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5336" w:rsidRDefault="0067445D" w:rsidP="00062A8D">
      <w:pPr>
        <w:ind w:left="720" w:hanging="720"/>
        <w:jc w:val="left"/>
      </w:pPr>
      <w:r>
        <w:rPr>
          <w:noProof/>
        </w:rPr>
        <w:drawing>
          <wp:anchor distT="0" distB="0" distL="114300" distR="114300" simplePos="0" relativeHeight="251646464" behindDoc="0" locked="0" layoutInCell="1" allowOverlap="1">
            <wp:simplePos x="0" y="0"/>
            <wp:positionH relativeFrom="column">
              <wp:posOffset>1924050</wp:posOffset>
            </wp:positionH>
            <wp:positionV relativeFrom="paragraph">
              <wp:posOffset>0</wp:posOffset>
            </wp:positionV>
            <wp:extent cx="2095500" cy="628650"/>
            <wp:effectExtent l="19050" t="0" r="0" b="0"/>
            <wp:wrapSquare wrapText="right"/>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095500" cy="628650"/>
                    </a:xfrm>
                    <a:prstGeom prst="rect">
                      <a:avLst/>
                    </a:prstGeom>
                    <a:noFill/>
                    <a:ln w="9525">
                      <a:noFill/>
                      <a:miter lim="800000"/>
                      <a:headEnd/>
                      <a:tailEnd/>
                    </a:ln>
                  </pic:spPr>
                </pic:pic>
              </a:graphicData>
            </a:graphic>
          </wp:anchor>
        </w:drawing>
      </w:r>
      <w:r w:rsidR="00062A8D">
        <w:br w:type="textWrapping" w:clear="all"/>
      </w:r>
    </w:p>
    <w:p w:rsidR="00855336" w:rsidRDefault="00855336" w:rsidP="00622755">
      <w:pPr>
        <w:pStyle w:val="StyleTitle1TimesNewRoman"/>
        <w:outlineLvl w:val="0"/>
      </w:pPr>
      <w:r>
        <w:rPr>
          <w:sz w:val="48"/>
        </w:rPr>
        <w:t xml:space="preserve"> </w:t>
      </w:r>
      <w:bookmarkStart w:id="0" w:name="_Toc214247575"/>
      <w:r w:rsidR="001405BF">
        <w:t xml:space="preserve"> </w:t>
      </w:r>
      <w:bookmarkStart w:id="1" w:name="_Toc381025669"/>
      <w:bookmarkStart w:id="2" w:name="_Toc424820257"/>
      <w:del w:id="3" w:author="VOYER Raphael" w:date="2021-06-16T09:30:00Z">
        <w:r w:rsidR="001405BF" w:rsidDel="00A87B5C">
          <w:delText>Data Security</w:delText>
        </w:r>
      </w:del>
      <w:ins w:id="4" w:author="VOYER Raphael" w:date="2021-06-16T09:30:00Z">
        <w:r w:rsidR="00A87B5C">
          <w:t>Technical</w:t>
        </w:r>
      </w:ins>
      <w:r>
        <w:t xml:space="preserve"> </w:t>
      </w:r>
      <w:del w:id="5" w:author="VOYER Raphael" w:date="2021-06-16T09:30:00Z">
        <w:r w:rsidDel="00A87B5C">
          <w:delText>Division</w:delText>
        </w:r>
      </w:del>
      <w:bookmarkEnd w:id="0"/>
      <w:bookmarkEnd w:id="1"/>
      <w:bookmarkEnd w:id="2"/>
      <w:ins w:id="6" w:author="VOYER Raphael" w:date="2021-06-16T09:30:00Z">
        <w:r w:rsidR="00A87B5C">
          <w:t>Support DATA (EMEA)</w:t>
        </w:r>
      </w:ins>
    </w:p>
    <w:p w:rsidR="00855336" w:rsidRDefault="00855336" w:rsidP="00855336"/>
    <w:p w:rsidR="00855336" w:rsidRDefault="00855336" w:rsidP="00622755">
      <w:pPr>
        <w:jc w:val="center"/>
        <w:outlineLvl w:val="0"/>
        <w:rPr>
          <w:b/>
          <w:sz w:val="32"/>
          <w:szCs w:val="32"/>
        </w:rPr>
      </w:pPr>
      <w:bookmarkStart w:id="7" w:name="_Toc214247576"/>
      <w:bookmarkStart w:id="8" w:name="_Toc381025670"/>
      <w:bookmarkStart w:id="9" w:name="_Toc424820258"/>
      <w:r w:rsidRPr="009309DA">
        <w:rPr>
          <w:b/>
          <w:sz w:val="32"/>
          <w:szCs w:val="32"/>
        </w:rPr>
        <w:t xml:space="preserve">System Functional </w:t>
      </w:r>
      <w:r w:rsidR="007E2FDA">
        <w:rPr>
          <w:b/>
          <w:sz w:val="32"/>
          <w:szCs w:val="32"/>
        </w:rPr>
        <w:t xml:space="preserve">and Design </w:t>
      </w:r>
      <w:r w:rsidRPr="009309DA">
        <w:rPr>
          <w:b/>
          <w:sz w:val="32"/>
          <w:szCs w:val="32"/>
        </w:rPr>
        <w:t>Specification</w:t>
      </w:r>
      <w:bookmarkEnd w:id="7"/>
      <w:bookmarkEnd w:id="8"/>
      <w:bookmarkEnd w:id="9"/>
    </w:p>
    <w:p w:rsidR="00855336" w:rsidRDefault="00855336" w:rsidP="00855336">
      <w:pPr>
        <w:jc w:val="center"/>
        <w:rPr>
          <w:b/>
          <w:sz w:val="32"/>
        </w:rPr>
      </w:pPr>
    </w:p>
    <w:p w:rsidR="00855336" w:rsidRDefault="00855336" w:rsidP="00622755">
      <w:pPr>
        <w:jc w:val="center"/>
        <w:outlineLvl w:val="0"/>
        <w:rPr>
          <w:b/>
          <w:sz w:val="32"/>
          <w:szCs w:val="32"/>
        </w:rPr>
      </w:pPr>
      <w:bookmarkStart w:id="10" w:name="_Toc381025671"/>
      <w:bookmarkStart w:id="11" w:name="_Toc424820259"/>
      <w:del w:id="12" w:author="VOYER Raphael" w:date="2021-06-16T09:30:00Z">
        <w:r w:rsidDel="00A87B5C">
          <w:rPr>
            <w:b/>
            <w:sz w:val="32"/>
            <w:szCs w:val="32"/>
          </w:rPr>
          <w:delText>High Availability Vlan</w:delText>
        </w:r>
      </w:del>
      <w:bookmarkEnd w:id="10"/>
      <w:bookmarkEnd w:id="11"/>
      <w:ins w:id="13" w:author="VOYER Raphael" w:date="2021-06-16T09:30:00Z">
        <w:r w:rsidR="00A87B5C">
          <w:rPr>
            <w:b/>
            <w:sz w:val="32"/>
            <w:szCs w:val="32"/>
          </w:rPr>
          <w:t>Preventive Maintenance</w:t>
        </w:r>
      </w:ins>
    </w:p>
    <w:p w:rsidR="00855336" w:rsidRDefault="00855336" w:rsidP="00855336"/>
    <w:p w:rsidR="00855336" w:rsidRDefault="00855336" w:rsidP="00855336"/>
    <w:p w:rsidR="00855336" w:rsidRDefault="00855336" w:rsidP="00855336"/>
    <w:p w:rsidR="00855336" w:rsidRDefault="00855336" w:rsidP="00855336"/>
    <w:p w:rsidR="00855336" w:rsidRDefault="00855336" w:rsidP="00855336"/>
    <w:p w:rsidR="00B02C54" w:rsidRDefault="00855336" w:rsidP="00622755">
      <w:pPr>
        <w:jc w:val="center"/>
        <w:outlineLvl w:val="0"/>
      </w:pPr>
      <w:bookmarkStart w:id="14" w:name="_Toc214247579"/>
      <w:bookmarkStart w:id="15" w:name="_Toc381025672"/>
      <w:bookmarkStart w:id="16" w:name="_Toc424820260"/>
      <w:r>
        <w:t xml:space="preserve">Author(s): </w:t>
      </w:r>
      <w:bookmarkEnd w:id="14"/>
      <w:del w:id="17" w:author="VOYER Raphael" w:date="2021-06-16T09:30:00Z">
        <w:r w:rsidDel="00A87B5C">
          <w:delText>Sandeep Sreerangam</w:delText>
        </w:r>
      </w:del>
      <w:ins w:id="18" w:author="VOYER Raphael" w:date="2021-06-16T09:30:00Z">
        <w:r w:rsidR="00A87B5C">
          <w:t>Raphael Voyer</w:t>
        </w:r>
      </w:ins>
      <w:r w:rsidR="00B02C54">
        <w:t>,</w:t>
      </w:r>
      <w:bookmarkEnd w:id="15"/>
      <w:bookmarkEnd w:id="16"/>
      <w:ins w:id="19" w:author="VOYER Raphael" w:date="2021-06-16T09:31:00Z">
        <w:r w:rsidR="00A87B5C">
          <w:t xml:space="preserve"> Jonathan </w:t>
        </w:r>
        <w:proofErr w:type="spellStart"/>
        <w:r w:rsidR="00A87B5C">
          <w:t>Treboal</w:t>
        </w:r>
      </w:ins>
      <w:proofErr w:type="spellEnd"/>
    </w:p>
    <w:p w:rsidR="00855336" w:rsidRPr="00CD74ED" w:rsidDel="00A87B5C" w:rsidRDefault="00FD08A7" w:rsidP="00622755">
      <w:pPr>
        <w:jc w:val="center"/>
        <w:outlineLvl w:val="0"/>
        <w:rPr>
          <w:del w:id="20" w:author="VOYER Raphael" w:date="2021-06-16T09:31:00Z"/>
        </w:rPr>
      </w:pPr>
      <w:bookmarkStart w:id="21" w:name="_Toc381025673"/>
      <w:bookmarkStart w:id="22" w:name="_Toc424820261"/>
      <w:del w:id="23" w:author="VOYER Raphael" w:date="2021-06-16T09:31:00Z">
        <w:r w:rsidRPr="00CD74ED" w:rsidDel="00A87B5C">
          <w:delText>Pandi Priya</w:delText>
        </w:r>
        <w:r w:rsidR="004F4A80" w:rsidRPr="00CD74ED" w:rsidDel="00A87B5C">
          <w:delText>,</w:delText>
        </w:r>
        <w:r w:rsidR="00B02C54" w:rsidRPr="00CD74ED" w:rsidDel="00A87B5C">
          <w:delText xml:space="preserve"> Chandra Gorentla</w:delText>
        </w:r>
        <w:bookmarkEnd w:id="21"/>
        <w:r w:rsidR="003206D2" w:rsidRPr="00CD74ED" w:rsidDel="00A87B5C">
          <w:delText>, Abhijeet Chandran</w:delText>
        </w:r>
        <w:bookmarkEnd w:id="22"/>
        <w:r w:rsidR="00534A44" w:rsidRPr="00534A44" w:rsidDel="00A87B5C">
          <w:delText>, Srisailam</w:delText>
        </w:r>
      </w:del>
    </w:p>
    <w:p w:rsidR="001405BF" w:rsidRDefault="001405BF" w:rsidP="00855336">
      <w:pPr>
        <w:jc w:val="center"/>
      </w:pPr>
      <w:r>
        <w:t xml:space="preserve">Revision: </w:t>
      </w:r>
      <w:r w:rsidR="00B87265">
        <w:t xml:space="preserve"> </w:t>
      </w:r>
      <w:del w:id="24" w:author="VOYER Raphael" w:date="2021-06-16T09:30:00Z">
        <w:r w:rsidR="00356FC8" w:rsidDel="00A87B5C">
          <w:delText>2.</w:delText>
        </w:r>
      </w:del>
      <w:ins w:id="25" w:author="cgorentl" w:date="2016-07-28T16:55:00Z">
        <w:del w:id="26" w:author="VOYER Raphael" w:date="2021-06-16T09:30:00Z">
          <w:r w:rsidR="001D4CC9" w:rsidDel="00A87B5C">
            <w:delText>3</w:delText>
          </w:r>
        </w:del>
      </w:ins>
      <w:ins w:id="27" w:author="VOYER Raphael" w:date="2021-06-16T09:30:00Z">
        <w:r w:rsidR="00A87B5C">
          <w:t>0.1</w:t>
        </w:r>
      </w:ins>
      <w:del w:id="28" w:author="cgorentl" w:date="2016-07-28T16:55:00Z">
        <w:r w:rsidR="00CD74ED" w:rsidDel="001D4CC9">
          <w:delText>2</w:delText>
        </w:r>
      </w:del>
    </w:p>
    <w:p w:rsidR="00855336" w:rsidRDefault="00855336" w:rsidP="00855336">
      <w:pPr>
        <w:jc w:val="center"/>
      </w:pPr>
      <w:r>
        <w:t xml:space="preserve">Date: </w:t>
      </w:r>
      <w:r w:rsidR="00B87265">
        <w:t xml:space="preserve"> </w:t>
      </w:r>
      <w:r w:rsidR="00737912">
        <w:t xml:space="preserve"> </w:t>
      </w:r>
      <w:del w:id="29" w:author="cgorentl" w:date="2016-07-28T16:55:00Z">
        <w:r w:rsidR="00CD74ED" w:rsidDel="001D4CC9">
          <w:delText>May 20</w:delText>
        </w:r>
      </w:del>
      <w:ins w:id="30" w:author="cgorentl" w:date="2016-07-28T16:55:00Z">
        <w:del w:id="31" w:author="VOYER Raphael" w:date="2021-06-16T09:30:00Z">
          <w:r w:rsidR="001D4CC9" w:rsidDel="00A87B5C">
            <w:delText>July 28</w:delText>
          </w:r>
        </w:del>
      </w:ins>
      <w:del w:id="32" w:author="VOYER Raphael" w:date="2021-06-16T09:30:00Z">
        <w:r w:rsidR="00356FC8" w:rsidDel="00A87B5C">
          <w:delText>, 201</w:delText>
        </w:r>
        <w:r w:rsidR="00CD74ED" w:rsidDel="00A87B5C">
          <w:delText>6</w:delText>
        </w:r>
      </w:del>
      <w:ins w:id="33" w:author="VOYER Raphael" w:date="2021-06-16T09:30:00Z">
        <w:r w:rsidR="00A87B5C">
          <w:t>10</w:t>
        </w:r>
      </w:ins>
      <w:ins w:id="34" w:author="VOYER Raphael" w:date="2021-06-16T09:31:00Z">
        <w:r w:rsidR="00A87B5C">
          <w:t>/06/2021</w:t>
        </w:r>
      </w:ins>
    </w:p>
    <w:p w:rsidR="00855336" w:rsidRDefault="00855336" w:rsidP="00855336"/>
    <w:p w:rsidR="00855336" w:rsidRDefault="00855336" w:rsidP="00855336">
      <w:pPr>
        <w:jc w:val="center"/>
        <w:rPr>
          <w:b/>
        </w:rPr>
      </w:pPr>
    </w:p>
    <w:p w:rsidR="00855336" w:rsidRDefault="00855336" w:rsidP="00855336">
      <w:pPr>
        <w:jc w:val="center"/>
        <w:rPr>
          <w:b/>
        </w:rPr>
      </w:pPr>
    </w:p>
    <w:p w:rsidR="00855336" w:rsidRDefault="00855336" w:rsidP="00855336">
      <w:pPr>
        <w:jc w:val="center"/>
        <w:rPr>
          <w:b/>
        </w:rPr>
      </w:pPr>
    </w:p>
    <w:p w:rsidR="00855336" w:rsidRDefault="00855336" w:rsidP="00855336">
      <w:pPr>
        <w:jc w:val="center"/>
        <w:rPr>
          <w:b/>
        </w:rPr>
      </w:pPr>
    </w:p>
    <w:p w:rsidR="00855336" w:rsidRDefault="00855336" w:rsidP="00855336">
      <w:pPr>
        <w:jc w:val="center"/>
        <w:rPr>
          <w:b/>
        </w:rPr>
      </w:pPr>
    </w:p>
    <w:p w:rsidR="00855336" w:rsidRDefault="00855336" w:rsidP="00622755">
      <w:pPr>
        <w:jc w:val="center"/>
        <w:outlineLvl w:val="0"/>
        <w:rPr>
          <w:b/>
        </w:rPr>
      </w:pPr>
      <w:bookmarkStart w:id="35" w:name="_Toc214247580"/>
      <w:bookmarkStart w:id="36" w:name="_Toc381025674"/>
      <w:bookmarkStart w:id="37" w:name="_Toc424820262"/>
      <w:r>
        <w:rPr>
          <w:b/>
        </w:rPr>
        <w:t xml:space="preserve">Copyright </w:t>
      </w:r>
      <w:r>
        <w:rPr>
          <w:b/>
        </w:rPr>
        <w:sym w:font="Symbol" w:char="F0D3"/>
      </w:r>
      <w:r>
        <w:rPr>
          <w:b/>
        </w:rPr>
        <w:t xml:space="preserve"> 1995-201</w:t>
      </w:r>
      <w:r w:rsidR="00CD74ED">
        <w:rPr>
          <w:b/>
        </w:rPr>
        <w:t>6</w:t>
      </w:r>
      <w:r w:rsidR="00C8702B">
        <w:rPr>
          <w:b/>
        </w:rPr>
        <w:t xml:space="preserve"> </w:t>
      </w:r>
      <w:r w:rsidR="00F146F4">
        <w:rPr>
          <w:b/>
        </w:rPr>
        <w:t xml:space="preserve"> </w:t>
      </w:r>
      <w:r>
        <w:rPr>
          <w:b/>
        </w:rPr>
        <w:t xml:space="preserve"> Alcatel-Lucent, Incorporated</w:t>
      </w:r>
      <w:bookmarkEnd w:id="35"/>
      <w:bookmarkEnd w:id="36"/>
      <w:bookmarkEnd w:id="37"/>
    </w:p>
    <w:p w:rsidR="00855336" w:rsidRPr="000C3CF0" w:rsidRDefault="00855336" w:rsidP="00855336">
      <w:pPr>
        <w:jc w:val="center"/>
        <w:rPr>
          <w:b/>
        </w:rPr>
      </w:pPr>
      <w:smartTag w:uri="urn:schemas-microsoft-com:office:smarttags" w:element="stockticker">
        <w:r>
          <w:rPr>
            <w:b/>
          </w:rPr>
          <w:t>ALL</w:t>
        </w:r>
      </w:smartTag>
      <w:r>
        <w:rPr>
          <w:b/>
        </w:rPr>
        <w:t xml:space="preserve"> RIGHTS RESERVED WORLDWIDE</w:t>
      </w:r>
    </w:p>
    <w:p w:rsidR="00855336" w:rsidRDefault="00855336" w:rsidP="00855336">
      <w:pPr>
        <w:jc w:val="center"/>
        <w:rPr>
          <w:b/>
        </w:rPr>
      </w:pPr>
      <w:r>
        <w:rPr>
          <w:b/>
        </w:rPr>
        <w:t>Alcatel-Lucent</w:t>
      </w:r>
      <w:r w:rsidR="001405BF">
        <w:rPr>
          <w:b/>
        </w:rPr>
        <w:t xml:space="preserve"> DSD</w:t>
      </w:r>
    </w:p>
    <w:p w:rsidR="00855336" w:rsidRDefault="00855336" w:rsidP="00855336">
      <w:pPr>
        <w:jc w:val="center"/>
        <w:rPr>
          <w:b/>
        </w:rPr>
      </w:pPr>
      <w:smartTag w:uri="urn:schemas-microsoft-com:office:smarttags" w:element="address">
        <w:smartTag w:uri="urn:schemas-microsoft-com:office:smarttags" w:element="Street">
          <w:r>
            <w:rPr>
              <w:b/>
            </w:rPr>
            <w:t>26801 West Agoura Road</w:t>
          </w:r>
        </w:smartTag>
        <w:r>
          <w:rPr>
            <w:b/>
          </w:rPr>
          <w:t xml:space="preserve">, </w:t>
        </w:r>
        <w:smartTag w:uri="urn:schemas-microsoft-com:office:smarttags" w:element="City">
          <w:r>
            <w:rPr>
              <w:b/>
            </w:rPr>
            <w:t>Calabasas</w:t>
          </w:r>
        </w:smartTag>
        <w:r>
          <w:rPr>
            <w:b/>
          </w:rPr>
          <w:t xml:space="preserve">, </w:t>
        </w:r>
        <w:smartTag w:uri="urn:schemas-microsoft-com:office:smarttags" w:element="State">
          <w:r>
            <w:rPr>
              <w:b/>
            </w:rPr>
            <w:t>CA</w:t>
          </w:r>
        </w:smartTag>
        <w:r>
          <w:rPr>
            <w:b/>
          </w:rPr>
          <w:t xml:space="preserve"> </w:t>
        </w:r>
        <w:smartTag w:uri="urn:schemas-microsoft-com:office:smarttags" w:element="PostalCode">
          <w:r>
            <w:rPr>
              <w:b/>
            </w:rPr>
            <w:t>91301</w:t>
          </w:r>
        </w:smartTag>
      </w:smartTag>
    </w:p>
    <w:p w:rsidR="00855336" w:rsidRDefault="00855336" w:rsidP="00855336">
      <w:pPr>
        <w:jc w:val="center"/>
        <w:rPr>
          <w:b/>
        </w:rPr>
      </w:pPr>
      <w:smartTag w:uri="urn:schemas-microsoft-com:office:smarttags" w:element="phone">
        <w:smartTagPr>
          <w:attr w:name="phonenumber" w:val="$6880$$$"/>
          <w:attr w:uri="urn:schemas-microsoft-com:office:office" w:name="ls" w:val="trans"/>
        </w:smartTagPr>
        <w:r>
          <w:rPr>
            <w:b/>
          </w:rPr>
          <w:t xml:space="preserve">(818) </w:t>
        </w:r>
        <w:smartTag w:uri="urn:schemas-microsoft-com:office:smarttags" w:element="phone">
          <w:smartTagPr>
            <w:attr w:name="phonenumber" w:val="$6880$$$"/>
            <w:attr w:uri="urn:schemas-microsoft-com:office:office" w:name="ls" w:val="trans"/>
          </w:smartTagPr>
          <w:r>
            <w:rPr>
              <w:b/>
            </w:rPr>
            <w:t>880-3500</w:t>
          </w:r>
        </w:smartTag>
      </w:smartTag>
    </w:p>
    <w:p w:rsidR="00855336" w:rsidRDefault="00855336" w:rsidP="00855336"/>
    <w:p w:rsidR="00855336" w:rsidRDefault="00855336" w:rsidP="00855336"/>
    <w:p w:rsidR="00855336" w:rsidRDefault="00855336" w:rsidP="00855336"/>
    <w:p w:rsidR="00B9133E" w:rsidRDefault="00B9133E" w:rsidP="00855336"/>
    <w:p w:rsidR="00B9133E" w:rsidRDefault="00B9133E" w:rsidP="00855336"/>
    <w:p w:rsidR="00B9133E" w:rsidRDefault="00B9133E" w:rsidP="00855336"/>
    <w:p w:rsidR="00B9133E" w:rsidRDefault="00B9133E" w:rsidP="00855336"/>
    <w:p w:rsidR="00B9133E" w:rsidRDefault="00B9133E" w:rsidP="00855336"/>
    <w:p w:rsidR="00B9133E" w:rsidRDefault="00B9133E" w:rsidP="00855336"/>
    <w:p w:rsidR="00B9133E" w:rsidRDefault="00B9133E" w:rsidP="00855336"/>
    <w:p w:rsidR="00B9133E" w:rsidRDefault="00B9133E" w:rsidP="00855336"/>
    <w:p w:rsidR="00B9133E" w:rsidRDefault="00B9133E" w:rsidP="00855336"/>
    <w:p w:rsidR="00B9133E" w:rsidRDefault="00B9133E" w:rsidP="00855336"/>
    <w:p w:rsidR="00B9133E" w:rsidRDefault="00B9133E" w:rsidP="00855336"/>
    <w:p w:rsidR="00B9133E" w:rsidRDefault="00B9133E" w:rsidP="00855336"/>
    <w:p w:rsidR="00B9133E" w:rsidRDefault="00B9133E" w:rsidP="00855336"/>
    <w:p w:rsidR="00855336" w:rsidRDefault="00855336" w:rsidP="00855336"/>
    <w:p w:rsidR="00855336" w:rsidRDefault="00855336" w:rsidP="00855336"/>
    <w:p w:rsidR="00855336" w:rsidRDefault="00855336" w:rsidP="00855336"/>
    <w:p w:rsidR="00855336" w:rsidRDefault="00855336" w:rsidP="00622755">
      <w:pPr>
        <w:jc w:val="center"/>
        <w:outlineLvl w:val="0"/>
        <w:rPr>
          <w:b/>
        </w:rPr>
      </w:pPr>
      <w:bookmarkStart w:id="38" w:name="_Toc214247581"/>
      <w:bookmarkStart w:id="39" w:name="_Toc381025675"/>
      <w:bookmarkStart w:id="40" w:name="_Toc424820263"/>
      <w:r>
        <w:rPr>
          <w:b/>
        </w:rPr>
        <w:t>TABLE OF CONTENTS</w:t>
      </w:r>
      <w:bookmarkEnd w:id="38"/>
      <w:bookmarkEnd w:id="39"/>
      <w:bookmarkEnd w:id="40"/>
    </w:p>
    <w:p w:rsidR="00C572C4" w:rsidRDefault="005E533E" w:rsidP="00C572C4">
      <w:pPr>
        <w:pStyle w:val="TM1"/>
        <w:tabs>
          <w:tab w:val="right" w:leader="dot" w:pos="9350"/>
        </w:tabs>
        <w:rPr>
          <w:rFonts w:ascii="Calibri" w:hAnsi="Calibri"/>
          <w:noProof/>
          <w:sz w:val="22"/>
          <w:szCs w:val="22"/>
        </w:rPr>
      </w:pPr>
      <w:r>
        <w:rPr>
          <w:b/>
        </w:rPr>
        <w:fldChar w:fldCharType="begin"/>
      </w:r>
      <w:r w:rsidR="00855336">
        <w:rPr>
          <w:b/>
        </w:rPr>
        <w:instrText xml:space="preserve"> TOC \o "1-3" \h \z \u </w:instrText>
      </w:r>
      <w:r>
        <w:rPr>
          <w:b/>
        </w:rPr>
        <w:fldChar w:fldCharType="separate"/>
      </w:r>
    </w:p>
    <w:p w:rsidR="00C572C4" w:rsidRDefault="00A87B5C">
      <w:pPr>
        <w:pStyle w:val="TM1"/>
        <w:tabs>
          <w:tab w:val="left" w:pos="480"/>
          <w:tab w:val="right" w:leader="dot" w:pos="9350"/>
        </w:tabs>
        <w:rPr>
          <w:rFonts w:ascii="Calibri" w:hAnsi="Calibri"/>
          <w:noProof/>
          <w:sz w:val="22"/>
          <w:szCs w:val="22"/>
        </w:rPr>
      </w:pPr>
      <w:hyperlink w:anchor="_Toc424820267" w:history="1">
        <w:r w:rsidR="00C572C4" w:rsidRPr="00582152">
          <w:rPr>
            <w:rStyle w:val="Lienhypertexte"/>
            <w:noProof/>
          </w:rPr>
          <w:t>1</w:t>
        </w:r>
        <w:r w:rsidR="00C572C4">
          <w:rPr>
            <w:rFonts w:ascii="Calibri" w:hAnsi="Calibri"/>
            <w:noProof/>
            <w:sz w:val="22"/>
            <w:szCs w:val="22"/>
          </w:rPr>
          <w:tab/>
        </w:r>
        <w:r w:rsidR="00C572C4" w:rsidRPr="00582152">
          <w:rPr>
            <w:rStyle w:val="Lienhypertexte"/>
            <w:noProof/>
          </w:rPr>
          <w:t>INTRODUCTION</w:t>
        </w:r>
        <w:r w:rsidR="00C572C4">
          <w:rPr>
            <w:noProof/>
            <w:webHidden/>
          </w:rPr>
          <w:tab/>
        </w:r>
        <w:r w:rsidR="005E533E">
          <w:rPr>
            <w:noProof/>
            <w:webHidden/>
          </w:rPr>
          <w:fldChar w:fldCharType="begin"/>
        </w:r>
        <w:r w:rsidR="00C572C4">
          <w:rPr>
            <w:noProof/>
            <w:webHidden/>
          </w:rPr>
          <w:instrText xml:space="preserve"> PAGEREF _Toc424820267 \h </w:instrText>
        </w:r>
        <w:r w:rsidR="005E533E">
          <w:rPr>
            <w:noProof/>
            <w:webHidden/>
          </w:rPr>
        </w:r>
        <w:r w:rsidR="005E533E">
          <w:rPr>
            <w:noProof/>
            <w:webHidden/>
          </w:rPr>
          <w:fldChar w:fldCharType="separate"/>
        </w:r>
        <w:r w:rsidR="00E201A9">
          <w:rPr>
            <w:noProof/>
            <w:webHidden/>
          </w:rPr>
          <w:t>10</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268" w:history="1">
        <w:r w:rsidR="00C572C4" w:rsidRPr="00582152">
          <w:rPr>
            <w:rStyle w:val="Lienhypertexte"/>
            <w:noProof/>
          </w:rPr>
          <w:t>1.1</w:t>
        </w:r>
        <w:r w:rsidR="00C572C4">
          <w:rPr>
            <w:rFonts w:ascii="Calibri" w:hAnsi="Calibri"/>
            <w:noProof/>
            <w:sz w:val="22"/>
            <w:szCs w:val="22"/>
          </w:rPr>
          <w:tab/>
        </w:r>
        <w:r w:rsidR="00C572C4" w:rsidRPr="00582152">
          <w:rPr>
            <w:rStyle w:val="Lienhypertexte"/>
            <w:noProof/>
          </w:rPr>
          <w:t>Purpose</w:t>
        </w:r>
        <w:r w:rsidR="00C572C4">
          <w:rPr>
            <w:noProof/>
            <w:webHidden/>
          </w:rPr>
          <w:tab/>
        </w:r>
        <w:r w:rsidR="005E533E">
          <w:rPr>
            <w:noProof/>
            <w:webHidden/>
          </w:rPr>
          <w:fldChar w:fldCharType="begin"/>
        </w:r>
        <w:r w:rsidR="00C572C4">
          <w:rPr>
            <w:noProof/>
            <w:webHidden/>
          </w:rPr>
          <w:instrText xml:space="preserve"> PAGEREF _Toc424820268 \h </w:instrText>
        </w:r>
        <w:r w:rsidR="005E533E">
          <w:rPr>
            <w:noProof/>
            <w:webHidden/>
          </w:rPr>
        </w:r>
        <w:r w:rsidR="005E533E">
          <w:rPr>
            <w:noProof/>
            <w:webHidden/>
          </w:rPr>
          <w:fldChar w:fldCharType="separate"/>
        </w:r>
        <w:r w:rsidR="00E201A9">
          <w:rPr>
            <w:noProof/>
            <w:webHidden/>
          </w:rPr>
          <w:t>10</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269" w:history="1">
        <w:r w:rsidR="00C572C4" w:rsidRPr="00582152">
          <w:rPr>
            <w:rStyle w:val="Lienhypertexte"/>
            <w:noProof/>
          </w:rPr>
          <w:t>1.2</w:t>
        </w:r>
        <w:r w:rsidR="00C572C4">
          <w:rPr>
            <w:rFonts w:ascii="Calibri" w:hAnsi="Calibri"/>
            <w:noProof/>
            <w:sz w:val="22"/>
            <w:szCs w:val="22"/>
          </w:rPr>
          <w:tab/>
        </w:r>
        <w:r w:rsidR="00C572C4" w:rsidRPr="00582152">
          <w:rPr>
            <w:rStyle w:val="Lienhypertexte"/>
            <w:noProof/>
          </w:rPr>
          <w:t>Scope</w:t>
        </w:r>
        <w:r w:rsidR="00C572C4">
          <w:rPr>
            <w:noProof/>
            <w:webHidden/>
          </w:rPr>
          <w:tab/>
        </w:r>
        <w:r w:rsidR="005E533E">
          <w:rPr>
            <w:noProof/>
            <w:webHidden/>
          </w:rPr>
          <w:fldChar w:fldCharType="begin"/>
        </w:r>
        <w:r w:rsidR="00C572C4">
          <w:rPr>
            <w:noProof/>
            <w:webHidden/>
          </w:rPr>
          <w:instrText xml:space="preserve"> PAGEREF _Toc424820269 \h </w:instrText>
        </w:r>
        <w:r w:rsidR="005E533E">
          <w:rPr>
            <w:noProof/>
            <w:webHidden/>
          </w:rPr>
        </w:r>
        <w:r w:rsidR="005E533E">
          <w:rPr>
            <w:noProof/>
            <w:webHidden/>
          </w:rPr>
          <w:fldChar w:fldCharType="separate"/>
        </w:r>
        <w:r w:rsidR="00E201A9">
          <w:rPr>
            <w:noProof/>
            <w:webHidden/>
          </w:rPr>
          <w:t>10</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270" w:history="1">
        <w:r w:rsidR="00C572C4" w:rsidRPr="00582152">
          <w:rPr>
            <w:rStyle w:val="Lienhypertexte"/>
            <w:noProof/>
          </w:rPr>
          <w:t>1.3</w:t>
        </w:r>
        <w:r w:rsidR="00C572C4">
          <w:rPr>
            <w:rFonts w:ascii="Calibri" w:hAnsi="Calibri"/>
            <w:noProof/>
            <w:sz w:val="22"/>
            <w:szCs w:val="22"/>
          </w:rPr>
          <w:tab/>
        </w:r>
        <w:r w:rsidR="00C572C4" w:rsidRPr="00582152">
          <w:rPr>
            <w:rStyle w:val="Lienhypertexte"/>
            <w:noProof/>
          </w:rPr>
          <w:t>Intended Audience</w:t>
        </w:r>
        <w:r w:rsidR="00C572C4">
          <w:rPr>
            <w:noProof/>
            <w:webHidden/>
          </w:rPr>
          <w:tab/>
        </w:r>
        <w:r w:rsidR="005E533E">
          <w:rPr>
            <w:noProof/>
            <w:webHidden/>
          </w:rPr>
          <w:fldChar w:fldCharType="begin"/>
        </w:r>
        <w:r w:rsidR="00C572C4">
          <w:rPr>
            <w:noProof/>
            <w:webHidden/>
          </w:rPr>
          <w:instrText xml:space="preserve"> PAGEREF _Toc424820270 \h </w:instrText>
        </w:r>
        <w:r w:rsidR="005E533E">
          <w:rPr>
            <w:noProof/>
            <w:webHidden/>
          </w:rPr>
        </w:r>
        <w:r w:rsidR="005E533E">
          <w:rPr>
            <w:noProof/>
            <w:webHidden/>
          </w:rPr>
          <w:fldChar w:fldCharType="separate"/>
        </w:r>
        <w:r w:rsidR="00E201A9">
          <w:rPr>
            <w:noProof/>
            <w:webHidden/>
          </w:rPr>
          <w:t>10</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271" w:history="1">
        <w:r w:rsidR="00C572C4" w:rsidRPr="00582152">
          <w:rPr>
            <w:rStyle w:val="Lienhypertexte"/>
            <w:noProof/>
          </w:rPr>
          <w:t>1.4</w:t>
        </w:r>
        <w:r w:rsidR="00C572C4">
          <w:rPr>
            <w:rFonts w:ascii="Calibri" w:hAnsi="Calibri"/>
            <w:noProof/>
            <w:sz w:val="22"/>
            <w:szCs w:val="22"/>
          </w:rPr>
          <w:tab/>
        </w:r>
        <w:r w:rsidR="00C572C4" w:rsidRPr="00582152">
          <w:rPr>
            <w:rStyle w:val="Lienhypertexte"/>
            <w:noProof/>
          </w:rPr>
          <w:t>Document Organization</w:t>
        </w:r>
        <w:r w:rsidR="00C572C4">
          <w:rPr>
            <w:noProof/>
            <w:webHidden/>
          </w:rPr>
          <w:tab/>
        </w:r>
        <w:r w:rsidR="005E533E">
          <w:rPr>
            <w:noProof/>
            <w:webHidden/>
          </w:rPr>
          <w:fldChar w:fldCharType="begin"/>
        </w:r>
        <w:r w:rsidR="00C572C4">
          <w:rPr>
            <w:noProof/>
            <w:webHidden/>
          </w:rPr>
          <w:instrText xml:space="preserve"> PAGEREF _Toc424820271 \h </w:instrText>
        </w:r>
        <w:r w:rsidR="005E533E">
          <w:rPr>
            <w:noProof/>
            <w:webHidden/>
          </w:rPr>
        </w:r>
        <w:r w:rsidR="005E533E">
          <w:rPr>
            <w:noProof/>
            <w:webHidden/>
          </w:rPr>
          <w:fldChar w:fldCharType="separate"/>
        </w:r>
        <w:r w:rsidR="00E201A9">
          <w:rPr>
            <w:noProof/>
            <w:webHidden/>
          </w:rPr>
          <w:t>10</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272" w:history="1">
        <w:r w:rsidR="00C572C4" w:rsidRPr="00582152">
          <w:rPr>
            <w:rStyle w:val="Lienhypertexte"/>
            <w:noProof/>
          </w:rPr>
          <w:t>1.5</w:t>
        </w:r>
        <w:r w:rsidR="00C572C4">
          <w:rPr>
            <w:rFonts w:ascii="Calibri" w:hAnsi="Calibri"/>
            <w:noProof/>
            <w:sz w:val="22"/>
            <w:szCs w:val="22"/>
          </w:rPr>
          <w:tab/>
        </w:r>
        <w:r w:rsidR="00C572C4" w:rsidRPr="00582152">
          <w:rPr>
            <w:rStyle w:val="Lienhypertexte"/>
            <w:noProof/>
          </w:rPr>
          <w:t>Referenced Documents</w:t>
        </w:r>
        <w:r w:rsidR="00C572C4">
          <w:rPr>
            <w:noProof/>
            <w:webHidden/>
          </w:rPr>
          <w:tab/>
        </w:r>
        <w:r w:rsidR="005E533E">
          <w:rPr>
            <w:noProof/>
            <w:webHidden/>
          </w:rPr>
          <w:fldChar w:fldCharType="begin"/>
        </w:r>
        <w:r w:rsidR="00C572C4">
          <w:rPr>
            <w:noProof/>
            <w:webHidden/>
          </w:rPr>
          <w:instrText xml:space="preserve"> PAGEREF _Toc424820272 \h </w:instrText>
        </w:r>
        <w:r w:rsidR="005E533E">
          <w:rPr>
            <w:noProof/>
            <w:webHidden/>
          </w:rPr>
        </w:r>
        <w:r w:rsidR="005E533E">
          <w:rPr>
            <w:noProof/>
            <w:webHidden/>
          </w:rPr>
          <w:fldChar w:fldCharType="separate"/>
        </w:r>
        <w:r w:rsidR="00E201A9">
          <w:rPr>
            <w:noProof/>
            <w:webHidden/>
          </w:rPr>
          <w:t>11</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273" w:history="1">
        <w:r w:rsidR="00C572C4" w:rsidRPr="00582152">
          <w:rPr>
            <w:rStyle w:val="Lienhypertexte"/>
            <w:noProof/>
          </w:rPr>
          <w:t>1.5.1</w:t>
        </w:r>
        <w:r w:rsidR="00C572C4">
          <w:rPr>
            <w:rFonts w:ascii="Calibri" w:hAnsi="Calibri"/>
            <w:noProof/>
            <w:sz w:val="22"/>
            <w:szCs w:val="22"/>
          </w:rPr>
          <w:tab/>
        </w:r>
        <w:r w:rsidR="00C572C4" w:rsidRPr="00582152">
          <w:rPr>
            <w:rStyle w:val="Lienhypertexte"/>
            <w:noProof/>
          </w:rPr>
          <w:t>Internal Documents</w:t>
        </w:r>
        <w:r w:rsidR="00C572C4">
          <w:rPr>
            <w:noProof/>
            <w:webHidden/>
          </w:rPr>
          <w:tab/>
        </w:r>
        <w:r w:rsidR="005E533E">
          <w:rPr>
            <w:noProof/>
            <w:webHidden/>
          </w:rPr>
          <w:fldChar w:fldCharType="begin"/>
        </w:r>
        <w:r w:rsidR="00C572C4">
          <w:rPr>
            <w:noProof/>
            <w:webHidden/>
          </w:rPr>
          <w:instrText xml:space="preserve"> PAGEREF _Toc424820273 \h </w:instrText>
        </w:r>
        <w:r w:rsidR="005E533E">
          <w:rPr>
            <w:noProof/>
            <w:webHidden/>
          </w:rPr>
        </w:r>
        <w:r w:rsidR="005E533E">
          <w:rPr>
            <w:noProof/>
            <w:webHidden/>
          </w:rPr>
          <w:fldChar w:fldCharType="separate"/>
        </w:r>
        <w:r w:rsidR="00E201A9">
          <w:rPr>
            <w:noProof/>
            <w:webHidden/>
          </w:rPr>
          <w:t>11</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280" w:history="1">
        <w:r w:rsidR="00C572C4" w:rsidRPr="00582152">
          <w:rPr>
            <w:rStyle w:val="Lienhypertexte"/>
            <w:noProof/>
          </w:rPr>
          <w:t>1.5.2</w:t>
        </w:r>
        <w:r w:rsidR="00C572C4">
          <w:rPr>
            <w:rFonts w:ascii="Calibri" w:hAnsi="Calibri"/>
            <w:noProof/>
            <w:sz w:val="22"/>
            <w:szCs w:val="22"/>
          </w:rPr>
          <w:tab/>
        </w:r>
        <w:r w:rsidR="00C572C4" w:rsidRPr="00582152">
          <w:rPr>
            <w:rStyle w:val="Lienhypertexte"/>
            <w:noProof/>
          </w:rPr>
          <w:t>External Documents</w:t>
        </w:r>
        <w:r w:rsidR="00C572C4">
          <w:rPr>
            <w:noProof/>
            <w:webHidden/>
          </w:rPr>
          <w:tab/>
        </w:r>
        <w:r w:rsidR="005E533E">
          <w:rPr>
            <w:noProof/>
            <w:webHidden/>
          </w:rPr>
          <w:fldChar w:fldCharType="begin"/>
        </w:r>
        <w:r w:rsidR="00C572C4">
          <w:rPr>
            <w:noProof/>
            <w:webHidden/>
          </w:rPr>
          <w:instrText xml:space="preserve"> PAGEREF _Toc424820280 \h </w:instrText>
        </w:r>
        <w:r w:rsidR="005E533E">
          <w:rPr>
            <w:noProof/>
            <w:webHidden/>
          </w:rPr>
        </w:r>
        <w:r w:rsidR="005E533E">
          <w:rPr>
            <w:noProof/>
            <w:webHidden/>
          </w:rPr>
          <w:fldChar w:fldCharType="separate"/>
        </w:r>
        <w:r w:rsidR="00E201A9">
          <w:rPr>
            <w:noProof/>
            <w:webHidden/>
          </w:rPr>
          <w:t>11</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282" w:history="1">
        <w:r w:rsidR="00C572C4" w:rsidRPr="00582152">
          <w:rPr>
            <w:rStyle w:val="Lienhypertexte"/>
            <w:noProof/>
          </w:rPr>
          <w:t>1.6</w:t>
        </w:r>
        <w:r w:rsidR="00C572C4">
          <w:rPr>
            <w:rFonts w:ascii="Calibri" w:hAnsi="Calibri"/>
            <w:noProof/>
            <w:sz w:val="22"/>
            <w:szCs w:val="22"/>
          </w:rPr>
          <w:tab/>
        </w:r>
        <w:r w:rsidR="00C572C4" w:rsidRPr="00582152">
          <w:rPr>
            <w:rStyle w:val="Lienhypertexte"/>
            <w:noProof/>
          </w:rPr>
          <w:t>Acronyms</w:t>
        </w:r>
        <w:r w:rsidR="00C572C4">
          <w:rPr>
            <w:noProof/>
            <w:webHidden/>
          </w:rPr>
          <w:tab/>
        </w:r>
        <w:r w:rsidR="005E533E">
          <w:rPr>
            <w:noProof/>
            <w:webHidden/>
          </w:rPr>
          <w:fldChar w:fldCharType="begin"/>
        </w:r>
        <w:r w:rsidR="00C572C4">
          <w:rPr>
            <w:noProof/>
            <w:webHidden/>
          </w:rPr>
          <w:instrText xml:space="preserve"> PAGEREF _Toc424820282 \h </w:instrText>
        </w:r>
        <w:r w:rsidR="005E533E">
          <w:rPr>
            <w:noProof/>
            <w:webHidden/>
          </w:rPr>
        </w:r>
        <w:r w:rsidR="005E533E">
          <w:rPr>
            <w:noProof/>
            <w:webHidden/>
          </w:rPr>
          <w:fldChar w:fldCharType="separate"/>
        </w:r>
        <w:r w:rsidR="00E201A9">
          <w:rPr>
            <w:noProof/>
            <w:webHidden/>
          </w:rPr>
          <w:t>11</w:t>
        </w:r>
        <w:r w:rsidR="005E533E">
          <w:rPr>
            <w:noProof/>
            <w:webHidden/>
          </w:rPr>
          <w:fldChar w:fldCharType="end"/>
        </w:r>
      </w:hyperlink>
    </w:p>
    <w:p w:rsidR="00C572C4" w:rsidRDefault="00A87B5C">
      <w:pPr>
        <w:pStyle w:val="TM1"/>
        <w:tabs>
          <w:tab w:val="left" w:pos="480"/>
          <w:tab w:val="right" w:leader="dot" w:pos="9350"/>
        </w:tabs>
        <w:rPr>
          <w:rFonts w:ascii="Calibri" w:hAnsi="Calibri"/>
          <w:noProof/>
          <w:sz w:val="22"/>
          <w:szCs w:val="22"/>
        </w:rPr>
      </w:pPr>
      <w:hyperlink w:anchor="_Toc424820283" w:history="1">
        <w:r w:rsidR="00C572C4" w:rsidRPr="00582152">
          <w:rPr>
            <w:rStyle w:val="Lienhypertexte"/>
            <w:noProof/>
          </w:rPr>
          <w:t>2</w:t>
        </w:r>
        <w:r w:rsidR="00C572C4">
          <w:rPr>
            <w:rFonts w:ascii="Calibri" w:hAnsi="Calibri"/>
            <w:noProof/>
            <w:sz w:val="22"/>
            <w:szCs w:val="22"/>
          </w:rPr>
          <w:tab/>
        </w:r>
        <w:r w:rsidR="00C572C4" w:rsidRPr="00582152">
          <w:rPr>
            <w:rStyle w:val="Lienhypertexte"/>
            <w:noProof/>
          </w:rPr>
          <w:t>FUNCTIONAL DESCRIPTION</w:t>
        </w:r>
        <w:r w:rsidR="00C572C4">
          <w:rPr>
            <w:noProof/>
            <w:webHidden/>
          </w:rPr>
          <w:tab/>
        </w:r>
        <w:r w:rsidR="005E533E">
          <w:rPr>
            <w:noProof/>
            <w:webHidden/>
          </w:rPr>
          <w:fldChar w:fldCharType="begin"/>
        </w:r>
        <w:r w:rsidR="00C572C4">
          <w:rPr>
            <w:noProof/>
            <w:webHidden/>
          </w:rPr>
          <w:instrText xml:space="preserve"> PAGEREF _Toc424820283 \h </w:instrText>
        </w:r>
        <w:r w:rsidR="005E533E">
          <w:rPr>
            <w:noProof/>
            <w:webHidden/>
          </w:rPr>
        </w:r>
        <w:r w:rsidR="005E533E">
          <w:rPr>
            <w:noProof/>
            <w:webHidden/>
          </w:rPr>
          <w:fldChar w:fldCharType="separate"/>
        </w:r>
        <w:r w:rsidR="00E201A9">
          <w:rPr>
            <w:noProof/>
            <w:webHidden/>
          </w:rPr>
          <w:t>13</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284" w:history="1">
        <w:r w:rsidR="00C572C4" w:rsidRPr="00582152">
          <w:rPr>
            <w:rStyle w:val="Lienhypertexte"/>
            <w:noProof/>
          </w:rPr>
          <w:t>2.1</w:t>
        </w:r>
        <w:r w:rsidR="00C572C4">
          <w:rPr>
            <w:rFonts w:ascii="Calibri" w:hAnsi="Calibri"/>
            <w:noProof/>
            <w:sz w:val="22"/>
            <w:szCs w:val="22"/>
          </w:rPr>
          <w:tab/>
        </w:r>
        <w:r w:rsidR="00C572C4" w:rsidRPr="00582152">
          <w:rPr>
            <w:rStyle w:val="Lienhypertexte"/>
            <w:noProof/>
          </w:rPr>
          <w:t>Basic Overview</w:t>
        </w:r>
        <w:r w:rsidR="00C572C4">
          <w:rPr>
            <w:noProof/>
            <w:webHidden/>
          </w:rPr>
          <w:tab/>
        </w:r>
        <w:r w:rsidR="005E533E">
          <w:rPr>
            <w:noProof/>
            <w:webHidden/>
          </w:rPr>
          <w:fldChar w:fldCharType="begin"/>
        </w:r>
        <w:r w:rsidR="00C572C4">
          <w:rPr>
            <w:noProof/>
            <w:webHidden/>
          </w:rPr>
          <w:instrText xml:space="preserve"> PAGEREF _Toc424820284 \h </w:instrText>
        </w:r>
        <w:r w:rsidR="005E533E">
          <w:rPr>
            <w:noProof/>
            <w:webHidden/>
          </w:rPr>
        </w:r>
        <w:r w:rsidR="005E533E">
          <w:rPr>
            <w:noProof/>
            <w:webHidden/>
          </w:rPr>
          <w:fldChar w:fldCharType="separate"/>
        </w:r>
        <w:r w:rsidR="00E201A9">
          <w:rPr>
            <w:noProof/>
            <w:webHidden/>
          </w:rPr>
          <w:t>13</w:t>
        </w:r>
        <w:r w:rsidR="005E533E">
          <w:rPr>
            <w:noProof/>
            <w:webHidden/>
          </w:rPr>
          <w:fldChar w:fldCharType="end"/>
        </w:r>
      </w:hyperlink>
    </w:p>
    <w:p w:rsidR="00C572C4" w:rsidRPr="00E358D6" w:rsidRDefault="00A87B5C" w:rsidP="00E358D6">
      <w:pPr>
        <w:pStyle w:val="TM3"/>
        <w:tabs>
          <w:tab w:val="left" w:pos="1320"/>
          <w:tab w:val="right" w:leader="dot" w:pos="9350"/>
        </w:tabs>
        <w:rPr>
          <w:rStyle w:val="Lienhypertexte"/>
          <w:noProof/>
        </w:rPr>
      </w:pPr>
      <w:hyperlink w:anchor="_Toc424820288" w:history="1">
        <w:r w:rsidR="00C572C4" w:rsidRPr="00E358D6">
          <w:rPr>
            <w:rStyle w:val="Lienhypertexte"/>
            <w:noProof/>
          </w:rPr>
          <w:t>2.1.1 Stonebeat FullCluster Overview:</w:t>
        </w:r>
        <w:r w:rsidR="00C572C4" w:rsidRPr="00E358D6">
          <w:rPr>
            <w:rStyle w:val="Lienhypertexte"/>
            <w:noProof/>
            <w:webHidden/>
          </w:rPr>
          <w:tab/>
        </w:r>
        <w:r w:rsidR="005E533E" w:rsidRPr="00E358D6">
          <w:rPr>
            <w:rStyle w:val="Lienhypertexte"/>
            <w:noProof/>
            <w:webHidden/>
          </w:rPr>
          <w:fldChar w:fldCharType="begin"/>
        </w:r>
        <w:r w:rsidR="00C572C4" w:rsidRPr="00E358D6">
          <w:rPr>
            <w:rStyle w:val="Lienhypertexte"/>
            <w:noProof/>
            <w:webHidden/>
          </w:rPr>
          <w:instrText xml:space="preserve"> PAGEREF _Toc424820288 \h </w:instrText>
        </w:r>
        <w:r w:rsidR="005E533E" w:rsidRPr="00E358D6">
          <w:rPr>
            <w:rStyle w:val="Lienhypertexte"/>
            <w:noProof/>
            <w:webHidden/>
          </w:rPr>
        </w:r>
        <w:r w:rsidR="005E533E" w:rsidRPr="00E358D6">
          <w:rPr>
            <w:rStyle w:val="Lienhypertexte"/>
            <w:noProof/>
            <w:webHidden/>
          </w:rPr>
          <w:fldChar w:fldCharType="separate"/>
        </w:r>
        <w:r w:rsidR="00E201A9">
          <w:rPr>
            <w:rStyle w:val="Lienhypertexte"/>
            <w:noProof/>
            <w:webHidden/>
          </w:rPr>
          <w:t>14</w:t>
        </w:r>
        <w:r w:rsidR="005E533E" w:rsidRPr="00E358D6">
          <w:rPr>
            <w:rStyle w:val="Lienhypertexte"/>
            <w:noProof/>
            <w:webHidden/>
          </w:rPr>
          <w:fldChar w:fldCharType="end"/>
        </w:r>
      </w:hyperlink>
    </w:p>
    <w:p w:rsidR="00C572C4" w:rsidRPr="00E358D6" w:rsidRDefault="00A87B5C" w:rsidP="00E358D6">
      <w:pPr>
        <w:pStyle w:val="TM3"/>
        <w:tabs>
          <w:tab w:val="left" w:pos="1320"/>
          <w:tab w:val="right" w:leader="dot" w:pos="9350"/>
        </w:tabs>
        <w:rPr>
          <w:rStyle w:val="Lienhypertexte"/>
          <w:noProof/>
        </w:rPr>
      </w:pPr>
      <w:hyperlink w:anchor="_Toc424820289" w:history="1">
        <w:r w:rsidR="00C572C4" w:rsidRPr="00E358D6">
          <w:rPr>
            <w:rStyle w:val="Lienhypertexte"/>
            <w:noProof/>
          </w:rPr>
          <w:t>2.1.2 Clustering</w:t>
        </w:r>
        <w:r w:rsidR="00C572C4" w:rsidRPr="00E358D6">
          <w:rPr>
            <w:rStyle w:val="Lienhypertexte"/>
            <w:noProof/>
            <w:webHidden/>
          </w:rPr>
          <w:tab/>
        </w:r>
        <w:r w:rsidR="005E533E" w:rsidRPr="00E358D6">
          <w:rPr>
            <w:rStyle w:val="Lienhypertexte"/>
            <w:noProof/>
            <w:webHidden/>
          </w:rPr>
          <w:fldChar w:fldCharType="begin"/>
        </w:r>
        <w:r w:rsidR="00C572C4" w:rsidRPr="00E358D6">
          <w:rPr>
            <w:rStyle w:val="Lienhypertexte"/>
            <w:noProof/>
            <w:webHidden/>
          </w:rPr>
          <w:instrText xml:space="preserve"> PAGEREF _Toc424820289 \h </w:instrText>
        </w:r>
        <w:r w:rsidR="005E533E" w:rsidRPr="00E358D6">
          <w:rPr>
            <w:rStyle w:val="Lienhypertexte"/>
            <w:noProof/>
            <w:webHidden/>
          </w:rPr>
        </w:r>
        <w:r w:rsidR="005E533E" w:rsidRPr="00E358D6">
          <w:rPr>
            <w:rStyle w:val="Lienhypertexte"/>
            <w:noProof/>
            <w:webHidden/>
          </w:rPr>
          <w:fldChar w:fldCharType="separate"/>
        </w:r>
        <w:r w:rsidR="00E201A9">
          <w:rPr>
            <w:rStyle w:val="Lienhypertexte"/>
            <w:noProof/>
            <w:webHidden/>
          </w:rPr>
          <w:t>14</w:t>
        </w:r>
        <w:r w:rsidR="005E533E" w:rsidRPr="00E358D6">
          <w:rPr>
            <w:rStyle w:val="Lienhypertexte"/>
            <w:noProof/>
            <w:webHidden/>
          </w:rPr>
          <w:fldChar w:fldCharType="end"/>
        </w:r>
      </w:hyperlink>
    </w:p>
    <w:p w:rsidR="00C572C4" w:rsidRPr="00E358D6" w:rsidRDefault="00A87B5C" w:rsidP="00E358D6">
      <w:pPr>
        <w:pStyle w:val="TM3"/>
        <w:tabs>
          <w:tab w:val="left" w:pos="1320"/>
          <w:tab w:val="right" w:leader="dot" w:pos="9350"/>
        </w:tabs>
        <w:rPr>
          <w:rStyle w:val="Lienhypertexte"/>
          <w:noProof/>
        </w:rPr>
      </w:pPr>
      <w:hyperlink w:anchor="_Toc424820290" w:history="1">
        <w:r w:rsidR="00C572C4" w:rsidRPr="00E358D6">
          <w:rPr>
            <w:rStyle w:val="Lienhypertexte"/>
            <w:noProof/>
          </w:rPr>
          <w:t>2.1.3 IP and MAC Addresses</w:t>
        </w:r>
        <w:r w:rsidR="00C572C4" w:rsidRPr="00E358D6">
          <w:rPr>
            <w:rStyle w:val="Lienhypertexte"/>
            <w:noProof/>
            <w:webHidden/>
          </w:rPr>
          <w:tab/>
        </w:r>
        <w:r w:rsidR="005E533E" w:rsidRPr="00E358D6">
          <w:rPr>
            <w:rStyle w:val="Lienhypertexte"/>
            <w:noProof/>
            <w:webHidden/>
          </w:rPr>
          <w:fldChar w:fldCharType="begin"/>
        </w:r>
        <w:r w:rsidR="00C572C4" w:rsidRPr="00E358D6">
          <w:rPr>
            <w:rStyle w:val="Lienhypertexte"/>
            <w:noProof/>
            <w:webHidden/>
          </w:rPr>
          <w:instrText xml:space="preserve"> PAGEREF _Toc424820290 \h </w:instrText>
        </w:r>
        <w:r w:rsidR="005E533E" w:rsidRPr="00E358D6">
          <w:rPr>
            <w:rStyle w:val="Lienhypertexte"/>
            <w:noProof/>
            <w:webHidden/>
          </w:rPr>
        </w:r>
        <w:r w:rsidR="005E533E" w:rsidRPr="00E358D6">
          <w:rPr>
            <w:rStyle w:val="Lienhypertexte"/>
            <w:noProof/>
            <w:webHidden/>
          </w:rPr>
          <w:fldChar w:fldCharType="separate"/>
        </w:r>
        <w:r w:rsidR="00E201A9">
          <w:rPr>
            <w:rStyle w:val="Lienhypertexte"/>
            <w:noProof/>
            <w:webHidden/>
          </w:rPr>
          <w:t>14</w:t>
        </w:r>
        <w:r w:rsidR="005E533E" w:rsidRPr="00E358D6">
          <w:rPr>
            <w:rStyle w:val="Lienhypertexte"/>
            <w:noProof/>
            <w:webHidden/>
          </w:rPr>
          <w:fldChar w:fldCharType="end"/>
        </w:r>
      </w:hyperlink>
    </w:p>
    <w:p w:rsidR="00C572C4" w:rsidRPr="00E358D6" w:rsidRDefault="00A87B5C" w:rsidP="00E358D6">
      <w:pPr>
        <w:pStyle w:val="TM3"/>
        <w:tabs>
          <w:tab w:val="left" w:pos="1320"/>
          <w:tab w:val="right" w:leader="dot" w:pos="9350"/>
        </w:tabs>
        <w:rPr>
          <w:rStyle w:val="Lienhypertexte"/>
          <w:noProof/>
        </w:rPr>
      </w:pPr>
      <w:hyperlink w:anchor="_Toc424820294" w:history="1">
        <w:r w:rsidR="00C572C4" w:rsidRPr="00E358D6">
          <w:rPr>
            <w:rStyle w:val="Lienhypertexte"/>
            <w:noProof/>
          </w:rPr>
          <w:t>2.1.4 Connecting to the Cluster:</w:t>
        </w:r>
        <w:r w:rsidR="00C572C4" w:rsidRPr="00E358D6">
          <w:rPr>
            <w:rStyle w:val="Lienhypertexte"/>
            <w:noProof/>
            <w:webHidden/>
          </w:rPr>
          <w:tab/>
        </w:r>
        <w:r w:rsidR="005E533E" w:rsidRPr="00E358D6">
          <w:rPr>
            <w:rStyle w:val="Lienhypertexte"/>
            <w:noProof/>
            <w:webHidden/>
          </w:rPr>
          <w:fldChar w:fldCharType="begin"/>
        </w:r>
        <w:r w:rsidR="00C572C4" w:rsidRPr="00E358D6">
          <w:rPr>
            <w:rStyle w:val="Lienhypertexte"/>
            <w:noProof/>
            <w:webHidden/>
          </w:rPr>
          <w:instrText xml:space="preserve"> PAGEREF _Toc424820294 \h </w:instrText>
        </w:r>
        <w:r w:rsidR="005E533E" w:rsidRPr="00E358D6">
          <w:rPr>
            <w:rStyle w:val="Lienhypertexte"/>
            <w:noProof/>
            <w:webHidden/>
          </w:rPr>
        </w:r>
        <w:r w:rsidR="005E533E" w:rsidRPr="00E358D6">
          <w:rPr>
            <w:rStyle w:val="Lienhypertexte"/>
            <w:noProof/>
            <w:webHidden/>
          </w:rPr>
          <w:fldChar w:fldCharType="separate"/>
        </w:r>
        <w:r w:rsidR="00E201A9">
          <w:rPr>
            <w:rStyle w:val="Lienhypertexte"/>
            <w:noProof/>
            <w:webHidden/>
          </w:rPr>
          <w:t>15</w:t>
        </w:r>
        <w:r w:rsidR="005E533E" w:rsidRPr="00E358D6">
          <w:rPr>
            <w:rStyle w:val="Lienhypertexte"/>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299" w:history="1">
        <w:r w:rsidR="00C572C4" w:rsidRPr="00582152">
          <w:rPr>
            <w:rStyle w:val="Lienhypertexte"/>
            <w:noProof/>
          </w:rPr>
          <w:t>2.2</w:t>
        </w:r>
        <w:r w:rsidR="00C572C4">
          <w:rPr>
            <w:rFonts w:ascii="Calibri" w:hAnsi="Calibri"/>
            <w:noProof/>
            <w:sz w:val="22"/>
            <w:szCs w:val="22"/>
          </w:rPr>
          <w:tab/>
        </w:r>
        <w:r w:rsidR="00C572C4" w:rsidRPr="00582152">
          <w:rPr>
            <w:rStyle w:val="Lienhypertexte"/>
            <w:noProof/>
          </w:rPr>
          <w:t>Platform Supported</w:t>
        </w:r>
        <w:r w:rsidR="00C572C4">
          <w:rPr>
            <w:noProof/>
            <w:webHidden/>
          </w:rPr>
          <w:tab/>
        </w:r>
        <w:r w:rsidR="005E533E">
          <w:rPr>
            <w:noProof/>
            <w:webHidden/>
          </w:rPr>
          <w:fldChar w:fldCharType="begin"/>
        </w:r>
        <w:r w:rsidR="00C572C4">
          <w:rPr>
            <w:noProof/>
            <w:webHidden/>
          </w:rPr>
          <w:instrText xml:space="preserve"> PAGEREF _Toc424820299 \h </w:instrText>
        </w:r>
        <w:r w:rsidR="005E533E">
          <w:rPr>
            <w:noProof/>
            <w:webHidden/>
          </w:rPr>
        </w:r>
        <w:r w:rsidR="005E533E">
          <w:rPr>
            <w:noProof/>
            <w:webHidden/>
          </w:rPr>
          <w:fldChar w:fldCharType="separate"/>
        </w:r>
        <w:r w:rsidR="00E201A9">
          <w:rPr>
            <w:noProof/>
            <w:webHidden/>
          </w:rPr>
          <w:t>16</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00" w:history="1">
        <w:r w:rsidR="00C572C4" w:rsidRPr="00582152">
          <w:rPr>
            <w:rStyle w:val="Lienhypertexte"/>
            <w:noProof/>
          </w:rPr>
          <w:t>2.3</w:t>
        </w:r>
        <w:r w:rsidR="00C572C4">
          <w:rPr>
            <w:rFonts w:ascii="Calibri" w:hAnsi="Calibri"/>
            <w:noProof/>
            <w:sz w:val="22"/>
            <w:szCs w:val="22"/>
          </w:rPr>
          <w:tab/>
        </w:r>
        <w:r w:rsidR="00C572C4" w:rsidRPr="00582152">
          <w:rPr>
            <w:rStyle w:val="Lienhypertexte"/>
            <w:noProof/>
          </w:rPr>
          <w:t>Design Constraints.</w:t>
        </w:r>
        <w:r w:rsidR="00C572C4">
          <w:rPr>
            <w:noProof/>
            <w:webHidden/>
          </w:rPr>
          <w:tab/>
        </w:r>
        <w:r w:rsidR="005E533E">
          <w:rPr>
            <w:noProof/>
            <w:webHidden/>
          </w:rPr>
          <w:fldChar w:fldCharType="begin"/>
        </w:r>
        <w:r w:rsidR="00C572C4">
          <w:rPr>
            <w:noProof/>
            <w:webHidden/>
          </w:rPr>
          <w:instrText xml:space="preserve"> PAGEREF _Toc424820300 \h </w:instrText>
        </w:r>
        <w:r w:rsidR="005E533E">
          <w:rPr>
            <w:noProof/>
            <w:webHidden/>
          </w:rPr>
        </w:r>
        <w:r w:rsidR="005E533E">
          <w:rPr>
            <w:noProof/>
            <w:webHidden/>
          </w:rPr>
          <w:fldChar w:fldCharType="separate"/>
        </w:r>
        <w:r w:rsidR="00E201A9">
          <w:rPr>
            <w:noProof/>
            <w:webHidden/>
          </w:rPr>
          <w:t>16</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01" w:history="1">
        <w:r w:rsidR="00C572C4" w:rsidRPr="00582152">
          <w:rPr>
            <w:rStyle w:val="Lienhypertexte"/>
            <w:noProof/>
          </w:rPr>
          <w:t>2.3.1</w:t>
        </w:r>
        <w:r w:rsidR="00C572C4">
          <w:rPr>
            <w:rFonts w:ascii="Calibri" w:hAnsi="Calibri"/>
            <w:noProof/>
            <w:sz w:val="22"/>
            <w:szCs w:val="22"/>
          </w:rPr>
          <w:tab/>
        </w:r>
        <w:r w:rsidR="00C572C4" w:rsidRPr="00582152">
          <w:rPr>
            <w:rStyle w:val="Lienhypertexte"/>
            <w:noProof/>
          </w:rPr>
          <w:t>Software Limitations</w:t>
        </w:r>
        <w:r w:rsidR="00C572C4">
          <w:rPr>
            <w:noProof/>
            <w:webHidden/>
          </w:rPr>
          <w:tab/>
        </w:r>
        <w:r w:rsidR="005E533E">
          <w:rPr>
            <w:noProof/>
            <w:webHidden/>
          </w:rPr>
          <w:fldChar w:fldCharType="begin"/>
        </w:r>
        <w:r w:rsidR="00C572C4">
          <w:rPr>
            <w:noProof/>
            <w:webHidden/>
          </w:rPr>
          <w:instrText xml:space="preserve"> PAGEREF _Toc424820301 \h </w:instrText>
        </w:r>
        <w:r w:rsidR="005E533E">
          <w:rPr>
            <w:noProof/>
            <w:webHidden/>
          </w:rPr>
        </w:r>
        <w:r w:rsidR="005E533E">
          <w:rPr>
            <w:noProof/>
            <w:webHidden/>
          </w:rPr>
          <w:fldChar w:fldCharType="separate"/>
        </w:r>
        <w:r w:rsidR="00E201A9">
          <w:rPr>
            <w:noProof/>
            <w:webHidden/>
          </w:rPr>
          <w:t>16</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02" w:history="1">
        <w:r w:rsidR="00C572C4" w:rsidRPr="00582152">
          <w:rPr>
            <w:rStyle w:val="Lienhypertexte"/>
            <w:noProof/>
          </w:rPr>
          <w:t>2.3.2</w:t>
        </w:r>
        <w:r w:rsidR="00C572C4">
          <w:rPr>
            <w:rFonts w:ascii="Calibri" w:hAnsi="Calibri"/>
            <w:noProof/>
            <w:sz w:val="22"/>
            <w:szCs w:val="22"/>
          </w:rPr>
          <w:tab/>
        </w:r>
        <w:r w:rsidR="00C572C4" w:rsidRPr="00582152">
          <w:rPr>
            <w:rStyle w:val="Lienhypertexte"/>
            <w:noProof/>
          </w:rPr>
          <w:t>Hardware Limitations</w:t>
        </w:r>
        <w:r w:rsidR="00C572C4">
          <w:rPr>
            <w:noProof/>
            <w:webHidden/>
          </w:rPr>
          <w:tab/>
        </w:r>
        <w:r w:rsidR="005E533E">
          <w:rPr>
            <w:noProof/>
            <w:webHidden/>
          </w:rPr>
          <w:fldChar w:fldCharType="begin"/>
        </w:r>
        <w:r w:rsidR="00C572C4">
          <w:rPr>
            <w:noProof/>
            <w:webHidden/>
          </w:rPr>
          <w:instrText xml:space="preserve"> PAGEREF _Toc424820302 \h </w:instrText>
        </w:r>
        <w:r w:rsidR="005E533E">
          <w:rPr>
            <w:noProof/>
            <w:webHidden/>
          </w:rPr>
        </w:r>
        <w:r w:rsidR="005E533E">
          <w:rPr>
            <w:noProof/>
            <w:webHidden/>
          </w:rPr>
          <w:fldChar w:fldCharType="separate"/>
        </w:r>
        <w:r w:rsidR="00E201A9">
          <w:rPr>
            <w:noProof/>
            <w:webHidden/>
          </w:rPr>
          <w:t>16</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03" w:history="1">
        <w:r w:rsidR="00C572C4" w:rsidRPr="00582152">
          <w:rPr>
            <w:rStyle w:val="Lienhypertexte"/>
            <w:noProof/>
          </w:rPr>
          <w:t>2.4</w:t>
        </w:r>
        <w:r w:rsidR="00C572C4">
          <w:rPr>
            <w:rFonts w:ascii="Calibri" w:hAnsi="Calibri"/>
            <w:noProof/>
            <w:sz w:val="22"/>
            <w:szCs w:val="22"/>
          </w:rPr>
          <w:tab/>
        </w:r>
        <w:r w:rsidR="00C572C4" w:rsidRPr="00582152">
          <w:rPr>
            <w:rStyle w:val="Lienhypertexte"/>
            <w:noProof/>
          </w:rPr>
          <w:t>Assumptions and Dependencies</w:t>
        </w:r>
        <w:r w:rsidR="00C572C4">
          <w:rPr>
            <w:noProof/>
            <w:webHidden/>
          </w:rPr>
          <w:tab/>
        </w:r>
        <w:r w:rsidR="005E533E">
          <w:rPr>
            <w:noProof/>
            <w:webHidden/>
          </w:rPr>
          <w:fldChar w:fldCharType="begin"/>
        </w:r>
        <w:r w:rsidR="00C572C4">
          <w:rPr>
            <w:noProof/>
            <w:webHidden/>
          </w:rPr>
          <w:instrText xml:space="preserve"> PAGEREF _Toc424820303 \h </w:instrText>
        </w:r>
        <w:r w:rsidR="005E533E">
          <w:rPr>
            <w:noProof/>
            <w:webHidden/>
          </w:rPr>
        </w:r>
        <w:r w:rsidR="005E533E">
          <w:rPr>
            <w:noProof/>
            <w:webHidden/>
          </w:rPr>
          <w:fldChar w:fldCharType="separate"/>
        </w:r>
        <w:r w:rsidR="00E201A9">
          <w:rPr>
            <w:noProof/>
            <w:webHidden/>
          </w:rPr>
          <w:t>16</w:t>
        </w:r>
        <w:r w:rsidR="005E533E">
          <w:rPr>
            <w:noProof/>
            <w:webHidden/>
          </w:rPr>
          <w:fldChar w:fldCharType="end"/>
        </w:r>
      </w:hyperlink>
    </w:p>
    <w:p w:rsidR="00C572C4" w:rsidRDefault="00A87B5C">
      <w:pPr>
        <w:pStyle w:val="TM1"/>
        <w:tabs>
          <w:tab w:val="left" w:pos="480"/>
          <w:tab w:val="right" w:leader="dot" w:pos="9350"/>
        </w:tabs>
        <w:rPr>
          <w:rFonts w:ascii="Calibri" w:hAnsi="Calibri"/>
          <w:noProof/>
          <w:sz w:val="22"/>
          <w:szCs w:val="22"/>
        </w:rPr>
      </w:pPr>
      <w:hyperlink w:anchor="_Toc424820304" w:history="1">
        <w:r w:rsidR="00C572C4" w:rsidRPr="00582152">
          <w:rPr>
            <w:rStyle w:val="Lienhypertexte"/>
            <w:noProof/>
          </w:rPr>
          <w:t>3</w:t>
        </w:r>
        <w:r w:rsidR="00C572C4">
          <w:rPr>
            <w:rFonts w:ascii="Calibri" w:hAnsi="Calibri"/>
            <w:noProof/>
            <w:sz w:val="22"/>
            <w:szCs w:val="22"/>
          </w:rPr>
          <w:tab/>
        </w:r>
        <w:r w:rsidR="00C572C4" w:rsidRPr="00582152">
          <w:rPr>
            <w:rStyle w:val="Lienhypertexte"/>
            <w:noProof/>
          </w:rPr>
          <w:t>SYSTEM REQUIREMENT SPECIFICATIONS</w:t>
        </w:r>
        <w:r w:rsidR="00C572C4">
          <w:rPr>
            <w:noProof/>
            <w:webHidden/>
          </w:rPr>
          <w:tab/>
        </w:r>
        <w:r w:rsidR="005E533E">
          <w:rPr>
            <w:noProof/>
            <w:webHidden/>
          </w:rPr>
          <w:fldChar w:fldCharType="begin"/>
        </w:r>
        <w:r w:rsidR="00C572C4">
          <w:rPr>
            <w:noProof/>
            <w:webHidden/>
          </w:rPr>
          <w:instrText xml:space="preserve"> PAGEREF _Toc424820304 \h </w:instrText>
        </w:r>
        <w:r w:rsidR="005E533E">
          <w:rPr>
            <w:noProof/>
            <w:webHidden/>
          </w:rPr>
        </w:r>
        <w:r w:rsidR="005E533E">
          <w:rPr>
            <w:noProof/>
            <w:webHidden/>
          </w:rPr>
          <w:fldChar w:fldCharType="separate"/>
        </w:r>
        <w:r w:rsidR="00E201A9">
          <w:rPr>
            <w:noProof/>
            <w:webHidden/>
          </w:rPr>
          <w:t>17</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05" w:history="1">
        <w:r w:rsidR="00C572C4" w:rsidRPr="00582152">
          <w:rPr>
            <w:rStyle w:val="Lienhypertexte"/>
            <w:noProof/>
          </w:rPr>
          <w:t>3.1</w:t>
        </w:r>
        <w:r w:rsidR="00C572C4">
          <w:rPr>
            <w:rFonts w:ascii="Calibri" w:hAnsi="Calibri"/>
            <w:noProof/>
            <w:sz w:val="22"/>
            <w:szCs w:val="22"/>
          </w:rPr>
          <w:tab/>
        </w:r>
        <w:r w:rsidR="00C572C4" w:rsidRPr="00582152">
          <w:rPr>
            <w:rStyle w:val="Lienhypertexte"/>
            <w:noProof/>
          </w:rPr>
          <w:t>Configuration Requirements</w:t>
        </w:r>
        <w:r w:rsidR="00C572C4">
          <w:rPr>
            <w:noProof/>
            <w:webHidden/>
          </w:rPr>
          <w:tab/>
        </w:r>
        <w:r w:rsidR="005E533E">
          <w:rPr>
            <w:noProof/>
            <w:webHidden/>
          </w:rPr>
          <w:fldChar w:fldCharType="begin"/>
        </w:r>
        <w:r w:rsidR="00C572C4">
          <w:rPr>
            <w:noProof/>
            <w:webHidden/>
          </w:rPr>
          <w:instrText xml:space="preserve"> PAGEREF _Toc424820305 \h </w:instrText>
        </w:r>
        <w:r w:rsidR="005E533E">
          <w:rPr>
            <w:noProof/>
            <w:webHidden/>
          </w:rPr>
        </w:r>
        <w:r w:rsidR="005E533E">
          <w:rPr>
            <w:noProof/>
            <w:webHidden/>
          </w:rPr>
          <w:fldChar w:fldCharType="separate"/>
        </w:r>
        <w:r w:rsidR="00E201A9">
          <w:rPr>
            <w:noProof/>
            <w:webHidden/>
          </w:rPr>
          <w:t>17</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06" w:history="1">
        <w:r w:rsidR="00C572C4" w:rsidRPr="00582152">
          <w:rPr>
            <w:rStyle w:val="Lienhypertexte"/>
            <w:noProof/>
          </w:rPr>
          <w:t>3.1.1</w:t>
        </w:r>
        <w:r w:rsidR="00C572C4">
          <w:rPr>
            <w:rFonts w:ascii="Calibri" w:hAnsi="Calibri"/>
            <w:noProof/>
            <w:sz w:val="22"/>
            <w:szCs w:val="22"/>
          </w:rPr>
          <w:tab/>
        </w:r>
        <w:r w:rsidR="00C572C4" w:rsidRPr="00582152">
          <w:rPr>
            <w:rStyle w:val="Lienhypertexte"/>
            <w:noProof/>
          </w:rPr>
          <w:t>CLI requirements</w:t>
        </w:r>
        <w:r w:rsidR="00C572C4">
          <w:rPr>
            <w:noProof/>
            <w:webHidden/>
          </w:rPr>
          <w:tab/>
        </w:r>
        <w:r w:rsidR="005E533E">
          <w:rPr>
            <w:noProof/>
            <w:webHidden/>
          </w:rPr>
          <w:fldChar w:fldCharType="begin"/>
        </w:r>
        <w:r w:rsidR="00C572C4">
          <w:rPr>
            <w:noProof/>
            <w:webHidden/>
          </w:rPr>
          <w:instrText xml:space="preserve"> PAGEREF _Toc424820306 \h </w:instrText>
        </w:r>
        <w:r w:rsidR="005E533E">
          <w:rPr>
            <w:noProof/>
            <w:webHidden/>
          </w:rPr>
        </w:r>
        <w:r w:rsidR="005E533E">
          <w:rPr>
            <w:noProof/>
            <w:webHidden/>
          </w:rPr>
          <w:fldChar w:fldCharType="separate"/>
        </w:r>
        <w:r w:rsidR="00E201A9">
          <w:rPr>
            <w:noProof/>
            <w:webHidden/>
          </w:rPr>
          <w:t>17</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08" w:history="1">
        <w:r w:rsidR="00C572C4" w:rsidRPr="00582152">
          <w:rPr>
            <w:rStyle w:val="Lienhypertexte"/>
            <w:noProof/>
          </w:rPr>
          <w:t>3.1.2</w:t>
        </w:r>
        <w:r w:rsidR="00C572C4">
          <w:rPr>
            <w:rFonts w:ascii="Calibri" w:hAnsi="Calibri"/>
            <w:noProof/>
            <w:sz w:val="22"/>
            <w:szCs w:val="22"/>
          </w:rPr>
          <w:tab/>
        </w:r>
        <w:r w:rsidR="00C572C4" w:rsidRPr="00582152">
          <w:rPr>
            <w:rStyle w:val="Lienhypertexte"/>
            <w:noProof/>
          </w:rPr>
          <w:t>SNMP Requirements</w:t>
        </w:r>
        <w:r w:rsidR="00C572C4">
          <w:rPr>
            <w:noProof/>
            <w:webHidden/>
          </w:rPr>
          <w:tab/>
        </w:r>
        <w:r w:rsidR="005E533E">
          <w:rPr>
            <w:noProof/>
            <w:webHidden/>
          </w:rPr>
          <w:fldChar w:fldCharType="begin"/>
        </w:r>
        <w:r w:rsidR="00C572C4">
          <w:rPr>
            <w:noProof/>
            <w:webHidden/>
          </w:rPr>
          <w:instrText xml:space="preserve"> PAGEREF _Toc424820308 \h </w:instrText>
        </w:r>
        <w:r w:rsidR="005E533E">
          <w:rPr>
            <w:noProof/>
            <w:webHidden/>
          </w:rPr>
        </w:r>
        <w:r w:rsidR="005E533E">
          <w:rPr>
            <w:noProof/>
            <w:webHidden/>
          </w:rPr>
          <w:fldChar w:fldCharType="separate"/>
        </w:r>
        <w:r w:rsidR="00E201A9">
          <w:rPr>
            <w:noProof/>
            <w:webHidden/>
          </w:rPr>
          <w:t>18</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09" w:history="1">
        <w:r w:rsidR="00C572C4" w:rsidRPr="00582152">
          <w:rPr>
            <w:rStyle w:val="Lienhypertexte"/>
            <w:noProof/>
          </w:rPr>
          <w:t>3.1.3</w:t>
        </w:r>
        <w:r w:rsidR="00C572C4">
          <w:rPr>
            <w:rFonts w:ascii="Calibri" w:hAnsi="Calibri"/>
            <w:noProof/>
            <w:sz w:val="22"/>
            <w:szCs w:val="22"/>
          </w:rPr>
          <w:tab/>
        </w:r>
        <w:r w:rsidR="00C572C4" w:rsidRPr="00582152">
          <w:rPr>
            <w:rStyle w:val="Lienhypertexte"/>
            <w:noProof/>
          </w:rPr>
          <w:t>Web Requirements</w:t>
        </w:r>
        <w:r w:rsidR="00C572C4">
          <w:rPr>
            <w:noProof/>
            <w:webHidden/>
          </w:rPr>
          <w:tab/>
        </w:r>
        <w:r w:rsidR="005E533E">
          <w:rPr>
            <w:noProof/>
            <w:webHidden/>
          </w:rPr>
          <w:fldChar w:fldCharType="begin"/>
        </w:r>
        <w:r w:rsidR="00C572C4">
          <w:rPr>
            <w:noProof/>
            <w:webHidden/>
          </w:rPr>
          <w:instrText xml:space="preserve"> PAGEREF _Toc424820309 \h </w:instrText>
        </w:r>
        <w:r w:rsidR="005E533E">
          <w:rPr>
            <w:noProof/>
            <w:webHidden/>
          </w:rPr>
        </w:r>
        <w:r w:rsidR="005E533E">
          <w:rPr>
            <w:noProof/>
            <w:webHidden/>
          </w:rPr>
          <w:fldChar w:fldCharType="separate"/>
        </w:r>
        <w:r w:rsidR="00E201A9">
          <w:rPr>
            <w:noProof/>
            <w:webHidden/>
          </w:rPr>
          <w:t>18</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10" w:history="1">
        <w:r w:rsidR="00C572C4" w:rsidRPr="00582152">
          <w:rPr>
            <w:rStyle w:val="Lienhypertexte"/>
            <w:noProof/>
          </w:rPr>
          <w:t>3.1.4</w:t>
        </w:r>
        <w:r w:rsidR="00C572C4">
          <w:rPr>
            <w:rFonts w:ascii="Calibri" w:hAnsi="Calibri"/>
            <w:noProof/>
            <w:sz w:val="22"/>
            <w:szCs w:val="22"/>
          </w:rPr>
          <w:tab/>
        </w:r>
        <w:r w:rsidR="00C572C4" w:rsidRPr="00582152">
          <w:rPr>
            <w:rStyle w:val="Lienhypertexte"/>
            <w:noProof/>
          </w:rPr>
          <w:t>Trap Requirements</w:t>
        </w:r>
        <w:r w:rsidR="00C572C4">
          <w:rPr>
            <w:noProof/>
            <w:webHidden/>
          </w:rPr>
          <w:tab/>
        </w:r>
        <w:r w:rsidR="005E533E">
          <w:rPr>
            <w:noProof/>
            <w:webHidden/>
          </w:rPr>
          <w:fldChar w:fldCharType="begin"/>
        </w:r>
        <w:r w:rsidR="00C572C4">
          <w:rPr>
            <w:noProof/>
            <w:webHidden/>
          </w:rPr>
          <w:instrText xml:space="preserve"> PAGEREF _Toc424820310 \h </w:instrText>
        </w:r>
        <w:r w:rsidR="005E533E">
          <w:rPr>
            <w:noProof/>
            <w:webHidden/>
          </w:rPr>
        </w:r>
        <w:r w:rsidR="005E533E">
          <w:rPr>
            <w:noProof/>
            <w:webHidden/>
          </w:rPr>
          <w:fldChar w:fldCharType="separate"/>
        </w:r>
        <w:r w:rsidR="00E201A9">
          <w:rPr>
            <w:noProof/>
            <w:webHidden/>
          </w:rPr>
          <w:t>18</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11" w:history="1">
        <w:r w:rsidR="00C572C4" w:rsidRPr="00582152">
          <w:rPr>
            <w:rStyle w:val="Lienhypertexte"/>
            <w:noProof/>
          </w:rPr>
          <w:t>3.2</w:t>
        </w:r>
        <w:r w:rsidR="00C572C4">
          <w:rPr>
            <w:rFonts w:ascii="Calibri" w:hAnsi="Calibri"/>
            <w:noProof/>
            <w:sz w:val="22"/>
            <w:szCs w:val="22"/>
          </w:rPr>
          <w:tab/>
        </w:r>
        <w:r w:rsidR="00C572C4" w:rsidRPr="00582152">
          <w:rPr>
            <w:rStyle w:val="Lienhypertexte"/>
            <w:noProof/>
          </w:rPr>
          <w:t>Architecture Related Requirements</w:t>
        </w:r>
        <w:r w:rsidR="00C572C4">
          <w:rPr>
            <w:noProof/>
            <w:webHidden/>
          </w:rPr>
          <w:tab/>
        </w:r>
        <w:r w:rsidR="005E533E">
          <w:rPr>
            <w:noProof/>
            <w:webHidden/>
          </w:rPr>
          <w:fldChar w:fldCharType="begin"/>
        </w:r>
        <w:r w:rsidR="00C572C4">
          <w:rPr>
            <w:noProof/>
            <w:webHidden/>
          </w:rPr>
          <w:instrText xml:space="preserve"> PAGEREF _Toc424820311 \h </w:instrText>
        </w:r>
        <w:r w:rsidR="005E533E">
          <w:rPr>
            <w:noProof/>
            <w:webHidden/>
          </w:rPr>
        </w:r>
        <w:r w:rsidR="005E533E">
          <w:rPr>
            <w:noProof/>
            <w:webHidden/>
          </w:rPr>
          <w:fldChar w:fldCharType="separate"/>
        </w:r>
        <w:r w:rsidR="00E201A9">
          <w:rPr>
            <w:noProof/>
            <w:webHidden/>
          </w:rPr>
          <w:t>18</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12" w:history="1">
        <w:r w:rsidR="00C572C4" w:rsidRPr="00582152">
          <w:rPr>
            <w:rStyle w:val="Lienhypertexte"/>
            <w:noProof/>
          </w:rPr>
          <w:t>3.2.1</w:t>
        </w:r>
        <w:r w:rsidR="00C572C4">
          <w:rPr>
            <w:rFonts w:ascii="Calibri" w:hAnsi="Calibri"/>
            <w:noProof/>
            <w:sz w:val="22"/>
            <w:szCs w:val="22"/>
          </w:rPr>
          <w:tab/>
        </w:r>
        <w:r w:rsidR="00C572C4" w:rsidRPr="00582152">
          <w:rPr>
            <w:rStyle w:val="Lienhypertexte"/>
            <w:noProof/>
          </w:rPr>
          <w:t>Data and Task Model</w:t>
        </w:r>
        <w:r w:rsidR="00C572C4">
          <w:rPr>
            <w:noProof/>
            <w:webHidden/>
          </w:rPr>
          <w:tab/>
        </w:r>
        <w:r w:rsidR="005E533E">
          <w:rPr>
            <w:noProof/>
            <w:webHidden/>
          </w:rPr>
          <w:fldChar w:fldCharType="begin"/>
        </w:r>
        <w:r w:rsidR="00C572C4">
          <w:rPr>
            <w:noProof/>
            <w:webHidden/>
          </w:rPr>
          <w:instrText xml:space="preserve"> PAGEREF _Toc424820312 \h </w:instrText>
        </w:r>
        <w:r w:rsidR="005E533E">
          <w:rPr>
            <w:noProof/>
            <w:webHidden/>
          </w:rPr>
        </w:r>
        <w:r w:rsidR="005E533E">
          <w:rPr>
            <w:noProof/>
            <w:webHidden/>
          </w:rPr>
          <w:fldChar w:fldCharType="separate"/>
        </w:r>
        <w:r w:rsidR="00E201A9">
          <w:rPr>
            <w:noProof/>
            <w:webHidden/>
          </w:rPr>
          <w:t>18</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13" w:history="1">
        <w:r w:rsidR="00C572C4" w:rsidRPr="00582152">
          <w:rPr>
            <w:rStyle w:val="Lienhypertexte"/>
            <w:noProof/>
          </w:rPr>
          <w:t>3.2.2</w:t>
        </w:r>
        <w:r w:rsidR="00C572C4">
          <w:rPr>
            <w:rFonts w:ascii="Calibri" w:hAnsi="Calibri"/>
            <w:noProof/>
            <w:sz w:val="22"/>
            <w:szCs w:val="22"/>
          </w:rPr>
          <w:tab/>
        </w:r>
        <w:r w:rsidR="00C572C4" w:rsidRPr="00582152">
          <w:rPr>
            <w:rStyle w:val="Lienhypertexte"/>
            <w:noProof/>
          </w:rPr>
          <w:t>Distributed Architecture, Takeover, Restart and Hot Swap</w:t>
        </w:r>
        <w:r w:rsidR="00C572C4">
          <w:rPr>
            <w:noProof/>
            <w:webHidden/>
          </w:rPr>
          <w:tab/>
        </w:r>
        <w:r w:rsidR="005E533E">
          <w:rPr>
            <w:noProof/>
            <w:webHidden/>
          </w:rPr>
          <w:fldChar w:fldCharType="begin"/>
        </w:r>
        <w:r w:rsidR="00C572C4">
          <w:rPr>
            <w:noProof/>
            <w:webHidden/>
          </w:rPr>
          <w:instrText xml:space="preserve"> PAGEREF _Toc424820313 \h </w:instrText>
        </w:r>
        <w:r w:rsidR="005E533E">
          <w:rPr>
            <w:noProof/>
            <w:webHidden/>
          </w:rPr>
        </w:r>
        <w:r w:rsidR="005E533E">
          <w:rPr>
            <w:noProof/>
            <w:webHidden/>
          </w:rPr>
          <w:fldChar w:fldCharType="separate"/>
        </w:r>
        <w:r w:rsidR="00E201A9">
          <w:rPr>
            <w:noProof/>
            <w:webHidden/>
          </w:rPr>
          <w:t>18</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15" w:history="1">
        <w:r w:rsidR="00C572C4" w:rsidRPr="00582152">
          <w:rPr>
            <w:rStyle w:val="Lienhypertexte"/>
            <w:noProof/>
          </w:rPr>
          <w:t>3.2.3</w:t>
        </w:r>
        <w:r w:rsidR="00C572C4">
          <w:rPr>
            <w:rFonts w:ascii="Calibri" w:hAnsi="Calibri"/>
            <w:noProof/>
            <w:sz w:val="22"/>
            <w:szCs w:val="22"/>
          </w:rPr>
          <w:tab/>
        </w:r>
        <w:r w:rsidR="00C572C4" w:rsidRPr="00582152">
          <w:rPr>
            <w:rStyle w:val="Lienhypertexte"/>
            <w:noProof/>
          </w:rPr>
          <w:t>ISSU Requirements</w:t>
        </w:r>
        <w:r w:rsidR="00C572C4">
          <w:rPr>
            <w:noProof/>
            <w:webHidden/>
          </w:rPr>
          <w:tab/>
        </w:r>
        <w:r w:rsidR="005E533E">
          <w:rPr>
            <w:noProof/>
            <w:webHidden/>
          </w:rPr>
          <w:fldChar w:fldCharType="begin"/>
        </w:r>
        <w:r w:rsidR="00C572C4">
          <w:rPr>
            <w:noProof/>
            <w:webHidden/>
          </w:rPr>
          <w:instrText xml:space="preserve"> PAGEREF _Toc424820315 \h </w:instrText>
        </w:r>
        <w:r w:rsidR="005E533E">
          <w:rPr>
            <w:noProof/>
            <w:webHidden/>
          </w:rPr>
        </w:r>
        <w:r w:rsidR="005E533E">
          <w:rPr>
            <w:noProof/>
            <w:webHidden/>
          </w:rPr>
          <w:fldChar w:fldCharType="separate"/>
        </w:r>
        <w:r w:rsidR="00E201A9">
          <w:rPr>
            <w:noProof/>
            <w:webHidden/>
          </w:rPr>
          <w:t>19</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16" w:history="1">
        <w:r w:rsidR="00C572C4" w:rsidRPr="00582152">
          <w:rPr>
            <w:rStyle w:val="Lienhypertexte"/>
            <w:noProof/>
          </w:rPr>
          <w:t>3.2.4</w:t>
        </w:r>
        <w:r w:rsidR="00C572C4">
          <w:rPr>
            <w:rFonts w:ascii="Calibri" w:hAnsi="Calibri"/>
            <w:noProof/>
            <w:sz w:val="22"/>
            <w:szCs w:val="22"/>
          </w:rPr>
          <w:tab/>
        </w:r>
        <w:r w:rsidR="00C572C4" w:rsidRPr="00582152">
          <w:rPr>
            <w:rStyle w:val="Lienhypertexte"/>
            <w:noProof/>
          </w:rPr>
          <w:t>Scalability and Efficiency</w:t>
        </w:r>
        <w:r w:rsidR="00C572C4">
          <w:rPr>
            <w:noProof/>
            <w:webHidden/>
          </w:rPr>
          <w:tab/>
        </w:r>
        <w:r w:rsidR="005E533E">
          <w:rPr>
            <w:noProof/>
            <w:webHidden/>
          </w:rPr>
          <w:fldChar w:fldCharType="begin"/>
        </w:r>
        <w:r w:rsidR="00C572C4">
          <w:rPr>
            <w:noProof/>
            <w:webHidden/>
          </w:rPr>
          <w:instrText xml:space="preserve"> PAGEREF _Toc424820316 \h </w:instrText>
        </w:r>
        <w:r w:rsidR="005E533E">
          <w:rPr>
            <w:noProof/>
            <w:webHidden/>
          </w:rPr>
        </w:r>
        <w:r w:rsidR="005E533E">
          <w:rPr>
            <w:noProof/>
            <w:webHidden/>
          </w:rPr>
          <w:fldChar w:fldCharType="separate"/>
        </w:r>
        <w:r w:rsidR="00E201A9">
          <w:rPr>
            <w:noProof/>
            <w:webHidden/>
          </w:rPr>
          <w:t>19</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17" w:history="1">
        <w:r w:rsidR="00C572C4" w:rsidRPr="00582152">
          <w:rPr>
            <w:rStyle w:val="Lienhypertexte"/>
            <w:noProof/>
          </w:rPr>
          <w:t>3.2.5</w:t>
        </w:r>
        <w:r w:rsidR="00C572C4">
          <w:rPr>
            <w:rFonts w:ascii="Calibri" w:hAnsi="Calibri"/>
            <w:noProof/>
            <w:sz w:val="22"/>
            <w:szCs w:val="22"/>
          </w:rPr>
          <w:tab/>
        </w:r>
        <w:r w:rsidR="00C572C4" w:rsidRPr="00582152">
          <w:rPr>
            <w:rStyle w:val="Lienhypertexte"/>
            <w:noProof/>
          </w:rPr>
          <w:t>Platform Supported</w:t>
        </w:r>
        <w:r w:rsidR="00C572C4">
          <w:rPr>
            <w:noProof/>
            <w:webHidden/>
          </w:rPr>
          <w:tab/>
        </w:r>
        <w:r w:rsidR="005E533E">
          <w:rPr>
            <w:noProof/>
            <w:webHidden/>
          </w:rPr>
          <w:fldChar w:fldCharType="begin"/>
        </w:r>
        <w:r w:rsidR="00C572C4">
          <w:rPr>
            <w:noProof/>
            <w:webHidden/>
          </w:rPr>
          <w:instrText xml:space="preserve"> PAGEREF _Toc424820317 \h </w:instrText>
        </w:r>
        <w:r w:rsidR="005E533E">
          <w:rPr>
            <w:noProof/>
            <w:webHidden/>
          </w:rPr>
        </w:r>
        <w:r w:rsidR="005E533E">
          <w:rPr>
            <w:noProof/>
            <w:webHidden/>
          </w:rPr>
          <w:fldChar w:fldCharType="separate"/>
        </w:r>
        <w:r w:rsidR="00E201A9">
          <w:rPr>
            <w:noProof/>
            <w:webHidden/>
          </w:rPr>
          <w:t>19</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18" w:history="1">
        <w:r w:rsidR="00C572C4" w:rsidRPr="00582152">
          <w:rPr>
            <w:rStyle w:val="Lienhypertexte"/>
            <w:noProof/>
          </w:rPr>
          <w:t>3.3</w:t>
        </w:r>
        <w:r w:rsidR="00C572C4">
          <w:rPr>
            <w:rFonts w:ascii="Calibri" w:hAnsi="Calibri"/>
            <w:noProof/>
            <w:sz w:val="22"/>
            <w:szCs w:val="22"/>
          </w:rPr>
          <w:tab/>
        </w:r>
        <w:r w:rsidR="00C572C4" w:rsidRPr="00582152">
          <w:rPr>
            <w:rStyle w:val="Lienhypertexte"/>
            <w:noProof/>
          </w:rPr>
          <w:t>Functional Requirements</w:t>
        </w:r>
        <w:r w:rsidR="00C572C4">
          <w:rPr>
            <w:noProof/>
            <w:webHidden/>
          </w:rPr>
          <w:tab/>
        </w:r>
        <w:r w:rsidR="005E533E">
          <w:rPr>
            <w:noProof/>
            <w:webHidden/>
          </w:rPr>
          <w:fldChar w:fldCharType="begin"/>
        </w:r>
        <w:r w:rsidR="00C572C4">
          <w:rPr>
            <w:noProof/>
            <w:webHidden/>
          </w:rPr>
          <w:instrText xml:space="preserve"> PAGEREF _Toc424820318 \h </w:instrText>
        </w:r>
        <w:r w:rsidR="005E533E">
          <w:rPr>
            <w:noProof/>
            <w:webHidden/>
          </w:rPr>
        </w:r>
        <w:r w:rsidR="005E533E">
          <w:rPr>
            <w:noProof/>
            <w:webHidden/>
          </w:rPr>
          <w:fldChar w:fldCharType="separate"/>
        </w:r>
        <w:r w:rsidR="00E201A9">
          <w:rPr>
            <w:noProof/>
            <w:webHidden/>
          </w:rPr>
          <w:t>19</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19" w:history="1">
        <w:r w:rsidR="00C572C4" w:rsidRPr="00582152">
          <w:rPr>
            <w:rStyle w:val="Lienhypertexte"/>
            <w:noProof/>
          </w:rPr>
          <w:t>3.3.1</w:t>
        </w:r>
        <w:r w:rsidR="00C572C4">
          <w:rPr>
            <w:rFonts w:ascii="Calibri" w:hAnsi="Calibri"/>
            <w:noProof/>
            <w:sz w:val="22"/>
            <w:szCs w:val="22"/>
          </w:rPr>
          <w:tab/>
        </w:r>
        <w:r w:rsidR="00C572C4" w:rsidRPr="00582152">
          <w:rPr>
            <w:rStyle w:val="Lienhypertexte"/>
            <w:noProof/>
          </w:rPr>
          <w:t>Functionality Requirements</w:t>
        </w:r>
        <w:r w:rsidR="00C572C4">
          <w:rPr>
            <w:noProof/>
            <w:webHidden/>
          </w:rPr>
          <w:tab/>
        </w:r>
        <w:r w:rsidR="005E533E">
          <w:rPr>
            <w:noProof/>
            <w:webHidden/>
          </w:rPr>
          <w:fldChar w:fldCharType="begin"/>
        </w:r>
        <w:r w:rsidR="00C572C4">
          <w:rPr>
            <w:noProof/>
            <w:webHidden/>
          </w:rPr>
          <w:instrText xml:space="preserve"> PAGEREF _Toc424820319 \h </w:instrText>
        </w:r>
        <w:r w:rsidR="005E533E">
          <w:rPr>
            <w:noProof/>
            <w:webHidden/>
          </w:rPr>
        </w:r>
        <w:r w:rsidR="005E533E">
          <w:rPr>
            <w:noProof/>
            <w:webHidden/>
          </w:rPr>
          <w:fldChar w:fldCharType="separate"/>
        </w:r>
        <w:r w:rsidR="00E201A9">
          <w:rPr>
            <w:noProof/>
            <w:webHidden/>
          </w:rPr>
          <w:t>19</w:t>
        </w:r>
        <w:r w:rsidR="005E533E">
          <w:rPr>
            <w:noProof/>
            <w:webHidden/>
          </w:rPr>
          <w:fldChar w:fldCharType="end"/>
        </w:r>
      </w:hyperlink>
    </w:p>
    <w:p w:rsidR="00C572C4" w:rsidRDefault="00A87B5C">
      <w:pPr>
        <w:pStyle w:val="TM3"/>
        <w:tabs>
          <w:tab w:val="right" w:leader="dot" w:pos="9350"/>
        </w:tabs>
        <w:rPr>
          <w:rFonts w:ascii="Calibri" w:hAnsi="Calibri"/>
          <w:noProof/>
          <w:sz w:val="22"/>
          <w:szCs w:val="22"/>
        </w:rPr>
      </w:pPr>
      <w:hyperlink w:anchor="_Toc424820320" w:history="1">
        <w:r w:rsidR="00C572C4" w:rsidRPr="00582152">
          <w:rPr>
            <w:rStyle w:val="Lienhypertexte"/>
            <w:noProof/>
          </w:rPr>
          <w:t>3.3.2 Restriction Requirements</w:t>
        </w:r>
        <w:r w:rsidR="00C572C4">
          <w:rPr>
            <w:noProof/>
            <w:webHidden/>
          </w:rPr>
          <w:tab/>
        </w:r>
        <w:r w:rsidR="005E533E">
          <w:rPr>
            <w:noProof/>
            <w:webHidden/>
          </w:rPr>
          <w:fldChar w:fldCharType="begin"/>
        </w:r>
        <w:r w:rsidR="00C572C4">
          <w:rPr>
            <w:noProof/>
            <w:webHidden/>
          </w:rPr>
          <w:instrText xml:space="preserve"> PAGEREF _Toc424820320 \h </w:instrText>
        </w:r>
        <w:r w:rsidR="005E533E">
          <w:rPr>
            <w:noProof/>
            <w:webHidden/>
          </w:rPr>
        </w:r>
        <w:r w:rsidR="005E533E">
          <w:rPr>
            <w:noProof/>
            <w:webHidden/>
          </w:rPr>
          <w:fldChar w:fldCharType="separate"/>
        </w:r>
        <w:r w:rsidR="00E201A9">
          <w:rPr>
            <w:noProof/>
            <w:webHidden/>
          </w:rPr>
          <w:t>20</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22" w:history="1">
        <w:r w:rsidR="00C572C4" w:rsidRPr="00582152">
          <w:rPr>
            <w:rStyle w:val="Lienhypertexte"/>
            <w:noProof/>
          </w:rPr>
          <w:t>3.4</w:t>
        </w:r>
        <w:r w:rsidR="00C572C4">
          <w:rPr>
            <w:rFonts w:ascii="Calibri" w:hAnsi="Calibri"/>
            <w:noProof/>
            <w:sz w:val="22"/>
            <w:szCs w:val="22"/>
          </w:rPr>
          <w:tab/>
        </w:r>
        <w:r w:rsidR="00C572C4" w:rsidRPr="00582152">
          <w:rPr>
            <w:rStyle w:val="Lienhypertexte"/>
            <w:noProof/>
          </w:rPr>
          <w:t>System Requirements</w:t>
        </w:r>
        <w:r w:rsidR="00C572C4">
          <w:rPr>
            <w:noProof/>
            <w:webHidden/>
          </w:rPr>
          <w:tab/>
        </w:r>
        <w:r w:rsidR="005E533E">
          <w:rPr>
            <w:noProof/>
            <w:webHidden/>
          </w:rPr>
          <w:fldChar w:fldCharType="begin"/>
        </w:r>
        <w:r w:rsidR="00C572C4">
          <w:rPr>
            <w:noProof/>
            <w:webHidden/>
          </w:rPr>
          <w:instrText xml:space="preserve"> PAGEREF _Toc424820322 \h </w:instrText>
        </w:r>
        <w:r w:rsidR="005E533E">
          <w:rPr>
            <w:noProof/>
            <w:webHidden/>
          </w:rPr>
        </w:r>
        <w:r w:rsidR="005E533E">
          <w:rPr>
            <w:noProof/>
            <w:webHidden/>
          </w:rPr>
          <w:fldChar w:fldCharType="separate"/>
        </w:r>
        <w:r w:rsidR="00E201A9">
          <w:rPr>
            <w:noProof/>
            <w:webHidden/>
          </w:rPr>
          <w:t>20</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23" w:history="1">
        <w:r w:rsidR="00C572C4" w:rsidRPr="00582152">
          <w:rPr>
            <w:rStyle w:val="Lienhypertexte"/>
            <w:noProof/>
          </w:rPr>
          <w:t>3.4.1</w:t>
        </w:r>
        <w:r w:rsidR="00C572C4">
          <w:rPr>
            <w:rFonts w:ascii="Calibri" w:hAnsi="Calibri"/>
            <w:noProof/>
            <w:sz w:val="22"/>
            <w:szCs w:val="22"/>
          </w:rPr>
          <w:tab/>
        </w:r>
        <w:r w:rsidR="00C572C4" w:rsidRPr="00582152">
          <w:rPr>
            <w:rStyle w:val="Lienhypertexte"/>
            <w:noProof/>
          </w:rPr>
          <w:t>Configuration Limits</w:t>
        </w:r>
        <w:r w:rsidR="00C572C4">
          <w:rPr>
            <w:noProof/>
            <w:webHidden/>
          </w:rPr>
          <w:tab/>
        </w:r>
        <w:r w:rsidR="005E533E">
          <w:rPr>
            <w:noProof/>
            <w:webHidden/>
          </w:rPr>
          <w:fldChar w:fldCharType="begin"/>
        </w:r>
        <w:r w:rsidR="00C572C4">
          <w:rPr>
            <w:noProof/>
            <w:webHidden/>
          </w:rPr>
          <w:instrText xml:space="preserve"> PAGEREF _Toc424820323 \h </w:instrText>
        </w:r>
        <w:r w:rsidR="005E533E">
          <w:rPr>
            <w:noProof/>
            <w:webHidden/>
          </w:rPr>
        </w:r>
        <w:r w:rsidR="005E533E">
          <w:rPr>
            <w:noProof/>
            <w:webHidden/>
          </w:rPr>
          <w:fldChar w:fldCharType="separate"/>
        </w:r>
        <w:r w:rsidR="00E201A9">
          <w:rPr>
            <w:noProof/>
            <w:webHidden/>
          </w:rPr>
          <w:t>20</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24" w:history="1">
        <w:r w:rsidR="00C572C4" w:rsidRPr="00582152">
          <w:rPr>
            <w:rStyle w:val="Lienhypertexte"/>
            <w:noProof/>
          </w:rPr>
          <w:t>3.4.2</w:t>
        </w:r>
        <w:r w:rsidR="00C572C4">
          <w:rPr>
            <w:rFonts w:ascii="Calibri" w:hAnsi="Calibri"/>
            <w:noProof/>
            <w:sz w:val="22"/>
            <w:szCs w:val="22"/>
          </w:rPr>
          <w:tab/>
        </w:r>
        <w:r w:rsidR="00C572C4" w:rsidRPr="00582152">
          <w:rPr>
            <w:rStyle w:val="Lienhypertexte"/>
            <w:noProof/>
          </w:rPr>
          <w:t>Performance Requirements</w:t>
        </w:r>
        <w:r w:rsidR="00C572C4">
          <w:rPr>
            <w:noProof/>
            <w:webHidden/>
          </w:rPr>
          <w:tab/>
        </w:r>
        <w:r w:rsidR="005E533E">
          <w:rPr>
            <w:noProof/>
            <w:webHidden/>
          </w:rPr>
          <w:fldChar w:fldCharType="begin"/>
        </w:r>
        <w:r w:rsidR="00C572C4">
          <w:rPr>
            <w:noProof/>
            <w:webHidden/>
          </w:rPr>
          <w:instrText xml:space="preserve"> PAGEREF _Toc424820324 \h </w:instrText>
        </w:r>
        <w:r w:rsidR="005E533E">
          <w:rPr>
            <w:noProof/>
            <w:webHidden/>
          </w:rPr>
        </w:r>
        <w:r w:rsidR="005E533E">
          <w:rPr>
            <w:noProof/>
            <w:webHidden/>
          </w:rPr>
          <w:fldChar w:fldCharType="separate"/>
        </w:r>
        <w:r w:rsidR="00E201A9">
          <w:rPr>
            <w:noProof/>
            <w:webHidden/>
          </w:rPr>
          <w:t>20</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25" w:history="1">
        <w:r w:rsidR="00C572C4" w:rsidRPr="00582152">
          <w:rPr>
            <w:rStyle w:val="Lienhypertexte"/>
            <w:noProof/>
          </w:rPr>
          <w:t>3.4.3</w:t>
        </w:r>
        <w:r w:rsidR="00C572C4">
          <w:rPr>
            <w:rFonts w:ascii="Calibri" w:hAnsi="Calibri"/>
            <w:noProof/>
            <w:sz w:val="22"/>
            <w:szCs w:val="22"/>
          </w:rPr>
          <w:tab/>
        </w:r>
        <w:r w:rsidR="00C572C4" w:rsidRPr="00582152">
          <w:rPr>
            <w:rStyle w:val="Lienhypertexte"/>
            <w:noProof/>
          </w:rPr>
          <w:t>Security Requirements</w:t>
        </w:r>
        <w:r w:rsidR="00C572C4">
          <w:rPr>
            <w:noProof/>
            <w:webHidden/>
          </w:rPr>
          <w:tab/>
        </w:r>
        <w:r w:rsidR="005E533E">
          <w:rPr>
            <w:noProof/>
            <w:webHidden/>
          </w:rPr>
          <w:fldChar w:fldCharType="begin"/>
        </w:r>
        <w:r w:rsidR="00C572C4">
          <w:rPr>
            <w:noProof/>
            <w:webHidden/>
          </w:rPr>
          <w:instrText xml:space="preserve"> PAGEREF _Toc424820325 \h </w:instrText>
        </w:r>
        <w:r w:rsidR="005E533E">
          <w:rPr>
            <w:noProof/>
            <w:webHidden/>
          </w:rPr>
        </w:r>
        <w:r w:rsidR="005E533E">
          <w:rPr>
            <w:noProof/>
            <w:webHidden/>
          </w:rPr>
          <w:fldChar w:fldCharType="separate"/>
        </w:r>
        <w:r w:rsidR="00E201A9">
          <w:rPr>
            <w:noProof/>
            <w:webHidden/>
          </w:rPr>
          <w:t>20</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26" w:history="1">
        <w:r w:rsidR="00C572C4" w:rsidRPr="00582152">
          <w:rPr>
            <w:rStyle w:val="Lienhypertexte"/>
            <w:noProof/>
          </w:rPr>
          <w:t>3.4.4</w:t>
        </w:r>
        <w:r w:rsidR="00C572C4">
          <w:rPr>
            <w:rFonts w:ascii="Calibri" w:hAnsi="Calibri"/>
            <w:noProof/>
            <w:sz w:val="22"/>
            <w:szCs w:val="22"/>
          </w:rPr>
          <w:tab/>
        </w:r>
        <w:r w:rsidR="00C572C4" w:rsidRPr="00582152">
          <w:rPr>
            <w:rStyle w:val="Lienhypertexte"/>
            <w:noProof/>
          </w:rPr>
          <w:t>Interoperability Requirements</w:t>
        </w:r>
        <w:r w:rsidR="00C572C4">
          <w:rPr>
            <w:noProof/>
            <w:webHidden/>
          </w:rPr>
          <w:tab/>
        </w:r>
        <w:r w:rsidR="005E533E">
          <w:rPr>
            <w:noProof/>
            <w:webHidden/>
          </w:rPr>
          <w:fldChar w:fldCharType="begin"/>
        </w:r>
        <w:r w:rsidR="00C572C4">
          <w:rPr>
            <w:noProof/>
            <w:webHidden/>
          </w:rPr>
          <w:instrText xml:space="preserve"> PAGEREF _Toc424820326 \h </w:instrText>
        </w:r>
        <w:r w:rsidR="005E533E">
          <w:rPr>
            <w:noProof/>
            <w:webHidden/>
          </w:rPr>
        </w:r>
        <w:r w:rsidR="005E533E">
          <w:rPr>
            <w:noProof/>
            <w:webHidden/>
          </w:rPr>
          <w:fldChar w:fldCharType="separate"/>
        </w:r>
        <w:r w:rsidR="00E201A9">
          <w:rPr>
            <w:noProof/>
            <w:webHidden/>
          </w:rPr>
          <w:t>20</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28" w:history="1">
        <w:r w:rsidR="00C572C4" w:rsidRPr="00582152">
          <w:rPr>
            <w:rStyle w:val="Lienhypertexte"/>
            <w:noProof/>
          </w:rPr>
          <w:t>3.5</w:t>
        </w:r>
        <w:r w:rsidR="00C572C4">
          <w:rPr>
            <w:rFonts w:ascii="Calibri" w:hAnsi="Calibri"/>
            <w:noProof/>
            <w:sz w:val="22"/>
            <w:szCs w:val="22"/>
          </w:rPr>
          <w:tab/>
        </w:r>
        <w:r w:rsidR="00C572C4" w:rsidRPr="00582152">
          <w:rPr>
            <w:rStyle w:val="Lienhypertexte"/>
            <w:noProof/>
          </w:rPr>
          <w:t>Diagnostics Requirements</w:t>
        </w:r>
        <w:r w:rsidR="00C572C4">
          <w:rPr>
            <w:noProof/>
            <w:webHidden/>
          </w:rPr>
          <w:tab/>
        </w:r>
        <w:r w:rsidR="005E533E">
          <w:rPr>
            <w:noProof/>
            <w:webHidden/>
          </w:rPr>
          <w:fldChar w:fldCharType="begin"/>
        </w:r>
        <w:r w:rsidR="00C572C4">
          <w:rPr>
            <w:noProof/>
            <w:webHidden/>
          </w:rPr>
          <w:instrText xml:space="preserve"> PAGEREF _Toc424820328 \h </w:instrText>
        </w:r>
        <w:r w:rsidR="005E533E">
          <w:rPr>
            <w:noProof/>
            <w:webHidden/>
          </w:rPr>
        </w:r>
        <w:r w:rsidR="005E533E">
          <w:rPr>
            <w:noProof/>
            <w:webHidden/>
          </w:rPr>
          <w:fldChar w:fldCharType="separate"/>
        </w:r>
        <w:r w:rsidR="00E201A9">
          <w:rPr>
            <w:noProof/>
            <w:webHidden/>
          </w:rPr>
          <w:t>21</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29" w:history="1">
        <w:r w:rsidR="00C572C4" w:rsidRPr="00582152">
          <w:rPr>
            <w:rStyle w:val="Lienhypertexte"/>
            <w:noProof/>
          </w:rPr>
          <w:t>3.5.1</w:t>
        </w:r>
        <w:r w:rsidR="00C572C4">
          <w:rPr>
            <w:rFonts w:ascii="Calibri" w:hAnsi="Calibri"/>
            <w:noProof/>
            <w:sz w:val="22"/>
            <w:szCs w:val="22"/>
          </w:rPr>
          <w:tab/>
        </w:r>
        <w:r w:rsidR="00C572C4" w:rsidRPr="00582152">
          <w:rPr>
            <w:rStyle w:val="Lienhypertexte"/>
            <w:noProof/>
          </w:rPr>
          <w:t>Debug and Tracing Requirements</w:t>
        </w:r>
        <w:r w:rsidR="00C572C4">
          <w:rPr>
            <w:noProof/>
            <w:webHidden/>
          </w:rPr>
          <w:tab/>
        </w:r>
        <w:r w:rsidR="005E533E">
          <w:rPr>
            <w:noProof/>
            <w:webHidden/>
          </w:rPr>
          <w:fldChar w:fldCharType="begin"/>
        </w:r>
        <w:r w:rsidR="00C572C4">
          <w:rPr>
            <w:noProof/>
            <w:webHidden/>
          </w:rPr>
          <w:instrText xml:space="preserve"> PAGEREF _Toc424820329 \h </w:instrText>
        </w:r>
        <w:r w:rsidR="005E533E">
          <w:rPr>
            <w:noProof/>
            <w:webHidden/>
          </w:rPr>
        </w:r>
        <w:r w:rsidR="005E533E">
          <w:rPr>
            <w:noProof/>
            <w:webHidden/>
          </w:rPr>
          <w:fldChar w:fldCharType="separate"/>
        </w:r>
        <w:r w:rsidR="00E201A9">
          <w:rPr>
            <w:noProof/>
            <w:webHidden/>
          </w:rPr>
          <w:t>21</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30" w:history="1">
        <w:r w:rsidR="00C572C4" w:rsidRPr="00582152">
          <w:rPr>
            <w:rStyle w:val="Lienhypertexte"/>
            <w:noProof/>
          </w:rPr>
          <w:t>3.6</w:t>
        </w:r>
        <w:r w:rsidR="00C572C4">
          <w:rPr>
            <w:rFonts w:ascii="Calibri" w:hAnsi="Calibri"/>
            <w:noProof/>
            <w:sz w:val="22"/>
            <w:szCs w:val="22"/>
          </w:rPr>
          <w:tab/>
        </w:r>
        <w:r w:rsidR="00C572C4" w:rsidRPr="00582152">
          <w:rPr>
            <w:rStyle w:val="Lienhypertexte"/>
            <w:noProof/>
          </w:rPr>
          <w:t>Future Enhancements</w:t>
        </w:r>
        <w:r w:rsidR="00C572C4">
          <w:rPr>
            <w:noProof/>
            <w:webHidden/>
          </w:rPr>
          <w:tab/>
        </w:r>
        <w:r w:rsidR="005E533E">
          <w:rPr>
            <w:noProof/>
            <w:webHidden/>
          </w:rPr>
          <w:fldChar w:fldCharType="begin"/>
        </w:r>
        <w:r w:rsidR="00C572C4">
          <w:rPr>
            <w:noProof/>
            <w:webHidden/>
          </w:rPr>
          <w:instrText xml:space="preserve"> PAGEREF _Toc424820330 \h </w:instrText>
        </w:r>
        <w:r w:rsidR="005E533E">
          <w:rPr>
            <w:noProof/>
            <w:webHidden/>
          </w:rPr>
        </w:r>
        <w:r w:rsidR="005E533E">
          <w:rPr>
            <w:noProof/>
            <w:webHidden/>
          </w:rPr>
          <w:fldChar w:fldCharType="separate"/>
        </w:r>
        <w:r w:rsidR="00E201A9">
          <w:rPr>
            <w:noProof/>
            <w:webHidden/>
          </w:rPr>
          <w:t>21</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31" w:history="1">
        <w:r w:rsidR="00C572C4" w:rsidRPr="00582152">
          <w:rPr>
            <w:rStyle w:val="Lienhypertexte"/>
            <w:noProof/>
          </w:rPr>
          <w:t>3.7</w:t>
        </w:r>
        <w:r w:rsidR="00C572C4">
          <w:rPr>
            <w:rFonts w:ascii="Calibri" w:hAnsi="Calibri"/>
            <w:noProof/>
            <w:sz w:val="22"/>
            <w:szCs w:val="22"/>
          </w:rPr>
          <w:tab/>
        </w:r>
        <w:r w:rsidR="00C572C4" w:rsidRPr="00582152">
          <w:rPr>
            <w:rStyle w:val="Lienhypertexte"/>
            <w:noProof/>
          </w:rPr>
          <w:t>Takeover Requirements</w:t>
        </w:r>
        <w:r w:rsidR="00C572C4">
          <w:rPr>
            <w:noProof/>
            <w:webHidden/>
          </w:rPr>
          <w:tab/>
        </w:r>
        <w:r w:rsidR="005E533E">
          <w:rPr>
            <w:noProof/>
            <w:webHidden/>
          </w:rPr>
          <w:fldChar w:fldCharType="begin"/>
        </w:r>
        <w:r w:rsidR="00C572C4">
          <w:rPr>
            <w:noProof/>
            <w:webHidden/>
          </w:rPr>
          <w:instrText xml:space="preserve"> PAGEREF _Toc424820331 \h </w:instrText>
        </w:r>
        <w:r w:rsidR="005E533E">
          <w:rPr>
            <w:noProof/>
            <w:webHidden/>
          </w:rPr>
        </w:r>
        <w:r w:rsidR="005E533E">
          <w:rPr>
            <w:noProof/>
            <w:webHidden/>
          </w:rPr>
          <w:fldChar w:fldCharType="separate"/>
        </w:r>
        <w:r w:rsidR="00E201A9">
          <w:rPr>
            <w:noProof/>
            <w:webHidden/>
          </w:rPr>
          <w:t>21</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33" w:history="1">
        <w:r w:rsidR="00C572C4" w:rsidRPr="00582152">
          <w:rPr>
            <w:rStyle w:val="Lienhypertexte"/>
            <w:noProof/>
          </w:rPr>
          <w:t>3.8</w:t>
        </w:r>
        <w:r w:rsidR="00C572C4">
          <w:rPr>
            <w:rFonts w:ascii="Calibri" w:hAnsi="Calibri"/>
            <w:noProof/>
            <w:sz w:val="22"/>
            <w:szCs w:val="22"/>
          </w:rPr>
          <w:tab/>
        </w:r>
        <w:r w:rsidR="00C572C4" w:rsidRPr="00582152">
          <w:rPr>
            <w:rStyle w:val="Lienhypertexte"/>
            <w:noProof/>
          </w:rPr>
          <w:t>Hot swap Requirements</w:t>
        </w:r>
        <w:r w:rsidR="00C572C4">
          <w:rPr>
            <w:noProof/>
            <w:webHidden/>
          </w:rPr>
          <w:tab/>
        </w:r>
        <w:r w:rsidR="005E533E">
          <w:rPr>
            <w:noProof/>
            <w:webHidden/>
          </w:rPr>
          <w:fldChar w:fldCharType="begin"/>
        </w:r>
        <w:r w:rsidR="00C572C4">
          <w:rPr>
            <w:noProof/>
            <w:webHidden/>
          </w:rPr>
          <w:instrText xml:space="preserve"> PAGEREF _Toc424820333 \h </w:instrText>
        </w:r>
        <w:r w:rsidR="005E533E">
          <w:rPr>
            <w:noProof/>
            <w:webHidden/>
          </w:rPr>
        </w:r>
        <w:r w:rsidR="005E533E">
          <w:rPr>
            <w:noProof/>
            <w:webHidden/>
          </w:rPr>
          <w:fldChar w:fldCharType="separate"/>
        </w:r>
        <w:r w:rsidR="00E201A9">
          <w:rPr>
            <w:noProof/>
            <w:webHidden/>
          </w:rPr>
          <w:t>21</w:t>
        </w:r>
        <w:r w:rsidR="005E533E">
          <w:rPr>
            <w:noProof/>
            <w:webHidden/>
          </w:rPr>
          <w:fldChar w:fldCharType="end"/>
        </w:r>
      </w:hyperlink>
    </w:p>
    <w:p w:rsidR="00C572C4" w:rsidRDefault="00A87B5C">
      <w:pPr>
        <w:pStyle w:val="TM1"/>
        <w:tabs>
          <w:tab w:val="left" w:pos="480"/>
          <w:tab w:val="right" w:leader="dot" w:pos="9350"/>
        </w:tabs>
        <w:rPr>
          <w:rFonts w:ascii="Calibri" w:hAnsi="Calibri"/>
          <w:noProof/>
          <w:sz w:val="22"/>
          <w:szCs w:val="22"/>
        </w:rPr>
      </w:pPr>
      <w:hyperlink w:anchor="_Toc424820336" w:history="1">
        <w:r w:rsidR="00C572C4" w:rsidRPr="00582152">
          <w:rPr>
            <w:rStyle w:val="Lienhypertexte"/>
            <w:noProof/>
          </w:rPr>
          <w:t>4</w:t>
        </w:r>
        <w:r w:rsidR="00C572C4">
          <w:rPr>
            <w:rFonts w:ascii="Calibri" w:hAnsi="Calibri"/>
            <w:noProof/>
            <w:sz w:val="22"/>
            <w:szCs w:val="22"/>
          </w:rPr>
          <w:tab/>
        </w:r>
        <w:r w:rsidR="00C572C4" w:rsidRPr="00582152">
          <w:rPr>
            <w:rStyle w:val="Lienhypertexte"/>
            <w:noProof/>
          </w:rPr>
          <w:t>MANAGEMENT INTERFACE</w:t>
        </w:r>
        <w:r w:rsidR="00C572C4">
          <w:rPr>
            <w:noProof/>
            <w:webHidden/>
          </w:rPr>
          <w:tab/>
        </w:r>
        <w:r w:rsidR="005E533E">
          <w:rPr>
            <w:noProof/>
            <w:webHidden/>
          </w:rPr>
          <w:fldChar w:fldCharType="begin"/>
        </w:r>
        <w:r w:rsidR="00C572C4">
          <w:rPr>
            <w:noProof/>
            <w:webHidden/>
          </w:rPr>
          <w:instrText xml:space="preserve"> PAGEREF _Toc424820336 \h </w:instrText>
        </w:r>
        <w:r w:rsidR="005E533E">
          <w:rPr>
            <w:noProof/>
            <w:webHidden/>
          </w:rPr>
        </w:r>
        <w:r w:rsidR="005E533E">
          <w:rPr>
            <w:noProof/>
            <w:webHidden/>
          </w:rPr>
          <w:fldChar w:fldCharType="separate"/>
        </w:r>
        <w:r w:rsidR="00E201A9">
          <w:rPr>
            <w:noProof/>
            <w:webHidden/>
          </w:rPr>
          <w:t>23</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37" w:history="1">
        <w:r w:rsidR="00C572C4" w:rsidRPr="00582152">
          <w:rPr>
            <w:rStyle w:val="Lienhypertexte"/>
            <w:noProof/>
          </w:rPr>
          <w:t>4.1</w:t>
        </w:r>
        <w:r w:rsidR="00C572C4">
          <w:rPr>
            <w:rFonts w:ascii="Calibri" w:hAnsi="Calibri"/>
            <w:noProof/>
            <w:sz w:val="22"/>
            <w:szCs w:val="22"/>
          </w:rPr>
          <w:tab/>
        </w:r>
        <w:r w:rsidR="00C572C4" w:rsidRPr="00582152">
          <w:rPr>
            <w:rStyle w:val="Lienhypertexte"/>
            <w:noProof/>
          </w:rPr>
          <w:t>Command Line Interface (CLI)</w:t>
        </w:r>
        <w:r w:rsidR="00C572C4">
          <w:rPr>
            <w:noProof/>
            <w:webHidden/>
          </w:rPr>
          <w:tab/>
        </w:r>
        <w:r w:rsidR="005E533E">
          <w:rPr>
            <w:noProof/>
            <w:webHidden/>
          </w:rPr>
          <w:fldChar w:fldCharType="begin"/>
        </w:r>
        <w:r w:rsidR="00C572C4">
          <w:rPr>
            <w:noProof/>
            <w:webHidden/>
          </w:rPr>
          <w:instrText xml:space="preserve"> PAGEREF _Toc424820337 \h </w:instrText>
        </w:r>
        <w:r w:rsidR="005E533E">
          <w:rPr>
            <w:noProof/>
            <w:webHidden/>
          </w:rPr>
        </w:r>
        <w:r w:rsidR="005E533E">
          <w:rPr>
            <w:noProof/>
            <w:webHidden/>
          </w:rPr>
          <w:fldChar w:fldCharType="separate"/>
        </w:r>
        <w:r w:rsidR="00E201A9">
          <w:rPr>
            <w:noProof/>
            <w:webHidden/>
          </w:rPr>
          <w:t>23</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38" w:history="1">
        <w:r w:rsidR="00C572C4" w:rsidRPr="00582152">
          <w:rPr>
            <w:rStyle w:val="Lienhypertexte"/>
            <w:noProof/>
          </w:rPr>
          <w:t>4.1.1</w:t>
        </w:r>
        <w:r w:rsidR="00C572C4">
          <w:rPr>
            <w:rFonts w:ascii="Calibri" w:hAnsi="Calibri"/>
            <w:noProof/>
            <w:sz w:val="22"/>
            <w:szCs w:val="22"/>
          </w:rPr>
          <w:tab/>
        </w:r>
        <w:r w:rsidR="00C572C4" w:rsidRPr="00582152">
          <w:rPr>
            <w:rStyle w:val="Lienhypertexte"/>
            <w:noProof/>
          </w:rPr>
          <w:t>CLI Syntax Conventions</w:t>
        </w:r>
        <w:r w:rsidR="00C572C4">
          <w:rPr>
            <w:noProof/>
            <w:webHidden/>
          </w:rPr>
          <w:tab/>
        </w:r>
        <w:r w:rsidR="005E533E">
          <w:rPr>
            <w:noProof/>
            <w:webHidden/>
          </w:rPr>
          <w:fldChar w:fldCharType="begin"/>
        </w:r>
        <w:r w:rsidR="00C572C4">
          <w:rPr>
            <w:noProof/>
            <w:webHidden/>
          </w:rPr>
          <w:instrText xml:space="preserve"> PAGEREF _Toc424820338 \h </w:instrText>
        </w:r>
        <w:r w:rsidR="005E533E">
          <w:rPr>
            <w:noProof/>
            <w:webHidden/>
          </w:rPr>
        </w:r>
        <w:r w:rsidR="005E533E">
          <w:rPr>
            <w:noProof/>
            <w:webHidden/>
          </w:rPr>
          <w:fldChar w:fldCharType="separate"/>
        </w:r>
        <w:r w:rsidR="00E201A9">
          <w:rPr>
            <w:noProof/>
            <w:webHidden/>
          </w:rPr>
          <w:t>23</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39" w:history="1">
        <w:r w:rsidR="00C572C4" w:rsidRPr="00582152">
          <w:rPr>
            <w:rStyle w:val="Lienhypertexte"/>
            <w:noProof/>
          </w:rPr>
          <w:t>4.1.2</w:t>
        </w:r>
        <w:r w:rsidR="00C572C4">
          <w:rPr>
            <w:rFonts w:ascii="Calibri" w:hAnsi="Calibri"/>
            <w:noProof/>
            <w:sz w:val="22"/>
            <w:szCs w:val="22"/>
          </w:rPr>
          <w:tab/>
        </w:r>
        <w:r w:rsidR="00C572C4" w:rsidRPr="00582152">
          <w:rPr>
            <w:rStyle w:val="Lienhypertexte"/>
            <w:noProof/>
          </w:rPr>
          <w:t>Configuration commands</w:t>
        </w:r>
        <w:r w:rsidR="00C572C4">
          <w:rPr>
            <w:noProof/>
            <w:webHidden/>
          </w:rPr>
          <w:tab/>
        </w:r>
        <w:r w:rsidR="005E533E">
          <w:rPr>
            <w:noProof/>
            <w:webHidden/>
          </w:rPr>
          <w:fldChar w:fldCharType="begin"/>
        </w:r>
        <w:r w:rsidR="00C572C4">
          <w:rPr>
            <w:noProof/>
            <w:webHidden/>
          </w:rPr>
          <w:instrText xml:space="preserve"> PAGEREF _Toc424820339 \h </w:instrText>
        </w:r>
        <w:r w:rsidR="005E533E">
          <w:rPr>
            <w:noProof/>
            <w:webHidden/>
          </w:rPr>
        </w:r>
        <w:r w:rsidR="005E533E">
          <w:rPr>
            <w:noProof/>
            <w:webHidden/>
          </w:rPr>
          <w:fldChar w:fldCharType="separate"/>
        </w:r>
        <w:r w:rsidR="00E201A9">
          <w:rPr>
            <w:noProof/>
            <w:webHidden/>
          </w:rPr>
          <w:t>23</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71" w:history="1">
        <w:r w:rsidR="00C572C4" w:rsidRPr="00582152">
          <w:rPr>
            <w:rStyle w:val="Lienhypertexte"/>
            <w:noProof/>
          </w:rPr>
          <w:t>4.2</w:t>
        </w:r>
        <w:r w:rsidR="00C572C4">
          <w:rPr>
            <w:rFonts w:ascii="Calibri" w:hAnsi="Calibri"/>
            <w:noProof/>
            <w:sz w:val="22"/>
            <w:szCs w:val="22"/>
          </w:rPr>
          <w:tab/>
        </w:r>
        <w:r w:rsidR="00C572C4" w:rsidRPr="00582152">
          <w:rPr>
            <w:rStyle w:val="Lienhypertexte"/>
            <w:noProof/>
          </w:rPr>
          <w:t>SNMP Interface</w:t>
        </w:r>
        <w:r w:rsidR="00C572C4">
          <w:rPr>
            <w:noProof/>
            <w:webHidden/>
          </w:rPr>
          <w:tab/>
        </w:r>
        <w:r w:rsidR="005E533E">
          <w:rPr>
            <w:noProof/>
            <w:webHidden/>
          </w:rPr>
          <w:fldChar w:fldCharType="begin"/>
        </w:r>
        <w:r w:rsidR="00C572C4">
          <w:rPr>
            <w:noProof/>
            <w:webHidden/>
          </w:rPr>
          <w:instrText xml:space="preserve"> PAGEREF _Toc424820371 \h </w:instrText>
        </w:r>
        <w:r w:rsidR="005E533E">
          <w:rPr>
            <w:noProof/>
            <w:webHidden/>
          </w:rPr>
        </w:r>
        <w:r w:rsidR="005E533E">
          <w:rPr>
            <w:noProof/>
            <w:webHidden/>
          </w:rPr>
          <w:fldChar w:fldCharType="separate"/>
        </w:r>
        <w:r w:rsidR="00E201A9">
          <w:rPr>
            <w:noProof/>
            <w:webHidden/>
          </w:rPr>
          <w:t>32</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72" w:history="1">
        <w:r w:rsidR="00C572C4" w:rsidRPr="00582152">
          <w:rPr>
            <w:rStyle w:val="Lienhypertexte"/>
            <w:noProof/>
          </w:rPr>
          <w:t>4.2.1</w:t>
        </w:r>
        <w:r w:rsidR="00C572C4">
          <w:rPr>
            <w:rFonts w:ascii="Calibri" w:hAnsi="Calibri"/>
            <w:noProof/>
            <w:sz w:val="22"/>
            <w:szCs w:val="22"/>
          </w:rPr>
          <w:tab/>
        </w:r>
        <w:r w:rsidR="00C572C4" w:rsidRPr="00582152">
          <w:rPr>
            <w:rStyle w:val="Lienhypertexte"/>
            <w:noProof/>
          </w:rPr>
          <w:t>New SNMP Tables</w:t>
        </w:r>
        <w:r w:rsidR="00C572C4">
          <w:rPr>
            <w:noProof/>
            <w:webHidden/>
          </w:rPr>
          <w:tab/>
        </w:r>
        <w:r w:rsidR="005E533E">
          <w:rPr>
            <w:noProof/>
            <w:webHidden/>
          </w:rPr>
          <w:fldChar w:fldCharType="begin"/>
        </w:r>
        <w:r w:rsidR="00C572C4">
          <w:rPr>
            <w:noProof/>
            <w:webHidden/>
          </w:rPr>
          <w:instrText xml:space="preserve"> PAGEREF _Toc424820372 \h </w:instrText>
        </w:r>
        <w:r w:rsidR="005E533E">
          <w:rPr>
            <w:noProof/>
            <w:webHidden/>
          </w:rPr>
        </w:r>
        <w:r w:rsidR="005E533E">
          <w:rPr>
            <w:noProof/>
            <w:webHidden/>
          </w:rPr>
          <w:fldChar w:fldCharType="separate"/>
        </w:r>
        <w:r w:rsidR="00E201A9">
          <w:rPr>
            <w:noProof/>
            <w:webHidden/>
          </w:rPr>
          <w:t>32</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392" w:history="1">
        <w:r w:rsidR="00C572C4" w:rsidRPr="00582152">
          <w:rPr>
            <w:rStyle w:val="Lienhypertexte"/>
            <w:noProof/>
          </w:rPr>
          <w:t>4.2.2</w:t>
        </w:r>
        <w:r w:rsidR="00C572C4">
          <w:rPr>
            <w:rFonts w:ascii="Calibri" w:hAnsi="Calibri"/>
            <w:noProof/>
            <w:sz w:val="22"/>
            <w:szCs w:val="22"/>
          </w:rPr>
          <w:tab/>
        </w:r>
        <w:r w:rsidR="00C572C4" w:rsidRPr="00582152">
          <w:rPr>
            <w:rStyle w:val="Lienhypertexte"/>
            <w:noProof/>
          </w:rPr>
          <w:t>Conformance</w:t>
        </w:r>
        <w:r w:rsidR="00C572C4">
          <w:rPr>
            <w:noProof/>
            <w:webHidden/>
          </w:rPr>
          <w:tab/>
        </w:r>
        <w:r w:rsidR="005E533E">
          <w:rPr>
            <w:noProof/>
            <w:webHidden/>
          </w:rPr>
          <w:fldChar w:fldCharType="begin"/>
        </w:r>
        <w:r w:rsidR="00C572C4">
          <w:rPr>
            <w:noProof/>
            <w:webHidden/>
          </w:rPr>
          <w:instrText xml:space="preserve"> PAGEREF _Toc424820392 \h </w:instrText>
        </w:r>
        <w:r w:rsidR="005E533E">
          <w:rPr>
            <w:noProof/>
            <w:webHidden/>
          </w:rPr>
        </w:r>
        <w:r w:rsidR="005E533E">
          <w:rPr>
            <w:noProof/>
            <w:webHidden/>
          </w:rPr>
          <w:fldChar w:fldCharType="separate"/>
        </w:r>
        <w:r w:rsidR="00E201A9">
          <w:rPr>
            <w:noProof/>
            <w:webHidden/>
          </w:rPr>
          <w:t>39</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399" w:history="1">
        <w:r w:rsidR="00C572C4" w:rsidRPr="00582152">
          <w:rPr>
            <w:rStyle w:val="Lienhypertexte"/>
            <w:noProof/>
          </w:rPr>
          <w:t>4.3</w:t>
        </w:r>
        <w:r w:rsidR="00C572C4">
          <w:rPr>
            <w:rFonts w:ascii="Calibri" w:hAnsi="Calibri"/>
            <w:noProof/>
            <w:sz w:val="22"/>
            <w:szCs w:val="22"/>
          </w:rPr>
          <w:tab/>
        </w:r>
        <w:r w:rsidR="00C572C4" w:rsidRPr="00582152">
          <w:rPr>
            <w:rStyle w:val="Lienhypertexte"/>
            <w:noProof/>
          </w:rPr>
          <w:t>Web Interface</w:t>
        </w:r>
        <w:r w:rsidR="00C572C4">
          <w:rPr>
            <w:noProof/>
            <w:webHidden/>
          </w:rPr>
          <w:tab/>
        </w:r>
        <w:r w:rsidR="005E533E">
          <w:rPr>
            <w:noProof/>
            <w:webHidden/>
          </w:rPr>
          <w:fldChar w:fldCharType="begin"/>
        </w:r>
        <w:r w:rsidR="00C572C4">
          <w:rPr>
            <w:noProof/>
            <w:webHidden/>
          </w:rPr>
          <w:instrText xml:space="preserve"> PAGEREF _Toc424820399 \h </w:instrText>
        </w:r>
        <w:r w:rsidR="005E533E">
          <w:rPr>
            <w:noProof/>
            <w:webHidden/>
          </w:rPr>
        </w:r>
        <w:r w:rsidR="005E533E">
          <w:rPr>
            <w:noProof/>
            <w:webHidden/>
          </w:rPr>
          <w:fldChar w:fldCharType="separate"/>
        </w:r>
        <w:r w:rsidR="00E201A9">
          <w:rPr>
            <w:noProof/>
            <w:webHidden/>
          </w:rPr>
          <w:t>41</w:t>
        </w:r>
        <w:r w:rsidR="005E533E">
          <w:rPr>
            <w:noProof/>
            <w:webHidden/>
          </w:rPr>
          <w:fldChar w:fldCharType="end"/>
        </w:r>
      </w:hyperlink>
    </w:p>
    <w:p w:rsidR="00C572C4" w:rsidRDefault="00A87B5C">
      <w:pPr>
        <w:pStyle w:val="TM1"/>
        <w:tabs>
          <w:tab w:val="left" w:pos="480"/>
          <w:tab w:val="right" w:leader="dot" w:pos="9350"/>
        </w:tabs>
        <w:rPr>
          <w:rFonts w:ascii="Calibri" w:hAnsi="Calibri"/>
          <w:noProof/>
          <w:sz w:val="22"/>
          <w:szCs w:val="22"/>
        </w:rPr>
      </w:pPr>
      <w:hyperlink w:anchor="_Toc424820400" w:history="1">
        <w:r w:rsidR="00C572C4" w:rsidRPr="00582152">
          <w:rPr>
            <w:rStyle w:val="Lienhypertexte"/>
            <w:noProof/>
          </w:rPr>
          <w:t>5</w:t>
        </w:r>
        <w:r w:rsidR="00C572C4">
          <w:rPr>
            <w:rFonts w:ascii="Calibri" w:hAnsi="Calibri"/>
            <w:noProof/>
            <w:sz w:val="22"/>
            <w:szCs w:val="22"/>
          </w:rPr>
          <w:tab/>
        </w:r>
        <w:r w:rsidR="00C572C4" w:rsidRPr="00582152">
          <w:rPr>
            <w:rStyle w:val="Lienhypertexte"/>
            <w:noProof/>
          </w:rPr>
          <w:t>Use cases/ configuration Examples</w:t>
        </w:r>
        <w:r w:rsidR="00C572C4">
          <w:rPr>
            <w:noProof/>
            <w:webHidden/>
          </w:rPr>
          <w:tab/>
        </w:r>
        <w:r w:rsidR="005E533E">
          <w:rPr>
            <w:noProof/>
            <w:webHidden/>
          </w:rPr>
          <w:fldChar w:fldCharType="begin"/>
        </w:r>
        <w:r w:rsidR="00C572C4">
          <w:rPr>
            <w:noProof/>
            <w:webHidden/>
          </w:rPr>
          <w:instrText xml:space="preserve"> PAGEREF _Toc424820400 \h </w:instrText>
        </w:r>
        <w:r w:rsidR="005E533E">
          <w:rPr>
            <w:noProof/>
            <w:webHidden/>
          </w:rPr>
        </w:r>
        <w:r w:rsidR="005E533E">
          <w:rPr>
            <w:noProof/>
            <w:webHidden/>
          </w:rPr>
          <w:fldChar w:fldCharType="separate"/>
        </w:r>
        <w:r w:rsidR="00E201A9">
          <w:rPr>
            <w:noProof/>
            <w:webHidden/>
          </w:rPr>
          <w:t>42</w:t>
        </w:r>
        <w:r w:rsidR="005E533E">
          <w:rPr>
            <w:noProof/>
            <w:webHidden/>
          </w:rPr>
          <w:fldChar w:fldCharType="end"/>
        </w:r>
      </w:hyperlink>
    </w:p>
    <w:p w:rsidR="00C572C4" w:rsidRDefault="00A87B5C">
      <w:pPr>
        <w:pStyle w:val="TM1"/>
        <w:tabs>
          <w:tab w:val="left" w:pos="480"/>
          <w:tab w:val="right" w:leader="dot" w:pos="9350"/>
        </w:tabs>
        <w:rPr>
          <w:rFonts w:ascii="Calibri" w:hAnsi="Calibri"/>
          <w:noProof/>
          <w:sz w:val="22"/>
          <w:szCs w:val="22"/>
        </w:rPr>
      </w:pPr>
      <w:hyperlink w:anchor="_Toc424820411" w:history="1">
        <w:r w:rsidR="00C572C4" w:rsidRPr="00582152">
          <w:rPr>
            <w:rStyle w:val="Lienhypertexte"/>
            <w:noProof/>
          </w:rPr>
          <w:t>6</w:t>
        </w:r>
        <w:r w:rsidR="00C572C4">
          <w:rPr>
            <w:rFonts w:ascii="Calibri" w:hAnsi="Calibri"/>
            <w:noProof/>
            <w:sz w:val="22"/>
            <w:szCs w:val="22"/>
          </w:rPr>
          <w:tab/>
        </w:r>
        <w:r w:rsidR="00C572C4" w:rsidRPr="00582152">
          <w:rPr>
            <w:rStyle w:val="Lienhypertexte"/>
            <w:noProof/>
          </w:rPr>
          <w:t>FUNCTIONAL SPECIFICATIONS</w:t>
        </w:r>
        <w:r w:rsidR="00C572C4">
          <w:rPr>
            <w:noProof/>
            <w:webHidden/>
          </w:rPr>
          <w:tab/>
        </w:r>
        <w:r w:rsidR="005E533E">
          <w:rPr>
            <w:noProof/>
            <w:webHidden/>
          </w:rPr>
          <w:fldChar w:fldCharType="begin"/>
        </w:r>
        <w:r w:rsidR="00C572C4">
          <w:rPr>
            <w:noProof/>
            <w:webHidden/>
          </w:rPr>
          <w:instrText xml:space="preserve"> PAGEREF _Toc424820411 \h </w:instrText>
        </w:r>
        <w:r w:rsidR="005E533E">
          <w:rPr>
            <w:noProof/>
            <w:webHidden/>
          </w:rPr>
        </w:r>
        <w:r w:rsidR="005E533E">
          <w:rPr>
            <w:noProof/>
            <w:webHidden/>
          </w:rPr>
          <w:fldChar w:fldCharType="separate"/>
        </w:r>
        <w:r w:rsidR="00E201A9">
          <w:rPr>
            <w:noProof/>
            <w:webHidden/>
          </w:rPr>
          <w:t>48</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412" w:history="1">
        <w:r w:rsidR="00C572C4" w:rsidRPr="00582152">
          <w:rPr>
            <w:rStyle w:val="Lienhypertexte"/>
            <w:noProof/>
          </w:rPr>
          <w:t>6.1</w:t>
        </w:r>
        <w:r w:rsidR="00C572C4">
          <w:rPr>
            <w:rFonts w:ascii="Calibri" w:hAnsi="Calibri"/>
            <w:noProof/>
            <w:sz w:val="22"/>
            <w:szCs w:val="22"/>
          </w:rPr>
          <w:tab/>
        </w:r>
        <w:r w:rsidR="00C572C4" w:rsidRPr="00582152">
          <w:rPr>
            <w:rStyle w:val="Lienhypertexte"/>
            <w:noProof/>
          </w:rPr>
          <w:t>System Overview</w:t>
        </w:r>
        <w:r w:rsidR="00C572C4">
          <w:rPr>
            <w:noProof/>
            <w:webHidden/>
          </w:rPr>
          <w:tab/>
        </w:r>
        <w:r w:rsidR="005E533E">
          <w:rPr>
            <w:noProof/>
            <w:webHidden/>
          </w:rPr>
          <w:fldChar w:fldCharType="begin"/>
        </w:r>
        <w:r w:rsidR="00C572C4">
          <w:rPr>
            <w:noProof/>
            <w:webHidden/>
          </w:rPr>
          <w:instrText xml:space="preserve"> PAGEREF _Toc424820412 \h </w:instrText>
        </w:r>
        <w:r w:rsidR="005E533E">
          <w:rPr>
            <w:noProof/>
            <w:webHidden/>
          </w:rPr>
        </w:r>
        <w:r w:rsidR="005E533E">
          <w:rPr>
            <w:noProof/>
            <w:webHidden/>
          </w:rPr>
          <w:fldChar w:fldCharType="separate"/>
        </w:r>
        <w:r w:rsidR="00E201A9">
          <w:rPr>
            <w:noProof/>
            <w:webHidden/>
          </w:rPr>
          <w:t>48</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13" w:history="1">
        <w:r w:rsidR="00C572C4" w:rsidRPr="00582152">
          <w:rPr>
            <w:rStyle w:val="Lienhypertexte"/>
            <w:noProof/>
          </w:rPr>
          <w:t>6.1.1</w:t>
        </w:r>
        <w:r w:rsidR="00C572C4">
          <w:rPr>
            <w:rFonts w:ascii="Calibri" w:hAnsi="Calibri"/>
            <w:noProof/>
            <w:sz w:val="22"/>
            <w:szCs w:val="22"/>
          </w:rPr>
          <w:tab/>
        </w:r>
        <w:r w:rsidR="00C572C4" w:rsidRPr="00582152">
          <w:rPr>
            <w:rStyle w:val="Lienhypertexte"/>
            <w:noProof/>
          </w:rPr>
          <w:t>Module Placement</w:t>
        </w:r>
        <w:r w:rsidR="00C572C4">
          <w:rPr>
            <w:noProof/>
            <w:webHidden/>
          </w:rPr>
          <w:tab/>
        </w:r>
        <w:r w:rsidR="005E533E">
          <w:rPr>
            <w:noProof/>
            <w:webHidden/>
          </w:rPr>
          <w:fldChar w:fldCharType="begin"/>
        </w:r>
        <w:r w:rsidR="00C572C4">
          <w:rPr>
            <w:noProof/>
            <w:webHidden/>
          </w:rPr>
          <w:instrText xml:space="preserve"> PAGEREF _Toc424820413 \h </w:instrText>
        </w:r>
        <w:r w:rsidR="005E533E">
          <w:rPr>
            <w:noProof/>
            <w:webHidden/>
          </w:rPr>
        </w:r>
        <w:r w:rsidR="005E533E">
          <w:rPr>
            <w:noProof/>
            <w:webHidden/>
          </w:rPr>
          <w:fldChar w:fldCharType="separate"/>
        </w:r>
        <w:r w:rsidR="00E201A9">
          <w:rPr>
            <w:noProof/>
            <w:webHidden/>
          </w:rPr>
          <w:t>48</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15" w:history="1">
        <w:r w:rsidR="00C572C4" w:rsidRPr="00582152">
          <w:rPr>
            <w:rStyle w:val="Lienhypertexte"/>
            <w:noProof/>
          </w:rPr>
          <w:t>6.1.2</w:t>
        </w:r>
        <w:r w:rsidR="00C572C4">
          <w:rPr>
            <w:rFonts w:ascii="Calibri" w:hAnsi="Calibri"/>
            <w:noProof/>
            <w:sz w:val="22"/>
            <w:szCs w:val="22"/>
          </w:rPr>
          <w:tab/>
        </w:r>
        <w:r w:rsidR="00C572C4" w:rsidRPr="00582152">
          <w:rPr>
            <w:rStyle w:val="Lienhypertexte"/>
            <w:noProof/>
          </w:rPr>
          <w:t>Task Model</w:t>
        </w:r>
        <w:r w:rsidR="00C572C4">
          <w:rPr>
            <w:noProof/>
            <w:webHidden/>
          </w:rPr>
          <w:tab/>
        </w:r>
        <w:r w:rsidR="005E533E">
          <w:rPr>
            <w:noProof/>
            <w:webHidden/>
          </w:rPr>
          <w:fldChar w:fldCharType="begin"/>
        </w:r>
        <w:r w:rsidR="00C572C4">
          <w:rPr>
            <w:noProof/>
            <w:webHidden/>
          </w:rPr>
          <w:instrText xml:space="preserve"> PAGEREF _Toc424820415 \h </w:instrText>
        </w:r>
        <w:r w:rsidR="005E533E">
          <w:rPr>
            <w:noProof/>
            <w:webHidden/>
          </w:rPr>
        </w:r>
        <w:r w:rsidR="005E533E">
          <w:rPr>
            <w:noProof/>
            <w:webHidden/>
          </w:rPr>
          <w:fldChar w:fldCharType="separate"/>
        </w:r>
        <w:r w:rsidR="00E201A9">
          <w:rPr>
            <w:noProof/>
            <w:webHidden/>
          </w:rPr>
          <w:t>48</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16" w:history="1">
        <w:r w:rsidR="00C572C4" w:rsidRPr="00582152">
          <w:rPr>
            <w:rStyle w:val="Lienhypertexte"/>
            <w:noProof/>
          </w:rPr>
          <w:t>6.1.3</w:t>
        </w:r>
        <w:r w:rsidR="00C572C4">
          <w:rPr>
            <w:rFonts w:ascii="Calibri" w:hAnsi="Calibri"/>
            <w:noProof/>
            <w:sz w:val="22"/>
            <w:szCs w:val="22"/>
          </w:rPr>
          <w:tab/>
        </w:r>
        <w:r w:rsidR="00C572C4" w:rsidRPr="00582152">
          <w:rPr>
            <w:rStyle w:val="Lienhypertexte"/>
            <w:noProof/>
          </w:rPr>
          <w:t>Task Dependency Tree</w:t>
        </w:r>
        <w:r w:rsidR="00C572C4">
          <w:rPr>
            <w:noProof/>
            <w:webHidden/>
          </w:rPr>
          <w:tab/>
        </w:r>
        <w:r w:rsidR="005E533E">
          <w:rPr>
            <w:noProof/>
            <w:webHidden/>
          </w:rPr>
          <w:fldChar w:fldCharType="begin"/>
        </w:r>
        <w:r w:rsidR="00C572C4">
          <w:rPr>
            <w:noProof/>
            <w:webHidden/>
          </w:rPr>
          <w:instrText xml:space="preserve"> PAGEREF _Toc424820416 \h </w:instrText>
        </w:r>
        <w:r w:rsidR="005E533E">
          <w:rPr>
            <w:noProof/>
            <w:webHidden/>
          </w:rPr>
        </w:r>
        <w:r w:rsidR="005E533E">
          <w:rPr>
            <w:noProof/>
            <w:webHidden/>
          </w:rPr>
          <w:fldChar w:fldCharType="separate"/>
        </w:r>
        <w:r w:rsidR="00E201A9">
          <w:rPr>
            <w:noProof/>
            <w:webHidden/>
          </w:rPr>
          <w:t>48</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417" w:history="1">
        <w:r w:rsidR="00C572C4" w:rsidRPr="00582152">
          <w:rPr>
            <w:rStyle w:val="Lienhypertexte"/>
            <w:noProof/>
          </w:rPr>
          <w:t>6.2</w:t>
        </w:r>
        <w:r w:rsidR="00C572C4">
          <w:rPr>
            <w:rFonts w:ascii="Calibri" w:hAnsi="Calibri"/>
            <w:noProof/>
            <w:sz w:val="22"/>
            <w:szCs w:val="22"/>
          </w:rPr>
          <w:tab/>
        </w:r>
        <w:r w:rsidR="00C572C4" w:rsidRPr="00582152">
          <w:rPr>
            <w:rStyle w:val="Lienhypertexte"/>
            <w:noProof/>
          </w:rPr>
          <w:t>System Details</w:t>
        </w:r>
        <w:r w:rsidR="00C572C4">
          <w:rPr>
            <w:noProof/>
            <w:webHidden/>
          </w:rPr>
          <w:tab/>
        </w:r>
        <w:r w:rsidR="005E533E">
          <w:rPr>
            <w:noProof/>
            <w:webHidden/>
          </w:rPr>
          <w:fldChar w:fldCharType="begin"/>
        </w:r>
        <w:r w:rsidR="00C572C4">
          <w:rPr>
            <w:noProof/>
            <w:webHidden/>
          </w:rPr>
          <w:instrText xml:space="preserve"> PAGEREF _Toc424820417 \h </w:instrText>
        </w:r>
        <w:r w:rsidR="005E533E">
          <w:rPr>
            <w:noProof/>
            <w:webHidden/>
          </w:rPr>
        </w:r>
        <w:r w:rsidR="005E533E">
          <w:rPr>
            <w:noProof/>
            <w:webHidden/>
          </w:rPr>
          <w:fldChar w:fldCharType="separate"/>
        </w:r>
        <w:r w:rsidR="00E201A9">
          <w:rPr>
            <w:noProof/>
            <w:webHidden/>
          </w:rPr>
          <w:t>49</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18" w:history="1">
        <w:r w:rsidR="00C572C4" w:rsidRPr="00582152">
          <w:rPr>
            <w:rStyle w:val="Lienhypertexte"/>
            <w:noProof/>
          </w:rPr>
          <w:t>6.2.1</w:t>
        </w:r>
        <w:r w:rsidR="00C572C4">
          <w:rPr>
            <w:rFonts w:ascii="Calibri" w:hAnsi="Calibri"/>
            <w:noProof/>
            <w:sz w:val="22"/>
            <w:szCs w:val="22"/>
          </w:rPr>
          <w:tab/>
        </w:r>
        <w:r w:rsidR="00C572C4" w:rsidRPr="00582152">
          <w:rPr>
            <w:rStyle w:val="Lienhypertexte"/>
            <w:noProof/>
          </w:rPr>
          <w:t>System Interfaces</w:t>
        </w:r>
        <w:r w:rsidR="00C572C4">
          <w:rPr>
            <w:noProof/>
            <w:webHidden/>
          </w:rPr>
          <w:tab/>
        </w:r>
        <w:r w:rsidR="005E533E">
          <w:rPr>
            <w:noProof/>
            <w:webHidden/>
          </w:rPr>
          <w:fldChar w:fldCharType="begin"/>
        </w:r>
        <w:r w:rsidR="00C572C4">
          <w:rPr>
            <w:noProof/>
            <w:webHidden/>
          </w:rPr>
          <w:instrText xml:space="preserve"> PAGEREF _Toc424820418 \h </w:instrText>
        </w:r>
        <w:r w:rsidR="005E533E">
          <w:rPr>
            <w:noProof/>
            <w:webHidden/>
          </w:rPr>
        </w:r>
        <w:r w:rsidR="005E533E">
          <w:rPr>
            <w:noProof/>
            <w:webHidden/>
          </w:rPr>
          <w:fldChar w:fldCharType="separate"/>
        </w:r>
        <w:r w:rsidR="00E201A9">
          <w:rPr>
            <w:noProof/>
            <w:webHidden/>
          </w:rPr>
          <w:t>49</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23" w:history="1">
        <w:r w:rsidR="00C572C4" w:rsidRPr="00582152">
          <w:rPr>
            <w:rStyle w:val="Lienhypertexte"/>
            <w:noProof/>
          </w:rPr>
          <w:t>6.2.2</w:t>
        </w:r>
        <w:r w:rsidR="00C572C4">
          <w:rPr>
            <w:rFonts w:ascii="Calibri" w:hAnsi="Calibri"/>
            <w:noProof/>
            <w:sz w:val="22"/>
            <w:szCs w:val="22"/>
          </w:rPr>
          <w:tab/>
        </w:r>
        <w:r w:rsidR="00C572C4" w:rsidRPr="00582152">
          <w:rPr>
            <w:rStyle w:val="Lienhypertexte"/>
            <w:noProof/>
          </w:rPr>
          <w:t>CMM Data Structures Involved</w:t>
        </w:r>
        <w:r w:rsidR="00C572C4">
          <w:rPr>
            <w:noProof/>
            <w:webHidden/>
          </w:rPr>
          <w:tab/>
        </w:r>
        <w:r w:rsidR="005E533E">
          <w:rPr>
            <w:noProof/>
            <w:webHidden/>
          </w:rPr>
          <w:fldChar w:fldCharType="begin"/>
        </w:r>
        <w:r w:rsidR="00C572C4">
          <w:rPr>
            <w:noProof/>
            <w:webHidden/>
          </w:rPr>
          <w:instrText xml:space="preserve"> PAGEREF _Toc424820423 \h </w:instrText>
        </w:r>
        <w:r w:rsidR="005E533E">
          <w:rPr>
            <w:noProof/>
            <w:webHidden/>
          </w:rPr>
        </w:r>
        <w:r w:rsidR="005E533E">
          <w:rPr>
            <w:noProof/>
            <w:webHidden/>
          </w:rPr>
          <w:fldChar w:fldCharType="separate"/>
        </w:r>
        <w:r w:rsidR="00E201A9">
          <w:rPr>
            <w:noProof/>
            <w:webHidden/>
          </w:rPr>
          <w:t>50</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24" w:history="1">
        <w:r w:rsidR="00C572C4" w:rsidRPr="00582152">
          <w:rPr>
            <w:rStyle w:val="Lienhypertexte"/>
            <w:noProof/>
          </w:rPr>
          <w:t>6.2.3</w:t>
        </w:r>
        <w:r w:rsidR="00C572C4">
          <w:rPr>
            <w:rFonts w:ascii="Calibri" w:hAnsi="Calibri"/>
            <w:noProof/>
            <w:sz w:val="22"/>
            <w:szCs w:val="22"/>
          </w:rPr>
          <w:tab/>
        </w:r>
        <w:r w:rsidR="00C572C4" w:rsidRPr="00582152">
          <w:rPr>
            <w:rStyle w:val="Lienhypertexte"/>
            <w:noProof/>
          </w:rPr>
          <w:t>Message Structures Involved</w:t>
        </w:r>
        <w:r w:rsidR="00C572C4">
          <w:rPr>
            <w:noProof/>
            <w:webHidden/>
          </w:rPr>
          <w:tab/>
        </w:r>
        <w:r w:rsidR="005E533E">
          <w:rPr>
            <w:noProof/>
            <w:webHidden/>
          </w:rPr>
          <w:fldChar w:fldCharType="begin"/>
        </w:r>
        <w:r w:rsidR="00C572C4">
          <w:rPr>
            <w:noProof/>
            <w:webHidden/>
          </w:rPr>
          <w:instrText xml:space="preserve"> PAGEREF _Toc424820424 \h </w:instrText>
        </w:r>
        <w:r w:rsidR="005E533E">
          <w:rPr>
            <w:noProof/>
            <w:webHidden/>
          </w:rPr>
        </w:r>
        <w:r w:rsidR="005E533E">
          <w:rPr>
            <w:noProof/>
            <w:webHidden/>
          </w:rPr>
          <w:fldChar w:fldCharType="separate"/>
        </w:r>
        <w:r w:rsidR="00E201A9">
          <w:rPr>
            <w:noProof/>
            <w:webHidden/>
          </w:rPr>
          <w:t>52</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425" w:history="1">
        <w:r w:rsidR="00C572C4" w:rsidRPr="00582152">
          <w:rPr>
            <w:rStyle w:val="Lienhypertexte"/>
            <w:noProof/>
          </w:rPr>
          <w:t>6.3</w:t>
        </w:r>
        <w:r w:rsidR="00C572C4">
          <w:rPr>
            <w:rFonts w:ascii="Calibri" w:hAnsi="Calibri"/>
            <w:noProof/>
            <w:sz w:val="22"/>
            <w:szCs w:val="22"/>
          </w:rPr>
          <w:tab/>
        </w:r>
        <w:r w:rsidR="00C572C4" w:rsidRPr="00582152">
          <w:rPr>
            <w:rStyle w:val="Lienhypertexte"/>
            <w:noProof/>
          </w:rPr>
          <w:t>System Flows</w:t>
        </w:r>
        <w:r w:rsidR="00C572C4">
          <w:rPr>
            <w:noProof/>
            <w:webHidden/>
          </w:rPr>
          <w:tab/>
        </w:r>
        <w:r w:rsidR="005E533E">
          <w:rPr>
            <w:noProof/>
            <w:webHidden/>
          </w:rPr>
          <w:fldChar w:fldCharType="begin"/>
        </w:r>
        <w:r w:rsidR="00C572C4">
          <w:rPr>
            <w:noProof/>
            <w:webHidden/>
          </w:rPr>
          <w:instrText xml:space="preserve"> PAGEREF _Toc424820425 \h </w:instrText>
        </w:r>
        <w:r w:rsidR="005E533E">
          <w:rPr>
            <w:noProof/>
            <w:webHidden/>
          </w:rPr>
        </w:r>
        <w:r w:rsidR="005E533E">
          <w:rPr>
            <w:noProof/>
            <w:webHidden/>
          </w:rPr>
          <w:fldChar w:fldCharType="separate"/>
        </w:r>
        <w:r w:rsidR="00E201A9">
          <w:rPr>
            <w:noProof/>
            <w:webHidden/>
          </w:rPr>
          <w:t>55</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26" w:history="1">
        <w:r w:rsidR="00C572C4" w:rsidRPr="00582152">
          <w:rPr>
            <w:rStyle w:val="Lienhypertexte"/>
            <w:noProof/>
          </w:rPr>
          <w:t>6.3.1</w:t>
        </w:r>
        <w:r w:rsidR="00C572C4">
          <w:rPr>
            <w:rFonts w:ascii="Calibri" w:hAnsi="Calibri"/>
            <w:noProof/>
            <w:sz w:val="22"/>
            <w:szCs w:val="22"/>
          </w:rPr>
          <w:tab/>
        </w:r>
        <w:r w:rsidR="00C572C4" w:rsidRPr="00582152">
          <w:rPr>
            <w:rStyle w:val="Lienhypertexte"/>
            <w:noProof/>
          </w:rPr>
          <w:t>Summary of Flows</w:t>
        </w:r>
        <w:r w:rsidR="00C572C4">
          <w:rPr>
            <w:noProof/>
            <w:webHidden/>
          </w:rPr>
          <w:tab/>
        </w:r>
        <w:r w:rsidR="005E533E">
          <w:rPr>
            <w:noProof/>
            <w:webHidden/>
          </w:rPr>
          <w:fldChar w:fldCharType="begin"/>
        </w:r>
        <w:r w:rsidR="00C572C4">
          <w:rPr>
            <w:noProof/>
            <w:webHidden/>
          </w:rPr>
          <w:instrText xml:space="preserve"> PAGEREF _Toc424820426 \h </w:instrText>
        </w:r>
        <w:r w:rsidR="005E533E">
          <w:rPr>
            <w:noProof/>
            <w:webHidden/>
          </w:rPr>
        </w:r>
        <w:r w:rsidR="005E533E">
          <w:rPr>
            <w:noProof/>
            <w:webHidden/>
          </w:rPr>
          <w:fldChar w:fldCharType="separate"/>
        </w:r>
        <w:r w:rsidR="00E201A9">
          <w:rPr>
            <w:noProof/>
            <w:webHidden/>
          </w:rPr>
          <w:t>55</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27" w:history="1">
        <w:r w:rsidR="00C572C4" w:rsidRPr="00582152">
          <w:rPr>
            <w:rStyle w:val="Lienhypertexte"/>
            <w:noProof/>
          </w:rPr>
          <w:t>6.3.2</w:t>
        </w:r>
        <w:r w:rsidR="00C572C4">
          <w:rPr>
            <w:rFonts w:ascii="Calibri" w:hAnsi="Calibri"/>
            <w:noProof/>
            <w:sz w:val="22"/>
            <w:szCs w:val="22"/>
          </w:rPr>
          <w:tab/>
        </w:r>
        <w:r w:rsidR="00C572C4" w:rsidRPr="00582152">
          <w:rPr>
            <w:rStyle w:val="Lienhypertexte"/>
            <w:noProof/>
          </w:rPr>
          <w:t>Initialization Flows</w:t>
        </w:r>
        <w:r w:rsidR="00C572C4">
          <w:rPr>
            <w:noProof/>
            <w:webHidden/>
          </w:rPr>
          <w:tab/>
        </w:r>
        <w:r w:rsidR="005E533E">
          <w:rPr>
            <w:noProof/>
            <w:webHidden/>
          </w:rPr>
          <w:fldChar w:fldCharType="begin"/>
        </w:r>
        <w:r w:rsidR="00C572C4">
          <w:rPr>
            <w:noProof/>
            <w:webHidden/>
          </w:rPr>
          <w:instrText xml:space="preserve"> PAGEREF _Toc424820427 \h </w:instrText>
        </w:r>
        <w:r w:rsidR="005E533E">
          <w:rPr>
            <w:noProof/>
            <w:webHidden/>
          </w:rPr>
        </w:r>
        <w:r w:rsidR="005E533E">
          <w:rPr>
            <w:noProof/>
            <w:webHidden/>
          </w:rPr>
          <w:fldChar w:fldCharType="separate"/>
        </w:r>
        <w:r w:rsidR="00E201A9">
          <w:rPr>
            <w:noProof/>
            <w:webHidden/>
          </w:rPr>
          <w:t>55</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34" w:history="1">
        <w:r w:rsidR="00C572C4" w:rsidRPr="00582152">
          <w:rPr>
            <w:rStyle w:val="Lienhypertexte"/>
            <w:noProof/>
          </w:rPr>
          <w:t>6.3.3</w:t>
        </w:r>
        <w:r w:rsidR="00C572C4">
          <w:rPr>
            <w:rFonts w:ascii="Calibri" w:hAnsi="Calibri"/>
            <w:noProof/>
            <w:sz w:val="22"/>
            <w:szCs w:val="22"/>
          </w:rPr>
          <w:tab/>
        </w:r>
        <w:r w:rsidR="00C572C4" w:rsidRPr="00582152">
          <w:rPr>
            <w:rStyle w:val="Lienhypertexte"/>
            <w:noProof/>
          </w:rPr>
          <w:t>Configuration Flows</w:t>
        </w:r>
        <w:r w:rsidR="00C572C4">
          <w:rPr>
            <w:noProof/>
            <w:webHidden/>
          </w:rPr>
          <w:tab/>
        </w:r>
        <w:r w:rsidR="005E533E">
          <w:rPr>
            <w:noProof/>
            <w:webHidden/>
          </w:rPr>
          <w:fldChar w:fldCharType="begin"/>
        </w:r>
        <w:r w:rsidR="00C572C4">
          <w:rPr>
            <w:noProof/>
            <w:webHidden/>
          </w:rPr>
          <w:instrText xml:space="preserve"> PAGEREF _Toc424820434 \h </w:instrText>
        </w:r>
        <w:r w:rsidR="005E533E">
          <w:rPr>
            <w:noProof/>
            <w:webHidden/>
          </w:rPr>
        </w:r>
        <w:r w:rsidR="005E533E">
          <w:rPr>
            <w:noProof/>
            <w:webHidden/>
          </w:rPr>
          <w:fldChar w:fldCharType="separate"/>
        </w:r>
        <w:r w:rsidR="00E201A9">
          <w:rPr>
            <w:noProof/>
            <w:webHidden/>
          </w:rPr>
          <w:t>58</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48" w:history="1">
        <w:r w:rsidR="00C572C4" w:rsidRPr="00582152">
          <w:rPr>
            <w:rStyle w:val="Lienhypertexte"/>
            <w:noProof/>
          </w:rPr>
          <w:t>6.3.4</w:t>
        </w:r>
        <w:r w:rsidR="00C572C4">
          <w:rPr>
            <w:rFonts w:ascii="Calibri" w:hAnsi="Calibri"/>
            <w:noProof/>
            <w:sz w:val="22"/>
            <w:szCs w:val="22"/>
          </w:rPr>
          <w:tab/>
        </w:r>
        <w:r w:rsidR="00C572C4" w:rsidRPr="00582152">
          <w:rPr>
            <w:rStyle w:val="Lienhypertexte"/>
            <w:noProof/>
          </w:rPr>
          <w:t>Interface Flows</w:t>
        </w:r>
        <w:r w:rsidR="00C572C4">
          <w:rPr>
            <w:noProof/>
            <w:webHidden/>
          </w:rPr>
          <w:tab/>
        </w:r>
        <w:r w:rsidR="005E533E">
          <w:rPr>
            <w:noProof/>
            <w:webHidden/>
          </w:rPr>
          <w:fldChar w:fldCharType="begin"/>
        </w:r>
        <w:r w:rsidR="00C572C4">
          <w:rPr>
            <w:noProof/>
            <w:webHidden/>
          </w:rPr>
          <w:instrText xml:space="preserve"> PAGEREF _Toc424820448 \h </w:instrText>
        </w:r>
        <w:r w:rsidR="005E533E">
          <w:rPr>
            <w:noProof/>
            <w:webHidden/>
          </w:rPr>
        </w:r>
        <w:r w:rsidR="005E533E">
          <w:rPr>
            <w:noProof/>
            <w:webHidden/>
          </w:rPr>
          <w:fldChar w:fldCharType="separate"/>
        </w:r>
        <w:r w:rsidR="00E201A9">
          <w:rPr>
            <w:noProof/>
            <w:webHidden/>
          </w:rPr>
          <w:t>69</w:t>
        </w:r>
        <w:r w:rsidR="005E533E">
          <w:rPr>
            <w:noProof/>
            <w:webHidden/>
          </w:rPr>
          <w:fldChar w:fldCharType="end"/>
        </w:r>
      </w:hyperlink>
    </w:p>
    <w:p w:rsidR="00C572C4" w:rsidRDefault="00A87B5C">
      <w:pPr>
        <w:pStyle w:val="TM1"/>
        <w:tabs>
          <w:tab w:val="left" w:pos="480"/>
          <w:tab w:val="right" w:leader="dot" w:pos="9350"/>
        </w:tabs>
        <w:rPr>
          <w:rFonts w:ascii="Calibri" w:hAnsi="Calibri"/>
          <w:noProof/>
          <w:sz w:val="22"/>
          <w:szCs w:val="22"/>
        </w:rPr>
      </w:pPr>
      <w:hyperlink w:anchor="_Toc424820457" w:history="1">
        <w:r w:rsidR="00C572C4" w:rsidRPr="00582152">
          <w:rPr>
            <w:rStyle w:val="Lienhypertexte"/>
            <w:noProof/>
          </w:rPr>
          <w:t>7</w:t>
        </w:r>
        <w:r w:rsidR="00C572C4">
          <w:rPr>
            <w:rFonts w:ascii="Calibri" w:hAnsi="Calibri"/>
            <w:noProof/>
            <w:sz w:val="22"/>
            <w:szCs w:val="22"/>
          </w:rPr>
          <w:tab/>
        </w:r>
        <w:r w:rsidR="00C572C4" w:rsidRPr="00582152">
          <w:rPr>
            <w:rStyle w:val="Lienhypertexte"/>
            <w:noProof/>
          </w:rPr>
          <w:t>Implementation Strategy</w:t>
        </w:r>
        <w:r w:rsidR="00C572C4">
          <w:rPr>
            <w:noProof/>
            <w:webHidden/>
          </w:rPr>
          <w:tab/>
        </w:r>
        <w:r w:rsidR="005E533E">
          <w:rPr>
            <w:noProof/>
            <w:webHidden/>
          </w:rPr>
          <w:fldChar w:fldCharType="begin"/>
        </w:r>
        <w:r w:rsidR="00C572C4">
          <w:rPr>
            <w:noProof/>
            <w:webHidden/>
          </w:rPr>
          <w:instrText xml:space="preserve"> PAGEREF _Toc424820457 \h </w:instrText>
        </w:r>
        <w:r w:rsidR="005E533E">
          <w:rPr>
            <w:noProof/>
            <w:webHidden/>
          </w:rPr>
        </w:r>
        <w:r w:rsidR="005E533E">
          <w:rPr>
            <w:noProof/>
            <w:webHidden/>
          </w:rPr>
          <w:fldChar w:fldCharType="separate"/>
        </w:r>
        <w:r w:rsidR="00E201A9">
          <w:rPr>
            <w:noProof/>
            <w:webHidden/>
          </w:rPr>
          <w:t>74</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458" w:history="1">
        <w:r w:rsidR="00C572C4" w:rsidRPr="00582152">
          <w:rPr>
            <w:rStyle w:val="Lienhypertexte"/>
            <w:noProof/>
          </w:rPr>
          <w:t>7.1</w:t>
        </w:r>
        <w:r w:rsidR="00C572C4">
          <w:rPr>
            <w:rFonts w:ascii="Calibri" w:hAnsi="Calibri"/>
            <w:noProof/>
            <w:sz w:val="22"/>
            <w:szCs w:val="22"/>
          </w:rPr>
          <w:tab/>
        </w:r>
        <w:r w:rsidR="00C572C4" w:rsidRPr="00582152">
          <w:rPr>
            <w:rStyle w:val="Lienhypertexte"/>
            <w:noProof/>
          </w:rPr>
          <w:t>Basic Overview</w:t>
        </w:r>
        <w:r w:rsidR="00C572C4">
          <w:rPr>
            <w:noProof/>
            <w:webHidden/>
          </w:rPr>
          <w:tab/>
        </w:r>
        <w:r w:rsidR="005E533E">
          <w:rPr>
            <w:noProof/>
            <w:webHidden/>
          </w:rPr>
          <w:fldChar w:fldCharType="begin"/>
        </w:r>
        <w:r w:rsidR="00C572C4">
          <w:rPr>
            <w:noProof/>
            <w:webHidden/>
          </w:rPr>
          <w:instrText xml:space="preserve"> PAGEREF _Toc424820458 \h </w:instrText>
        </w:r>
        <w:r w:rsidR="005E533E">
          <w:rPr>
            <w:noProof/>
            <w:webHidden/>
          </w:rPr>
        </w:r>
        <w:r w:rsidR="005E533E">
          <w:rPr>
            <w:noProof/>
            <w:webHidden/>
          </w:rPr>
          <w:fldChar w:fldCharType="separate"/>
        </w:r>
        <w:r w:rsidR="00E201A9">
          <w:rPr>
            <w:noProof/>
            <w:webHidden/>
          </w:rPr>
          <w:t>74</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462" w:history="1">
        <w:r w:rsidR="00C572C4" w:rsidRPr="00582152">
          <w:rPr>
            <w:rStyle w:val="Lienhypertexte"/>
            <w:noProof/>
          </w:rPr>
          <w:t>7.2</w:t>
        </w:r>
        <w:r w:rsidR="00C572C4">
          <w:rPr>
            <w:rFonts w:ascii="Calibri" w:hAnsi="Calibri"/>
            <w:noProof/>
            <w:sz w:val="22"/>
            <w:szCs w:val="22"/>
          </w:rPr>
          <w:tab/>
        </w:r>
        <w:r w:rsidR="00C572C4" w:rsidRPr="00582152">
          <w:rPr>
            <w:rStyle w:val="Lienhypertexte"/>
            <w:noProof/>
          </w:rPr>
          <w:t>Proposed Hardware Settings</w:t>
        </w:r>
        <w:r w:rsidR="00C572C4">
          <w:rPr>
            <w:noProof/>
            <w:webHidden/>
          </w:rPr>
          <w:tab/>
        </w:r>
        <w:r w:rsidR="005E533E">
          <w:rPr>
            <w:noProof/>
            <w:webHidden/>
          </w:rPr>
          <w:fldChar w:fldCharType="begin"/>
        </w:r>
        <w:r w:rsidR="00C572C4">
          <w:rPr>
            <w:noProof/>
            <w:webHidden/>
          </w:rPr>
          <w:instrText xml:space="preserve"> PAGEREF _Toc424820462 \h </w:instrText>
        </w:r>
        <w:r w:rsidR="005E533E">
          <w:rPr>
            <w:noProof/>
            <w:webHidden/>
          </w:rPr>
        </w:r>
        <w:r w:rsidR="005E533E">
          <w:rPr>
            <w:noProof/>
            <w:webHidden/>
          </w:rPr>
          <w:fldChar w:fldCharType="separate"/>
        </w:r>
        <w:r w:rsidR="00E201A9">
          <w:rPr>
            <w:noProof/>
            <w:webHidden/>
          </w:rPr>
          <w:t>74</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63" w:history="1">
        <w:r w:rsidR="00C572C4" w:rsidRPr="00582152">
          <w:rPr>
            <w:rStyle w:val="Lienhypertexte"/>
            <w:noProof/>
          </w:rPr>
          <w:t>7.2.1</w:t>
        </w:r>
        <w:r w:rsidR="00C572C4">
          <w:rPr>
            <w:rFonts w:ascii="Calibri" w:hAnsi="Calibri"/>
            <w:noProof/>
            <w:sz w:val="22"/>
            <w:szCs w:val="22"/>
          </w:rPr>
          <w:tab/>
        </w:r>
        <w:r w:rsidR="00C572C4" w:rsidRPr="00582152">
          <w:rPr>
            <w:rStyle w:val="Lienhypertexte"/>
            <w:noProof/>
          </w:rPr>
          <w:t>L2 Cluster Scenarios</w:t>
        </w:r>
        <w:r w:rsidR="00C572C4">
          <w:rPr>
            <w:noProof/>
            <w:webHidden/>
          </w:rPr>
          <w:tab/>
        </w:r>
        <w:r w:rsidR="005E533E">
          <w:rPr>
            <w:noProof/>
            <w:webHidden/>
          </w:rPr>
          <w:fldChar w:fldCharType="begin"/>
        </w:r>
        <w:r w:rsidR="00C572C4">
          <w:rPr>
            <w:noProof/>
            <w:webHidden/>
          </w:rPr>
          <w:instrText xml:space="preserve"> PAGEREF _Toc424820463 \h </w:instrText>
        </w:r>
        <w:r w:rsidR="005E533E">
          <w:rPr>
            <w:noProof/>
            <w:webHidden/>
          </w:rPr>
        </w:r>
        <w:r w:rsidR="005E533E">
          <w:rPr>
            <w:noProof/>
            <w:webHidden/>
          </w:rPr>
          <w:fldChar w:fldCharType="separate"/>
        </w:r>
        <w:r w:rsidR="00E201A9">
          <w:rPr>
            <w:noProof/>
            <w:webHidden/>
          </w:rPr>
          <w:t>74</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473" w:history="1">
        <w:r w:rsidR="00C572C4" w:rsidRPr="00582152">
          <w:rPr>
            <w:rStyle w:val="Lienhypertexte"/>
            <w:noProof/>
          </w:rPr>
          <w:t>7.2.2</w:t>
        </w:r>
        <w:r w:rsidR="00C572C4">
          <w:rPr>
            <w:rFonts w:ascii="Calibri" w:hAnsi="Calibri"/>
            <w:noProof/>
            <w:sz w:val="22"/>
            <w:szCs w:val="22"/>
          </w:rPr>
          <w:tab/>
        </w:r>
        <w:r w:rsidR="00C572C4" w:rsidRPr="00582152">
          <w:rPr>
            <w:rStyle w:val="Lienhypertexte"/>
            <w:noProof/>
          </w:rPr>
          <w:t>L3 Cluster Scenarios</w:t>
        </w:r>
        <w:r w:rsidR="00C572C4">
          <w:rPr>
            <w:noProof/>
            <w:webHidden/>
          </w:rPr>
          <w:tab/>
        </w:r>
        <w:r w:rsidR="005E533E">
          <w:rPr>
            <w:noProof/>
            <w:webHidden/>
          </w:rPr>
          <w:fldChar w:fldCharType="begin"/>
        </w:r>
        <w:r w:rsidR="00C572C4">
          <w:rPr>
            <w:noProof/>
            <w:webHidden/>
          </w:rPr>
          <w:instrText xml:space="preserve"> PAGEREF _Toc424820473 \h </w:instrText>
        </w:r>
        <w:r w:rsidR="005E533E">
          <w:rPr>
            <w:noProof/>
            <w:webHidden/>
          </w:rPr>
        </w:r>
        <w:r w:rsidR="005E533E">
          <w:rPr>
            <w:noProof/>
            <w:webHidden/>
          </w:rPr>
          <w:fldChar w:fldCharType="separate"/>
        </w:r>
        <w:r w:rsidR="00E201A9">
          <w:rPr>
            <w:noProof/>
            <w:webHidden/>
          </w:rPr>
          <w:t>76</w:t>
        </w:r>
        <w:r w:rsidR="005E533E">
          <w:rPr>
            <w:noProof/>
            <w:webHidden/>
          </w:rPr>
          <w:fldChar w:fldCharType="end"/>
        </w:r>
      </w:hyperlink>
    </w:p>
    <w:p w:rsidR="00C572C4" w:rsidRDefault="00A87B5C">
      <w:pPr>
        <w:pStyle w:val="TM1"/>
        <w:tabs>
          <w:tab w:val="left" w:pos="480"/>
          <w:tab w:val="right" w:leader="dot" w:pos="9350"/>
        </w:tabs>
        <w:rPr>
          <w:rFonts w:ascii="Calibri" w:hAnsi="Calibri"/>
          <w:noProof/>
          <w:sz w:val="22"/>
          <w:szCs w:val="22"/>
        </w:rPr>
      </w:pPr>
      <w:hyperlink w:anchor="_Toc424820490" w:history="1">
        <w:r w:rsidR="00C572C4" w:rsidRPr="00582152">
          <w:rPr>
            <w:rStyle w:val="Lienhypertexte"/>
            <w:noProof/>
          </w:rPr>
          <w:t>8</w:t>
        </w:r>
        <w:r w:rsidR="00C572C4">
          <w:rPr>
            <w:rFonts w:ascii="Calibri" w:hAnsi="Calibri"/>
            <w:noProof/>
            <w:sz w:val="22"/>
            <w:szCs w:val="22"/>
          </w:rPr>
          <w:tab/>
        </w:r>
        <w:r w:rsidR="00C572C4" w:rsidRPr="00582152">
          <w:rPr>
            <w:rStyle w:val="Lienhypertexte"/>
            <w:noProof/>
          </w:rPr>
          <w:t>AOS Impact</w:t>
        </w:r>
        <w:r w:rsidR="00C572C4">
          <w:rPr>
            <w:noProof/>
            <w:webHidden/>
          </w:rPr>
          <w:tab/>
        </w:r>
        <w:r w:rsidR="005E533E">
          <w:rPr>
            <w:noProof/>
            <w:webHidden/>
          </w:rPr>
          <w:fldChar w:fldCharType="begin"/>
        </w:r>
        <w:r w:rsidR="00C572C4">
          <w:rPr>
            <w:noProof/>
            <w:webHidden/>
          </w:rPr>
          <w:instrText xml:space="preserve"> PAGEREF _Toc424820490 \h </w:instrText>
        </w:r>
        <w:r w:rsidR="005E533E">
          <w:rPr>
            <w:noProof/>
            <w:webHidden/>
          </w:rPr>
        </w:r>
        <w:r w:rsidR="005E533E">
          <w:rPr>
            <w:noProof/>
            <w:webHidden/>
          </w:rPr>
          <w:fldChar w:fldCharType="separate"/>
        </w:r>
        <w:r w:rsidR="00E201A9">
          <w:rPr>
            <w:noProof/>
            <w:webHidden/>
          </w:rPr>
          <w:t>80</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491" w:history="1">
        <w:r w:rsidR="00C572C4" w:rsidRPr="00582152">
          <w:rPr>
            <w:rStyle w:val="Lienhypertexte"/>
            <w:noProof/>
          </w:rPr>
          <w:t>8.1</w:t>
        </w:r>
        <w:r w:rsidR="00C572C4">
          <w:rPr>
            <w:rFonts w:ascii="Calibri" w:hAnsi="Calibri"/>
            <w:noProof/>
            <w:sz w:val="22"/>
            <w:szCs w:val="22"/>
          </w:rPr>
          <w:tab/>
        </w:r>
        <w:r w:rsidR="00C572C4" w:rsidRPr="00582152">
          <w:rPr>
            <w:rStyle w:val="Lienhypertexte"/>
            <w:noProof/>
          </w:rPr>
          <w:t>Source Learning CMM</w:t>
        </w:r>
        <w:r w:rsidR="00C572C4">
          <w:rPr>
            <w:noProof/>
            <w:webHidden/>
          </w:rPr>
          <w:tab/>
        </w:r>
        <w:r w:rsidR="005E533E">
          <w:rPr>
            <w:noProof/>
            <w:webHidden/>
          </w:rPr>
          <w:fldChar w:fldCharType="begin"/>
        </w:r>
        <w:r w:rsidR="00C572C4">
          <w:rPr>
            <w:noProof/>
            <w:webHidden/>
          </w:rPr>
          <w:instrText xml:space="preserve"> PAGEREF _Toc424820491 \h </w:instrText>
        </w:r>
        <w:r w:rsidR="005E533E">
          <w:rPr>
            <w:noProof/>
            <w:webHidden/>
          </w:rPr>
        </w:r>
        <w:r w:rsidR="005E533E">
          <w:rPr>
            <w:noProof/>
            <w:webHidden/>
          </w:rPr>
          <w:fldChar w:fldCharType="separate"/>
        </w:r>
        <w:r w:rsidR="00E201A9">
          <w:rPr>
            <w:noProof/>
            <w:webHidden/>
          </w:rPr>
          <w:t>80</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493" w:history="1">
        <w:r w:rsidR="00C572C4" w:rsidRPr="00582152">
          <w:rPr>
            <w:rStyle w:val="Lienhypertexte"/>
            <w:noProof/>
          </w:rPr>
          <w:t>8.2</w:t>
        </w:r>
        <w:r w:rsidR="00C572C4">
          <w:rPr>
            <w:rFonts w:ascii="Calibri" w:hAnsi="Calibri"/>
            <w:noProof/>
            <w:sz w:val="22"/>
            <w:szCs w:val="22"/>
          </w:rPr>
          <w:tab/>
        </w:r>
        <w:r w:rsidR="00C572C4" w:rsidRPr="00582152">
          <w:rPr>
            <w:rStyle w:val="Lienhypertexte"/>
            <w:noProof/>
          </w:rPr>
          <w:t>IP</w:t>
        </w:r>
        <w:r w:rsidR="00C572C4">
          <w:rPr>
            <w:noProof/>
            <w:webHidden/>
          </w:rPr>
          <w:tab/>
        </w:r>
        <w:r w:rsidR="005E533E">
          <w:rPr>
            <w:noProof/>
            <w:webHidden/>
          </w:rPr>
          <w:fldChar w:fldCharType="begin"/>
        </w:r>
        <w:r w:rsidR="00C572C4">
          <w:rPr>
            <w:noProof/>
            <w:webHidden/>
          </w:rPr>
          <w:instrText xml:space="preserve"> PAGEREF _Toc424820493 \h </w:instrText>
        </w:r>
        <w:r w:rsidR="005E533E">
          <w:rPr>
            <w:noProof/>
            <w:webHidden/>
          </w:rPr>
        </w:r>
        <w:r w:rsidR="005E533E">
          <w:rPr>
            <w:noProof/>
            <w:webHidden/>
          </w:rPr>
          <w:fldChar w:fldCharType="separate"/>
        </w:r>
        <w:r w:rsidR="00E201A9">
          <w:rPr>
            <w:noProof/>
            <w:webHidden/>
          </w:rPr>
          <w:t>80</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495" w:history="1">
        <w:r w:rsidR="00C572C4" w:rsidRPr="00582152">
          <w:rPr>
            <w:rStyle w:val="Lienhypertexte"/>
            <w:noProof/>
          </w:rPr>
          <w:t>8.3</w:t>
        </w:r>
        <w:r w:rsidR="00C572C4">
          <w:rPr>
            <w:rFonts w:ascii="Calibri" w:hAnsi="Calibri"/>
            <w:noProof/>
            <w:sz w:val="22"/>
            <w:szCs w:val="22"/>
          </w:rPr>
          <w:tab/>
        </w:r>
        <w:r w:rsidR="00C572C4" w:rsidRPr="00582152">
          <w:rPr>
            <w:rStyle w:val="Lienhypertexte"/>
            <w:noProof/>
          </w:rPr>
          <w:t>IPMS CMM</w:t>
        </w:r>
        <w:r w:rsidR="00C572C4">
          <w:rPr>
            <w:noProof/>
            <w:webHidden/>
          </w:rPr>
          <w:tab/>
        </w:r>
        <w:r w:rsidR="005E533E">
          <w:rPr>
            <w:noProof/>
            <w:webHidden/>
          </w:rPr>
          <w:fldChar w:fldCharType="begin"/>
        </w:r>
        <w:r w:rsidR="00C572C4">
          <w:rPr>
            <w:noProof/>
            <w:webHidden/>
          </w:rPr>
          <w:instrText xml:space="preserve"> PAGEREF _Toc424820495 \h </w:instrText>
        </w:r>
        <w:r w:rsidR="005E533E">
          <w:rPr>
            <w:noProof/>
            <w:webHidden/>
          </w:rPr>
        </w:r>
        <w:r w:rsidR="005E533E">
          <w:rPr>
            <w:noProof/>
            <w:webHidden/>
          </w:rPr>
          <w:fldChar w:fldCharType="separate"/>
        </w:r>
        <w:r w:rsidR="00E201A9">
          <w:rPr>
            <w:noProof/>
            <w:webHidden/>
          </w:rPr>
          <w:t>80</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497" w:history="1">
        <w:r w:rsidR="00C572C4" w:rsidRPr="00582152">
          <w:rPr>
            <w:rStyle w:val="Lienhypertexte"/>
            <w:noProof/>
          </w:rPr>
          <w:t>8.4</w:t>
        </w:r>
        <w:r w:rsidR="00C572C4">
          <w:rPr>
            <w:rFonts w:ascii="Calibri" w:hAnsi="Calibri"/>
            <w:noProof/>
            <w:sz w:val="22"/>
            <w:szCs w:val="22"/>
          </w:rPr>
          <w:tab/>
        </w:r>
        <w:r w:rsidR="00C572C4" w:rsidRPr="00582152">
          <w:rPr>
            <w:rStyle w:val="Lienhypertexte"/>
            <w:noProof/>
          </w:rPr>
          <w:t>QOS</w:t>
        </w:r>
        <w:r w:rsidR="00C572C4">
          <w:rPr>
            <w:noProof/>
            <w:webHidden/>
          </w:rPr>
          <w:tab/>
        </w:r>
        <w:r w:rsidR="005E533E">
          <w:rPr>
            <w:noProof/>
            <w:webHidden/>
          </w:rPr>
          <w:fldChar w:fldCharType="begin"/>
        </w:r>
        <w:r w:rsidR="00C572C4">
          <w:rPr>
            <w:noProof/>
            <w:webHidden/>
          </w:rPr>
          <w:instrText xml:space="preserve"> PAGEREF _Toc424820497 \h </w:instrText>
        </w:r>
        <w:r w:rsidR="005E533E">
          <w:rPr>
            <w:noProof/>
            <w:webHidden/>
          </w:rPr>
        </w:r>
        <w:r w:rsidR="005E533E">
          <w:rPr>
            <w:noProof/>
            <w:webHidden/>
          </w:rPr>
          <w:fldChar w:fldCharType="separate"/>
        </w:r>
        <w:r w:rsidR="00E201A9">
          <w:rPr>
            <w:noProof/>
            <w:webHidden/>
          </w:rPr>
          <w:t>80</w:t>
        </w:r>
        <w:r w:rsidR="005E533E">
          <w:rPr>
            <w:noProof/>
            <w:webHidden/>
          </w:rPr>
          <w:fldChar w:fldCharType="end"/>
        </w:r>
      </w:hyperlink>
    </w:p>
    <w:p w:rsidR="00C572C4" w:rsidRDefault="00A87B5C">
      <w:pPr>
        <w:pStyle w:val="TM1"/>
        <w:tabs>
          <w:tab w:val="left" w:pos="480"/>
          <w:tab w:val="right" w:leader="dot" w:pos="9350"/>
        </w:tabs>
        <w:rPr>
          <w:rFonts w:ascii="Calibri" w:hAnsi="Calibri"/>
          <w:noProof/>
          <w:sz w:val="22"/>
          <w:szCs w:val="22"/>
        </w:rPr>
      </w:pPr>
      <w:hyperlink w:anchor="_Toc424820500" w:history="1">
        <w:r w:rsidR="00C572C4" w:rsidRPr="00582152">
          <w:rPr>
            <w:rStyle w:val="Lienhypertexte"/>
            <w:noProof/>
          </w:rPr>
          <w:t>9</w:t>
        </w:r>
        <w:r w:rsidR="00C572C4">
          <w:rPr>
            <w:rFonts w:ascii="Calibri" w:hAnsi="Calibri"/>
            <w:noProof/>
            <w:sz w:val="22"/>
            <w:szCs w:val="22"/>
          </w:rPr>
          <w:tab/>
        </w:r>
        <w:r w:rsidR="00C572C4" w:rsidRPr="00582152">
          <w:rPr>
            <w:rStyle w:val="Lienhypertexte"/>
            <w:noProof/>
          </w:rPr>
          <w:t>Tracing and Debug</w:t>
        </w:r>
        <w:r w:rsidR="00C572C4">
          <w:rPr>
            <w:noProof/>
            <w:webHidden/>
          </w:rPr>
          <w:tab/>
        </w:r>
        <w:r w:rsidR="005E533E">
          <w:rPr>
            <w:noProof/>
            <w:webHidden/>
          </w:rPr>
          <w:fldChar w:fldCharType="begin"/>
        </w:r>
        <w:r w:rsidR="00C572C4">
          <w:rPr>
            <w:noProof/>
            <w:webHidden/>
          </w:rPr>
          <w:instrText xml:space="preserve"> PAGEREF _Toc424820500 \h </w:instrText>
        </w:r>
        <w:r w:rsidR="005E533E">
          <w:rPr>
            <w:noProof/>
            <w:webHidden/>
          </w:rPr>
        </w:r>
        <w:r w:rsidR="005E533E">
          <w:rPr>
            <w:noProof/>
            <w:webHidden/>
          </w:rPr>
          <w:fldChar w:fldCharType="separate"/>
        </w:r>
        <w:r w:rsidR="00E201A9">
          <w:rPr>
            <w:noProof/>
            <w:webHidden/>
          </w:rPr>
          <w:t>82</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01" w:history="1">
        <w:r w:rsidR="00C572C4" w:rsidRPr="00582152">
          <w:rPr>
            <w:rStyle w:val="Lienhypertexte"/>
            <w:noProof/>
          </w:rPr>
          <w:t>9.1</w:t>
        </w:r>
        <w:r w:rsidR="00C572C4">
          <w:rPr>
            <w:rFonts w:ascii="Calibri" w:hAnsi="Calibri"/>
            <w:noProof/>
            <w:sz w:val="22"/>
            <w:szCs w:val="22"/>
          </w:rPr>
          <w:tab/>
        </w:r>
        <w:r w:rsidR="00C572C4" w:rsidRPr="00582152">
          <w:rPr>
            <w:rStyle w:val="Lienhypertexte"/>
            <w:noProof/>
          </w:rPr>
          <w:t>SWLOG</w:t>
        </w:r>
        <w:r w:rsidR="00C572C4">
          <w:rPr>
            <w:noProof/>
            <w:webHidden/>
          </w:rPr>
          <w:tab/>
        </w:r>
        <w:r w:rsidR="005E533E">
          <w:rPr>
            <w:noProof/>
            <w:webHidden/>
          </w:rPr>
          <w:fldChar w:fldCharType="begin"/>
        </w:r>
        <w:r w:rsidR="00C572C4">
          <w:rPr>
            <w:noProof/>
            <w:webHidden/>
          </w:rPr>
          <w:instrText xml:space="preserve"> PAGEREF _Toc424820501 \h </w:instrText>
        </w:r>
        <w:r w:rsidR="005E533E">
          <w:rPr>
            <w:noProof/>
            <w:webHidden/>
          </w:rPr>
        </w:r>
        <w:r w:rsidR="005E533E">
          <w:rPr>
            <w:noProof/>
            <w:webHidden/>
          </w:rPr>
          <w:fldChar w:fldCharType="separate"/>
        </w:r>
        <w:r w:rsidR="00E201A9">
          <w:rPr>
            <w:noProof/>
            <w:webHidden/>
          </w:rPr>
          <w:t>82</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03" w:history="1">
        <w:r w:rsidR="00C572C4" w:rsidRPr="00582152">
          <w:rPr>
            <w:rStyle w:val="Lienhypertexte"/>
            <w:noProof/>
          </w:rPr>
          <w:t>9.2</w:t>
        </w:r>
        <w:r w:rsidR="00C572C4">
          <w:rPr>
            <w:rFonts w:ascii="Calibri" w:hAnsi="Calibri"/>
            <w:noProof/>
            <w:sz w:val="22"/>
            <w:szCs w:val="22"/>
          </w:rPr>
          <w:tab/>
        </w:r>
        <w:r w:rsidR="00C572C4" w:rsidRPr="00582152">
          <w:rPr>
            <w:rStyle w:val="Lienhypertexte"/>
            <w:noProof/>
          </w:rPr>
          <w:t>Internal Logging</w:t>
        </w:r>
        <w:r w:rsidR="00C572C4">
          <w:rPr>
            <w:noProof/>
            <w:webHidden/>
          </w:rPr>
          <w:tab/>
        </w:r>
        <w:r w:rsidR="005E533E">
          <w:rPr>
            <w:noProof/>
            <w:webHidden/>
          </w:rPr>
          <w:fldChar w:fldCharType="begin"/>
        </w:r>
        <w:r w:rsidR="00C572C4">
          <w:rPr>
            <w:noProof/>
            <w:webHidden/>
          </w:rPr>
          <w:instrText xml:space="preserve"> PAGEREF _Toc424820503 \h </w:instrText>
        </w:r>
        <w:r w:rsidR="005E533E">
          <w:rPr>
            <w:noProof/>
            <w:webHidden/>
          </w:rPr>
        </w:r>
        <w:r w:rsidR="005E533E">
          <w:rPr>
            <w:noProof/>
            <w:webHidden/>
          </w:rPr>
          <w:fldChar w:fldCharType="separate"/>
        </w:r>
        <w:r w:rsidR="00E201A9">
          <w:rPr>
            <w:noProof/>
            <w:webHidden/>
          </w:rPr>
          <w:t>82</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04" w:history="1">
        <w:r w:rsidR="00C572C4" w:rsidRPr="00582152">
          <w:rPr>
            <w:rStyle w:val="Lienhypertexte"/>
            <w:noProof/>
          </w:rPr>
          <w:t>9.3</w:t>
        </w:r>
        <w:r w:rsidR="00C572C4">
          <w:rPr>
            <w:rFonts w:ascii="Calibri" w:hAnsi="Calibri"/>
            <w:noProof/>
            <w:sz w:val="22"/>
            <w:szCs w:val="22"/>
          </w:rPr>
          <w:tab/>
        </w:r>
        <w:r w:rsidR="00C572C4" w:rsidRPr="00582152">
          <w:rPr>
            <w:rStyle w:val="Lienhypertexte"/>
            <w:noProof/>
          </w:rPr>
          <w:t>Debug Mechanism</w:t>
        </w:r>
        <w:r w:rsidR="00C572C4">
          <w:rPr>
            <w:noProof/>
            <w:webHidden/>
          </w:rPr>
          <w:tab/>
        </w:r>
        <w:r w:rsidR="005E533E">
          <w:rPr>
            <w:noProof/>
            <w:webHidden/>
          </w:rPr>
          <w:fldChar w:fldCharType="begin"/>
        </w:r>
        <w:r w:rsidR="00C572C4">
          <w:rPr>
            <w:noProof/>
            <w:webHidden/>
          </w:rPr>
          <w:instrText xml:space="preserve"> PAGEREF _Toc424820504 \h </w:instrText>
        </w:r>
        <w:r w:rsidR="005E533E">
          <w:rPr>
            <w:noProof/>
            <w:webHidden/>
          </w:rPr>
        </w:r>
        <w:r w:rsidR="005E533E">
          <w:rPr>
            <w:noProof/>
            <w:webHidden/>
          </w:rPr>
          <w:fldChar w:fldCharType="separate"/>
        </w:r>
        <w:r w:rsidR="00E201A9">
          <w:rPr>
            <w:noProof/>
            <w:webHidden/>
          </w:rPr>
          <w:t>82</w:t>
        </w:r>
        <w:r w:rsidR="005E533E">
          <w:rPr>
            <w:noProof/>
            <w:webHidden/>
          </w:rPr>
          <w:fldChar w:fldCharType="end"/>
        </w:r>
      </w:hyperlink>
    </w:p>
    <w:p w:rsidR="00C572C4" w:rsidRDefault="00A87B5C">
      <w:pPr>
        <w:pStyle w:val="TM1"/>
        <w:tabs>
          <w:tab w:val="left" w:pos="480"/>
          <w:tab w:val="right" w:leader="dot" w:pos="9350"/>
        </w:tabs>
        <w:rPr>
          <w:rFonts w:ascii="Calibri" w:hAnsi="Calibri"/>
          <w:noProof/>
          <w:sz w:val="22"/>
          <w:szCs w:val="22"/>
        </w:rPr>
      </w:pPr>
      <w:hyperlink w:anchor="_Toc424820505" w:history="1">
        <w:r w:rsidR="00C572C4" w:rsidRPr="00582152">
          <w:rPr>
            <w:rStyle w:val="Lienhypertexte"/>
            <w:noProof/>
          </w:rPr>
          <w:t>10</w:t>
        </w:r>
        <w:r w:rsidR="00C572C4">
          <w:rPr>
            <w:rFonts w:ascii="Calibri" w:hAnsi="Calibri"/>
            <w:noProof/>
            <w:sz w:val="22"/>
            <w:szCs w:val="22"/>
          </w:rPr>
          <w:tab/>
        </w:r>
        <w:r w:rsidR="00C572C4" w:rsidRPr="00582152">
          <w:rPr>
            <w:rStyle w:val="Lienhypertexte"/>
            <w:noProof/>
          </w:rPr>
          <w:t>Requirement Traceability Matrix</w:t>
        </w:r>
        <w:r w:rsidR="00C572C4">
          <w:rPr>
            <w:noProof/>
            <w:webHidden/>
          </w:rPr>
          <w:tab/>
        </w:r>
        <w:r w:rsidR="005E533E">
          <w:rPr>
            <w:noProof/>
            <w:webHidden/>
          </w:rPr>
          <w:fldChar w:fldCharType="begin"/>
        </w:r>
        <w:r w:rsidR="00C572C4">
          <w:rPr>
            <w:noProof/>
            <w:webHidden/>
          </w:rPr>
          <w:instrText xml:space="preserve"> PAGEREF _Toc424820505 \h </w:instrText>
        </w:r>
        <w:r w:rsidR="005E533E">
          <w:rPr>
            <w:noProof/>
            <w:webHidden/>
          </w:rPr>
        </w:r>
        <w:r w:rsidR="005E533E">
          <w:rPr>
            <w:noProof/>
            <w:webHidden/>
          </w:rPr>
          <w:fldChar w:fldCharType="separate"/>
        </w:r>
        <w:r w:rsidR="00E201A9">
          <w:rPr>
            <w:noProof/>
            <w:webHidden/>
          </w:rPr>
          <w:t>83</w:t>
        </w:r>
        <w:r w:rsidR="005E533E">
          <w:rPr>
            <w:noProof/>
            <w:webHidden/>
          </w:rPr>
          <w:fldChar w:fldCharType="end"/>
        </w:r>
      </w:hyperlink>
    </w:p>
    <w:p w:rsidR="00C572C4" w:rsidRDefault="00A87B5C">
      <w:pPr>
        <w:pStyle w:val="TM1"/>
        <w:tabs>
          <w:tab w:val="left" w:pos="480"/>
          <w:tab w:val="right" w:leader="dot" w:pos="9350"/>
        </w:tabs>
        <w:rPr>
          <w:rFonts w:ascii="Calibri" w:hAnsi="Calibri"/>
          <w:noProof/>
          <w:sz w:val="22"/>
          <w:szCs w:val="22"/>
        </w:rPr>
      </w:pPr>
      <w:hyperlink w:anchor="_Toc424820506" w:history="1">
        <w:r w:rsidR="00C572C4" w:rsidRPr="00582152">
          <w:rPr>
            <w:rStyle w:val="Lienhypertexte"/>
            <w:noProof/>
          </w:rPr>
          <w:t>11</w:t>
        </w:r>
        <w:r w:rsidR="00C572C4">
          <w:rPr>
            <w:rFonts w:ascii="Calibri" w:hAnsi="Calibri"/>
            <w:noProof/>
            <w:sz w:val="22"/>
            <w:szCs w:val="22"/>
          </w:rPr>
          <w:tab/>
        </w:r>
        <w:r w:rsidR="00C572C4" w:rsidRPr="00582152">
          <w:rPr>
            <w:rStyle w:val="Lienhypertexte"/>
            <w:noProof/>
          </w:rPr>
          <w:t>HAVLAN SUPPORT IN 8.3.1</w:t>
        </w:r>
        <w:r w:rsidR="00C572C4">
          <w:rPr>
            <w:noProof/>
            <w:webHidden/>
          </w:rPr>
          <w:tab/>
        </w:r>
        <w:r w:rsidR="005E533E">
          <w:rPr>
            <w:noProof/>
            <w:webHidden/>
          </w:rPr>
          <w:fldChar w:fldCharType="begin"/>
        </w:r>
        <w:r w:rsidR="00C572C4">
          <w:rPr>
            <w:noProof/>
            <w:webHidden/>
          </w:rPr>
          <w:instrText xml:space="preserve"> PAGEREF _Toc424820506 \h </w:instrText>
        </w:r>
        <w:r w:rsidR="005E533E">
          <w:rPr>
            <w:noProof/>
            <w:webHidden/>
          </w:rPr>
        </w:r>
        <w:r w:rsidR="005E533E">
          <w:rPr>
            <w:noProof/>
            <w:webHidden/>
          </w:rPr>
          <w:fldChar w:fldCharType="separate"/>
        </w:r>
        <w:r w:rsidR="00E201A9">
          <w:rPr>
            <w:noProof/>
            <w:webHidden/>
          </w:rPr>
          <w:t>84</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07" w:history="1">
        <w:r w:rsidR="00C572C4" w:rsidRPr="00582152">
          <w:rPr>
            <w:rStyle w:val="Lienhypertexte"/>
            <w:noProof/>
          </w:rPr>
          <w:t>11.1</w:t>
        </w:r>
        <w:r w:rsidR="00C572C4">
          <w:rPr>
            <w:rFonts w:ascii="Calibri" w:hAnsi="Calibri"/>
            <w:noProof/>
            <w:sz w:val="22"/>
            <w:szCs w:val="22"/>
          </w:rPr>
          <w:tab/>
        </w:r>
        <w:r w:rsidR="00C572C4" w:rsidRPr="00582152">
          <w:rPr>
            <w:rStyle w:val="Lienhypertexte"/>
            <w:noProof/>
          </w:rPr>
          <w:t>Introduction:</w:t>
        </w:r>
        <w:r w:rsidR="00C572C4">
          <w:rPr>
            <w:noProof/>
            <w:webHidden/>
          </w:rPr>
          <w:tab/>
        </w:r>
        <w:r w:rsidR="005E533E">
          <w:rPr>
            <w:noProof/>
            <w:webHidden/>
          </w:rPr>
          <w:fldChar w:fldCharType="begin"/>
        </w:r>
        <w:r w:rsidR="00C572C4">
          <w:rPr>
            <w:noProof/>
            <w:webHidden/>
          </w:rPr>
          <w:instrText xml:space="preserve"> PAGEREF _Toc424820507 \h </w:instrText>
        </w:r>
        <w:r w:rsidR="005E533E">
          <w:rPr>
            <w:noProof/>
            <w:webHidden/>
          </w:rPr>
        </w:r>
        <w:r w:rsidR="005E533E">
          <w:rPr>
            <w:noProof/>
            <w:webHidden/>
          </w:rPr>
          <w:fldChar w:fldCharType="separate"/>
        </w:r>
        <w:r w:rsidR="00E201A9">
          <w:rPr>
            <w:noProof/>
            <w:webHidden/>
          </w:rPr>
          <w:t>84</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08" w:history="1">
        <w:r w:rsidR="00C572C4" w:rsidRPr="00582152">
          <w:rPr>
            <w:rStyle w:val="Lienhypertexte"/>
            <w:noProof/>
          </w:rPr>
          <w:t>11.2</w:t>
        </w:r>
        <w:r w:rsidR="00C572C4">
          <w:rPr>
            <w:rFonts w:ascii="Calibri" w:hAnsi="Calibri"/>
            <w:noProof/>
            <w:sz w:val="22"/>
            <w:szCs w:val="22"/>
          </w:rPr>
          <w:tab/>
        </w:r>
        <w:r w:rsidR="00C572C4" w:rsidRPr="00582152">
          <w:rPr>
            <w:rStyle w:val="Lienhypertexte"/>
            <w:noProof/>
          </w:rPr>
          <w:t>Proposed Changes:</w:t>
        </w:r>
        <w:r w:rsidR="00C572C4">
          <w:rPr>
            <w:noProof/>
            <w:webHidden/>
          </w:rPr>
          <w:tab/>
        </w:r>
        <w:r w:rsidR="005E533E">
          <w:rPr>
            <w:noProof/>
            <w:webHidden/>
          </w:rPr>
          <w:fldChar w:fldCharType="begin"/>
        </w:r>
        <w:r w:rsidR="00C572C4">
          <w:rPr>
            <w:noProof/>
            <w:webHidden/>
          </w:rPr>
          <w:instrText xml:space="preserve"> PAGEREF _Toc424820508 \h </w:instrText>
        </w:r>
        <w:r w:rsidR="005E533E">
          <w:rPr>
            <w:noProof/>
            <w:webHidden/>
          </w:rPr>
        </w:r>
        <w:r w:rsidR="005E533E">
          <w:rPr>
            <w:noProof/>
            <w:webHidden/>
          </w:rPr>
          <w:fldChar w:fldCharType="separate"/>
        </w:r>
        <w:r w:rsidR="00E201A9">
          <w:rPr>
            <w:noProof/>
            <w:webHidden/>
          </w:rPr>
          <w:t>84</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09" w:history="1">
        <w:r w:rsidR="00C572C4" w:rsidRPr="00582152">
          <w:rPr>
            <w:rStyle w:val="Lienhypertexte"/>
            <w:noProof/>
          </w:rPr>
          <w:t>11.3</w:t>
        </w:r>
        <w:r w:rsidR="00C572C4">
          <w:rPr>
            <w:rFonts w:ascii="Calibri" w:hAnsi="Calibri"/>
            <w:noProof/>
            <w:sz w:val="22"/>
            <w:szCs w:val="22"/>
          </w:rPr>
          <w:tab/>
        </w:r>
        <w:r w:rsidR="00C572C4" w:rsidRPr="00582152">
          <w:rPr>
            <w:rStyle w:val="Lienhypertexte"/>
            <w:noProof/>
          </w:rPr>
          <w:t>Approach:</w:t>
        </w:r>
        <w:r w:rsidR="00C572C4">
          <w:rPr>
            <w:noProof/>
            <w:webHidden/>
          </w:rPr>
          <w:tab/>
        </w:r>
        <w:r w:rsidR="005E533E">
          <w:rPr>
            <w:noProof/>
            <w:webHidden/>
          </w:rPr>
          <w:fldChar w:fldCharType="begin"/>
        </w:r>
        <w:r w:rsidR="00C572C4">
          <w:rPr>
            <w:noProof/>
            <w:webHidden/>
          </w:rPr>
          <w:instrText xml:space="preserve"> PAGEREF _Toc424820509 \h </w:instrText>
        </w:r>
        <w:r w:rsidR="005E533E">
          <w:rPr>
            <w:noProof/>
            <w:webHidden/>
          </w:rPr>
        </w:r>
        <w:r w:rsidR="005E533E">
          <w:rPr>
            <w:noProof/>
            <w:webHidden/>
          </w:rPr>
          <w:fldChar w:fldCharType="separate"/>
        </w:r>
        <w:r w:rsidR="00E201A9">
          <w:rPr>
            <w:noProof/>
            <w:webHidden/>
          </w:rPr>
          <w:t>84</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10" w:history="1">
        <w:r w:rsidR="00C572C4" w:rsidRPr="00582152">
          <w:rPr>
            <w:rStyle w:val="Lienhypertexte"/>
            <w:noProof/>
          </w:rPr>
          <w:t>11.4</w:t>
        </w:r>
        <w:r w:rsidR="00C572C4">
          <w:rPr>
            <w:rFonts w:ascii="Calibri" w:hAnsi="Calibri"/>
            <w:noProof/>
            <w:sz w:val="22"/>
            <w:szCs w:val="22"/>
          </w:rPr>
          <w:tab/>
        </w:r>
        <w:r w:rsidR="00C572C4" w:rsidRPr="00582152">
          <w:rPr>
            <w:rStyle w:val="Lienhypertexte"/>
            <w:noProof/>
          </w:rPr>
          <w:t>Design:</w:t>
        </w:r>
        <w:r w:rsidR="00C572C4">
          <w:rPr>
            <w:noProof/>
            <w:webHidden/>
          </w:rPr>
          <w:tab/>
        </w:r>
        <w:r w:rsidR="005E533E">
          <w:rPr>
            <w:noProof/>
            <w:webHidden/>
          </w:rPr>
          <w:fldChar w:fldCharType="begin"/>
        </w:r>
        <w:r w:rsidR="00C572C4">
          <w:rPr>
            <w:noProof/>
            <w:webHidden/>
          </w:rPr>
          <w:instrText xml:space="preserve"> PAGEREF _Toc424820510 \h </w:instrText>
        </w:r>
        <w:r w:rsidR="005E533E">
          <w:rPr>
            <w:noProof/>
            <w:webHidden/>
          </w:rPr>
        </w:r>
        <w:r w:rsidR="005E533E">
          <w:rPr>
            <w:noProof/>
            <w:webHidden/>
          </w:rPr>
          <w:fldChar w:fldCharType="separate"/>
        </w:r>
        <w:r w:rsidR="00E201A9">
          <w:rPr>
            <w:noProof/>
            <w:webHidden/>
          </w:rPr>
          <w:t>85</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511" w:history="1">
        <w:r w:rsidR="00C572C4" w:rsidRPr="00582152">
          <w:rPr>
            <w:rStyle w:val="Lienhypertexte"/>
            <w:noProof/>
          </w:rPr>
          <w:t>11.4.1</w:t>
        </w:r>
        <w:r w:rsidR="00C572C4">
          <w:rPr>
            <w:rFonts w:ascii="Calibri" w:hAnsi="Calibri"/>
            <w:noProof/>
            <w:sz w:val="22"/>
            <w:szCs w:val="22"/>
          </w:rPr>
          <w:tab/>
        </w:r>
        <w:r w:rsidR="00C572C4" w:rsidRPr="00582152">
          <w:rPr>
            <w:rStyle w:val="Lienhypertexte"/>
            <w:noProof/>
          </w:rPr>
          <w:t>Interfaces between HA-VLAN and other dependent modules:</w:t>
        </w:r>
        <w:r w:rsidR="00C572C4">
          <w:rPr>
            <w:noProof/>
            <w:webHidden/>
          </w:rPr>
          <w:tab/>
        </w:r>
        <w:r w:rsidR="005E533E">
          <w:rPr>
            <w:noProof/>
            <w:webHidden/>
          </w:rPr>
          <w:fldChar w:fldCharType="begin"/>
        </w:r>
        <w:r w:rsidR="00C572C4">
          <w:rPr>
            <w:noProof/>
            <w:webHidden/>
          </w:rPr>
          <w:instrText xml:space="preserve"> PAGEREF _Toc424820511 \h </w:instrText>
        </w:r>
        <w:r w:rsidR="005E533E">
          <w:rPr>
            <w:noProof/>
            <w:webHidden/>
          </w:rPr>
        </w:r>
        <w:r w:rsidR="005E533E">
          <w:rPr>
            <w:noProof/>
            <w:webHidden/>
          </w:rPr>
          <w:fldChar w:fldCharType="separate"/>
        </w:r>
        <w:r w:rsidR="00E201A9">
          <w:rPr>
            <w:noProof/>
            <w:webHidden/>
          </w:rPr>
          <w:t>85</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12" w:history="1">
        <w:r w:rsidR="00C572C4" w:rsidRPr="00582152">
          <w:rPr>
            <w:rStyle w:val="Lienhypertexte"/>
            <w:noProof/>
          </w:rPr>
          <w:t>11.5</w:t>
        </w:r>
        <w:r w:rsidR="00C572C4">
          <w:rPr>
            <w:rFonts w:ascii="Calibri" w:hAnsi="Calibri"/>
            <w:noProof/>
            <w:sz w:val="22"/>
            <w:szCs w:val="22"/>
          </w:rPr>
          <w:tab/>
        </w:r>
        <w:r w:rsidR="00C572C4" w:rsidRPr="00582152">
          <w:rPr>
            <w:rStyle w:val="Lienhypertexte"/>
            <w:noProof/>
          </w:rPr>
          <w:t>Hardware Resources:</w:t>
        </w:r>
        <w:r w:rsidR="00C572C4">
          <w:rPr>
            <w:noProof/>
            <w:webHidden/>
          </w:rPr>
          <w:tab/>
        </w:r>
        <w:r w:rsidR="005E533E">
          <w:rPr>
            <w:noProof/>
            <w:webHidden/>
          </w:rPr>
          <w:fldChar w:fldCharType="begin"/>
        </w:r>
        <w:r w:rsidR="00C572C4">
          <w:rPr>
            <w:noProof/>
            <w:webHidden/>
          </w:rPr>
          <w:instrText xml:space="preserve"> PAGEREF _Toc424820512 \h </w:instrText>
        </w:r>
        <w:r w:rsidR="005E533E">
          <w:rPr>
            <w:noProof/>
            <w:webHidden/>
          </w:rPr>
        </w:r>
        <w:r w:rsidR="005E533E">
          <w:rPr>
            <w:noProof/>
            <w:webHidden/>
          </w:rPr>
          <w:fldChar w:fldCharType="separate"/>
        </w:r>
        <w:r w:rsidR="00E201A9">
          <w:rPr>
            <w:noProof/>
            <w:webHidden/>
          </w:rPr>
          <w:t>94</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13" w:history="1">
        <w:r w:rsidR="00C572C4" w:rsidRPr="00582152">
          <w:rPr>
            <w:rStyle w:val="Lienhypertexte"/>
            <w:noProof/>
          </w:rPr>
          <w:t>11.6</w:t>
        </w:r>
        <w:r w:rsidR="00C572C4">
          <w:rPr>
            <w:rFonts w:ascii="Calibri" w:hAnsi="Calibri"/>
            <w:noProof/>
            <w:sz w:val="22"/>
            <w:szCs w:val="22"/>
          </w:rPr>
          <w:tab/>
        </w:r>
        <w:r w:rsidR="00C572C4" w:rsidRPr="00582152">
          <w:rPr>
            <w:rStyle w:val="Lienhypertexte"/>
            <w:noProof/>
          </w:rPr>
          <w:t>Software Resources:</w:t>
        </w:r>
        <w:r w:rsidR="00C572C4">
          <w:rPr>
            <w:noProof/>
            <w:webHidden/>
          </w:rPr>
          <w:tab/>
        </w:r>
        <w:r w:rsidR="005E533E">
          <w:rPr>
            <w:noProof/>
            <w:webHidden/>
          </w:rPr>
          <w:fldChar w:fldCharType="begin"/>
        </w:r>
        <w:r w:rsidR="00C572C4">
          <w:rPr>
            <w:noProof/>
            <w:webHidden/>
          </w:rPr>
          <w:instrText xml:space="preserve"> PAGEREF _Toc424820513 \h </w:instrText>
        </w:r>
        <w:r w:rsidR="005E533E">
          <w:rPr>
            <w:noProof/>
            <w:webHidden/>
          </w:rPr>
        </w:r>
        <w:r w:rsidR="005E533E">
          <w:rPr>
            <w:noProof/>
            <w:webHidden/>
          </w:rPr>
          <w:fldChar w:fldCharType="separate"/>
        </w:r>
        <w:r w:rsidR="00E201A9">
          <w:rPr>
            <w:noProof/>
            <w:webHidden/>
          </w:rPr>
          <w:t>94</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14" w:history="1">
        <w:r w:rsidR="00C572C4" w:rsidRPr="00582152">
          <w:rPr>
            <w:rStyle w:val="Lienhypertexte"/>
            <w:noProof/>
          </w:rPr>
          <w:t>11.7</w:t>
        </w:r>
        <w:r w:rsidR="00C572C4">
          <w:rPr>
            <w:rFonts w:ascii="Calibri" w:hAnsi="Calibri"/>
            <w:noProof/>
            <w:sz w:val="22"/>
            <w:szCs w:val="22"/>
          </w:rPr>
          <w:tab/>
        </w:r>
        <w:r w:rsidR="00C572C4" w:rsidRPr="00582152">
          <w:rPr>
            <w:rStyle w:val="Lienhypertexte"/>
            <w:noProof/>
          </w:rPr>
          <w:t>Use case Scenarios:</w:t>
        </w:r>
        <w:r w:rsidR="00C572C4">
          <w:rPr>
            <w:noProof/>
            <w:webHidden/>
          </w:rPr>
          <w:tab/>
        </w:r>
        <w:r w:rsidR="005E533E">
          <w:rPr>
            <w:noProof/>
            <w:webHidden/>
          </w:rPr>
          <w:fldChar w:fldCharType="begin"/>
        </w:r>
        <w:r w:rsidR="00C572C4">
          <w:rPr>
            <w:noProof/>
            <w:webHidden/>
          </w:rPr>
          <w:instrText xml:space="preserve"> PAGEREF _Toc424820514 \h </w:instrText>
        </w:r>
        <w:r w:rsidR="005E533E">
          <w:rPr>
            <w:noProof/>
            <w:webHidden/>
          </w:rPr>
        </w:r>
        <w:r w:rsidR="005E533E">
          <w:rPr>
            <w:noProof/>
            <w:webHidden/>
          </w:rPr>
          <w:fldChar w:fldCharType="separate"/>
        </w:r>
        <w:r w:rsidR="00E201A9">
          <w:rPr>
            <w:noProof/>
            <w:webHidden/>
          </w:rPr>
          <w:t>95</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515" w:history="1">
        <w:r w:rsidR="00C572C4" w:rsidRPr="00582152">
          <w:rPr>
            <w:rStyle w:val="Lienhypertexte"/>
            <w:noProof/>
          </w:rPr>
          <w:t>11.7.1</w:t>
        </w:r>
        <w:r w:rsidR="00C572C4">
          <w:rPr>
            <w:rFonts w:ascii="Calibri" w:hAnsi="Calibri"/>
            <w:noProof/>
            <w:sz w:val="22"/>
            <w:szCs w:val="22"/>
          </w:rPr>
          <w:tab/>
        </w:r>
        <w:r w:rsidR="00C572C4" w:rsidRPr="00582152">
          <w:rPr>
            <w:rStyle w:val="Lienhypertexte"/>
            <w:noProof/>
          </w:rPr>
          <w:t>L2 Cluster Scenario:</w:t>
        </w:r>
        <w:r w:rsidR="00C572C4">
          <w:rPr>
            <w:noProof/>
            <w:webHidden/>
          </w:rPr>
          <w:tab/>
        </w:r>
        <w:r w:rsidR="005E533E">
          <w:rPr>
            <w:noProof/>
            <w:webHidden/>
          </w:rPr>
          <w:fldChar w:fldCharType="begin"/>
        </w:r>
        <w:r w:rsidR="00C572C4">
          <w:rPr>
            <w:noProof/>
            <w:webHidden/>
          </w:rPr>
          <w:instrText xml:space="preserve"> PAGEREF _Toc424820515 \h </w:instrText>
        </w:r>
        <w:r w:rsidR="005E533E">
          <w:rPr>
            <w:noProof/>
            <w:webHidden/>
          </w:rPr>
        </w:r>
        <w:r w:rsidR="005E533E">
          <w:rPr>
            <w:noProof/>
            <w:webHidden/>
          </w:rPr>
          <w:fldChar w:fldCharType="separate"/>
        </w:r>
        <w:r w:rsidR="00E201A9">
          <w:rPr>
            <w:noProof/>
            <w:webHidden/>
          </w:rPr>
          <w:t>95</w:t>
        </w:r>
        <w:r w:rsidR="005E533E">
          <w:rPr>
            <w:noProof/>
            <w:webHidden/>
          </w:rPr>
          <w:fldChar w:fldCharType="end"/>
        </w:r>
      </w:hyperlink>
    </w:p>
    <w:p w:rsidR="00C572C4" w:rsidRDefault="00A87B5C">
      <w:pPr>
        <w:pStyle w:val="TM3"/>
        <w:tabs>
          <w:tab w:val="left" w:pos="1320"/>
          <w:tab w:val="right" w:leader="dot" w:pos="9350"/>
        </w:tabs>
        <w:rPr>
          <w:rFonts w:ascii="Calibri" w:hAnsi="Calibri"/>
          <w:noProof/>
          <w:sz w:val="22"/>
          <w:szCs w:val="22"/>
        </w:rPr>
      </w:pPr>
      <w:hyperlink w:anchor="_Toc424820517" w:history="1">
        <w:r w:rsidR="00C572C4" w:rsidRPr="00582152">
          <w:rPr>
            <w:rStyle w:val="Lienhypertexte"/>
            <w:noProof/>
          </w:rPr>
          <w:t>11.7.2</w:t>
        </w:r>
        <w:r w:rsidR="00C572C4">
          <w:rPr>
            <w:rFonts w:ascii="Calibri" w:hAnsi="Calibri"/>
            <w:noProof/>
            <w:sz w:val="22"/>
            <w:szCs w:val="22"/>
          </w:rPr>
          <w:tab/>
        </w:r>
        <w:r w:rsidR="00C572C4" w:rsidRPr="00582152">
          <w:rPr>
            <w:rStyle w:val="Lienhypertexte"/>
            <w:noProof/>
          </w:rPr>
          <w:t>L3 Cluster Scenario</w:t>
        </w:r>
        <w:r w:rsidR="00C572C4">
          <w:rPr>
            <w:noProof/>
            <w:webHidden/>
          </w:rPr>
          <w:tab/>
        </w:r>
        <w:r w:rsidR="005E533E">
          <w:rPr>
            <w:noProof/>
            <w:webHidden/>
          </w:rPr>
          <w:fldChar w:fldCharType="begin"/>
        </w:r>
        <w:r w:rsidR="00C572C4">
          <w:rPr>
            <w:noProof/>
            <w:webHidden/>
          </w:rPr>
          <w:instrText xml:space="preserve"> PAGEREF _Toc424820517 \h </w:instrText>
        </w:r>
        <w:r w:rsidR="005E533E">
          <w:rPr>
            <w:noProof/>
            <w:webHidden/>
          </w:rPr>
        </w:r>
        <w:r w:rsidR="005E533E">
          <w:rPr>
            <w:noProof/>
            <w:webHidden/>
          </w:rPr>
          <w:fldChar w:fldCharType="separate"/>
        </w:r>
        <w:r w:rsidR="00E201A9">
          <w:rPr>
            <w:noProof/>
            <w:webHidden/>
          </w:rPr>
          <w:t>95</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18" w:history="1">
        <w:r w:rsidR="00C572C4" w:rsidRPr="00582152">
          <w:rPr>
            <w:rStyle w:val="Lienhypertexte"/>
            <w:noProof/>
          </w:rPr>
          <w:t>11.8</w:t>
        </w:r>
        <w:r w:rsidR="00C572C4">
          <w:rPr>
            <w:rFonts w:ascii="Calibri" w:hAnsi="Calibri"/>
            <w:noProof/>
            <w:sz w:val="22"/>
            <w:szCs w:val="22"/>
          </w:rPr>
          <w:tab/>
        </w:r>
        <w:r w:rsidR="00C572C4" w:rsidRPr="00582152">
          <w:rPr>
            <w:rStyle w:val="Lienhypertexte"/>
            <w:noProof/>
          </w:rPr>
          <w:t>Debugging</w:t>
        </w:r>
        <w:r w:rsidR="00C572C4">
          <w:rPr>
            <w:noProof/>
            <w:webHidden/>
          </w:rPr>
          <w:tab/>
        </w:r>
        <w:r w:rsidR="005E533E">
          <w:rPr>
            <w:noProof/>
            <w:webHidden/>
          </w:rPr>
          <w:fldChar w:fldCharType="begin"/>
        </w:r>
        <w:r w:rsidR="00C572C4">
          <w:rPr>
            <w:noProof/>
            <w:webHidden/>
          </w:rPr>
          <w:instrText xml:space="preserve"> PAGEREF _Toc424820518 \h </w:instrText>
        </w:r>
        <w:r w:rsidR="005E533E">
          <w:rPr>
            <w:noProof/>
            <w:webHidden/>
          </w:rPr>
        </w:r>
        <w:r w:rsidR="005E533E">
          <w:rPr>
            <w:noProof/>
            <w:webHidden/>
          </w:rPr>
          <w:fldChar w:fldCharType="separate"/>
        </w:r>
        <w:r w:rsidR="00E201A9">
          <w:rPr>
            <w:noProof/>
            <w:webHidden/>
          </w:rPr>
          <w:t>96</w:t>
        </w:r>
        <w:r w:rsidR="005E533E">
          <w:rPr>
            <w:noProof/>
            <w:webHidden/>
          </w:rPr>
          <w:fldChar w:fldCharType="end"/>
        </w:r>
      </w:hyperlink>
    </w:p>
    <w:p w:rsidR="00C572C4" w:rsidRDefault="00A87B5C">
      <w:pPr>
        <w:pStyle w:val="TM2"/>
        <w:tabs>
          <w:tab w:val="left" w:pos="880"/>
          <w:tab w:val="right" w:leader="dot" w:pos="9350"/>
        </w:tabs>
        <w:rPr>
          <w:rFonts w:ascii="Calibri" w:hAnsi="Calibri"/>
          <w:noProof/>
          <w:sz w:val="22"/>
          <w:szCs w:val="22"/>
        </w:rPr>
      </w:pPr>
      <w:hyperlink w:anchor="_Toc424820519" w:history="1">
        <w:r w:rsidR="00C572C4" w:rsidRPr="00582152">
          <w:rPr>
            <w:rStyle w:val="Lienhypertexte"/>
            <w:noProof/>
          </w:rPr>
          <w:t>11.9</w:t>
        </w:r>
        <w:r w:rsidR="00C572C4">
          <w:rPr>
            <w:rFonts w:ascii="Calibri" w:hAnsi="Calibri"/>
            <w:noProof/>
            <w:sz w:val="22"/>
            <w:szCs w:val="22"/>
          </w:rPr>
          <w:tab/>
        </w:r>
        <w:r w:rsidR="00C572C4" w:rsidRPr="00582152">
          <w:rPr>
            <w:rStyle w:val="Lienhypertexte"/>
            <w:noProof/>
          </w:rPr>
          <w:t>TCAM Manager</w:t>
        </w:r>
        <w:r w:rsidR="00C572C4">
          <w:rPr>
            <w:noProof/>
            <w:webHidden/>
          </w:rPr>
          <w:tab/>
        </w:r>
        <w:r w:rsidR="005E533E">
          <w:rPr>
            <w:noProof/>
            <w:webHidden/>
          </w:rPr>
          <w:fldChar w:fldCharType="begin"/>
        </w:r>
        <w:r w:rsidR="00C572C4">
          <w:rPr>
            <w:noProof/>
            <w:webHidden/>
          </w:rPr>
          <w:instrText xml:space="preserve"> PAGEREF _Toc424820519 \h </w:instrText>
        </w:r>
        <w:r w:rsidR="005E533E">
          <w:rPr>
            <w:noProof/>
            <w:webHidden/>
          </w:rPr>
        </w:r>
        <w:r w:rsidR="005E533E">
          <w:rPr>
            <w:noProof/>
            <w:webHidden/>
          </w:rPr>
          <w:fldChar w:fldCharType="separate"/>
        </w:r>
        <w:r w:rsidR="00E201A9">
          <w:rPr>
            <w:noProof/>
            <w:webHidden/>
          </w:rPr>
          <w:t>96</w:t>
        </w:r>
        <w:r w:rsidR="005E533E">
          <w:rPr>
            <w:noProof/>
            <w:webHidden/>
          </w:rPr>
          <w:fldChar w:fldCharType="end"/>
        </w:r>
      </w:hyperlink>
    </w:p>
    <w:p w:rsidR="00C572C4" w:rsidRDefault="00A87B5C">
      <w:pPr>
        <w:pStyle w:val="TM1"/>
        <w:tabs>
          <w:tab w:val="right" w:leader="dot" w:pos="9350"/>
        </w:tabs>
        <w:rPr>
          <w:rFonts w:ascii="Calibri" w:hAnsi="Calibri"/>
          <w:noProof/>
          <w:sz w:val="22"/>
          <w:szCs w:val="22"/>
        </w:rPr>
      </w:pPr>
      <w:hyperlink w:anchor="_Toc424820520" w:history="1">
        <w:r w:rsidR="00C572C4" w:rsidRPr="00582152">
          <w:rPr>
            <w:rStyle w:val="Lienhypertexte"/>
            <w:noProof/>
          </w:rPr>
          <w:t>APPENDIX A: MANAGEMENT INTERFACE CROSS-REFERENCE</w:t>
        </w:r>
        <w:r w:rsidR="00C572C4">
          <w:rPr>
            <w:noProof/>
            <w:webHidden/>
          </w:rPr>
          <w:tab/>
        </w:r>
        <w:r w:rsidR="005E533E">
          <w:rPr>
            <w:noProof/>
            <w:webHidden/>
          </w:rPr>
          <w:fldChar w:fldCharType="begin"/>
        </w:r>
        <w:r w:rsidR="00C572C4">
          <w:rPr>
            <w:noProof/>
            <w:webHidden/>
          </w:rPr>
          <w:instrText xml:space="preserve"> PAGEREF _Toc424820520 \h </w:instrText>
        </w:r>
        <w:r w:rsidR="005E533E">
          <w:rPr>
            <w:noProof/>
            <w:webHidden/>
          </w:rPr>
        </w:r>
        <w:r w:rsidR="005E533E">
          <w:rPr>
            <w:noProof/>
            <w:webHidden/>
          </w:rPr>
          <w:fldChar w:fldCharType="separate"/>
        </w:r>
        <w:r w:rsidR="00E201A9">
          <w:rPr>
            <w:noProof/>
            <w:webHidden/>
          </w:rPr>
          <w:t>98</w:t>
        </w:r>
        <w:r w:rsidR="005E533E">
          <w:rPr>
            <w:noProof/>
            <w:webHidden/>
          </w:rPr>
          <w:fldChar w:fldCharType="end"/>
        </w:r>
      </w:hyperlink>
    </w:p>
    <w:p w:rsidR="00C572C4" w:rsidRDefault="00A87B5C">
      <w:pPr>
        <w:pStyle w:val="TM1"/>
        <w:tabs>
          <w:tab w:val="right" w:leader="dot" w:pos="9350"/>
        </w:tabs>
        <w:rPr>
          <w:rFonts w:ascii="Calibri" w:hAnsi="Calibri"/>
          <w:noProof/>
          <w:sz w:val="22"/>
          <w:szCs w:val="22"/>
        </w:rPr>
      </w:pPr>
      <w:hyperlink w:anchor="_Toc424820525" w:history="1">
        <w:r w:rsidR="00C572C4" w:rsidRPr="00582152">
          <w:rPr>
            <w:rStyle w:val="Lienhypertexte"/>
            <w:noProof/>
          </w:rPr>
          <w:t>APPENDIX B: Critical Resources</w:t>
        </w:r>
        <w:r w:rsidR="00C572C4">
          <w:rPr>
            <w:noProof/>
            <w:webHidden/>
          </w:rPr>
          <w:tab/>
        </w:r>
        <w:r w:rsidR="005E533E">
          <w:rPr>
            <w:noProof/>
            <w:webHidden/>
          </w:rPr>
          <w:fldChar w:fldCharType="begin"/>
        </w:r>
        <w:r w:rsidR="00C572C4">
          <w:rPr>
            <w:noProof/>
            <w:webHidden/>
          </w:rPr>
          <w:instrText xml:space="preserve"> PAGEREF _Toc424820525 \h </w:instrText>
        </w:r>
        <w:r w:rsidR="005E533E">
          <w:rPr>
            <w:noProof/>
            <w:webHidden/>
          </w:rPr>
        </w:r>
        <w:r w:rsidR="005E533E">
          <w:rPr>
            <w:noProof/>
            <w:webHidden/>
          </w:rPr>
          <w:fldChar w:fldCharType="separate"/>
        </w:r>
        <w:r w:rsidR="00E201A9">
          <w:rPr>
            <w:noProof/>
            <w:webHidden/>
          </w:rPr>
          <w:t>102</w:t>
        </w:r>
        <w:r w:rsidR="005E533E">
          <w:rPr>
            <w:noProof/>
            <w:webHidden/>
          </w:rPr>
          <w:fldChar w:fldCharType="end"/>
        </w:r>
      </w:hyperlink>
    </w:p>
    <w:p w:rsidR="00C572C4" w:rsidRDefault="00A87B5C">
      <w:pPr>
        <w:pStyle w:val="TM1"/>
        <w:tabs>
          <w:tab w:val="right" w:leader="dot" w:pos="9350"/>
        </w:tabs>
        <w:rPr>
          <w:rFonts w:ascii="Calibri" w:hAnsi="Calibri"/>
          <w:noProof/>
          <w:sz w:val="22"/>
          <w:szCs w:val="22"/>
        </w:rPr>
      </w:pPr>
      <w:hyperlink w:anchor="_Toc424820527" w:history="1">
        <w:r w:rsidR="00C572C4" w:rsidRPr="00582152">
          <w:rPr>
            <w:rStyle w:val="Lienhypertexte"/>
            <w:noProof/>
          </w:rPr>
          <w:t>APPENDIX C: User Guidelines</w:t>
        </w:r>
        <w:r w:rsidR="00C572C4">
          <w:rPr>
            <w:noProof/>
            <w:webHidden/>
          </w:rPr>
          <w:tab/>
        </w:r>
        <w:r w:rsidR="005E533E">
          <w:rPr>
            <w:noProof/>
            <w:webHidden/>
          </w:rPr>
          <w:fldChar w:fldCharType="begin"/>
        </w:r>
        <w:r w:rsidR="00C572C4">
          <w:rPr>
            <w:noProof/>
            <w:webHidden/>
          </w:rPr>
          <w:instrText xml:space="preserve"> PAGEREF _Toc424820527 \h </w:instrText>
        </w:r>
        <w:r w:rsidR="005E533E">
          <w:rPr>
            <w:noProof/>
            <w:webHidden/>
          </w:rPr>
        </w:r>
        <w:r w:rsidR="005E533E">
          <w:rPr>
            <w:noProof/>
            <w:webHidden/>
          </w:rPr>
          <w:fldChar w:fldCharType="separate"/>
        </w:r>
        <w:r w:rsidR="00E201A9">
          <w:rPr>
            <w:noProof/>
            <w:webHidden/>
          </w:rPr>
          <w:t>103</w:t>
        </w:r>
        <w:r w:rsidR="005E533E">
          <w:rPr>
            <w:noProof/>
            <w:webHidden/>
          </w:rPr>
          <w:fldChar w:fldCharType="end"/>
        </w:r>
      </w:hyperlink>
    </w:p>
    <w:p w:rsidR="00C572C4" w:rsidRDefault="00A87B5C">
      <w:pPr>
        <w:pStyle w:val="TM1"/>
        <w:tabs>
          <w:tab w:val="right" w:leader="dot" w:pos="9350"/>
        </w:tabs>
        <w:rPr>
          <w:rFonts w:ascii="Calibri" w:hAnsi="Calibri"/>
          <w:noProof/>
          <w:sz w:val="22"/>
          <w:szCs w:val="22"/>
        </w:rPr>
      </w:pPr>
      <w:hyperlink w:anchor="_Toc424820528" w:history="1">
        <w:r w:rsidR="00C572C4" w:rsidRPr="00582152">
          <w:rPr>
            <w:rStyle w:val="Lienhypertexte"/>
            <w:noProof/>
          </w:rPr>
          <w:t>APPENDIX D : HAVLAN SUPPORT OVER VIRTUAL CHASSIS</w:t>
        </w:r>
        <w:r w:rsidR="00C572C4">
          <w:rPr>
            <w:noProof/>
            <w:webHidden/>
          </w:rPr>
          <w:tab/>
        </w:r>
        <w:r w:rsidR="005E533E">
          <w:rPr>
            <w:noProof/>
            <w:webHidden/>
          </w:rPr>
          <w:fldChar w:fldCharType="begin"/>
        </w:r>
        <w:r w:rsidR="00C572C4">
          <w:rPr>
            <w:noProof/>
            <w:webHidden/>
          </w:rPr>
          <w:instrText xml:space="preserve"> PAGEREF _Toc424820528 \h </w:instrText>
        </w:r>
        <w:r w:rsidR="005E533E">
          <w:rPr>
            <w:noProof/>
            <w:webHidden/>
          </w:rPr>
        </w:r>
        <w:r w:rsidR="005E533E">
          <w:rPr>
            <w:noProof/>
            <w:webHidden/>
          </w:rPr>
          <w:fldChar w:fldCharType="separate"/>
        </w:r>
        <w:r w:rsidR="00E201A9">
          <w:rPr>
            <w:noProof/>
            <w:webHidden/>
          </w:rPr>
          <w:t>104</w:t>
        </w:r>
        <w:r w:rsidR="005E533E">
          <w:rPr>
            <w:noProof/>
            <w:webHidden/>
          </w:rPr>
          <w:fldChar w:fldCharType="end"/>
        </w:r>
      </w:hyperlink>
    </w:p>
    <w:p w:rsidR="00C572C4" w:rsidRDefault="00A87B5C" w:rsidP="00E358D6">
      <w:pPr>
        <w:pStyle w:val="TM1"/>
        <w:tabs>
          <w:tab w:val="right" w:leader="dot" w:pos="9350"/>
        </w:tabs>
        <w:rPr>
          <w:rFonts w:ascii="Calibri" w:hAnsi="Calibri"/>
          <w:noProof/>
          <w:sz w:val="22"/>
          <w:szCs w:val="22"/>
        </w:rPr>
      </w:pPr>
      <w:hyperlink w:anchor="_Toc424820534" w:history="1">
        <w:r w:rsidR="00C572C4" w:rsidRPr="00582152">
          <w:rPr>
            <w:rStyle w:val="Lienhypertexte"/>
            <w:noProof/>
          </w:rPr>
          <w:t>APPENDIX E: Egress and Ingress on Same interface</w:t>
        </w:r>
        <w:r w:rsidR="00C572C4">
          <w:rPr>
            <w:noProof/>
            <w:webHidden/>
          </w:rPr>
          <w:tab/>
        </w:r>
        <w:r w:rsidR="005E533E">
          <w:rPr>
            <w:noProof/>
            <w:webHidden/>
          </w:rPr>
          <w:fldChar w:fldCharType="begin"/>
        </w:r>
        <w:r w:rsidR="00C572C4">
          <w:rPr>
            <w:noProof/>
            <w:webHidden/>
          </w:rPr>
          <w:instrText xml:space="preserve"> PAGEREF _Toc424820534 \h </w:instrText>
        </w:r>
        <w:r w:rsidR="005E533E">
          <w:rPr>
            <w:noProof/>
            <w:webHidden/>
          </w:rPr>
        </w:r>
        <w:r w:rsidR="005E533E">
          <w:rPr>
            <w:noProof/>
            <w:webHidden/>
          </w:rPr>
          <w:fldChar w:fldCharType="separate"/>
        </w:r>
        <w:r w:rsidR="00E201A9">
          <w:rPr>
            <w:noProof/>
            <w:webHidden/>
          </w:rPr>
          <w:t>107</w:t>
        </w:r>
        <w:r w:rsidR="005E533E">
          <w:rPr>
            <w:noProof/>
            <w:webHidden/>
          </w:rPr>
          <w:fldChar w:fldCharType="end"/>
        </w:r>
      </w:hyperlink>
    </w:p>
    <w:p w:rsidR="00855336" w:rsidRDefault="005E533E" w:rsidP="00855336">
      <w:pPr>
        <w:jc w:val="left"/>
      </w:pPr>
      <w:r>
        <w:fldChar w:fldCharType="end"/>
      </w:r>
      <w:r w:rsidR="00855336">
        <w:br w:type="page"/>
      </w:r>
    </w:p>
    <w:p w:rsidR="00855336" w:rsidRDefault="006F5B81" w:rsidP="00622755">
      <w:pPr>
        <w:jc w:val="center"/>
        <w:outlineLvl w:val="0"/>
        <w:rPr>
          <w:b/>
        </w:rPr>
      </w:pPr>
      <w:bookmarkStart w:id="41" w:name="_Toc214247582"/>
      <w:bookmarkStart w:id="42" w:name="_Toc381025676"/>
      <w:bookmarkStart w:id="43" w:name="_Toc424820264"/>
      <w:r>
        <w:rPr>
          <w:b/>
        </w:rPr>
        <w:lastRenderedPageBreak/>
        <w:t>LIST</w:t>
      </w:r>
      <w:r w:rsidR="00855336">
        <w:rPr>
          <w:b/>
        </w:rPr>
        <w:t xml:space="preserve"> OF FIGURES</w:t>
      </w:r>
      <w:bookmarkEnd w:id="41"/>
      <w:bookmarkEnd w:id="42"/>
      <w:bookmarkEnd w:id="43"/>
    </w:p>
    <w:p w:rsidR="00F32A78" w:rsidRDefault="005E533E">
      <w:pPr>
        <w:pStyle w:val="Tabledesillustrations"/>
        <w:tabs>
          <w:tab w:val="right" w:leader="dot" w:pos="9350"/>
        </w:tabs>
        <w:rPr>
          <w:rFonts w:ascii="Calibri" w:hAnsi="Calibri" w:cs="Mangal"/>
          <w:noProof/>
          <w:sz w:val="22"/>
          <w:lang w:bidi="hi-IN"/>
        </w:rPr>
      </w:pPr>
      <w:r>
        <w:rPr>
          <w:b/>
        </w:rPr>
        <w:fldChar w:fldCharType="begin"/>
      </w:r>
      <w:r w:rsidR="00855336">
        <w:rPr>
          <w:b/>
        </w:rPr>
        <w:instrText xml:space="preserve"> TOC \h \z \c "Figure" </w:instrText>
      </w:r>
      <w:r>
        <w:rPr>
          <w:b/>
        </w:rPr>
        <w:fldChar w:fldCharType="separate"/>
      </w:r>
      <w:hyperlink w:anchor="_Toc436661300" w:history="1">
        <w:r w:rsidR="00F32A78" w:rsidRPr="00B86349">
          <w:rPr>
            <w:rStyle w:val="Lienhypertexte"/>
            <w:noProof/>
          </w:rPr>
          <w:t>Figure 1:Typical Cluster IP address</w:t>
        </w:r>
        <w:r w:rsidR="00F32A78">
          <w:rPr>
            <w:noProof/>
            <w:webHidden/>
          </w:rPr>
          <w:tab/>
        </w:r>
        <w:r>
          <w:rPr>
            <w:noProof/>
            <w:webHidden/>
          </w:rPr>
          <w:fldChar w:fldCharType="begin"/>
        </w:r>
        <w:r w:rsidR="00F32A78">
          <w:rPr>
            <w:noProof/>
            <w:webHidden/>
          </w:rPr>
          <w:instrText xml:space="preserve"> PAGEREF _Toc436661300 \h </w:instrText>
        </w:r>
        <w:r>
          <w:rPr>
            <w:noProof/>
            <w:webHidden/>
          </w:rPr>
        </w:r>
        <w:r>
          <w:rPr>
            <w:noProof/>
            <w:webHidden/>
          </w:rPr>
          <w:fldChar w:fldCharType="separate"/>
        </w:r>
        <w:r w:rsidR="00F32A78">
          <w:rPr>
            <w:noProof/>
            <w:webHidden/>
          </w:rPr>
          <w:t>13</w:t>
        </w:r>
        <w:r>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01" w:history="1">
        <w:r w:rsidR="00F32A78" w:rsidRPr="00B86349">
          <w:rPr>
            <w:rStyle w:val="Lienhypertexte"/>
            <w:noProof/>
          </w:rPr>
          <w:t>Figure 2: Typical Cluster Deployment</w:t>
        </w:r>
        <w:r w:rsidR="00F32A78">
          <w:rPr>
            <w:noProof/>
            <w:webHidden/>
          </w:rPr>
          <w:tab/>
        </w:r>
        <w:r w:rsidR="005E533E">
          <w:rPr>
            <w:noProof/>
            <w:webHidden/>
          </w:rPr>
          <w:fldChar w:fldCharType="begin"/>
        </w:r>
        <w:r w:rsidR="00F32A78">
          <w:rPr>
            <w:noProof/>
            <w:webHidden/>
          </w:rPr>
          <w:instrText xml:space="preserve"> PAGEREF _Toc436661301 \h </w:instrText>
        </w:r>
        <w:r w:rsidR="005E533E">
          <w:rPr>
            <w:noProof/>
            <w:webHidden/>
          </w:rPr>
        </w:r>
        <w:r w:rsidR="005E533E">
          <w:rPr>
            <w:noProof/>
            <w:webHidden/>
          </w:rPr>
          <w:fldChar w:fldCharType="separate"/>
        </w:r>
        <w:r w:rsidR="00F32A78">
          <w:rPr>
            <w:noProof/>
            <w:webHidden/>
          </w:rPr>
          <w:t>14</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02" w:history="1">
        <w:r w:rsidR="00F32A78" w:rsidRPr="00B86349">
          <w:rPr>
            <w:rStyle w:val="Lienhypertexte"/>
            <w:noProof/>
          </w:rPr>
          <w:t>Figure 3: Switch connected to an L2 cluster through 3 ports (1/3,1/4,1/5)</w:t>
        </w:r>
        <w:r w:rsidR="00F32A78">
          <w:rPr>
            <w:noProof/>
            <w:webHidden/>
          </w:rPr>
          <w:tab/>
        </w:r>
        <w:r w:rsidR="005E533E">
          <w:rPr>
            <w:noProof/>
            <w:webHidden/>
          </w:rPr>
          <w:fldChar w:fldCharType="begin"/>
        </w:r>
        <w:r w:rsidR="00F32A78">
          <w:rPr>
            <w:noProof/>
            <w:webHidden/>
          </w:rPr>
          <w:instrText xml:space="preserve"> PAGEREF _Toc436661302 \h </w:instrText>
        </w:r>
        <w:r w:rsidR="005E533E">
          <w:rPr>
            <w:noProof/>
            <w:webHidden/>
          </w:rPr>
        </w:r>
        <w:r w:rsidR="005E533E">
          <w:rPr>
            <w:noProof/>
            <w:webHidden/>
          </w:rPr>
          <w:fldChar w:fldCharType="separate"/>
        </w:r>
        <w:r w:rsidR="00F32A78">
          <w:rPr>
            <w:noProof/>
            <w:webHidden/>
          </w:rPr>
          <w:t>40</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03" w:history="1">
        <w:r w:rsidR="00F32A78" w:rsidRPr="00B86349">
          <w:rPr>
            <w:rStyle w:val="Lienhypertexte"/>
            <w:noProof/>
          </w:rPr>
          <w:t>Figure 4: Switch connected to an L3 cluster through 3 ports (1/3,1/4,1/5)</w:t>
        </w:r>
        <w:r w:rsidR="00F32A78">
          <w:rPr>
            <w:noProof/>
            <w:webHidden/>
          </w:rPr>
          <w:tab/>
        </w:r>
        <w:r w:rsidR="005E533E">
          <w:rPr>
            <w:noProof/>
            <w:webHidden/>
          </w:rPr>
          <w:fldChar w:fldCharType="begin"/>
        </w:r>
        <w:r w:rsidR="00F32A78">
          <w:rPr>
            <w:noProof/>
            <w:webHidden/>
          </w:rPr>
          <w:instrText xml:space="preserve"> PAGEREF _Toc436661303 \h </w:instrText>
        </w:r>
        <w:r w:rsidR="005E533E">
          <w:rPr>
            <w:noProof/>
            <w:webHidden/>
          </w:rPr>
        </w:r>
        <w:r w:rsidR="005E533E">
          <w:rPr>
            <w:noProof/>
            <w:webHidden/>
          </w:rPr>
          <w:fldChar w:fldCharType="separate"/>
        </w:r>
        <w:r w:rsidR="00F32A78">
          <w:rPr>
            <w:noProof/>
            <w:webHidden/>
          </w:rPr>
          <w:t>41</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04" w:history="1">
        <w:r w:rsidR="00F32A78" w:rsidRPr="00B86349">
          <w:rPr>
            <w:rStyle w:val="Lienhypertexte"/>
            <w:noProof/>
          </w:rPr>
          <w:t xml:space="preserve">Figure 5: Switch connected to an L3 cluster(IGMP) through 3 ports (1/3,1/4,1/5) on </w:t>
        </w:r>
        <w:r w:rsidR="00E824B3">
          <w:rPr>
            <w:rStyle w:val="Lienhypertexte"/>
            <w:noProof/>
          </w:rPr>
          <w:t>VRF</w:t>
        </w:r>
        <w:r w:rsidR="00F32A78">
          <w:rPr>
            <w:noProof/>
            <w:webHidden/>
          </w:rPr>
          <w:tab/>
        </w:r>
        <w:r w:rsidR="005E533E">
          <w:rPr>
            <w:noProof/>
            <w:webHidden/>
          </w:rPr>
          <w:fldChar w:fldCharType="begin"/>
        </w:r>
        <w:r w:rsidR="00F32A78">
          <w:rPr>
            <w:noProof/>
            <w:webHidden/>
          </w:rPr>
          <w:instrText xml:space="preserve"> PAGEREF _Toc436661304 \h </w:instrText>
        </w:r>
        <w:r w:rsidR="005E533E">
          <w:rPr>
            <w:noProof/>
            <w:webHidden/>
          </w:rPr>
        </w:r>
        <w:r w:rsidR="005E533E">
          <w:rPr>
            <w:noProof/>
            <w:webHidden/>
          </w:rPr>
          <w:fldChar w:fldCharType="separate"/>
        </w:r>
        <w:r w:rsidR="00F32A78">
          <w:rPr>
            <w:noProof/>
            <w:webHidden/>
          </w:rPr>
          <w:t>43</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05" w:history="1">
        <w:r w:rsidR="00F32A78" w:rsidRPr="00B86349">
          <w:rPr>
            <w:rStyle w:val="Lienhypertexte"/>
            <w:noProof/>
          </w:rPr>
          <w:t>Figure 6: Switch connected to an L3 cluster(IGMP) through 3 ports (1/3,1/4,1/5)</w:t>
        </w:r>
        <w:r w:rsidR="00F32A78">
          <w:rPr>
            <w:noProof/>
            <w:webHidden/>
          </w:rPr>
          <w:tab/>
        </w:r>
        <w:r w:rsidR="005E533E">
          <w:rPr>
            <w:noProof/>
            <w:webHidden/>
          </w:rPr>
          <w:fldChar w:fldCharType="begin"/>
        </w:r>
        <w:r w:rsidR="00F32A78">
          <w:rPr>
            <w:noProof/>
            <w:webHidden/>
          </w:rPr>
          <w:instrText xml:space="preserve"> PAGEREF _Toc436661305 \h </w:instrText>
        </w:r>
        <w:r w:rsidR="005E533E">
          <w:rPr>
            <w:noProof/>
            <w:webHidden/>
          </w:rPr>
        </w:r>
        <w:r w:rsidR="005E533E">
          <w:rPr>
            <w:noProof/>
            <w:webHidden/>
          </w:rPr>
          <w:fldChar w:fldCharType="separate"/>
        </w:r>
        <w:r w:rsidR="00F32A78">
          <w:rPr>
            <w:noProof/>
            <w:webHidden/>
          </w:rPr>
          <w:t>44</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06" w:history="1">
        <w:r w:rsidR="00F32A78" w:rsidRPr="00B86349">
          <w:rPr>
            <w:rStyle w:val="Lienhypertexte"/>
            <w:noProof/>
          </w:rPr>
          <w:t>Figure 7: HAVLAN CMM in AOS</w:t>
        </w:r>
        <w:r w:rsidR="00F32A78">
          <w:rPr>
            <w:noProof/>
            <w:webHidden/>
          </w:rPr>
          <w:tab/>
        </w:r>
        <w:r w:rsidR="005E533E">
          <w:rPr>
            <w:noProof/>
            <w:webHidden/>
          </w:rPr>
          <w:fldChar w:fldCharType="begin"/>
        </w:r>
        <w:r w:rsidR="00F32A78">
          <w:rPr>
            <w:noProof/>
            <w:webHidden/>
          </w:rPr>
          <w:instrText xml:space="preserve"> PAGEREF _Toc436661306 \h </w:instrText>
        </w:r>
        <w:r w:rsidR="005E533E">
          <w:rPr>
            <w:noProof/>
            <w:webHidden/>
          </w:rPr>
        </w:r>
        <w:r w:rsidR="005E533E">
          <w:rPr>
            <w:noProof/>
            <w:webHidden/>
          </w:rPr>
          <w:fldChar w:fldCharType="separate"/>
        </w:r>
        <w:r w:rsidR="00F32A78">
          <w:rPr>
            <w:noProof/>
            <w:webHidden/>
          </w:rPr>
          <w:t>46</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07" w:history="1">
        <w:r w:rsidR="00F32A78" w:rsidRPr="00B86349">
          <w:rPr>
            <w:rStyle w:val="Lienhypertexte"/>
            <w:noProof/>
          </w:rPr>
          <w:t>Figure 8: Boot Sequence</w:t>
        </w:r>
        <w:r w:rsidR="00F32A78">
          <w:rPr>
            <w:noProof/>
            <w:webHidden/>
          </w:rPr>
          <w:tab/>
        </w:r>
        <w:r w:rsidR="005E533E">
          <w:rPr>
            <w:noProof/>
            <w:webHidden/>
          </w:rPr>
          <w:fldChar w:fldCharType="begin"/>
        </w:r>
        <w:r w:rsidR="00F32A78">
          <w:rPr>
            <w:noProof/>
            <w:webHidden/>
          </w:rPr>
          <w:instrText xml:space="preserve"> PAGEREF _Toc436661307 \h </w:instrText>
        </w:r>
        <w:r w:rsidR="005E533E">
          <w:rPr>
            <w:noProof/>
            <w:webHidden/>
          </w:rPr>
        </w:r>
        <w:r w:rsidR="005E533E">
          <w:rPr>
            <w:noProof/>
            <w:webHidden/>
          </w:rPr>
          <w:fldChar w:fldCharType="separate"/>
        </w:r>
        <w:r w:rsidR="00F32A78">
          <w:rPr>
            <w:noProof/>
            <w:webHidden/>
          </w:rPr>
          <w:t>54</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08" w:history="1">
        <w:r w:rsidR="00F32A78" w:rsidRPr="00B86349">
          <w:rPr>
            <w:rStyle w:val="Lienhypertexte"/>
            <w:noProof/>
          </w:rPr>
          <w:t>Figure 9: NI Down</w:t>
        </w:r>
        <w:r w:rsidR="00F32A78">
          <w:rPr>
            <w:noProof/>
            <w:webHidden/>
          </w:rPr>
          <w:tab/>
        </w:r>
        <w:r w:rsidR="005E533E">
          <w:rPr>
            <w:noProof/>
            <w:webHidden/>
          </w:rPr>
          <w:fldChar w:fldCharType="begin"/>
        </w:r>
        <w:r w:rsidR="00F32A78">
          <w:rPr>
            <w:noProof/>
            <w:webHidden/>
          </w:rPr>
          <w:instrText xml:space="preserve"> PAGEREF _Toc436661308 \h </w:instrText>
        </w:r>
        <w:r w:rsidR="005E533E">
          <w:rPr>
            <w:noProof/>
            <w:webHidden/>
          </w:rPr>
        </w:r>
        <w:r w:rsidR="005E533E">
          <w:rPr>
            <w:noProof/>
            <w:webHidden/>
          </w:rPr>
          <w:fldChar w:fldCharType="separate"/>
        </w:r>
        <w:r w:rsidR="00F32A78">
          <w:rPr>
            <w:noProof/>
            <w:webHidden/>
          </w:rPr>
          <w:t>54</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09" w:history="1">
        <w:r w:rsidR="00F32A78" w:rsidRPr="00B86349">
          <w:rPr>
            <w:rStyle w:val="Lienhypertexte"/>
            <w:noProof/>
          </w:rPr>
          <w:t>Figure 10: CMM Takeover</w:t>
        </w:r>
        <w:r w:rsidR="00F32A78">
          <w:rPr>
            <w:noProof/>
            <w:webHidden/>
          </w:rPr>
          <w:tab/>
        </w:r>
        <w:r w:rsidR="005E533E">
          <w:rPr>
            <w:noProof/>
            <w:webHidden/>
          </w:rPr>
          <w:fldChar w:fldCharType="begin"/>
        </w:r>
        <w:r w:rsidR="00F32A78">
          <w:rPr>
            <w:noProof/>
            <w:webHidden/>
          </w:rPr>
          <w:instrText xml:space="preserve"> PAGEREF _Toc436661309 \h </w:instrText>
        </w:r>
        <w:r w:rsidR="005E533E">
          <w:rPr>
            <w:noProof/>
            <w:webHidden/>
          </w:rPr>
        </w:r>
        <w:r w:rsidR="005E533E">
          <w:rPr>
            <w:noProof/>
            <w:webHidden/>
          </w:rPr>
          <w:fldChar w:fldCharType="separate"/>
        </w:r>
        <w:r w:rsidR="00F32A78">
          <w:rPr>
            <w:noProof/>
            <w:webHidden/>
          </w:rPr>
          <w:t>55</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10" w:history="1">
        <w:r w:rsidR="00F32A78" w:rsidRPr="00B86349">
          <w:rPr>
            <w:rStyle w:val="Lienhypertexte"/>
            <w:noProof/>
          </w:rPr>
          <w:t>Figure 11: Cluster creation</w:t>
        </w:r>
        <w:r w:rsidR="00F32A78">
          <w:rPr>
            <w:noProof/>
            <w:webHidden/>
          </w:rPr>
          <w:tab/>
        </w:r>
        <w:r w:rsidR="005E533E">
          <w:rPr>
            <w:noProof/>
            <w:webHidden/>
          </w:rPr>
          <w:fldChar w:fldCharType="begin"/>
        </w:r>
        <w:r w:rsidR="00F32A78">
          <w:rPr>
            <w:noProof/>
            <w:webHidden/>
          </w:rPr>
          <w:instrText xml:space="preserve"> PAGEREF _Toc436661310 \h </w:instrText>
        </w:r>
        <w:r w:rsidR="005E533E">
          <w:rPr>
            <w:noProof/>
            <w:webHidden/>
          </w:rPr>
        </w:r>
        <w:r w:rsidR="005E533E">
          <w:rPr>
            <w:noProof/>
            <w:webHidden/>
          </w:rPr>
          <w:fldChar w:fldCharType="separate"/>
        </w:r>
        <w:r w:rsidR="00F32A78">
          <w:rPr>
            <w:noProof/>
            <w:webHidden/>
          </w:rPr>
          <w:t>56</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11" w:history="1">
        <w:r w:rsidR="00F32A78" w:rsidRPr="00B86349">
          <w:rPr>
            <w:rStyle w:val="Lienhypertexte"/>
            <w:noProof/>
          </w:rPr>
          <w:t>Figure 12: L2 Cluster</w:t>
        </w:r>
        <w:r w:rsidR="00F32A78">
          <w:rPr>
            <w:noProof/>
            <w:webHidden/>
          </w:rPr>
          <w:tab/>
        </w:r>
        <w:r w:rsidR="005E533E">
          <w:rPr>
            <w:noProof/>
            <w:webHidden/>
          </w:rPr>
          <w:fldChar w:fldCharType="begin"/>
        </w:r>
        <w:r w:rsidR="00F32A78">
          <w:rPr>
            <w:noProof/>
            <w:webHidden/>
          </w:rPr>
          <w:instrText xml:space="preserve"> PAGEREF _Toc436661311 \h </w:instrText>
        </w:r>
        <w:r w:rsidR="005E533E">
          <w:rPr>
            <w:noProof/>
            <w:webHidden/>
          </w:rPr>
        </w:r>
        <w:r w:rsidR="005E533E">
          <w:rPr>
            <w:noProof/>
            <w:webHidden/>
          </w:rPr>
          <w:fldChar w:fldCharType="separate"/>
        </w:r>
        <w:r w:rsidR="00F32A78">
          <w:rPr>
            <w:noProof/>
            <w:webHidden/>
          </w:rPr>
          <w:t>57</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12" w:history="1">
        <w:r w:rsidR="00F32A78" w:rsidRPr="00B86349">
          <w:rPr>
            <w:rStyle w:val="Lienhypertexte"/>
            <w:noProof/>
          </w:rPr>
          <w:t>Figure 13: L3 Cluster</w:t>
        </w:r>
        <w:r w:rsidR="00F32A78">
          <w:rPr>
            <w:noProof/>
            <w:webHidden/>
          </w:rPr>
          <w:tab/>
        </w:r>
        <w:r w:rsidR="005E533E">
          <w:rPr>
            <w:noProof/>
            <w:webHidden/>
          </w:rPr>
          <w:fldChar w:fldCharType="begin"/>
        </w:r>
        <w:r w:rsidR="00F32A78">
          <w:rPr>
            <w:noProof/>
            <w:webHidden/>
          </w:rPr>
          <w:instrText xml:space="preserve"> PAGEREF _Toc436661312 \h </w:instrText>
        </w:r>
        <w:r w:rsidR="005E533E">
          <w:rPr>
            <w:noProof/>
            <w:webHidden/>
          </w:rPr>
        </w:r>
        <w:r w:rsidR="005E533E">
          <w:rPr>
            <w:noProof/>
            <w:webHidden/>
          </w:rPr>
          <w:fldChar w:fldCharType="separate"/>
        </w:r>
        <w:r w:rsidR="00F32A78">
          <w:rPr>
            <w:noProof/>
            <w:webHidden/>
          </w:rPr>
          <w:t>59</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13" w:history="1">
        <w:r w:rsidR="00F32A78" w:rsidRPr="00B86349">
          <w:rPr>
            <w:rStyle w:val="Lienhypertexte"/>
            <w:noProof/>
          </w:rPr>
          <w:t>Figure 14: L3 cluster(IGMP)</w:t>
        </w:r>
        <w:r w:rsidR="00F32A78">
          <w:rPr>
            <w:noProof/>
            <w:webHidden/>
          </w:rPr>
          <w:tab/>
        </w:r>
        <w:r w:rsidR="005E533E">
          <w:rPr>
            <w:noProof/>
            <w:webHidden/>
          </w:rPr>
          <w:fldChar w:fldCharType="begin"/>
        </w:r>
        <w:r w:rsidR="00F32A78">
          <w:rPr>
            <w:noProof/>
            <w:webHidden/>
          </w:rPr>
          <w:instrText xml:space="preserve"> PAGEREF _Toc436661313 \h </w:instrText>
        </w:r>
        <w:r w:rsidR="005E533E">
          <w:rPr>
            <w:noProof/>
            <w:webHidden/>
          </w:rPr>
        </w:r>
        <w:r w:rsidR="005E533E">
          <w:rPr>
            <w:noProof/>
            <w:webHidden/>
          </w:rPr>
          <w:fldChar w:fldCharType="separate"/>
        </w:r>
        <w:r w:rsidR="00F32A78">
          <w:rPr>
            <w:noProof/>
            <w:webHidden/>
          </w:rPr>
          <w:t>61</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14" w:history="1">
        <w:r w:rsidR="00F32A78" w:rsidRPr="00B86349">
          <w:rPr>
            <w:rStyle w:val="Lienhypertexte"/>
            <w:noProof/>
          </w:rPr>
          <w:t>Figure 15 Cluster Modification</w:t>
        </w:r>
        <w:r w:rsidR="00F32A78">
          <w:rPr>
            <w:noProof/>
            <w:webHidden/>
          </w:rPr>
          <w:tab/>
        </w:r>
        <w:r w:rsidR="005E533E">
          <w:rPr>
            <w:noProof/>
            <w:webHidden/>
          </w:rPr>
          <w:fldChar w:fldCharType="begin"/>
        </w:r>
        <w:r w:rsidR="00F32A78">
          <w:rPr>
            <w:noProof/>
            <w:webHidden/>
          </w:rPr>
          <w:instrText xml:space="preserve"> PAGEREF _Toc436661314 \h </w:instrText>
        </w:r>
        <w:r w:rsidR="005E533E">
          <w:rPr>
            <w:noProof/>
            <w:webHidden/>
          </w:rPr>
        </w:r>
        <w:r w:rsidR="005E533E">
          <w:rPr>
            <w:noProof/>
            <w:webHidden/>
          </w:rPr>
          <w:fldChar w:fldCharType="separate"/>
        </w:r>
        <w:r w:rsidR="00F32A78">
          <w:rPr>
            <w:noProof/>
            <w:webHidden/>
          </w:rPr>
          <w:t>62</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15" w:history="1">
        <w:r w:rsidR="00F32A78" w:rsidRPr="00B86349">
          <w:rPr>
            <w:rStyle w:val="Lienhypertexte"/>
            <w:noProof/>
          </w:rPr>
          <w:t>Figure 16: Cluster Deletion</w:t>
        </w:r>
        <w:r w:rsidR="00F32A78">
          <w:rPr>
            <w:noProof/>
            <w:webHidden/>
          </w:rPr>
          <w:tab/>
        </w:r>
        <w:r w:rsidR="005E533E">
          <w:rPr>
            <w:noProof/>
            <w:webHidden/>
          </w:rPr>
          <w:fldChar w:fldCharType="begin"/>
        </w:r>
        <w:r w:rsidR="00F32A78">
          <w:rPr>
            <w:noProof/>
            <w:webHidden/>
          </w:rPr>
          <w:instrText xml:space="preserve"> PAGEREF _Toc436661315 \h </w:instrText>
        </w:r>
        <w:r w:rsidR="005E533E">
          <w:rPr>
            <w:noProof/>
            <w:webHidden/>
          </w:rPr>
        </w:r>
        <w:r w:rsidR="005E533E">
          <w:rPr>
            <w:noProof/>
            <w:webHidden/>
          </w:rPr>
          <w:fldChar w:fldCharType="separate"/>
        </w:r>
        <w:r w:rsidR="00F32A78">
          <w:rPr>
            <w:noProof/>
            <w:webHidden/>
          </w:rPr>
          <w:t>63</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16" w:history="1">
        <w:r w:rsidR="00F32A78" w:rsidRPr="00B86349">
          <w:rPr>
            <w:rStyle w:val="Lienhypertexte"/>
            <w:noProof/>
          </w:rPr>
          <w:t>Figure 17: Cluster Disable</w:t>
        </w:r>
        <w:r w:rsidR="00F32A78">
          <w:rPr>
            <w:noProof/>
            <w:webHidden/>
          </w:rPr>
          <w:tab/>
        </w:r>
        <w:r w:rsidR="005E533E">
          <w:rPr>
            <w:noProof/>
            <w:webHidden/>
          </w:rPr>
          <w:fldChar w:fldCharType="begin"/>
        </w:r>
        <w:r w:rsidR="00F32A78">
          <w:rPr>
            <w:noProof/>
            <w:webHidden/>
          </w:rPr>
          <w:instrText xml:space="preserve"> PAGEREF _Toc436661316 \h </w:instrText>
        </w:r>
        <w:r w:rsidR="005E533E">
          <w:rPr>
            <w:noProof/>
            <w:webHidden/>
          </w:rPr>
        </w:r>
        <w:r w:rsidR="005E533E">
          <w:rPr>
            <w:noProof/>
            <w:webHidden/>
          </w:rPr>
          <w:fldChar w:fldCharType="separate"/>
        </w:r>
        <w:r w:rsidR="00F32A78">
          <w:rPr>
            <w:noProof/>
            <w:webHidden/>
          </w:rPr>
          <w:t>65</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17" w:history="1">
        <w:r w:rsidR="00F32A78" w:rsidRPr="00B86349">
          <w:rPr>
            <w:rStyle w:val="Lienhypertexte"/>
            <w:noProof/>
          </w:rPr>
          <w:t>Figure 18: Cluster Enable</w:t>
        </w:r>
        <w:r w:rsidR="00F32A78">
          <w:rPr>
            <w:noProof/>
            <w:webHidden/>
          </w:rPr>
          <w:tab/>
        </w:r>
        <w:r w:rsidR="005E533E">
          <w:rPr>
            <w:noProof/>
            <w:webHidden/>
          </w:rPr>
          <w:fldChar w:fldCharType="begin"/>
        </w:r>
        <w:r w:rsidR="00F32A78">
          <w:rPr>
            <w:noProof/>
            <w:webHidden/>
          </w:rPr>
          <w:instrText xml:space="preserve"> PAGEREF _Toc436661317 \h </w:instrText>
        </w:r>
        <w:r w:rsidR="005E533E">
          <w:rPr>
            <w:noProof/>
            <w:webHidden/>
          </w:rPr>
        </w:r>
        <w:r w:rsidR="005E533E">
          <w:rPr>
            <w:noProof/>
            <w:webHidden/>
          </w:rPr>
          <w:fldChar w:fldCharType="separate"/>
        </w:r>
        <w:r w:rsidR="00F32A78">
          <w:rPr>
            <w:noProof/>
            <w:webHidden/>
          </w:rPr>
          <w:t>66</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18" w:history="1">
        <w:r w:rsidR="00F32A78" w:rsidRPr="00B86349">
          <w:rPr>
            <w:rStyle w:val="Lienhypertexte"/>
            <w:noProof/>
          </w:rPr>
          <w:t>Figure 19: PM Interface</w:t>
        </w:r>
        <w:r w:rsidR="00F32A78">
          <w:rPr>
            <w:noProof/>
            <w:webHidden/>
          </w:rPr>
          <w:tab/>
        </w:r>
        <w:r w:rsidR="005E533E">
          <w:rPr>
            <w:noProof/>
            <w:webHidden/>
          </w:rPr>
          <w:fldChar w:fldCharType="begin"/>
        </w:r>
        <w:r w:rsidR="00F32A78">
          <w:rPr>
            <w:noProof/>
            <w:webHidden/>
          </w:rPr>
          <w:instrText xml:space="preserve"> PAGEREF _Toc436661318 \h </w:instrText>
        </w:r>
        <w:r w:rsidR="005E533E">
          <w:rPr>
            <w:noProof/>
            <w:webHidden/>
          </w:rPr>
        </w:r>
        <w:r w:rsidR="005E533E">
          <w:rPr>
            <w:noProof/>
            <w:webHidden/>
          </w:rPr>
          <w:fldChar w:fldCharType="separate"/>
        </w:r>
        <w:r w:rsidR="00F32A78">
          <w:rPr>
            <w:noProof/>
            <w:webHidden/>
          </w:rPr>
          <w:t>67</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19" w:history="1">
        <w:r w:rsidR="00F32A78" w:rsidRPr="00B86349">
          <w:rPr>
            <w:rStyle w:val="Lienhypertexte"/>
            <w:noProof/>
          </w:rPr>
          <w:t>Figure 20: VM Interface</w:t>
        </w:r>
        <w:r w:rsidR="00F32A78">
          <w:rPr>
            <w:noProof/>
            <w:webHidden/>
          </w:rPr>
          <w:tab/>
        </w:r>
        <w:r w:rsidR="005E533E">
          <w:rPr>
            <w:noProof/>
            <w:webHidden/>
          </w:rPr>
          <w:fldChar w:fldCharType="begin"/>
        </w:r>
        <w:r w:rsidR="00F32A78">
          <w:rPr>
            <w:noProof/>
            <w:webHidden/>
          </w:rPr>
          <w:instrText xml:space="preserve"> PAGEREF _Toc436661319 \h </w:instrText>
        </w:r>
        <w:r w:rsidR="005E533E">
          <w:rPr>
            <w:noProof/>
            <w:webHidden/>
          </w:rPr>
        </w:r>
        <w:r w:rsidR="005E533E">
          <w:rPr>
            <w:noProof/>
            <w:webHidden/>
          </w:rPr>
          <w:fldChar w:fldCharType="separate"/>
        </w:r>
        <w:r w:rsidR="00F32A78">
          <w:rPr>
            <w:noProof/>
            <w:webHidden/>
          </w:rPr>
          <w:t>67</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20" w:history="1">
        <w:r w:rsidR="00F32A78" w:rsidRPr="00B86349">
          <w:rPr>
            <w:rStyle w:val="Lienhypertexte"/>
            <w:noProof/>
          </w:rPr>
          <w:t>Figure 21: IP CMM interface.</w:t>
        </w:r>
        <w:r w:rsidR="00F32A78">
          <w:rPr>
            <w:noProof/>
            <w:webHidden/>
          </w:rPr>
          <w:tab/>
        </w:r>
        <w:r w:rsidR="005E533E">
          <w:rPr>
            <w:noProof/>
            <w:webHidden/>
          </w:rPr>
          <w:fldChar w:fldCharType="begin"/>
        </w:r>
        <w:r w:rsidR="00F32A78">
          <w:rPr>
            <w:noProof/>
            <w:webHidden/>
          </w:rPr>
          <w:instrText xml:space="preserve"> PAGEREF _Toc436661320 \h </w:instrText>
        </w:r>
        <w:r w:rsidR="005E533E">
          <w:rPr>
            <w:noProof/>
            <w:webHidden/>
          </w:rPr>
        </w:r>
        <w:r w:rsidR="005E533E">
          <w:rPr>
            <w:noProof/>
            <w:webHidden/>
          </w:rPr>
          <w:fldChar w:fldCharType="separate"/>
        </w:r>
        <w:r w:rsidR="00F32A78">
          <w:rPr>
            <w:noProof/>
            <w:webHidden/>
          </w:rPr>
          <w:t>68</w:t>
        </w:r>
        <w:r w:rsidR="005E533E">
          <w:rPr>
            <w:noProof/>
            <w:webHidden/>
          </w:rPr>
          <w:fldChar w:fldCharType="end"/>
        </w:r>
      </w:hyperlink>
    </w:p>
    <w:p w:rsidR="00F32A78" w:rsidRDefault="00A87B5C">
      <w:pPr>
        <w:pStyle w:val="Tabledesillustrations"/>
        <w:tabs>
          <w:tab w:val="right" w:leader="dot" w:pos="9350"/>
        </w:tabs>
        <w:rPr>
          <w:rFonts w:ascii="Calibri" w:hAnsi="Calibri" w:cs="Mangal"/>
          <w:noProof/>
          <w:sz w:val="22"/>
          <w:lang w:bidi="hi-IN"/>
        </w:rPr>
      </w:pPr>
      <w:hyperlink w:anchor="_Toc436661321" w:history="1">
        <w:r w:rsidR="00F32A78" w:rsidRPr="00B86349">
          <w:rPr>
            <w:rStyle w:val="Lienhypertexte"/>
            <w:noProof/>
          </w:rPr>
          <w:t>Figure 22 : Interface with IPMS CMM</w:t>
        </w:r>
        <w:r w:rsidR="00F32A78">
          <w:rPr>
            <w:noProof/>
            <w:webHidden/>
          </w:rPr>
          <w:tab/>
        </w:r>
        <w:r w:rsidR="005E533E">
          <w:rPr>
            <w:noProof/>
            <w:webHidden/>
          </w:rPr>
          <w:fldChar w:fldCharType="begin"/>
        </w:r>
        <w:r w:rsidR="00F32A78">
          <w:rPr>
            <w:noProof/>
            <w:webHidden/>
          </w:rPr>
          <w:instrText xml:space="preserve"> PAGEREF _Toc436661321 \h </w:instrText>
        </w:r>
        <w:r w:rsidR="005E533E">
          <w:rPr>
            <w:noProof/>
            <w:webHidden/>
          </w:rPr>
        </w:r>
        <w:r w:rsidR="005E533E">
          <w:rPr>
            <w:noProof/>
            <w:webHidden/>
          </w:rPr>
          <w:fldChar w:fldCharType="separate"/>
        </w:r>
        <w:r w:rsidR="00F32A78">
          <w:rPr>
            <w:noProof/>
            <w:webHidden/>
          </w:rPr>
          <w:t>69</w:t>
        </w:r>
        <w:r w:rsidR="005E533E">
          <w:rPr>
            <w:noProof/>
            <w:webHidden/>
          </w:rPr>
          <w:fldChar w:fldCharType="end"/>
        </w:r>
      </w:hyperlink>
    </w:p>
    <w:p w:rsidR="00855336" w:rsidRDefault="00E824B3" w:rsidP="00855336">
      <w:pPr>
        <w:jc w:val="left"/>
      </w:pPr>
      <w:r>
        <w:rPr>
          <w:rStyle w:val="Lienhypertexte"/>
          <w:noProof/>
        </w:rPr>
        <w:t>VRF</w:t>
      </w:r>
      <w:r w:rsidR="005E533E">
        <w:rPr>
          <w:b/>
        </w:rPr>
        <w:fldChar w:fldCharType="end"/>
      </w:r>
      <w:r w:rsidR="00855336">
        <w:br w:type="page"/>
      </w:r>
    </w:p>
    <w:p w:rsidR="00855336" w:rsidRDefault="00855336" w:rsidP="00622755">
      <w:pPr>
        <w:jc w:val="center"/>
        <w:outlineLvl w:val="0"/>
        <w:rPr>
          <w:b/>
        </w:rPr>
      </w:pPr>
      <w:bookmarkStart w:id="44" w:name="_Toc214247583"/>
      <w:bookmarkStart w:id="45" w:name="_Toc381025677"/>
      <w:bookmarkStart w:id="46" w:name="_Toc424820265"/>
      <w:r>
        <w:rPr>
          <w:b/>
        </w:rPr>
        <w:lastRenderedPageBreak/>
        <w:t>LIST OF TABLES</w:t>
      </w:r>
      <w:bookmarkEnd w:id="44"/>
      <w:bookmarkEnd w:id="45"/>
      <w:bookmarkEnd w:id="46"/>
    </w:p>
    <w:p w:rsidR="00855336" w:rsidRDefault="00855336" w:rsidP="00E57FBF">
      <w:pPr>
        <w:tabs>
          <w:tab w:val="left" w:pos="3825"/>
        </w:tabs>
        <w:jc w:val="left"/>
        <w:rPr>
          <w:b/>
        </w:rPr>
      </w:pPr>
    </w:p>
    <w:p w:rsidR="000D7646" w:rsidRDefault="005E533E">
      <w:pPr>
        <w:pStyle w:val="Tabledesillustrations"/>
        <w:tabs>
          <w:tab w:val="right" w:leader="dot" w:pos="9350"/>
        </w:tabs>
        <w:rPr>
          <w:rFonts w:ascii="Times New Roman" w:hAnsi="Times New Roman"/>
          <w:noProof/>
          <w:sz w:val="24"/>
          <w:szCs w:val="24"/>
        </w:rPr>
      </w:pPr>
      <w:r>
        <w:fldChar w:fldCharType="begin"/>
      </w:r>
      <w:r w:rsidR="006F5B81">
        <w:instrText xml:space="preserve"> TOC \h \z \c "Table" </w:instrText>
      </w:r>
      <w:r>
        <w:fldChar w:fldCharType="separate"/>
      </w:r>
      <w:hyperlink w:anchor="_Toc270435668" w:history="1">
        <w:r w:rsidR="000D7646" w:rsidRPr="00D012E8">
          <w:rPr>
            <w:rStyle w:val="Lienhypertexte"/>
            <w:noProof/>
          </w:rPr>
          <w:t>Table 1: Document Organization</w:t>
        </w:r>
        <w:r w:rsidR="000D7646">
          <w:rPr>
            <w:noProof/>
            <w:webHidden/>
          </w:rPr>
          <w:tab/>
        </w:r>
        <w:r>
          <w:rPr>
            <w:noProof/>
            <w:webHidden/>
          </w:rPr>
          <w:fldChar w:fldCharType="begin"/>
        </w:r>
        <w:r w:rsidR="000D7646">
          <w:rPr>
            <w:noProof/>
            <w:webHidden/>
          </w:rPr>
          <w:instrText xml:space="preserve"> PAGEREF _Toc270435668 \h </w:instrText>
        </w:r>
        <w:r>
          <w:rPr>
            <w:noProof/>
            <w:webHidden/>
          </w:rPr>
        </w:r>
        <w:r>
          <w:rPr>
            <w:noProof/>
            <w:webHidden/>
          </w:rPr>
          <w:fldChar w:fldCharType="separate"/>
        </w:r>
        <w:r w:rsidR="00062A8D">
          <w:rPr>
            <w:noProof/>
            <w:webHidden/>
          </w:rPr>
          <w:t>10</w:t>
        </w:r>
        <w:r>
          <w:rPr>
            <w:noProof/>
            <w:webHidden/>
          </w:rPr>
          <w:fldChar w:fldCharType="end"/>
        </w:r>
      </w:hyperlink>
    </w:p>
    <w:p w:rsidR="000D7646" w:rsidRDefault="00A87B5C">
      <w:pPr>
        <w:pStyle w:val="Tabledesillustrations"/>
        <w:tabs>
          <w:tab w:val="right" w:leader="dot" w:pos="9350"/>
        </w:tabs>
        <w:rPr>
          <w:rFonts w:ascii="Times New Roman" w:hAnsi="Times New Roman"/>
          <w:noProof/>
          <w:sz w:val="24"/>
          <w:szCs w:val="24"/>
        </w:rPr>
      </w:pPr>
      <w:hyperlink w:anchor="_Toc270435669" w:history="1">
        <w:r w:rsidR="000D7646" w:rsidRPr="00D012E8">
          <w:rPr>
            <w:rStyle w:val="Lienhypertexte"/>
            <w:noProof/>
          </w:rPr>
          <w:t>Table 2: CLI Syntax Conventions</w:t>
        </w:r>
        <w:r w:rsidR="000D7646">
          <w:rPr>
            <w:noProof/>
            <w:webHidden/>
          </w:rPr>
          <w:tab/>
        </w:r>
        <w:r w:rsidR="005E533E">
          <w:rPr>
            <w:noProof/>
            <w:webHidden/>
          </w:rPr>
          <w:fldChar w:fldCharType="begin"/>
        </w:r>
        <w:r w:rsidR="000D7646">
          <w:rPr>
            <w:noProof/>
            <w:webHidden/>
          </w:rPr>
          <w:instrText xml:space="preserve"> PAGEREF _Toc270435669 \h </w:instrText>
        </w:r>
        <w:r w:rsidR="005E533E">
          <w:rPr>
            <w:noProof/>
            <w:webHidden/>
          </w:rPr>
        </w:r>
        <w:r w:rsidR="005E533E">
          <w:rPr>
            <w:noProof/>
            <w:webHidden/>
          </w:rPr>
          <w:fldChar w:fldCharType="separate"/>
        </w:r>
        <w:r w:rsidR="00062A8D">
          <w:rPr>
            <w:noProof/>
            <w:webHidden/>
          </w:rPr>
          <w:t>30</w:t>
        </w:r>
        <w:r w:rsidR="005E533E">
          <w:rPr>
            <w:noProof/>
            <w:webHidden/>
          </w:rPr>
          <w:fldChar w:fldCharType="end"/>
        </w:r>
      </w:hyperlink>
    </w:p>
    <w:p w:rsidR="000D7646" w:rsidRDefault="00A87B5C">
      <w:pPr>
        <w:pStyle w:val="Tabledesillustrations"/>
        <w:tabs>
          <w:tab w:val="right" w:leader="dot" w:pos="9350"/>
        </w:tabs>
        <w:rPr>
          <w:rFonts w:ascii="Times New Roman" w:hAnsi="Times New Roman"/>
          <w:noProof/>
          <w:sz w:val="24"/>
          <w:szCs w:val="24"/>
        </w:rPr>
      </w:pPr>
      <w:hyperlink w:anchor="_Toc270435670" w:history="1">
        <w:r w:rsidR="000D7646" w:rsidRPr="00D012E8">
          <w:rPr>
            <w:rStyle w:val="Lienhypertexte"/>
            <w:noProof/>
          </w:rPr>
          <w:t>Table 3: System Flows</w:t>
        </w:r>
        <w:r w:rsidR="000D7646">
          <w:rPr>
            <w:noProof/>
            <w:webHidden/>
          </w:rPr>
          <w:tab/>
        </w:r>
        <w:r w:rsidR="005E533E">
          <w:rPr>
            <w:noProof/>
            <w:webHidden/>
          </w:rPr>
          <w:fldChar w:fldCharType="begin"/>
        </w:r>
        <w:r w:rsidR="000D7646">
          <w:rPr>
            <w:noProof/>
            <w:webHidden/>
          </w:rPr>
          <w:instrText xml:space="preserve"> PAGEREF _Toc270435670 \h </w:instrText>
        </w:r>
        <w:r w:rsidR="005E533E">
          <w:rPr>
            <w:noProof/>
            <w:webHidden/>
          </w:rPr>
        </w:r>
        <w:r w:rsidR="005E533E">
          <w:rPr>
            <w:noProof/>
            <w:webHidden/>
          </w:rPr>
          <w:fldChar w:fldCharType="separate"/>
        </w:r>
        <w:r w:rsidR="00062A8D">
          <w:rPr>
            <w:noProof/>
            <w:webHidden/>
          </w:rPr>
          <w:t>77</w:t>
        </w:r>
        <w:r w:rsidR="005E533E">
          <w:rPr>
            <w:noProof/>
            <w:webHidden/>
          </w:rPr>
          <w:fldChar w:fldCharType="end"/>
        </w:r>
      </w:hyperlink>
    </w:p>
    <w:p w:rsidR="000D7646" w:rsidRDefault="00A87B5C">
      <w:pPr>
        <w:pStyle w:val="Tabledesillustrations"/>
        <w:tabs>
          <w:tab w:val="right" w:leader="dot" w:pos="9350"/>
        </w:tabs>
        <w:rPr>
          <w:rFonts w:ascii="Times New Roman" w:hAnsi="Times New Roman"/>
          <w:noProof/>
          <w:sz w:val="24"/>
          <w:szCs w:val="24"/>
        </w:rPr>
      </w:pPr>
      <w:hyperlink w:anchor="_Toc270435671" w:history="1">
        <w:r w:rsidR="000D7646" w:rsidRPr="00D012E8">
          <w:rPr>
            <w:rStyle w:val="Lienhypertexte"/>
            <w:noProof/>
          </w:rPr>
          <w:t>Table 4: CMM Critical Computing Resources</w:t>
        </w:r>
        <w:r w:rsidR="000D7646">
          <w:rPr>
            <w:noProof/>
            <w:webHidden/>
          </w:rPr>
          <w:tab/>
        </w:r>
        <w:r w:rsidR="005E533E">
          <w:rPr>
            <w:noProof/>
            <w:webHidden/>
          </w:rPr>
          <w:fldChar w:fldCharType="begin"/>
        </w:r>
        <w:r w:rsidR="000D7646">
          <w:rPr>
            <w:noProof/>
            <w:webHidden/>
          </w:rPr>
          <w:instrText xml:space="preserve"> PAGEREF _Toc270435671 \h </w:instrText>
        </w:r>
        <w:r w:rsidR="005E533E">
          <w:rPr>
            <w:noProof/>
            <w:webHidden/>
          </w:rPr>
        </w:r>
        <w:r w:rsidR="005E533E">
          <w:rPr>
            <w:noProof/>
            <w:webHidden/>
          </w:rPr>
          <w:fldChar w:fldCharType="separate"/>
        </w:r>
        <w:r w:rsidR="00062A8D">
          <w:rPr>
            <w:noProof/>
            <w:webHidden/>
          </w:rPr>
          <w:t>122</w:t>
        </w:r>
        <w:r w:rsidR="005E533E">
          <w:rPr>
            <w:noProof/>
            <w:webHidden/>
          </w:rPr>
          <w:fldChar w:fldCharType="end"/>
        </w:r>
      </w:hyperlink>
    </w:p>
    <w:p w:rsidR="00855336" w:rsidRDefault="005E533E" w:rsidP="00E57FBF">
      <w:pPr>
        <w:jc w:val="left"/>
      </w:pPr>
      <w:r>
        <w:fldChar w:fldCharType="end"/>
      </w:r>
      <w:r w:rsidR="00855336">
        <w:br w:type="page"/>
      </w:r>
    </w:p>
    <w:p w:rsidR="00855336" w:rsidRDefault="00855336" w:rsidP="00622755">
      <w:pPr>
        <w:jc w:val="center"/>
        <w:outlineLvl w:val="0"/>
        <w:rPr>
          <w:b/>
        </w:rPr>
      </w:pPr>
      <w:bookmarkStart w:id="47" w:name="_Toc214247584"/>
      <w:bookmarkStart w:id="48" w:name="_Toc381025678"/>
      <w:bookmarkStart w:id="49" w:name="_Toc424820266"/>
      <w:r>
        <w:rPr>
          <w:b/>
        </w:rPr>
        <w:lastRenderedPageBreak/>
        <w:t>REVISION HISTORY</w:t>
      </w:r>
      <w:bookmarkEnd w:id="47"/>
      <w:bookmarkEnd w:id="48"/>
      <w:bookmarkEnd w:id="49"/>
    </w:p>
    <w:p w:rsidR="00855336" w:rsidRDefault="00855336" w:rsidP="00855336">
      <w:pPr>
        <w:jc w:val="left"/>
        <w:rPr>
          <w:b/>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0" w:author="VOYER Raphael" w:date="2021-06-16T09:31:00Z">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081"/>
        <w:gridCol w:w="1895"/>
        <w:gridCol w:w="1081"/>
        <w:gridCol w:w="1478"/>
        <w:gridCol w:w="3692"/>
        <w:gridCol w:w="1017"/>
        <w:tblGridChange w:id="51">
          <w:tblGrid>
            <w:gridCol w:w="1081"/>
            <w:gridCol w:w="1309"/>
            <w:gridCol w:w="1146"/>
            <w:gridCol w:w="1499"/>
            <w:gridCol w:w="3692"/>
            <w:gridCol w:w="1101"/>
          </w:tblGrid>
        </w:tblGridChange>
      </w:tblGrid>
      <w:tr w:rsidR="00855336" w:rsidTr="00A87B5C">
        <w:trPr>
          <w:trHeight w:val="256"/>
          <w:trPrChange w:id="52" w:author="VOYER Raphael" w:date="2021-06-16T09:31:00Z">
            <w:trPr>
              <w:trHeight w:val="256"/>
            </w:trPr>
          </w:trPrChange>
        </w:trPr>
        <w:tc>
          <w:tcPr>
            <w:tcW w:w="1081" w:type="dxa"/>
            <w:tcPrChange w:id="53" w:author="VOYER Raphael" w:date="2021-06-16T09:31:00Z">
              <w:tcPr>
                <w:tcW w:w="1081" w:type="dxa"/>
              </w:tcPr>
            </w:tcPrChange>
          </w:tcPr>
          <w:p w:rsidR="00855336" w:rsidRDefault="00855336" w:rsidP="00D70809">
            <w:pPr>
              <w:pStyle w:val="TableHeading"/>
            </w:pPr>
            <w:r>
              <w:t>Revision</w:t>
            </w:r>
          </w:p>
        </w:tc>
        <w:tc>
          <w:tcPr>
            <w:tcW w:w="1309" w:type="dxa"/>
            <w:tcPrChange w:id="54" w:author="VOYER Raphael" w:date="2021-06-16T09:31:00Z">
              <w:tcPr>
                <w:tcW w:w="1342" w:type="dxa"/>
              </w:tcPr>
            </w:tcPrChange>
          </w:tcPr>
          <w:p w:rsidR="00855336" w:rsidRDefault="00855336" w:rsidP="00D70809">
            <w:pPr>
              <w:pStyle w:val="TableHeading"/>
            </w:pPr>
            <w:r>
              <w:t>Date</w:t>
            </w:r>
          </w:p>
        </w:tc>
        <w:tc>
          <w:tcPr>
            <w:tcW w:w="1146" w:type="dxa"/>
            <w:tcPrChange w:id="55" w:author="VOYER Raphael" w:date="2021-06-16T09:31:00Z">
              <w:tcPr>
                <w:tcW w:w="1194" w:type="dxa"/>
              </w:tcPr>
            </w:tcPrChange>
          </w:tcPr>
          <w:p w:rsidR="00855336" w:rsidRDefault="00855336" w:rsidP="00D70809">
            <w:pPr>
              <w:pStyle w:val="TableHeading"/>
            </w:pPr>
            <w:r>
              <w:t>Agile Revision</w:t>
            </w:r>
          </w:p>
        </w:tc>
        <w:tc>
          <w:tcPr>
            <w:tcW w:w="1499" w:type="dxa"/>
            <w:tcPrChange w:id="56" w:author="VOYER Raphael" w:date="2021-06-16T09:31:00Z">
              <w:tcPr>
                <w:tcW w:w="1669" w:type="dxa"/>
              </w:tcPr>
            </w:tcPrChange>
          </w:tcPr>
          <w:p w:rsidR="00855336" w:rsidRDefault="00855336" w:rsidP="00D70809">
            <w:pPr>
              <w:pStyle w:val="TableHeading"/>
            </w:pPr>
            <w:r>
              <w:t>Update By</w:t>
            </w:r>
          </w:p>
        </w:tc>
        <w:tc>
          <w:tcPr>
            <w:tcW w:w="3692" w:type="dxa"/>
            <w:tcPrChange w:id="57" w:author="VOYER Raphael" w:date="2021-06-16T09:31:00Z">
              <w:tcPr>
                <w:tcW w:w="3378" w:type="dxa"/>
              </w:tcPr>
            </w:tcPrChange>
          </w:tcPr>
          <w:p w:rsidR="00855336" w:rsidRDefault="00855336" w:rsidP="00D70809">
            <w:pPr>
              <w:pStyle w:val="TableHeading"/>
            </w:pPr>
            <w:r>
              <w:t>Revision Description</w:t>
            </w:r>
          </w:p>
        </w:tc>
        <w:tc>
          <w:tcPr>
            <w:tcW w:w="1101" w:type="dxa"/>
            <w:tcPrChange w:id="58" w:author="VOYER Raphael" w:date="2021-06-16T09:31:00Z">
              <w:tcPr>
                <w:tcW w:w="1164" w:type="dxa"/>
              </w:tcPr>
            </w:tcPrChange>
          </w:tcPr>
          <w:p w:rsidR="00855336" w:rsidRDefault="00855336" w:rsidP="00D70809">
            <w:pPr>
              <w:pStyle w:val="TableHeading"/>
            </w:pPr>
            <w:r>
              <w:t>Status</w:t>
            </w:r>
          </w:p>
        </w:tc>
      </w:tr>
      <w:tr w:rsidR="00855336" w:rsidTr="00A87B5C">
        <w:trPr>
          <w:trHeight w:val="256"/>
          <w:trPrChange w:id="59" w:author="VOYER Raphael" w:date="2021-06-16T09:31:00Z">
            <w:trPr>
              <w:trHeight w:val="256"/>
            </w:trPr>
          </w:trPrChange>
        </w:trPr>
        <w:tc>
          <w:tcPr>
            <w:tcW w:w="1081" w:type="dxa"/>
            <w:tcPrChange w:id="60" w:author="VOYER Raphael" w:date="2021-06-16T09:31:00Z">
              <w:tcPr>
                <w:tcW w:w="1081" w:type="dxa"/>
              </w:tcPr>
            </w:tcPrChange>
          </w:tcPr>
          <w:p w:rsidR="00855336" w:rsidRDefault="00856BD3" w:rsidP="00D70809">
            <w:pPr>
              <w:pStyle w:val="Tabletext"/>
            </w:pPr>
            <w:r>
              <w:t>0.1</w:t>
            </w:r>
          </w:p>
        </w:tc>
        <w:tc>
          <w:tcPr>
            <w:tcW w:w="1309" w:type="dxa"/>
            <w:tcPrChange w:id="61" w:author="VOYER Raphael" w:date="2021-06-16T09:31:00Z">
              <w:tcPr>
                <w:tcW w:w="1342" w:type="dxa"/>
              </w:tcPr>
            </w:tcPrChange>
          </w:tcPr>
          <w:p w:rsidR="00855336" w:rsidRPr="00D96D24" w:rsidRDefault="00A87B5C" w:rsidP="00D70809">
            <w:pPr>
              <w:pStyle w:val="Tabletext"/>
            </w:pPr>
            <w:ins w:id="62" w:author="VOYER Raphael" w:date="2021-06-16T09:33:00Z">
              <w:r>
                <w:t>16</w:t>
              </w:r>
            </w:ins>
            <w:del w:id="63" w:author="VOYER Raphael" w:date="2021-06-16T09:33:00Z">
              <w:r w:rsidR="00855336" w:rsidDel="00A87B5C">
                <w:delText>04</w:delText>
              </w:r>
            </w:del>
            <w:r w:rsidR="00855336">
              <w:t>/06/</w:t>
            </w:r>
            <w:del w:id="64" w:author="VOYER Raphael" w:date="2021-06-16T09:33:00Z">
              <w:r w:rsidR="00855336" w:rsidDel="00A87B5C">
                <w:delText>2010</w:delText>
              </w:r>
            </w:del>
            <w:ins w:id="65" w:author="VOYER Raphael" w:date="2021-06-16T09:33:00Z">
              <w:r>
                <w:t>2021</w:t>
              </w:r>
            </w:ins>
          </w:p>
        </w:tc>
        <w:tc>
          <w:tcPr>
            <w:tcW w:w="1146" w:type="dxa"/>
            <w:tcPrChange w:id="66" w:author="VOYER Raphael" w:date="2021-06-16T09:31:00Z">
              <w:tcPr>
                <w:tcW w:w="1194" w:type="dxa"/>
              </w:tcPr>
            </w:tcPrChange>
          </w:tcPr>
          <w:p w:rsidR="00855336" w:rsidRDefault="00855336" w:rsidP="00D70809">
            <w:pPr>
              <w:pStyle w:val="Tabletext"/>
            </w:pPr>
          </w:p>
        </w:tc>
        <w:tc>
          <w:tcPr>
            <w:tcW w:w="1499" w:type="dxa"/>
            <w:tcPrChange w:id="67" w:author="VOYER Raphael" w:date="2021-06-16T09:31:00Z">
              <w:tcPr>
                <w:tcW w:w="1669" w:type="dxa"/>
              </w:tcPr>
            </w:tcPrChange>
          </w:tcPr>
          <w:p w:rsidR="00855336" w:rsidRPr="0075761C" w:rsidRDefault="00A87B5C" w:rsidP="00D70809">
            <w:pPr>
              <w:pStyle w:val="Tabletext"/>
              <w:rPr>
                <w:lang w:val="sv-SE"/>
              </w:rPr>
            </w:pPr>
            <w:ins w:id="68" w:author="VOYER Raphael" w:date="2021-06-16T09:32:00Z">
              <w:r>
                <w:rPr>
                  <w:lang w:val="sv-SE"/>
                </w:rPr>
                <w:t>Raphael Voyer</w:t>
              </w:r>
            </w:ins>
            <w:del w:id="69" w:author="VOYER Raphael" w:date="2021-06-16T09:32:00Z">
              <w:r w:rsidR="00855336" w:rsidDel="00A87B5C">
                <w:rPr>
                  <w:lang w:val="sv-SE"/>
                </w:rPr>
                <w:delText>Sandeep Sreerangam</w:delText>
              </w:r>
            </w:del>
          </w:p>
        </w:tc>
        <w:tc>
          <w:tcPr>
            <w:tcW w:w="3692" w:type="dxa"/>
            <w:tcPrChange w:id="70" w:author="VOYER Raphael" w:date="2021-06-16T09:31:00Z">
              <w:tcPr>
                <w:tcW w:w="3378" w:type="dxa"/>
              </w:tcPr>
            </w:tcPrChange>
          </w:tcPr>
          <w:p w:rsidR="00855336" w:rsidRDefault="00855336" w:rsidP="00D70809">
            <w:pPr>
              <w:pStyle w:val="Tabletext"/>
            </w:pPr>
            <w:r>
              <w:t>Initial document, capturing the HA Vlan functional specifications and design.</w:t>
            </w:r>
          </w:p>
        </w:tc>
        <w:tc>
          <w:tcPr>
            <w:tcW w:w="1101" w:type="dxa"/>
            <w:tcPrChange w:id="71" w:author="VOYER Raphael" w:date="2021-06-16T09:31:00Z">
              <w:tcPr>
                <w:tcW w:w="1164" w:type="dxa"/>
              </w:tcPr>
            </w:tcPrChange>
          </w:tcPr>
          <w:p w:rsidR="00855336" w:rsidRDefault="00855336" w:rsidP="00D70809">
            <w:pPr>
              <w:pStyle w:val="Tabletext"/>
            </w:pPr>
            <w:r>
              <w:t>Draft</w:t>
            </w:r>
          </w:p>
        </w:tc>
      </w:tr>
      <w:tr w:rsidR="00321B73" w:rsidDel="00A87B5C" w:rsidTr="00A87B5C">
        <w:trPr>
          <w:trHeight w:val="256"/>
          <w:del w:id="72" w:author="VOYER Raphael" w:date="2021-06-16T09:31:00Z"/>
          <w:trPrChange w:id="73" w:author="VOYER Raphael" w:date="2021-06-16T09:31:00Z">
            <w:trPr>
              <w:trHeight w:val="256"/>
            </w:trPr>
          </w:trPrChange>
        </w:trPr>
        <w:tc>
          <w:tcPr>
            <w:tcW w:w="1081" w:type="dxa"/>
            <w:tcPrChange w:id="74" w:author="VOYER Raphael" w:date="2021-06-16T09:31:00Z">
              <w:tcPr>
                <w:tcW w:w="1081" w:type="dxa"/>
              </w:tcPr>
            </w:tcPrChange>
          </w:tcPr>
          <w:p w:rsidR="00321B73" w:rsidDel="00A87B5C" w:rsidRDefault="00C40713" w:rsidP="00D70809">
            <w:pPr>
              <w:pStyle w:val="Tabletext"/>
              <w:rPr>
                <w:del w:id="75" w:author="VOYER Raphael" w:date="2021-06-16T09:31:00Z"/>
              </w:rPr>
            </w:pPr>
            <w:del w:id="76" w:author="VOYER Raphael" w:date="2021-06-16T09:31:00Z">
              <w:r w:rsidDel="00A87B5C">
                <w:delText>1.0</w:delText>
              </w:r>
            </w:del>
          </w:p>
        </w:tc>
        <w:tc>
          <w:tcPr>
            <w:tcW w:w="1309" w:type="dxa"/>
            <w:tcPrChange w:id="77" w:author="VOYER Raphael" w:date="2021-06-16T09:31:00Z">
              <w:tcPr>
                <w:tcW w:w="1342" w:type="dxa"/>
              </w:tcPr>
            </w:tcPrChange>
          </w:tcPr>
          <w:p w:rsidR="00321B73" w:rsidDel="00A87B5C" w:rsidRDefault="00321B73" w:rsidP="00D70809">
            <w:pPr>
              <w:pStyle w:val="Tabletext"/>
              <w:rPr>
                <w:del w:id="78" w:author="VOYER Raphael" w:date="2021-06-16T09:31:00Z"/>
              </w:rPr>
            </w:pPr>
            <w:del w:id="79" w:author="VOYER Raphael" w:date="2021-06-16T09:31:00Z">
              <w:r w:rsidDel="00A87B5C">
                <w:delText>31/07/2010</w:delText>
              </w:r>
            </w:del>
          </w:p>
        </w:tc>
        <w:tc>
          <w:tcPr>
            <w:tcW w:w="1146" w:type="dxa"/>
            <w:tcPrChange w:id="80" w:author="VOYER Raphael" w:date="2021-06-16T09:31:00Z">
              <w:tcPr>
                <w:tcW w:w="1194" w:type="dxa"/>
              </w:tcPr>
            </w:tcPrChange>
          </w:tcPr>
          <w:p w:rsidR="00321B73" w:rsidDel="00A87B5C" w:rsidRDefault="001405BF" w:rsidP="001405BF">
            <w:pPr>
              <w:pStyle w:val="Tabletext"/>
              <w:jc w:val="center"/>
              <w:rPr>
                <w:del w:id="81" w:author="VOYER Raphael" w:date="2021-06-16T09:31:00Z"/>
              </w:rPr>
            </w:pPr>
            <w:del w:id="82" w:author="VOYER Raphael" w:date="2021-06-16T09:31:00Z">
              <w:r w:rsidDel="00A87B5C">
                <w:delText>1</w:delText>
              </w:r>
            </w:del>
          </w:p>
        </w:tc>
        <w:tc>
          <w:tcPr>
            <w:tcW w:w="1499" w:type="dxa"/>
            <w:tcPrChange w:id="83" w:author="VOYER Raphael" w:date="2021-06-16T09:31:00Z">
              <w:tcPr>
                <w:tcW w:w="1669" w:type="dxa"/>
              </w:tcPr>
            </w:tcPrChange>
          </w:tcPr>
          <w:p w:rsidR="00321B73" w:rsidDel="00A87B5C" w:rsidRDefault="00321B73" w:rsidP="00D70809">
            <w:pPr>
              <w:pStyle w:val="Tabletext"/>
              <w:rPr>
                <w:del w:id="84" w:author="VOYER Raphael" w:date="2021-06-16T09:31:00Z"/>
                <w:lang w:val="sv-SE"/>
              </w:rPr>
            </w:pPr>
            <w:del w:id="85" w:author="VOYER Raphael" w:date="2021-06-16T09:31:00Z">
              <w:r w:rsidDel="00A87B5C">
                <w:rPr>
                  <w:lang w:val="sv-SE"/>
                </w:rPr>
                <w:delText>Sandeep Sreerangam</w:delText>
              </w:r>
            </w:del>
          </w:p>
        </w:tc>
        <w:tc>
          <w:tcPr>
            <w:tcW w:w="3692" w:type="dxa"/>
            <w:tcPrChange w:id="86" w:author="VOYER Raphael" w:date="2021-06-16T09:31:00Z">
              <w:tcPr>
                <w:tcW w:w="3378" w:type="dxa"/>
              </w:tcPr>
            </w:tcPrChange>
          </w:tcPr>
          <w:p w:rsidR="00321B73" w:rsidDel="00A87B5C" w:rsidRDefault="00321B73" w:rsidP="00D70809">
            <w:pPr>
              <w:pStyle w:val="Tabletext"/>
              <w:rPr>
                <w:del w:id="87" w:author="VOYER Raphael" w:date="2021-06-16T09:31:00Z"/>
              </w:rPr>
            </w:pPr>
            <w:del w:id="88" w:author="VOYER Raphael" w:date="2021-06-16T09:31:00Z">
              <w:r w:rsidDel="00A87B5C">
                <w:delText xml:space="preserve">Updated the internal review comments and preliminary </w:delText>
              </w:r>
            </w:del>
          </w:p>
          <w:p w:rsidR="00321B73" w:rsidRPr="00321B73" w:rsidDel="00A87B5C" w:rsidRDefault="00321B73" w:rsidP="00321B73">
            <w:pPr>
              <w:rPr>
                <w:del w:id="89" w:author="VOYER Raphael" w:date="2021-06-16T09:31:00Z"/>
              </w:rPr>
            </w:pPr>
            <w:del w:id="90" w:author="VOYER Raphael" w:date="2021-06-16T09:31:00Z">
              <w:r w:rsidDel="00A87B5C">
                <w:delText>review comments</w:delText>
              </w:r>
            </w:del>
          </w:p>
        </w:tc>
        <w:tc>
          <w:tcPr>
            <w:tcW w:w="1101" w:type="dxa"/>
            <w:tcPrChange w:id="91" w:author="VOYER Raphael" w:date="2021-06-16T09:31:00Z">
              <w:tcPr>
                <w:tcW w:w="1164" w:type="dxa"/>
              </w:tcPr>
            </w:tcPrChange>
          </w:tcPr>
          <w:p w:rsidR="00321B73" w:rsidDel="00A87B5C" w:rsidRDefault="00F146F4" w:rsidP="00D70809">
            <w:pPr>
              <w:pStyle w:val="Tabletext"/>
              <w:rPr>
                <w:del w:id="92" w:author="VOYER Raphael" w:date="2021-06-16T09:31:00Z"/>
              </w:rPr>
            </w:pPr>
            <w:del w:id="93" w:author="VOYER Raphael" w:date="2021-06-16T09:31:00Z">
              <w:r w:rsidDel="00A87B5C">
                <w:delText xml:space="preserve">721R01 </w:delText>
              </w:r>
              <w:r w:rsidR="001405BF" w:rsidDel="00A87B5C">
                <w:delText xml:space="preserve">Review </w:delText>
              </w:r>
              <w:r w:rsidR="00321B73" w:rsidDel="00A87B5C">
                <w:delText>Draft</w:delText>
              </w:r>
            </w:del>
          </w:p>
        </w:tc>
      </w:tr>
      <w:tr w:rsidR="000D7646" w:rsidDel="00A87B5C" w:rsidTr="00A87B5C">
        <w:trPr>
          <w:trHeight w:val="256"/>
          <w:del w:id="94" w:author="VOYER Raphael" w:date="2021-06-16T09:31:00Z"/>
          <w:trPrChange w:id="95" w:author="VOYER Raphael" w:date="2021-06-16T09:31:00Z">
            <w:trPr>
              <w:trHeight w:val="256"/>
            </w:trPr>
          </w:trPrChange>
        </w:trPr>
        <w:tc>
          <w:tcPr>
            <w:tcW w:w="1081" w:type="dxa"/>
            <w:tcPrChange w:id="96" w:author="VOYER Raphael" w:date="2021-06-16T09:31:00Z">
              <w:tcPr>
                <w:tcW w:w="1081" w:type="dxa"/>
              </w:tcPr>
            </w:tcPrChange>
          </w:tcPr>
          <w:p w:rsidR="000D7646" w:rsidDel="00A87B5C" w:rsidRDefault="000D7646" w:rsidP="00D70809">
            <w:pPr>
              <w:pStyle w:val="Tabletext"/>
              <w:rPr>
                <w:del w:id="97" w:author="VOYER Raphael" w:date="2021-06-16T09:31:00Z"/>
              </w:rPr>
            </w:pPr>
            <w:del w:id="98" w:author="VOYER Raphael" w:date="2021-06-16T09:31:00Z">
              <w:r w:rsidDel="00A87B5C">
                <w:delText>1.1</w:delText>
              </w:r>
            </w:del>
          </w:p>
        </w:tc>
        <w:tc>
          <w:tcPr>
            <w:tcW w:w="1309" w:type="dxa"/>
            <w:tcPrChange w:id="99" w:author="VOYER Raphael" w:date="2021-06-16T09:31:00Z">
              <w:tcPr>
                <w:tcW w:w="1342" w:type="dxa"/>
              </w:tcPr>
            </w:tcPrChange>
          </w:tcPr>
          <w:p w:rsidR="000D7646" w:rsidDel="00A87B5C" w:rsidRDefault="000D7646" w:rsidP="00D70809">
            <w:pPr>
              <w:pStyle w:val="Tabletext"/>
              <w:rPr>
                <w:del w:id="100" w:author="VOYER Raphael" w:date="2021-06-16T09:31:00Z"/>
              </w:rPr>
            </w:pPr>
            <w:del w:id="101" w:author="VOYER Raphael" w:date="2021-06-16T09:31:00Z">
              <w:r w:rsidDel="00A87B5C">
                <w:delText>24/08/</w:delText>
              </w:r>
              <w:r w:rsidR="009C6311" w:rsidDel="00A87B5C">
                <w:delText>20</w:delText>
              </w:r>
              <w:r w:rsidDel="00A87B5C">
                <w:delText>10</w:delText>
              </w:r>
            </w:del>
          </w:p>
        </w:tc>
        <w:tc>
          <w:tcPr>
            <w:tcW w:w="1146" w:type="dxa"/>
            <w:tcPrChange w:id="102" w:author="VOYER Raphael" w:date="2021-06-16T09:31:00Z">
              <w:tcPr>
                <w:tcW w:w="1194" w:type="dxa"/>
              </w:tcPr>
            </w:tcPrChange>
          </w:tcPr>
          <w:p w:rsidR="000D7646" w:rsidDel="00A87B5C" w:rsidRDefault="000D7646" w:rsidP="00D70809">
            <w:pPr>
              <w:pStyle w:val="Tabletext"/>
              <w:rPr>
                <w:del w:id="103" w:author="VOYER Raphael" w:date="2021-06-16T09:31:00Z"/>
              </w:rPr>
            </w:pPr>
          </w:p>
        </w:tc>
        <w:tc>
          <w:tcPr>
            <w:tcW w:w="1499" w:type="dxa"/>
            <w:tcPrChange w:id="104" w:author="VOYER Raphael" w:date="2021-06-16T09:31:00Z">
              <w:tcPr>
                <w:tcW w:w="1669" w:type="dxa"/>
              </w:tcPr>
            </w:tcPrChange>
          </w:tcPr>
          <w:p w:rsidR="000D7646" w:rsidDel="00A87B5C" w:rsidRDefault="000D7646" w:rsidP="00D70809">
            <w:pPr>
              <w:pStyle w:val="Tabletext"/>
              <w:rPr>
                <w:del w:id="105" w:author="VOYER Raphael" w:date="2021-06-16T09:31:00Z"/>
                <w:lang w:val="sv-SE"/>
              </w:rPr>
            </w:pPr>
            <w:del w:id="106" w:author="VOYER Raphael" w:date="2021-06-16T09:31:00Z">
              <w:r w:rsidDel="00A87B5C">
                <w:rPr>
                  <w:lang w:val="sv-SE"/>
                </w:rPr>
                <w:delText>Sandeep</w:delText>
              </w:r>
            </w:del>
          </w:p>
          <w:p w:rsidR="000D7646" w:rsidRPr="000D7646" w:rsidDel="00A87B5C" w:rsidRDefault="000D7646" w:rsidP="000D7646">
            <w:pPr>
              <w:rPr>
                <w:del w:id="107" w:author="VOYER Raphael" w:date="2021-06-16T09:31:00Z"/>
                <w:lang w:val="sv-SE"/>
              </w:rPr>
            </w:pPr>
            <w:del w:id="108" w:author="VOYER Raphael" w:date="2021-06-16T09:31:00Z">
              <w:r w:rsidDel="00A87B5C">
                <w:rPr>
                  <w:lang w:val="sv-SE"/>
                </w:rPr>
                <w:delText>Sreerangam</w:delText>
              </w:r>
            </w:del>
          </w:p>
        </w:tc>
        <w:tc>
          <w:tcPr>
            <w:tcW w:w="3692" w:type="dxa"/>
            <w:tcPrChange w:id="109" w:author="VOYER Raphael" w:date="2021-06-16T09:31:00Z">
              <w:tcPr>
                <w:tcW w:w="3378" w:type="dxa"/>
              </w:tcPr>
            </w:tcPrChange>
          </w:tcPr>
          <w:p w:rsidR="000D7646" w:rsidDel="00A87B5C" w:rsidRDefault="000D7646" w:rsidP="00D70809">
            <w:pPr>
              <w:pStyle w:val="Tabletext"/>
              <w:rPr>
                <w:del w:id="110" w:author="VOYER Raphael" w:date="2021-06-16T09:31:00Z"/>
              </w:rPr>
            </w:pPr>
            <w:del w:id="111" w:author="VOYER Raphael" w:date="2021-06-16T09:31:00Z">
              <w:r w:rsidDel="00A87B5C">
                <w:delText>Updated the internal review comments and external review</w:delText>
              </w:r>
            </w:del>
          </w:p>
          <w:p w:rsidR="000D7646" w:rsidRPr="000D7646" w:rsidDel="00A87B5C" w:rsidRDefault="000D7646" w:rsidP="000D7646">
            <w:pPr>
              <w:rPr>
                <w:del w:id="112" w:author="VOYER Raphael" w:date="2021-06-16T09:31:00Z"/>
              </w:rPr>
            </w:pPr>
            <w:del w:id="113" w:author="VOYER Raphael" w:date="2021-06-16T09:31:00Z">
              <w:r w:rsidDel="00A87B5C">
                <w:delText>Comments.</w:delText>
              </w:r>
            </w:del>
          </w:p>
        </w:tc>
        <w:tc>
          <w:tcPr>
            <w:tcW w:w="1101" w:type="dxa"/>
            <w:tcPrChange w:id="114" w:author="VOYER Raphael" w:date="2021-06-16T09:31:00Z">
              <w:tcPr>
                <w:tcW w:w="1164" w:type="dxa"/>
              </w:tcPr>
            </w:tcPrChange>
          </w:tcPr>
          <w:p w:rsidR="000D7646" w:rsidDel="00A87B5C" w:rsidRDefault="001405BF" w:rsidP="00D70809">
            <w:pPr>
              <w:pStyle w:val="Tabletext"/>
              <w:rPr>
                <w:del w:id="115" w:author="VOYER Raphael" w:date="2021-06-16T09:31:00Z"/>
              </w:rPr>
            </w:pPr>
            <w:del w:id="116" w:author="VOYER Raphael" w:date="2021-06-16T09:31:00Z">
              <w:r w:rsidDel="00A87B5C">
                <w:delText xml:space="preserve"> Update</w:delText>
              </w:r>
            </w:del>
          </w:p>
        </w:tc>
      </w:tr>
      <w:tr w:rsidR="004E6280" w:rsidDel="00A87B5C" w:rsidTr="00A87B5C">
        <w:trPr>
          <w:trHeight w:val="256"/>
          <w:del w:id="117" w:author="VOYER Raphael" w:date="2021-06-16T09:31:00Z"/>
          <w:trPrChange w:id="118" w:author="VOYER Raphael" w:date="2021-06-16T09:31:00Z">
            <w:trPr>
              <w:trHeight w:val="256"/>
            </w:trPr>
          </w:trPrChange>
        </w:trPr>
        <w:tc>
          <w:tcPr>
            <w:tcW w:w="1081" w:type="dxa"/>
            <w:tcPrChange w:id="119" w:author="VOYER Raphael" w:date="2021-06-16T09:31:00Z">
              <w:tcPr>
                <w:tcW w:w="1081" w:type="dxa"/>
              </w:tcPr>
            </w:tcPrChange>
          </w:tcPr>
          <w:p w:rsidR="004E6280" w:rsidDel="00A87B5C" w:rsidRDefault="004E6280" w:rsidP="00D4718B">
            <w:pPr>
              <w:pStyle w:val="Tabletext"/>
              <w:rPr>
                <w:del w:id="120" w:author="VOYER Raphael" w:date="2021-06-16T09:31:00Z"/>
              </w:rPr>
            </w:pPr>
            <w:del w:id="121" w:author="VOYER Raphael" w:date="2021-06-16T09:31:00Z">
              <w:r w:rsidDel="00A87B5C">
                <w:delText>1.2</w:delText>
              </w:r>
            </w:del>
          </w:p>
        </w:tc>
        <w:tc>
          <w:tcPr>
            <w:tcW w:w="1309" w:type="dxa"/>
            <w:tcPrChange w:id="122" w:author="VOYER Raphael" w:date="2021-06-16T09:31:00Z">
              <w:tcPr>
                <w:tcW w:w="1342" w:type="dxa"/>
              </w:tcPr>
            </w:tcPrChange>
          </w:tcPr>
          <w:p w:rsidR="004E6280" w:rsidDel="00A87B5C" w:rsidRDefault="004E6280" w:rsidP="00D4718B">
            <w:pPr>
              <w:pStyle w:val="Tabletext"/>
              <w:rPr>
                <w:del w:id="123" w:author="VOYER Raphael" w:date="2021-06-16T09:31:00Z"/>
              </w:rPr>
            </w:pPr>
            <w:del w:id="124" w:author="VOYER Raphael" w:date="2021-06-16T09:31:00Z">
              <w:r w:rsidDel="00A87B5C">
                <w:delText>22/09/2010</w:delText>
              </w:r>
            </w:del>
          </w:p>
        </w:tc>
        <w:tc>
          <w:tcPr>
            <w:tcW w:w="1146" w:type="dxa"/>
            <w:tcPrChange w:id="125" w:author="VOYER Raphael" w:date="2021-06-16T09:31:00Z">
              <w:tcPr>
                <w:tcW w:w="1194" w:type="dxa"/>
              </w:tcPr>
            </w:tcPrChange>
          </w:tcPr>
          <w:p w:rsidR="004E6280" w:rsidDel="00A87B5C" w:rsidRDefault="004E6280" w:rsidP="00D4718B">
            <w:pPr>
              <w:pStyle w:val="Tabletext"/>
              <w:jc w:val="center"/>
              <w:rPr>
                <w:del w:id="126" w:author="VOYER Raphael" w:date="2021-06-16T09:31:00Z"/>
              </w:rPr>
            </w:pPr>
          </w:p>
        </w:tc>
        <w:tc>
          <w:tcPr>
            <w:tcW w:w="1499" w:type="dxa"/>
            <w:tcPrChange w:id="127" w:author="VOYER Raphael" w:date="2021-06-16T09:31:00Z">
              <w:tcPr>
                <w:tcW w:w="1669" w:type="dxa"/>
              </w:tcPr>
            </w:tcPrChange>
          </w:tcPr>
          <w:p w:rsidR="004E6280" w:rsidDel="00A87B5C" w:rsidRDefault="004E6280" w:rsidP="00D4718B">
            <w:pPr>
              <w:pStyle w:val="Tabletext"/>
              <w:rPr>
                <w:del w:id="128" w:author="VOYER Raphael" w:date="2021-06-16T09:31:00Z"/>
                <w:lang w:val="sv-SE"/>
              </w:rPr>
            </w:pPr>
            <w:del w:id="129" w:author="VOYER Raphael" w:date="2021-06-16T09:31:00Z">
              <w:r w:rsidDel="00A87B5C">
                <w:rPr>
                  <w:lang w:val="sv-SE"/>
                </w:rPr>
                <w:delText>Sandeep</w:delText>
              </w:r>
            </w:del>
          </w:p>
          <w:p w:rsidR="004E6280" w:rsidRPr="008A16DB" w:rsidDel="00A87B5C" w:rsidRDefault="004E6280" w:rsidP="00D4718B">
            <w:pPr>
              <w:rPr>
                <w:del w:id="130" w:author="VOYER Raphael" w:date="2021-06-16T09:31:00Z"/>
                <w:lang w:val="sv-SE"/>
              </w:rPr>
            </w:pPr>
            <w:del w:id="131" w:author="VOYER Raphael" w:date="2021-06-16T09:31:00Z">
              <w:r w:rsidDel="00A87B5C">
                <w:rPr>
                  <w:lang w:val="sv-SE"/>
                </w:rPr>
                <w:delText>Sreerangam</w:delText>
              </w:r>
            </w:del>
          </w:p>
        </w:tc>
        <w:tc>
          <w:tcPr>
            <w:tcW w:w="3692" w:type="dxa"/>
            <w:tcPrChange w:id="132" w:author="VOYER Raphael" w:date="2021-06-16T09:31:00Z">
              <w:tcPr>
                <w:tcW w:w="3378" w:type="dxa"/>
              </w:tcPr>
            </w:tcPrChange>
          </w:tcPr>
          <w:p w:rsidR="004E6280" w:rsidDel="00A87B5C" w:rsidRDefault="004E6280" w:rsidP="00D4718B">
            <w:pPr>
              <w:pStyle w:val="Tabletext"/>
              <w:rPr>
                <w:del w:id="133" w:author="VOYER Raphael" w:date="2021-06-16T09:31:00Z"/>
              </w:rPr>
            </w:pPr>
            <w:del w:id="134" w:author="VOYER Raphael" w:date="2021-06-16T09:31:00Z">
              <w:r w:rsidDel="00A87B5C">
                <w:delText xml:space="preserve">Updated the </w:delText>
              </w:r>
              <w:smartTag w:uri="urn:schemas-microsoft-com:office:smarttags" w:element="stockticker">
                <w:r w:rsidDel="00A87B5C">
                  <w:delText>CLI</w:delText>
                </w:r>
              </w:smartTag>
              <w:r w:rsidDel="00A87B5C">
                <w:delText xml:space="preserve"> with the</w:delText>
              </w:r>
            </w:del>
          </w:p>
          <w:p w:rsidR="004E6280" w:rsidDel="00A87B5C" w:rsidRDefault="004E6280" w:rsidP="00D4718B">
            <w:pPr>
              <w:rPr>
                <w:del w:id="135" w:author="VOYER Raphael" w:date="2021-06-16T09:31:00Z"/>
              </w:rPr>
            </w:pPr>
            <w:del w:id="136" w:author="VOYER Raphael" w:date="2021-06-16T09:31:00Z">
              <w:r w:rsidDel="00A87B5C">
                <w:delText xml:space="preserve">Keyword server-cluster instead </w:delText>
              </w:r>
            </w:del>
          </w:p>
          <w:p w:rsidR="004E6280" w:rsidRPr="008A16DB" w:rsidDel="00A87B5C" w:rsidRDefault="004E6280" w:rsidP="00D4718B">
            <w:pPr>
              <w:rPr>
                <w:del w:id="137" w:author="VOYER Raphael" w:date="2021-06-16T09:31:00Z"/>
              </w:rPr>
            </w:pPr>
            <w:del w:id="138" w:author="VOYER Raphael" w:date="2021-06-16T09:31:00Z">
              <w:r w:rsidDel="00A87B5C">
                <w:delText>of cluster.</w:delText>
              </w:r>
            </w:del>
          </w:p>
        </w:tc>
        <w:tc>
          <w:tcPr>
            <w:tcW w:w="1101" w:type="dxa"/>
            <w:tcPrChange w:id="139" w:author="VOYER Raphael" w:date="2021-06-16T09:31:00Z">
              <w:tcPr>
                <w:tcW w:w="1164" w:type="dxa"/>
              </w:tcPr>
            </w:tcPrChange>
          </w:tcPr>
          <w:p w:rsidR="004E6280" w:rsidDel="00A87B5C" w:rsidRDefault="004E6280" w:rsidP="00F146F4">
            <w:pPr>
              <w:pStyle w:val="Tabletext"/>
              <w:rPr>
                <w:del w:id="140" w:author="VOYER Raphael" w:date="2021-06-16T09:31:00Z"/>
              </w:rPr>
            </w:pPr>
          </w:p>
          <w:p w:rsidR="00F146F4" w:rsidRPr="00F146F4" w:rsidDel="00A87B5C" w:rsidRDefault="00F146F4" w:rsidP="00F146F4">
            <w:pPr>
              <w:rPr>
                <w:del w:id="141" w:author="VOYER Raphael" w:date="2021-06-16T09:31:00Z"/>
              </w:rPr>
            </w:pPr>
            <w:del w:id="142" w:author="VOYER Raphael" w:date="2021-06-16T09:31:00Z">
              <w:r w:rsidDel="00A87B5C">
                <w:delText>Update</w:delText>
              </w:r>
            </w:del>
          </w:p>
        </w:tc>
      </w:tr>
      <w:tr w:rsidR="00457B46" w:rsidDel="00A87B5C" w:rsidTr="00A87B5C">
        <w:trPr>
          <w:trHeight w:val="256"/>
          <w:del w:id="143" w:author="VOYER Raphael" w:date="2021-06-16T09:31:00Z"/>
          <w:trPrChange w:id="144" w:author="VOYER Raphael" w:date="2021-06-16T09:31:00Z">
            <w:trPr>
              <w:trHeight w:val="256"/>
            </w:trPr>
          </w:trPrChange>
        </w:trPr>
        <w:tc>
          <w:tcPr>
            <w:tcW w:w="1081" w:type="dxa"/>
            <w:tcPrChange w:id="145" w:author="VOYER Raphael" w:date="2021-06-16T09:31:00Z">
              <w:tcPr>
                <w:tcW w:w="1081" w:type="dxa"/>
              </w:tcPr>
            </w:tcPrChange>
          </w:tcPr>
          <w:p w:rsidR="00457B46" w:rsidDel="00A87B5C" w:rsidRDefault="00457B46" w:rsidP="00B70E21">
            <w:pPr>
              <w:pStyle w:val="Tabletext"/>
              <w:rPr>
                <w:del w:id="146" w:author="VOYER Raphael" w:date="2021-06-16T09:31:00Z"/>
              </w:rPr>
            </w:pPr>
            <w:del w:id="147" w:author="VOYER Raphael" w:date="2021-06-16T09:31:00Z">
              <w:r w:rsidDel="00A87B5C">
                <w:delText xml:space="preserve">1.3 </w:delText>
              </w:r>
            </w:del>
          </w:p>
        </w:tc>
        <w:tc>
          <w:tcPr>
            <w:tcW w:w="1309" w:type="dxa"/>
            <w:tcPrChange w:id="148" w:author="VOYER Raphael" w:date="2021-06-16T09:31:00Z">
              <w:tcPr>
                <w:tcW w:w="1342" w:type="dxa"/>
              </w:tcPr>
            </w:tcPrChange>
          </w:tcPr>
          <w:p w:rsidR="00457B46" w:rsidDel="00A87B5C" w:rsidRDefault="00457B46" w:rsidP="00B70E21">
            <w:pPr>
              <w:pStyle w:val="Tabletext"/>
              <w:rPr>
                <w:del w:id="149" w:author="VOYER Raphael" w:date="2021-06-16T09:31:00Z"/>
              </w:rPr>
            </w:pPr>
            <w:del w:id="150" w:author="VOYER Raphael" w:date="2021-06-16T09:31:00Z">
              <w:r w:rsidDel="00A87B5C">
                <w:delText>21/12/2010</w:delText>
              </w:r>
            </w:del>
          </w:p>
        </w:tc>
        <w:tc>
          <w:tcPr>
            <w:tcW w:w="1146" w:type="dxa"/>
            <w:tcPrChange w:id="151" w:author="VOYER Raphael" w:date="2021-06-16T09:31:00Z">
              <w:tcPr>
                <w:tcW w:w="1194" w:type="dxa"/>
              </w:tcPr>
            </w:tcPrChange>
          </w:tcPr>
          <w:p w:rsidR="00457B46" w:rsidDel="00A87B5C" w:rsidRDefault="00457B46" w:rsidP="00B70E21">
            <w:pPr>
              <w:pStyle w:val="Tabletext"/>
              <w:jc w:val="center"/>
              <w:rPr>
                <w:del w:id="152" w:author="VOYER Raphael" w:date="2021-06-16T09:31:00Z"/>
              </w:rPr>
            </w:pPr>
          </w:p>
        </w:tc>
        <w:tc>
          <w:tcPr>
            <w:tcW w:w="1499" w:type="dxa"/>
            <w:tcPrChange w:id="153" w:author="VOYER Raphael" w:date="2021-06-16T09:31:00Z">
              <w:tcPr>
                <w:tcW w:w="1669" w:type="dxa"/>
              </w:tcPr>
            </w:tcPrChange>
          </w:tcPr>
          <w:p w:rsidR="00457B46" w:rsidDel="00A87B5C" w:rsidRDefault="00457B46" w:rsidP="00B70E21">
            <w:pPr>
              <w:pStyle w:val="Tabletext"/>
              <w:rPr>
                <w:del w:id="154" w:author="VOYER Raphael" w:date="2021-06-16T09:31:00Z"/>
                <w:lang w:val="sv-SE"/>
              </w:rPr>
            </w:pPr>
            <w:del w:id="155" w:author="VOYER Raphael" w:date="2021-06-16T09:31:00Z">
              <w:r w:rsidDel="00A87B5C">
                <w:rPr>
                  <w:lang w:val="sv-SE"/>
                </w:rPr>
                <w:delText>Chandra Gorentla</w:delText>
              </w:r>
            </w:del>
          </w:p>
        </w:tc>
        <w:tc>
          <w:tcPr>
            <w:tcW w:w="3692" w:type="dxa"/>
            <w:tcPrChange w:id="156" w:author="VOYER Raphael" w:date="2021-06-16T09:31:00Z">
              <w:tcPr>
                <w:tcW w:w="3378" w:type="dxa"/>
              </w:tcPr>
            </w:tcPrChange>
          </w:tcPr>
          <w:p w:rsidR="00457B46" w:rsidDel="00A87B5C" w:rsidRDefault="00457B46" w:rsidP="00B70E21">
            <w:pPr>
              <w:rPr>
                <w:del w:id="157" w:author="VOYER Raphael" w:date="2021-06-16T09:31:00Z"/>
              </w:rPr>
            </w:pPr>
            <w:del w:id="158" w:author="VOYER Raphael" w:date="2021-06-16T09:31:00Z">
              <w:r w:rsidDel="00A87B5C">
                <w:delText xml:space="preserve">Updated the ‘alaHAVlanClusterMacAddressType’ entry of </w:delText>
              </w:r>
            </w:del>
          </w:p>
          <w:p w:rsidR="00457B46" w:rsidDel="00A87B5C" w:rsidRDefault="00457B46" w:rsidP="00B70E21">
            <w:pPr>
              <w:rPr>
                <w:del w:id="159" w:author="VOYER Raphael" w:date="2021-06-16T09:31:00Z"/>
              </w:rPr>
            </w:pPr>
            <w:del w:id="160" w:author="VOYER Raphael" w:date="2021-06-16T09:31:00Z">
              <w:r w:rsidDel="00A87B5C">
                <w:delText>Appendix A</w:delText>
              </w:r>
            </w:del>
          </w:p>
        </w:tc>
        <w:tc>
          <w:tcPr>
            <w:tcW w:w="1101" w:type="dxa"/>
            <w:tcPrChange w:id="161" w:author="VOYER Raphael" w:date="2021-06-16T09:31:00Z">
              <w:tcPr>
                <w:tcW w:w="1164" w:type="dxa"/>
              </w:tcPr>
            </w:tcPrChange>
          </w:tcPr>
          <w:p w:rsidR="00457B46" w:rsidDel="00A87B5C" w:rsidRDefault="00F146F4" w:rsidP="00B70E21">
            <w:pPr>
              <w:pStyle w:val="Tabletext"/>
              <w:rPr>
                <w:del w:id="162" w:author="VOYER Raphael" w:date="2021-06-16T09:31:00Z"/>
              </w:rPr>
            </w:pPr>
            <w:del w:id="163" w:author="VOYER Raphael" w:date="2021-06-16T09:31:00Z">
              <w:r w:rsidDel="00A87B5C">
                <w:delText>Update</w:delText>
              </w:r>
            </w:del>
          </w:p>
        </w:tc>
      </w:tr>
      <w:tr w:rsidR="000E3A5C" w:rsidDel="00A87B5C" w:rsidTr="00A87B5C">
        <w:trPr>
          <w:trHeight w:val="2177"/>
          <w:del w:id="164" w:author="VOYER Raphael" w:date="2021-06-16T09:31:00Z"/>
          <w:trPrChange w:id="165" w:author="VOYER Raphael" w:date="2021-06-16T09:31:00Z">
            <w:trPr>
              <w:trHeight w:val="2177"/>
            </w:trPr>
          </w:trPrChange>
        </w:trPr>
        <w:tc>
          <w:tcPr>
            <w:tcW w:w="1081" w:type="dxa"/>
            <w:tcPrChange w:id="166" w:author="VOYER Raphael" w:date="2021-06-16T09:31:00Z">
              <w:tcPr>
                <w:tcW w:w="1081" w:type="dxa"/>
              </w:tcPr>
            </w:tcPrChange>
          </w:tcPr>
          <w:p w:rsidR="000E3A5C" w:rsidDel="00A87B5C" w:rsidRDefault="000E3A5C" w:rsidP="00F146F4">
            <w:pPr>
              <w:pStyle w:val="Tabletext"/>
              <w:rPr>
                <w:del w:id="167" w:author="VOYER Raphael" w:date="2021-06-16T09:31:00Z"/>
              </w:rPr>
            </w:pPr>
            <w:del w:id="168" w:author="VOYER Raphael" w:date="2021-06-16T09:31:00Z">
              <w:r w:rsidDel="00A87B5C">
                <w:delText xml:space="preserve">1.4  </w:delText>
              </w:r>
            </w:del>
          </w:p>
        </w:tc>
        <w:tc>
          <w:tcPr>
            <w:tcW w:w="1309" w:type="dxa"/>
            <w:tcPrChange w:id="169" w:author="VOYER Raphael" w:date="2021-06-16T09:31:00Z">
              <w:tcPr>
                <w:tcW w:w="1342" w:type="dxa"/>
              </w:tcPr>
            </w:tcPrChange>
          </w:tcPr>
          <w:p w:rsidR="000E3A5C" w:rsidDel="00A87B5C" w:rsidRDefault="000E3A5C" w:rsidP="00F146F4">
            <w:pPr>
              <w:pStyle w:val="Tabletext"/>
              <w:rPr>
                <w:del w:id="170" w:author="VOYER Raphael" w:date="2021-06-16T09:31:00Z"/>
              </w:rPr>
            </w:pPr>
            <w:del w:id="171" w:author="VOYER Raphael" w:date="2021-06-16T09:31:00Z">
              <w:r w:rsidDel="00A87B5C">
                <w:delText xml:space="preserve">01-Mar-2011 </w:delText>
              </w:r>
            </w:del>
          </w:p>
        </w:tc>
        <w:tc>
          <w:tcPr>
            <w:tcW w:w="1146" w:type="dxa"/>
            <w:tcPrChange w:id="172" w:author="VOYER Raphael" w:date="2021-06-16T09:31:00Z">
              <w:tcPr>
                <w:tcW w:w="1194" w:type="dxa"/>
              </w:tcPr>
            </w:tcPrChange>
          </w:tcPr>
          <w:p w:rsidR="000E3A5C" w:rsidDel="00A87B5C" w:rsidRDefault="00D845A6" w:rsidP="001405BF">
            <w:pPr>
              <w:pStyle w:val="Tabletext"/>
              <w:jc w:val="center"/>
              <w:rPr>
                <w:del w:id="173" w:author="VOYER Raphael" w:date="2021-06-16T09:31:00Z"/>
              </w:rPr>
            </w:pPr>
            <w:del w:id="174" w:author="VOYER Raphael" w:date="2021-06-16T09:31:00Z">
              <w:r w:rsidDel="00A87B5C">
                <w:delText>A</w:delText>
              </w:r>
            </w:del>
          </w:p>
        </w:tc>
        <w:tc>
          <w:tcPr>
            <w:tcW w:w="1499" w:type="dxa"/>
            <w:tcPrChange w:id="175" w:author="VOYER Raphael" w:date="2021-06-16T09:31:00Z">
              <w:tcPr>
                <w:tcW w:w="1669" w:type="dxa"/>
              </w:tcPr>
            </w:tcPrChange>
          </w:tcPr>
          <w:p w:rsidR="000E3A5C" w:rsidDel="00A87B5C" w:rsidRDefault="000E3A5C" w:rsidP="00D70809">
            <w:pPr>
              <w:pStyle w:val="Tabletext"/>
              <w:rPr>
                <w:del w:id="176" w:author="VOYER Raphael" w:date="2021-06-16T09:31:00Z"/>
                <w:lang w:val="sv-SE"/>
              </w:rPr>
            </w:pPr>
            <w:del w:id="177" w:author="VOYER Raphael" w:date="2021-06-16T09:31:00Z">
              <w:r w:rsidDel="00A87B5C">
                <w:rPr>
                  <w:lang w:val="sv-SE"/>
                </w:rPr>
                <w:delText>Chandra Gorentla</w:delText>
              </w:r>
            </w:del>
          </w:p>
        </w:tc>
        <w:tc>
          <w:tcPr>
            <w:tcW w:w="3692" w:type="dxa"/>
            <w:tcPrChange w:id="178" w:author="VOYER Raphael" w:date="2021-06-16T09:31:00Z">
              <w:tcPr>
                <w:tcW w:w="3378" w:type="dxa"/>
              </w:tcPr>
            </w:tcPrChange>
          </w:tcPr>
          <w:p w:rsidR="000E3A5C" w:rsidDel="00A87B5C" w:rsidRDefault="000E3A5C" w:rsidP="00C0786B">
            <w:pPr>
              <w:rPr>
                <w:del w:id="179" w:author="VOYER Raphael" w:date="2021-06-16T09:31:00Z"/>
              </w:rPr>
            </w:pPr>
            <w:del w:id="180" w:author="VOYER Raphael" w:date="2021-06-16T09:31:00Z">
              <w:r w:rsidDel="00A87B5C">
                <w:delText>As per suggestions of Tamarai and Abhay Karthik -</w:delText>
              </w:r>
            </w:del>
          </w:p>
          <w:p w:rsidR="000E3A5C" w:rsidDel="00A87B5C" w:rsidRDefault="000E3A5C" w:rsidP="000E3A5C">
            <w:pPr>
              <w:numPr>
                <w:ilvl w:val="0"/>
                <w:numId w:val="43"/>
              </w:numPr>
              <w:rPr>
                <w:del w:id="181" w:author="VOYER Raphael" w:date="2021-06-16T09:31:00Z"/>
              </w:rPr>
            </w:pPr>
            <w:del w:id="182" w:author="VOYER Raphael" w:date="2021-06-16T09:31:00Z">
              <w:r w:rsidDel="00A87B5C">
                <w:delText>Updated section ‘2.1 Basic Overview’</w:delText>
              </w:r>
            </w:del>
          </w:p>
          <w:p w:rsidR="000E3A5C" w:rsidDel="00A87B5C" w:rsidRDefault="000E3A5C" w:rsidP="000E3A5C">
            <w:pPr>
              <w:numPr>
                <w:ilvl w:val="0"/>
                <w:numId w:val="43"/>
              </w:numPr>
              <w:rPr>
                <w:del w:id="183" w:author="VOYER Raphael" w:date="2021-06-16T09:31:00Z"/>
              </w:rPr>
            </w:pPr>
            <w:del w:id="184" w:author="VOYER Raphael" w:date="2021-06-16T09:31:00Z">
              <w:r w:rsidDel="00A87B5C">
                <w:delText>Updated the section ‘4.1.2 Configuration commands’ by modifying the output of some of the commands</w:delText>
              </w:r>
            </w:del>
          </w:p>
        </w:tc>
        <w:tc>
          <w:tcPr>
            <w:tcW w:w="1101" w:type="dxa"/>
            <w:tcPrChange w:id="185" w:author="VOYER Raphael" w:date="2021-06-16T09:31:00Z">
              <w:tcPr>
                <w:tcW w:w="1164" w:type="dxa"/>
              </w:tcPr>
            </w:tcPrChange>
          </w:tcPr>
          <w:p w:rsidR="000E3A5C" w:rsidDel="00A87B5C" w:rsidRDefault="00D845A6" w:rsidP="00D70809">
            <w:pPr>
              <w:pStyle w:val="Tabletext"/>
              <w:rPr>
                <w:del w:id="186" w:author="VOYER Raphael" w:date="2021-06-16T09:31:00Z"/>
              </w:rPr>
            </w:pPr>
            <w:del w:id="187" w:author="VOYER Raphael" w:date="2021-06-16T09:31:00Z">
              <w:r w:rsidDel="00A87B5C">
                <w:delText>Final</w:delText>
              </w:r>
            </w:del>
          </w:p>
          <w:p w:rsidR="00D845A6" w:rsidDel="00A87B5C" w:rsidRDefault="00D845A6" w:rsidP="00D845A6">
            <w:pPr>
              <w:rPr>
                <w:del w:id="188" w:author="VOYER Raphael" w:date="2021-06-16T09:31:00Z"/>
              </w:rPr>
            </w:pPr>
            <w:del w:id="189" w:author="VOYER Raphael" w:date="2021-06-16T09:31:00Z">
              <w:r w:rsidDel="00A87B5C">
                <w:delText>Released</w:delText>
              </w:r>
            </w:del>
          </w:p>
          <w:p w:rsidR="009F2DC4" w:rsidRPr="00D845A6" w:rsidDel="00A87B5C" w:rsidRDefault="009F2DC4" w:rsidP="00D845A6">
            <w:pPr>
              <w:rPr>
                <w:del w:id="190" w:author="VOYER Raphael" w:date="2021-06-16T09:31:00Z"/>
              </w:rPr>
            </w:pPr>
            <w:del w:id="191" w:author="VOYER Raphael" w:date="2021-06-16T09:31:00Z">
              <w:r w:rsidDel="00A87B5C">
                <w:delText>DCO1716</w:delText>
              </w:r>
            </w:del>
          </w:p>
        </w:tc>
      </w:tr>
      <w:tr w:rsidR="003B6131" w:rsidDel="00A87B5C" w:rsidTr="00A87B5C">
        <w:trPr>
          <w:trHeight w:val="256"/>
          <w:del w:id="192" w:author="VOYER Raphael" w:date="2021-06-16T09:31:00Z"/>
          <w:trPrChange w:id="193" w:author="VOYER Raphael" w:date="2021-06-16T09:31:00Z">
            <w:trPr>
              <w:trHeight w:val="256"/>
            </w:trPr>
          </w:trPrChange>
        </w:trPr>
        <w:tc>
          <w:tcPr>
            <w:tcW w:w="1081" w:type="dxa"/>
            <w:tcPrChange w:id="194" w:author="VOYER Raphael" w:date="2021-06-16T09:31:00Z">
              <w:tcPr>
                <w:tcW w:w="1081" w:type="dxa"/>
              </w:tcPr>
            </w:tcPrChange>
          </w:tcPr>
          <w:p w:rsidR="003B6131" w:rsidDel="00A87B5C" w:rsidRDefault="003B6131" w:rsidP="00107CBD">
            <w:pPr>
              <w:pStyle w:val="Tabletext"/>
              <w:rPr>
                <w:del w:id="195" w:author="VOYER Raphael" w:date="2021-06-16T09:31:00Z"/>
              </w:rPr>
            </w:pPr>
            <w:del w:id="196" w:author="VOYER Raphael" w:date="2021-06-16T09:31:00Z">
              <w:r w:rsidDel="00A87B5C">
                <w:delText xml:space="preserve">1.5  </w:delText>
              </w:r>
            </w:del>
          </w:p>
        </w:tc>
        <w:tc>
          <w:tcPr>
            <w:tcW w:w="1309" w:type="dxa"/>
            <w:tcPrChange w:id="197" w:author="VOYER Raphael" w:date="2021-06-16T09:31:00Z">
              <w:tcPr>
                <w:tcW w:w="1342" w:type="dxa"/>
              </w:tcPr>
            </w:tcPrChange>
          </w:tcPr>
          <w:p w:rsidR="003B6131" w:rsidDel="00A87B5C" w:rsidRDefault="003B6131" w:rsidP="00107CBD">
            <w:pPr>
              <w:pStyle w:val="Tabletext"/>
              <w:rPr>
                <w:del w:id="198" w:author="VOYER Raphael" w:date="2021-06-16T09:31:00Z"/>
              </w:rPr>
            </w:pPr>
            <w:del w:id="199" w:author="VOYER Raphael" w:date="2021-06-16T09:31:00Z">
              <w:r w:rsidDel="00A87B5C">
                <w:delText>08-April-11</w:delText>
              </w:r>
            </w:del>
          </w:p>
          <w:p w:rsidR="003B6131" w:rsidDel="00A87B5C" w:rsidRDefault="003B6131" w:rsidP="00107CBD">
            <w:pPr>
              <w:pStyle w:val="Tabletext"/>
              <w:rPr>
                <w:del w:id="200" w:author="VOYER Raphael" w:date="2021-06-16T09:31:00Z"/>
              </w:rPr>
            </w:pPr>
          </w:p>
        </w:tc>
        <w:tc>
          <w:tcPr>
            <w:tcW w:w="1146" w:type="dxa"/>
            <w:tcPrChange w:id="201" w:author="VOYER Raphael" w:date="2021-06-16T09:31:00Z">
              <w:tcPr>
                <w:tcW w:w="1194" w:type="dxa"/>
              </w:tcPr>
            </w:tcPrChange>
          </w:tcPr>
          <w:p w:rsidR="003B6131" w:rsidDel="00A87B5C" w:rsidRDefault="003B6131" w:rsidP="00107CBD">
            <w:pPr>
              <w:pStyle w:val="Tabletext"/>
              <w:jc w:val="center"/>
              <w:rPr>
                <w:del w:id="202" w:author="VOYER Raphael" w:date="2021-06-16T09:31:00Z"/>
              </w:rPr>
            </w:pPr>
            <w:del w:id="203" w:author="VOYER Raphael" w:date="2021-06-16T09:31:00Z">
              <w:r w:rsidDel="00A87B5C">
                <w:delText>B</w:delText>
              </w:r>
            </w:del>
          </w:p>
        </w:tc>
        <w:tc>
          <w:tcPr>
            <w:tcW w:w="1499" w:type="dxa"/>
            <w:tcPrChange w:id="204" w:author="VOYER Raphael" w:date="2021-06-16T09:31:00Z">
              <w:tcPr>
                <w:tcW w:w="1669" w:type="dxa"/>
              </w:tcPr>
            </w:tcPrChange>
          </w:tcPr>
          <w:p w:rsidR="003B6131" w:rsidDel="00A87B5C" w:rsidRDefault="003B6131" w:rsidP="00107CBD">
            <w:pPr>
              <w:pStyle w:val="Tabletext"/>
              <w:rPr>
                <w:del w:id="205" w:author="VOYER Raphael" w:date="2021-06-16T09:31:00Z"/>
                <w:lang w:val="sv-SE"/>
              </w:rPr>
            </w:pPr>
            <w:del w:id="206" w:author="VOYER Raphael" w:date="2021-06-16T09:31:00Z">
              <w:r w:rsidDel="00A87B5C">
                <w:rPr>
                  <w:lang w:val="sv-SE"/>
                </w:rPr>
                <w:delText>Chandra Gorentla</w:delText>
              </w:r>
            </w:del>
          </w:p>
        </w:tc>
        <w:tc>
          <w:tcPr>
            <w:tcW w:w="3692" w:type="dxa"/>
            <w:tcPrChange w:id="207" w:author="VOYER Raphael" w:date="2021-06-16T09:31:00Z">
              <w:tcPr>
                <w:tcW w:w="3378" w:type="dxa"/>
              </w:tcPr>
            </w:tcPrChange>
          </w:tcPr>
          <w:p w:rsidR="003B6131" w:rsidDel="00A87B5C" w:rsidRDefault="003B6131" w:rsidP="00107CBD">
            <w:pPr>
              <w:numPr>
                <w:ilvl w:val="0"/>
                <w:numId w:val="47"/>
              </w:numPr>
              <w:rPr>
                <w:del w:id="208" w:author="VOYER Raphael" w:date="2021-06-16T09:31:00Z"/>
              </w:rPr>
            </w:pPr>
            <w:del w:id="209" w:author="VOYER Raphael" w:date="2021-06-16T09:31:00Z">
              <w:r w:rsidDel="00A87B5C">
                <w:delText>The command ‘debug havlan help’ is removed (section 9.3).</w:delText>
              </w:r>
            </w:del>
          </w:p>
          <w:p w:rsidR="003B6131" w:rsidDel="00A87B5C" w:rsidRDefault="003B6131" w:rsidP="00107CBD">
            <w:pPr>
              <w:numPr>
                <w:ilvl w:val="0"/>
                <w:numId w:val="47"/>
              </w:numPr>
              <w:rPr>
                <w:del w:id="210" w:author="VOYER Raphael" w:date="2021-06-16T09:31:00Z"/>
              </w:rPr>
            </w:pPr>
            <w:del w:id="211" w:author="VOYER Raphael" w:date="2021-06-16T09:31:00Z">
              <w:r w:rsidDel="00A87B5C">
                <w:delText>Added 2 MIBs ‘alaHAVlanClusterPortType’, and ‘alaHAVlanClusterPortValid’ (section ‘4.2.1 New SNMP Tables’).</w:delText>
              </w:r>
            </w:del>
          </w:p>
          <w:p w:rsidR="003B6131" w:rsidDel="00A87B5C" w:rsidRDefault="003B6131" w:rsidP="00107CBD">
            <w:pPr>
              <w:numPr>
                <w:ilvl w:val="0"/>
                <w:numId w:val="47"/>
              </w:numPr>
              <w:rPr>
                <w:del w:id="212" w:author="VOYER Raphael" w:date="2021-06-16T09:31:00Z"/>
              </w:rPr>
            </w:pPr>
            <w:del w:id="213" w:author="VOYER Raphael" w:date="2021-06-16T09:31:00Z">
              <w:r w:rsidDel="00A87B5C">
                <w:delText>Above 2 items are added to the SEQUECE of ‘alaHAVlanClusterPortEntry’, in the same section.</w:delText>
              </w:r>
            </w:del>
          </w:p>
          <w:p w:rsidR="003B6131" w:rsidDel="00A87B5C" w:rsidRDefault="003B6131" w:rsidP="00107CBD">
            <w:pPr>
              <w:numPr>
                <w:ilvl w:val="0"/>
                <w:numId w:val="47"/>
              </w:numPr>
              <w:rPr>
                <w:del w:id="214" w:author="VOYER Raphael" w:date="2021-06-16T09:31:00Z"/>
              </w:rPr>
            </w:pPr>
            <w:del w:id="215" w:author="VOYER Raphael" w:date="2021-06-16T09:31:00Z">
              <w:r w:rsidDel="00A87B5C">
                <w:delText>Above 2 items are added to the ‘alaHAVlanClusterPortGroup’ object (section 4.2.2 Conformance).  Also a correction is made to the same table by adding ‘alaHAVlanClusterPortIfIndex’.</w:delText>
              </w:r>
            </w:del>
          </w:p>
          <w:p w:rsidR="003B6131" w:rsidDel="00A87B5C" w:rsidRDefault="003B6131" w:rsidP="00107CBD">
            <w:pPr>
              <w:numPr>
                <w:ilvl w:val="0"/>
                <w:numId w:val="47"/>
              </w:numPr>
              <w:rPr>
                <w:del w:id="216" w:author="VOYER Raphael" w:date="2021-06-16T09:31:00Z"/>
              </w:rPr>
            </w:pPr>
            <w:del w:id="217" w:author="VOYER Raphael" w:date="2021-06-16T09:31:00Z">
              <w:r w:rsidDel="00A87B5C">
                <w:delText>‘Legend’ is modified in the output description of the command ‘show server-cluster’ in section ‘4.1.2 Configuration Commands’.</w:delText>
              </w:r>
            </w:del>
          </w:p>
          <w:p w:rsidR="003B6131" w:rsidDel="00A87B5C" w:rsidRDefault="003B6131" w:rsidP="00107CBD">
            <w:pPr>
              <w:numPr>
                <w:ilvl w:val="0"/>
                <w:numId w:val="47"/>
              </w:numPr>
              <w:rPr>
                <w:del w:id="218" w:author="VOYER Raphael" w:date="2021-06-16T09:31:00Z"/>
              </w:rPr>
            </w:pPr>
            <w:del w:id="219" w:author="VOYER Raphael" w:date="2021-06-16T09:31:00Z">
              <w:r w:rsidDel="00A87B5C">
                <w:delText>‘DUT1’ and ‘DUT2’ in figures 3, 4 and 5 of section 5 ‘Use cases/configuration Examples’ changed to ‘HOST 1’ and ‘HOST 2’.</w:delText>
              </w:r>
            </w:del>
          </w:p>
        </w:tc>
        <w:tc>
          <w:tcPr>
            <w:tcW w:w="1101" w:type="dxa"/>
            <w:tcPrChange w:id="220" w:author="VOYER Raphael" w:date="2021-06-16T09:31:00Z">
              <w:tcPr>
                <w:tcW w:w="1164" w:type="dxa"/>
              </w:tcPr>
            </w:tcPrChange>
          </w:tcPr>
          <w:p w:rsidR="003B6131" w:rsidDel="00A87B5C" w:rsidRDefault="003B6131" w:rsidP="00107CBD">
            <w:pPr>
              <w:pStyle w:val="Tabletext"/>
              <w:rPr>
                <w:del w:id="221" w:author="VOYER Raphael" w:date="2021-06-16T09:31:00Z"/>
              </w:rPr>
            </w:pPr>
            <w:del w:id="222" w:author="VOYER Raphael" w:date="2021-06-16T09:31:00Z">
              <w:r w:rsidDel="00A87B5C">
                <w:delText>Update</w:delText>
              </w:r>
            </w:del>
          </w:p>
          <w:p w:rsidR="003B6131" w:rsidDel="00A87B5C" w:rsidRDefault="003B6131" w:rsidP="00107CBD">
            <w:pPr>
              <w:pStyle w:val="Tabletext"/>
              <w:rPr>
                <w:del w:id="223" w:author="VOYER Raphael" w:date="2021-06-16T09:31:00Z"/>
              </w:rPr>
            </w:pPr>
            <w:del w:id="224" w:author="VOYER Raphael" w:date="2021-06-16T09:31:00Z">
              <w:r w:rsidDel="00A87B5C">
                <w:delText>Released</w:delText>
              </w:r>
            </w:del>
          </w:p>
          <w:p w:rsidR="003B6131" w:rsidDel="00A87B5C" w:rsidRDefault="003B6131" w:rsidP="00107CBD">
            <w:pPr>
              <w:pStyle w:val="Tabletext"/>
              <w:rPr>
                <w:del w:id="225" w:author="VOYER Raphael" w:date="2021-06-16T09:31:00Z"/>
              </w:rPr>
            </w:pPr>
            <w:del w:id="226" w:author="VOYER Raphael" w:date="2021-06-16T09:31:00Z">
              <w:r w:rsidDel="00A87B5C">
                <w:delText xml:space="preserve">DCO1945 </w:delText>
              </w:r>
            </w:del>
          </w:p>
        </w:tc>
      </w:tr>
      <w:tr w:rsidR="003B6131" w:rsidDel="00A87B5C" w:rsidTr="00A87B5C">
        <w:trPr>
          <w:trHeight w:val="256"/>
          <w:del w:id="227" w:author="VOYER Raphael" w:date="2021-06-16T09:31:00Z"/>
          <w:trPrChange w:id="228" w:author="VOYER Raphael" w:date="2021-06-16T09:31:00Z">
            <w:trPr>
              <w:trHeight w:val="256"/>
            </w:trPr>
          </w:trPrChange>
        </w:trPr>
        <w:tc>
          <w:tcPr>
            <w:tcW w:w="1081" w:type="dxa"/>
            <w:tcPrChange w:id="229" w:author="VOYER Raphael" w:date="2021-06-16T09:31:00Z">
              <w:tcPr>
                <w:tcW w:w="1081" w:type="dxa"/>
              </w:tcPr>
            </w:tcPrChange>
          </w:tcPr>
          <w:p w:rsidR="003B6131" w:rsidDel="00A87B5C" w:rsidRDefault="003B6131" w:rsidP="00F146F4">
            <w:pPr>
              <w:pStyle w:val="Tabletext"/>
              <w:rPr>
                <w:del w:id="230" w:author="VOYER Raphael" w:date="2021-06-16T09:31:00Z"/>
              </w:rPr>
            </w:pPr>
            <w:del w:id="231" w:author="VOYER Raphael" w:date="2021-06-16T09:31:00Z">
              <w:r w:rsidDel="00A87B5C">
                <w:delText>1.6</w:delText>
              </w:r>
            </w:del>
          </w:p>
        </w:tc>
        <w:tc>
          <w:tcPr>
            <w:tcW w:w="1309" w:type="dxa"/>
            <w:tcPrChange w:id="232" w:author="VOYER Raphael" w:date="2021-06-16T09:31:00Z">
              <w:tcPr>
                <w:tcW w:w="1342" w:type="dxa"/>
              </w:tcPr>
            </w:tcPrChange>
          </w:tcPr>
          <w:p w:rsidR="003B6131" w:rsidDel="00A87B5C" w:rsidRDefault="003B6131" w:rsidP="00F146F4">
            <w:pPr>
              <w:pStyle w:val="Tabletext"/>
              <w:rPr>
                <w:del w:id="233" w:author="VOYER Raphael" w:date="2021-06-16T09:31:00Z"/>
              </w:rPr>
            </w:pPr>
            <w:del w:id="234" w:author="VOYER Raphael" w:date="2021-06-16T09:31:00Z">
              <w:r w:rsidDel="00A87B5C">
                <w:delText>23-May-2011</w:delText>
              </w:r>
            </w:del>
          </w:p>
        </w:tc>
        <w:tc>
          <w:tcPr>
            <w:tcW w:w="1146" w:type="dxa"/>
            <w:tcPrChange w:id="235" w:author="VOYER Raphael" w:date="2021-06-16T09:31:00Z">
              <w:tcPr>
                <w:tcW w:w="1194" w:type="dxa"/>
              </w:tcPr>
            </w:tcPrChange>
          </w:tcPr>
          <w:p w:rsidR="003B6131" w:rsidDel="00A87B5C" w:rsidRDefault="00737912" w:rsidP="001405BF">
            <w:pPr>
              <w:pStyle w:val="Tabletext"/>
              <w:jc w:val="center"/>
              <w:rPr>
                <w:del w:id="236" w:author="VOYER Raphael" w:date="2021-06-16T09:31:00Z"/>
              </w:rPr>
            </w:pPr>
            <w:del w:id="237" w:author="VOYER Raphael" w:date="2021-06-16T09:31:00Z">
              <w:r w:rsidDel="00A87B5C">
                <w:delText>C</w:delText>
              </w:r>
            </w:del>
          </w:p>
        </w:tc>
        <w:tc>
          <w:tcPr>
            <w:tcW w:w="1499" w:type="dxa"/>
            <w:tcPrChange w:id="238" w:author="VOYER Raphael" w:date="2021-06-16T09:31:00Z">
              <w:tcPr>
                <w:tcW w:w="1669" w:type="dxa"/>
              </w:tcPr>
            </w:tcPrChange>
          </w:tcPr>
          <w:p w:rsidR="003B6131" w:rsidDel="00A87B5C" w:rsidRDefault="003B6131" w:rsidP="00D70809">
            <w:pPr>
              <w:pStyle w:val="Tabletext"/>
              <w:rPr>
                <w:del w:id="239" w:author="VOYER Raphael" w:date="2021-06-16T09:31:00Z"/>
                <w:lang w:val="sv-SE"/>
              </w:rPr>
            </w:pPr>
            <w:del w:id="240" w:author="VOYER Raphael" w:date="2021-06-16T09:31:00Z">
              <w:r w:rsidDel="00A87B5C">
                <w:rPr>
                  <w:lang w:val="sv-SE"/>
                </w:rPr>
                <w:delText>Chandra Sekhar Gorentla</w:delText>
              </w:r>
            </w:del>
          </w:p>
        </w:tc>
        <w:tc>
          <w:tcPr>
            <w:tcW w:w="3692" w:type="dxa"/>
            <w:tcPrChange w:id="241" w:author="VOYER Raphael" w:date="2021-06-16T09:31:00Z">
              <w:tcPr>
                <w:tcW w:w="3378" w:type="dxa"/>
              </w:tcPr>
            </w:tcPrChange>
          </w:tcPr>
          <w:p w:rsidR="003B6131" w:rsidDel="00A87B5C" w:rsidRDefault="003B6131" w:rsidP="00AC6983">
            <w:pPr>
              <w:rPr>
                <w:del w:id="242" w:author="VOYER Raphael" w:date="2021-06-16T09:31:00Z"/>
              </w:rPr>
            </w:pPr>
            <w:del w:id="243" w:author="VOYER Raphael" w:date="2021-06-16T09:31:00Z">
              <w:r w:rsidDel="00A87B5C">
                <w:delText>A note added in section 5.</w:delText>
              </w:r>
            </w:del>
          </w:p>
        </w:tc>
        <w:tc>
          <w:tcPr>
            <w:tcW w:w="1101" w:type="dxa"/>
            <w:tcPrChange w:id="244" w:author="VOYER Raphael" w:date="2021-06-16T09:31:00Z">
              <w:tcPr>
                <w:tcW w:w="1164" w:type="dxa"/>
              </w:tcPr>
            </w:tcPrChange>
          </w:tcPr>
          <w:p w:rsidR="003B6131" w:rsidDel="00A87B5C" w:rsidRDefault="003B6131" w:rsidP="009F2DC4">
            <w:pPr>
              <w:pStyle w:val="Tabletext"/>
              <w:rPr>
                <w:del w:id="245" w:author="VOYER Raphael" w:date="2021-06-16T09:31:00Z"/>
              </w:rPr>
            </w:pPr>
            <w:del w:id="246" w:author="VOYER Raphael" w:date="2021-06-16T09:31:00Z">
              <w:r w:rsidDel="00A87B5C">
                <w:delText>Updated</w:delText>
              </w:r>
            </w:del>
          </w:p>
        </w:tc>
      </w:tr>
      <w:tr w:rsidR="00D3043C" w:rsidDel="00A87B5C" w:rsidTr="00A87B5C">
        <w:trPr>
          <w:trHeight w:val="256"/>
          <w:del w:id="247" w:author="VOYER Raphael" w:date="2021-06-16T09:31:00Z"/>
          <w:trPrChange w:id="248" w:author="VOYER Raphael" w:date="2021-06-16T09:31:00Z">
            <w:trPr>
              <w:trHeight w:val="256"/>
            </w:trPr>
          </w:trPrChange>
        </w:trPr>
        <w:tc>
          <w:tcPr>
            <w:tcW w:w="1081" w:type="dxa"/>
            <w:tcPrChange w:id="249" w:author="VOYER Raphael" w:date="2021-06-16T09:31:00Z">
              <w:tcPr>
                <w:tcW w:w="1081" w:type="dxa"/>
              </w:tcPr>
            </w:tcPrChange>
          </w:tcPr>
          <w:p w:rsidR="00D3043C" w:rsidDel="00A87B5C" w:rsidRDefault="00D3043C" w:rsidP="001A3B28">
            <w:pPr>
              <w:pStyle w:val="Tabletext"/>
              <w:rPr>
                <w:del w:id="250" w:author="VOYER Raphael" w:date="2021-06-16T09:31:00Z"/>
              </w:rPr>
            </w:pPr>
            <w:del w:id="251" w:author="VOYER Raphael" w:date="2021-06-16T09:31:00Z">
              <w:r w:rsidDel="00A87B5C">
                <w:delText>1.7</w:delText>
              </w:r>
            </w:del>
          </w:p>
        </w:tc>
        <w:tc>
          <w:tcPr>
            <w:tcW w:w="1309" w:type="dxa"/>
            <w:tcPrChange w:id="252" w:author="VOYER Raphael" w:date="2021-06-16T09:31:00Z">
              <w:tcPr>
                <w:tcW w:w="1342" w:type="dxa"/>
              </w:tcPr>
            </w:tcPrChange>
          </w:tcPr>
          <w:p w:rsidR="00D3043C" w:rsidDel="00A87B5C" w:rsidRDefault="00D3043C" w:rsidP="001A3B28">
            <w:pPr>
              <w:pStyle w:val="Tabletext"/>
              <w:rPr>
                <w:del w:id="253" w:author="VOYER Raphael" w:date="2021-06-16T09:31:00Z"/>
              </w:rPr>
            </w:pPr>
            <w:del w:id="254" w:author="VOYER Raphael" w:date="2021-06-16T09:31:00Z">
              <w:r w:rsidDel="00A87B5C">
                <w:delText>13-June-2011</w:delText>
              </w:r>
            </w:del>
          </w:p>
        </w:tc>
        <w:tc>
          <w:tcPr>
            <w:tcW w:w="1146" w:type="dxa"/>
            <w:tcPrChange w:id="255" w:author="VOYER Raphael" w:date="2021-06-16T09:31:00Z">
              <w:tcPr>
                <w:tcW w:w="1194" w:type="dxa"/>
              </w:tcPr>
            </w:tcPrChange>
          </w:tcPr>
          <w:p w:rsidR="00D3043C" w:rsidDel="00A87B5C" w:rsidRDefault="00D3043C" w:rsidP="001A3B28">
            <w:pPr>
              <w:pStyle w:val="Tabletext"/>
              <w:jc w:val="center"/>
              <w:rPr>
                <w:del w:id="256" w:author="VOYER Raphael" w:date="2021-06-16T09:31:00Z"/>
              </w:rPr>
            </w:pPr>
          </w:p>
        </w:tc>
        <w:tc>
          <w:tcPr>
            <w:tcW w:w="1499" w:type="dxa"/>
            <w:tcPrChange w:id="257" w:author="VOYER Raphael" w:date="2021-06-16T09:31:00Z">
              <w:tcPr>
                <w:tcW w:w="1669" w:type="dxa"/>
              </w:tcPr>
            </w:tcPrChange>
          </w:tcPr>
          <w:p w:rsidR="00D3043C" w:rsidDel="00A87B5C" w:rsidRDefault="00D3043C" w:rsidP="001A3B28">
            <w:pPr>
              <w:pStyle w:val="Tabletext"/>
              <w:rPr>
                <w:del w:id="258" w:author="VOYER Raphael" w:date="2021-06-16T09:31:00Z"/>
                <w:lang w:val="sv-SE"/>
              </w:rPr>
            </w:pPr>
            <w:del w:id="259" w:author="VOYER Raphael" w:date="2021-06-16T09:31:00Z">
              <w:r w:rsidDel="00A87B5C">
                <w:rPr>
                  <w:lang w:val="sv-SE"/>
                </w:rPr>
                <w:delText>Chandra Sekhar Gorentla</w:delText>
              </w:r>
            </w:del>
          </w:p>
        </w:tc>
        <w:tc>
          <w:tcPr>
            <w:tcW w:w="3692" w:type="dxa"/>
            <w:tcPrChange w:id="260" w:author="VOYER Raphael" w:date="2021-06-16T09:31:00Z">
              <w:tcPr>
                <w:tcW w:w="3378" w:type="dxa"/>
              </w:tcPr>
            </w:tcPrChange>
          </w:tcPr>
          <w:p w:rsidR="00D3043C" w:rsidDel="00A87B5C" w:rsidRDefault="00D3043C" w:rsidP="00D3043C">
            <w:pPr>
              <w:numPr>
                <w:ilvl w:val="0"/>
                <w:numId w:val="49"/>
              </w:numPr>
              <w:rPr>
                <w:del w:id="261" w:author="VOYER Raphael" w:date="2021-06-16T09:31:00Z"/>
              </w:rPr>
            </w:pPr>
            <w:del w:id="262" w:author="VOYER Raphael" w:date="2021-06-16T09:31:00Z">
              <w:r w:rsidDel="00A87B5C">
                <w:delText>‘all’ port option is removed for L2 mode server-cluster</w:delText>
              </w:r>
            </w:del>
          </w:p>
          <w:p w:rsidR="00D3043C" w:rsidDel="00A87B5C" w:rsidRDefault="00D3043C" w:rsidP="00D3043C">
            <w:pPr>
              <w:numPr>
                <w:ilvl w:val="0"/>
                <w:numId w:val="49"/>
              </w:numPr>
              <w:rPr>
                <w:del w:id="263" w:author="VOYER Raphael" w:date="2021-06-16T09:31:00Z"/>
              </w:rPr>
            </w:pPr>
            <w:del w:id="264" w:author="VOYER Raphael" w:date="2021-06-16T09:31:00Z">
              <w:r w:rsidDel="00A87B5C">
                <w:delText>Command formats and examples corrected in several sections.</w:delText>
              </w:r>
            </w:del>
          </w:p>
        </w:tc>
        <w:tc>
          <w:tcPr>
            <w:tcW w:w="1101" w:type="dxa"/>
            <w:tcPrChange w:id="265" w:author="VOYER Raphael" w:date="2021-06-16T09:31:00Z">
              <w:tcPr>
                <w:tcW w:w="1164" w:type="dxa"/>
              </w:tcPr>
            </w:tcPrChange>
          </w:tcPr>
          <w:p w:rsidR="00D3043C" w:rsidDel="00A87B5C" w:rsidRDefault="00D3043C" w:rsidP="001A3B28">
            <w:pPr>
              <w:pStyle w:val="Tabletext"/>
              <w:rPr>
                <w:del w:id="266" w:author="VOYER Raphael" w:date="2021-06-16T09:31:00Z"/>
              </w:rPr>
            </w:pPr>
          </w:p>
        </w:tc>
      </w:tr>
      <w:tr w:rsidR="00D3043C" w:rsidDel="00A87B5C" w:rsidTr="00A87B5C">
        <w:trPr>
          <w:trHeight w:val="256"/>
          <w:del w:id="267" w:author="VOYER Raphael" w:date="2021-06-16T09:31:00Z"/>
          <w:trPrChange w:id="268" w:author="VOYER Raphael" w:date="2021-06-16T09:31:00Z">
            <w:trPr>
              <w:trHeight w:val="256"/>
            </w:trPr>
          </w:trPrChange>
        </w:trPr>
        <w:tc>
          <w:tcPr>
            <w:tcW w:w="1081" w:type="dxa"/>
            <w:tcPrChange w:id="269" w:author="VOYER Raphael" w:date="2021-06-16T09:31:00Z">
              <w:tcPr>
                <w:tcW w:w="1081" w:type="dxa"/>
              </w:tcPr>
            </w:tcPrChange>
          </w:tcPr>
          <w:p w:rsidR="00D3043C" w:rsidDel="00A87B5C" w:rsidRDefault="00610DF2" w:rsidP="001A3B28">
            <w:pPr>
              <w:pStyle w:val="Tabletext"/>
              <w:rPr>
                <w:del w:id="270" w:author="VOYER Raphael" w:date="2021-06-16T09:31:00Z"/>
              </w:rPr>
            </w:pPr>
            <w:del w:id="271" w:author="VOYER Raphael" w:date="2021-06-16T09:31:00Z">
              <w:r w:rsidDel="00A87B5C">
                <w:delText>1.8</w:delText>
              </w:r>
            </w:del>
          </w:p>
        </w:tc>
        <w:tc>
          <w:tcPr>
            <w:tcW w:w="1309" w:type="dxa"/>
            <w:tcPrChange w:id="272" w:author="VOYER Raphael" w:date="2021-06-16T09:31:00Z">
              <w:tcPr>
                <w:tcW w:w="1342" w:type="dxa"/>
              </w:tcPr>
            </w:tcPrChange>
          </w:tcPr>
          <w:p w:rsidR="00D3043C" w:rsidDel="00A87B5C" w:rsidRDefault="00610DF2" w:rsidP="001A3B28">
            <w:pPr>
              <w:pStyle w:val="Tabletext"/>
              <w:rPr>
                <w:del w:id="273" w:author="VOYER Raphael" w:date="2021-06-16T09:31:00Z"/>
              </w:rPr>
            </w:pPr>
            <w:del w:id="274" w:author="VOYER Raphael" w:date="2021-06-16T09:31:00Z">
              <w:r w:rsidDel="00A87B5C">
                <w:delText>14-May-2012</w:delText>
              </w:r>
            </w:del>
          </w:p>
        </w:tc>
        <w:tc>
          <w:tcPr>
            <w:tcW w:w="1146" w:type="dxa"/>
            <w:tcPrChange w:id="275" w:author="VOYER Raphael" w:date="2021-06-16T09:31:00Z">
              <w:tcPr>
                <w:tcW w:w="1194" w:type="dxa"/>
              </w:tcPr>
            </w:tcPrChange>
          </w:tcPr>
          <w:p w:rsidR="00D3043C" w:rsidDel="00A87B5C" w:rsidRDefault="00C8702B" w:rsidP="001A3B28">
            <w:pPr>
              <w:pStyle w:val="Tabletext"/>
              <w:jc w:val="center"/>
              <w:rPr>
                <w:del w:id="276" w:author="VOYER Raphael" w:date="2021-06-16T09:31:00Z"/>
              </w:rPr>
            </w:pPr>
            <w:del w:id="277" w:author="VOYER Raphael" w:date="2021-06-16T09:31:00Z">
              <w:r w:rsidDel="00A87B5C">
                <w:delText>D</w:delText>
              </w:r>
            </w:del>
          </w:p>
        </w:tc>
        <w:tc>
          <w:tcPr>
            <w:tcW w:w="1499" w:type="dxa"/>
            <w:tcPrChange w:id="278" w:author="VOYER Raphael" w:date="2021-06-16T09:31:00Z">
              <w:tcPr>
                <w:tcW w:w="1669" w:type="dxa"/>
              </w:tcPr>
            </w:tcPrChange>
          </w:tcPr>
          <w:p w:rsidR="00D3043C" w:rsidDel="00A87B5C" w:rsidRDefault="00610DF2" w:rsidP="001A3B28">
            <w:pPr>
              <w:pStyle w:val="Tabletext"/>
              <w:rPr>
                <w:del w:id="279" w:author="VOYER Raphael" w:date="2021-06-16T09:31:00Z"/>
                <w:lang w:val="sv-SE"/>
              </w:rPr>
            </w:pPr>
            <w:del w:id="280" w:author="VOYER Raphael" w:date="2021-06-16T09:31:00Z">
              <w:r w:rsidDel="00A87B5C">
                <w:rPr>
                  <w:lang w:val="sv-SE"/>
                </w:rPr>
                <w:delText>Pratheep Yadalla</w:delText>
              </w:r>
            </w:del>
          </w:p>
        </w:tc>
        <w:tc>
          <w:tcPr>
            <w:tcW w:w="3692" w:type="dxa"/>
            <w:tcPrChange w:id="281" w:author="VOYER Raphael" w:date="2021-06-16T09:31:00Z">
              <w:tcPr>
                <w:tcW w:w="3378" w:type="dxa"/>
              </w:tcPr>
            </w:tcPrChange>
          </w:tcPr>
          <w:p w:rsidR="00D3043C" w:rsidDel="00A87B5C" w:rsidRDefault="00610DF2" w:rsidP="001A3B28">
            <w:pPr>
              <w:rPr>
                <w:del w:id="282" w:author="VOYER Raphael" w:date="2021-06-16T09:31:00Z"/>
              </w:rPr>
            </w:pPr>
            <w:del w:id="283" w:author="VOYER Raphael" w:date="2021-06-16T09:31:00Z">
              <w:r w:rsidDel="00A87B5C">
                <w:delText>Updating the SFS and SDS Changes for HAVLAN feature over Virtual Chassis Support for 731R01 Release</w:delText>
              </w:r>
            </w:del>
          </w:p>
        </w:tc>
        <w:tc>
          <w:tcPr>
            <w:tcW w:w="1101" w:type="dxa"/>
            <w:tcPrChange w:id="284" w:author="VOYER Raphael" w:date="2021-06-16T09:31:00Z">
              <w:tcPr>
                <w:tcW w:w="1164" w:type="dxa"/>
              </w:tcPr>
            </w:tcPrChange>
          </w:tcPr>
          <w:p w:rsidR="00D3043C" w:rsidDel="00A87B5C" w:rsidRDefault="00C8702B" w:rsidP="001A3B28">
            <w:pPr>
              <w:pStyle w:val="Tabletext"/>
              <w:rPr>
                <w:del w:id="285" w:author="VOYER Raphael" w:date="2021-06-16T09:31:00Z"/>
              </w:rPr>
            </w:pPr>
            <w:del w:id="286" w:author="VOYER Raphael" w:date="2021-06-16T09:31:00Z">
              <w:r w:rsidDel="00A87B5C">
                <w:delText>Final</w:delText>
              </w:r>
            </w:del>
          </w:p>
        </w:tc>
      </w:tr>
      <w:tr w:rsidR="00D3043C" w:rsidDel="00A87B5C" w:rsidTr="00A87B5C">
        <w:trPr>
          <w:trHeight w:val="256"/>
          <w:del w:id="287" w:author="VOYER Raphael" w:date="2021-06-16T09:31:00Z"/>
          <w:trPrChange w:id="288" w:author="VOYER Raphael" w:date="2021-06-16T09:31:00Z">
            <w:trPr>
              <w:trHeight w:val="256"/>
            </w:trPr>
          </w:trPrChange>
        </w:trPr>
        <w:tc>
          <w:tcPr>
            <w:tcW w:w="1081" w:type="dxa"/>
            <w:tcPrChange w:id="289" w:author="VOYER Raphael" w:date="2021-06-16T09:31:00Z">
              <w:tcPr>
                <w:tcW w:w="1081" w:type="dxa"/>
              </w:tcPr>
            </w:tcPrChange>
          </w:tcPr>
          <w:p w:rsidR="00D3043C" w:rsidDel="00A87B5C" w:rsidRDefault="00331675" w:rsidP="001A3B28">
            <w:pPr>
              <w:pStyle w:val="Tabletext"/>
              <w:rPr>
                <w:del w:id="290" w:author="VOYER Raphael" w:date="2021-06-16T09:31:00Z"/>
              </w:rPr>
            </w:pPr>
            <w:del w:id="291" w:author="VOYER Raphael" w:date="2021-06-16T09:31:00Z">
              <w:r w:rsidDel="00A87B5C">
                <w:delText>1.9</w:delText>
              </w:r>
            </w:del>
          </w:p>
        </w:tc>
        <w:tc>
          <w:tcPr>
            <w:tcW w:w="1309" w:type="dxa"/>
            <w:tcPrChange w:id="292" w:author="VOYER Raphael" w:date="2021-06-16T09:31:00Z">
              <w:tcPr>
                <w:tcW w:w="1342" w:type="dxa"/>
              </w:tcPr>
            </w:tcPrChange>
          </w:tcPr>
          <w:p w:rsidR="00D3043C" w:rsidDel="00A87B5C" w:rsidRDefault="003206D2" w:rsidP="001A3B28">
            <w:pPr>
              <w:pStyle w:val="Tabletext"/>
              <w:rPr>
                <w:del w:id="293" w:author="VOYER Raphael" w:date="2021-06-16T09:31:00Z"/>
              </w:rPr>
            </w:pPr>
            <w:del w:id="294" w:author="VOYER Raphael" w:date="2021-06-16T09:31:00Z">
              <w:r w:rsidDel="00A87B5C">
                <w:delText>07-March</w:delText>
              </w:r>
              <w:r w:rsidR="00331675" w:rsidDel="00A87B5C">
                <w:delText>-2014</w:delText>
              </w:r>
            </w:del>
          </w:p>
        </w:tc>
        <w:tc>
          <w:tcPr>
            <w:tcW w:w="1146" w:type="dxa"/>
            <w:tcPrChange w:id="295" w:author="VOYER Raphael" w:date="2021-06-16T09:31:00Z">
              <w:tcPr>
                <w:tcW w:w="1194" w:type="dxa"/>
              </w:tcPr>
            </w:tcPrChange>
          </w:tcPr>
          <w:p w:rsidR="00D3043C" w:rsidDel="00A87B5C" w:rsidRDefault="002C1EF2" w:rsidP="001A3B28">
            <w:pPr>
              <w:pStyle w:val="Tabletext"/>
              <w:jc w:val="center"/>
              <w:rPr>
                <w:del w:id="296" w:author="VOYER Raphael" w:date="2021-06-16T09:31:00Z"/>
              </w:rPr>
            </w:pPr>
            <w:del w:id="297" w:author="VOYER Raphael" w:date="2021-06-16T09:31:00Z">
              <w:r w:rsidDel="00A87B5C">
                <w:delText>1</w:delText>
              </w:r>
            </w:del>
          </w:p>
        </w:tc>
        <w:tc>
          <w:tcPr>
            <w:tcW w:w="1499" w:type="dxa"/>
            <w:tcPrChange w:id="298" w:author="VOYER Raphael" w:date="2021-06-16T09:31:00Z">
              <w:tcPr>
                <w:tcW w:w="1669" w:type="dxa"/>
              </w:tcPr>
            </w:tcPrChange>
          </w:tcPr>
          <w:p w:rsidR="00D3043C" w:rsidDel="00A87B5C" w:rsidRDefault="00B97B41" w:rsidP="001A3B28">
            <w:pPr>
              <w:pStyle w:val="Tabletext"/>
              <w:rPr>
                <w:del w:id="299" w:author="VOYER Raphael" w:date="2021-06-16T09:31:00Z"/>
                <w:lang w:val="sv-SE"/>
              </w:rPr>
            </w:pPr>
            <w:del w:id="300" w:author="VOYER Raphael" w:date="2021-06-16T09:31:00Z">
              <w:r w:rsidDel="00A87B5C">
                <w:rPr>
                  <w:lang w:val="sv-SE"/>
                </w:rPr>
                <w:delText>Pandi Priya</w:delText>
              </w:r>
              <w:r w:rsidR="003206D2" w:rsidDel="00A87B5C">
                <w:rPr>
                  <w:lang w:val="sv-SE"/>
                </w:rPr>
                <w:delText>, Chandra Sekhar Gorentla, Abhijeet Chandran</w:delText>
              </w:r>
            </w:del>
          </w:p>
        </w:tc>
        <w:tc>
          <w:tcPr>
            <w:tcW w:w="3692" w:type="dxa"/>
            <w:tcPrChange w:id="301" w:author="VOYER Raphael" w:date="2021-06-16T09:31:00Z">
              <w:tcPr>
                <w:tcW w:w="3378" w:type="dxa"/>
              </w:tcPr>
            </w:tcPrChange>
          </w:tcPr>
          <w:p w:rsidR="00D3043C" w:rsidDel="00A87B5C" w:rsidRDefault="00331675" w:rsidP="001A3B28">
            <w:pPr>
              <w:rPr>
                <w:del w:id="302" w:author="VOYER Raphael" w:date="2021-06-16T09:31:00Z"/>
              </w:rPr>
            </w:pPr>
            <w:del w:id="303" w:author="VOYER Raphael" w:date="2021-06-16T09:31:00Z">
              <w:r w:rsidDel="00A87B5C">
                <w:delText xml:space="preserve">Updated with </w:delText>
              </w:r>
              <w:r w:rsidR="00697356" w:rsidDel="00A87B5C">
                <w:delText>8.3.1</w:delText>
              </w:r>
              <w:r w:rsidDel="00A87B5C">
                <w:delText>.R01 specific details</w:delText>
              </w:r>
              <w:r w:rsidR="00F33151" w:rsidDel="00A87B5C">
                <w:delText xml:space="preserve"> to support HA-VLAN on Marvell platform.</w:delText>
              </w:r>
            </w:del>
          </w:p>
        </w:tc>
        <w:tc>
          <w:tcPr>
            <w:tcW w:w="1101" w:type="dxa"/>
            <w:tcPrChange w:id="304" w:author="VOYER Raphael" w:date="2021-06-16T09:31:00Z">
              <w:tcPr>
                <w:tcW w:w="1164" w:type="dxa"/>
              </w:tcPr>
            </w:tcPrChange>
          </w:tcPr>
          <w:p w:rsidR="00D3043C" w:rsidDel="00A87B5C" w:rsidRDefault="00697356" w:rsidP="001A3B28">
            <w:pPr>
              <w:pStyle w:val="Tabletext"/>
              <w:rPr>
                <w:del w:id="305" w:author="VOYER Raphael" w:date="2021-06-16T09:31:00Z"/>
              </w:rPr>
            </w:pPr>
            <w:del w:id="306" w:author="VOYER Raphael" w:date="2021-06-16T09:31:00Z">
              <w:r w:rsidDel="00A87B5C">
                <w:delText>831</w:delText>
              </w:r>
              <w:r w:rsidR="002C1EF2" w:rsidDel="00A87B5C">
                <w:delText>R01 Review draft</w:delText>
              </w:r>
            </w:del>
          </w:p>
        </w:tc>
      </w:tr>
      <w:tr w:rsidR="000E3A5C" w:rsidDel="00A87B5C" w:rsidTr="00A87B5C">
        <w:trPr>
          <w:trHeight w:val="256"/>
          <w:del w:id="307" w:author="VOYER Raphael" w:date="2021-06-16T09:31:00Z"/>
          <w:trPrChange w:id="308" w:author="VOYER Raphael" w:date="2021-06-16T09:31:00Z">
            <w:trPr>
              <w:trHeight w:val="256"/>
            </w:trPr>
          </w:trPrChange>
        </w:trPr>
        <w:tc>
          <w:tcPr>
            <w:tcW w:w="1081" w:type="dxa"/>
            <w:tcPrChange w:id="309" w:author="VOYER Raphael" w:date="2021-06-16T09:31:00Z">
              <w:tcPr>
                <w:tcW w:w="1081" w:type="dxa"/>
              </w:tcPr>
            </w:tcPrChange>
          </w:tcPr>
          <w:p w:rsidR="000E3A5C" w:rsidDel="00A87B5C" w:rsidRDefault="00B97B41" w:rsidP="00F146F4">
            <w:pPr>
              <w:pStyle w:val="Tabletext"/>
              <w:rPr>
                <w:del w:id="310" w:author="VOYER Raphael" w:date="2021-06-16T09:31:00Z"/>
              </w:rPr>
            </w:pPr>
            <w:del w:id="311" w:author="VOYER Raphael" w:date="2021-06-16T09:31:00Z">
              <w:r w:rsidDel="00A87B5C">
                <w:delText>1.91</w:delText>
              </w:r>
            </w:del>
          </w:p>
        </w:tc>
        <w:tc>
          <w:tcPr>
            <w:tcW w:w="1309" w:type="dxa"/>
            <w:tcPrChange w:id="312" w:author="VOYER Raphael" w:date="2021-06-16T09:31:00Z">
              <w:tcPr>
                <w:tcW w:w="1342" w:type="dxa"/>
              </w:tcPr>
            </w:tcPrChange>
          </w:tcPr>
          <w:p w:rsidR="000E3A5C" w:rsidDel="00A87B5C" w:rsidRDefault="00181F33" w:rsidP="00BE4918">
            <w:pPr>
              <w:pStyle w:val="Tabletext"/>
              <w:rPr>
                <w:del w:id="313" w:author="VOYER Raphael" w:date="2021-06-16T09:31:00Z"/>
              </w:rPr>
            </w:pPr>
            <w:del w:id="314" w:author="VOYER Raphael" w:date="2021-06-16T09:31:00Z">
              <w:r w:rsidDel="00A87B5C">
                <w:delText>6-</w:delText>
              </w:r>
              <w:r w:rsidR="00BE4918" w:rsidDel="00A87B5C">
                <w:delText>7</w:delText>
              </w:r>
              <w:r w:rsidR="00B97B41" w:rsidDel="00A87B5C">
                <w:delText>-2014</w:delText>
              </w:r>
            </w:del>
          </w:p>
        </w:tc>
        <w:tc>
          <w:tcPr>
            <w:tcW w:w="1146" w:type="dxa"/>
            <w:tcPrChange w:id="315" w:author="VOYER Raphael" w:date="2021-06-16T09:31:00Z">
              <w:tcPr>
                <w:tcW w:w="1194" w:type="dxa"/>
              </w:tcPr>
            </w:tcPrChange>
          </w:tcPr>
          <w:p w:rsidR="00B13ACB" w:rsidDel="00A87B5C" w:rsidRDefault="00E86A20" w:rsidP="00B13ACB">
            <w:pPr>
              <w:pStyle w:val="Tabletext"/>
              <w:jc w:val="center"/>
              <w:rPr>
                <w:del w:id="316" w:author="VOYER Raphael" w:date="2021-06-16T09:31:00Z"/>
              </w:rPr>
            </w:pPr>
            <w:del w:id="317" w:author="VOYER Raphael" w:date="2021-06-16T09:31:00Z">
              <w:r w:rsidDel="00A87B5C">
                <w:delText>A</w:delText>
              </w:r>
            </w:del>
          </w:p>
          <w:p w:rsidR="000E3A5C" w:rsidDel="00A87B5C" w:rsidRDefault="000E3A5C" w:rsidP="00B13ACB">
            <w:pPr>
              <w:pStyle w:val="Tabletext"/>
              <w:jc w:val="center"/>
              <w:rPr>
                <w:del w:id="318" w:author="VOYER Raphael" w:date="2021-06-16T09:31:00Z"/>
              </w:rPr>
            </w:pPr>
          </w:p>
        </w:tc>
        <w:tc>
          <w:tcPr>
            <w:tcW w:w="1499" w:type="dxa"/>
            <w:tcPrChange w:id="319" w:author="VOYER Raphael" w:date="2021-06-16T09:31:00Z">
              <w:tcPr>
                <w:tcW w:w="1669" w:type="dxa"/>
              </w:tcPr>
            </w:tcPrChange>
          </w:tcPr>
          <w:p w:rsidR="000E3A5C" w:rsidDel="00A87B5C" w:rsidRDefault="00B97B41" w:rsidP="00D70809">
            <w:pPr>
              <w:pStyle w:val="Tabletext"/>
              <w:rPr>
                <w:del w:id="320" w:author="VOYER Raphael" w:date="2021-06-16T09:31:00Z"/>
                <w:lang w:val="sv-SE"/>
              </w:rPr>
            </w:pPr>
            <w:del w:id="321" w:author="VOYER Raphael" w:date="2021-06-16T09:31:00Z">
              <w:r w:rsidDel="00A87B5C">
                <w:rPr>
                  <w:lang w:val="sv-SE"/>
                </w:rPr>
                <w:delText>Pandi Priya, Chandra Sekhar Gorentla</w:delText>
              </w:r>
            </w:del>
          </w:p>
        </w:tc>
        <w:tc>
          <w:tcPr>
            <w:tcW w:w="3692" w:type="dxa"/>
            <w:tcPrChange w:id="322" w:author="VOYER Raphael" w:date="2021-06-16T09:31:00Z">
              <w:tcPr>
                <w:tcW w:w="3378" w:type="dxa"/>
              </w:tcPr>
            </w:tcPrChange>
          </w:tcPr>
          <w:p w:rsidR="00B97B41" w:rsidDel="00A87B5C" w:rsidRDefault="00B97B41" w:rsidP="00B97B41">
            <w:pPr>
              <w:rPr>
                <w:del w:id="323" w:author="VOYER Raphael" w:date="2021-06-16T09:31:00Z"/>
              </w:rPr>
            </w:pPr>
            <w:del w:id="324" w:author="VOYER Raphael" w:date="2021-06-16T09:31:00Z">
              <w:r w:rsidDel="00A87B5C">
                <w:delText>RTR number (3690) is updated in the Chapter Appendix E.</w:delText>
              </w:r>
            </w:del>
          </w:p>
          <w:p w:rsidR="004878D2" w:rsidDel="00A87B5C" w:rsidRDefault="00B97B41" w:rsidP="00B97B41">
            <w:pPr>
              <w:rPr>
                <w:del w:id="325" w:author="VOYER Raphael" w:date="2021-06-16T09:31:00Z"/>
              </w:rPr>
            </w:pPr>
            <w:del w:id="326" w:author="VOYER Raphael" w:date="2021-06-16T09:31:00Z">
              <w:r w:rsidDel="00A87B5C">
                <w:delText>Updated 2</w:delText>
              </w:r>
              <w:r w:rsidRPr="00240EDA" w:rsidDel="00A87B5C">
                <w:rPr>
                  <w:vertAlign w:val="superscript"/>
                </w:rPr>
                <w:delText>nd</w:delText>
              </w:r>
              <w:r w:rsidDel="00A87B5C">
                <w:delText xml:space="preserve"> approach for L3 server-cluster implementation, after prototyping.</w:delText>
              </w:r>
              <w:r w:rsidR="00ED79C3" w:rsidDel="00A87B5C">
                <w:delText xml:space="preserve">  Review comments are taken care.</w:delText>
              </w:r>
            </w:del>
          </w:p>
        </w:tc>
        <w:tc>
          <w:tcPr>
            <w:tcW w:w="1101" w:type="dxa"/>
            <w:tcPrChange w:id="327" w:author="VOYER Raphael" w:date="2021-06-16T09:31:00Z">
              <w:tcPr>
                <w:tcW w:w="1164" w:type="dxa"/>
              </w:tcPr>
            </w:tcPrChange>
          </w:tcPr>
          <w:p w:rsidR="000E3A5C" w:rsidDel="00A87B5C" w:rsidRDefault="00697356" w:rsidP="009F2DC4">
            <w:pPr>
              <w:pStyle w:val="Tabletext"/>
              <w:rPr>
                <w:del w:id="328" w:author="VOYER Raphael" w:date="2021-06-16T09:31:00Z"/>
              </w:rPr>
            </w:pPr>
            <w:del w:id="329" w:author="VOYER Raphael" w:date="2021-06-16T09:31:00Z">
              <w:r w:rsidDel="00A87B5C">
                <w:delText>831</w:delText>
              </w:r>
              <w:r w:rsidR="00B97B41" w:rsidDel="00A87B5C">
                <w:delText>R01 - Updated</w:delText>
              </w:r>
            </w:del>
          </w:p>
        </w:tc>
      </w:tr>
      <w:tr w:rsidR="00697356" w:rsidDel="00A87B5C" w:rsidTr="00A87B5C">
        <w:trPr>
          <w:trHeight w:val="256"/>
          <w:del w:id="330" w:author="VOYER Raphael" w:date="2021-06-16T09:31:00Z"/>
          <w:trPrChange w:id="331" w:author="VOYER Raphael" w:date="2021-06-16T09:31:00Z">
            <w:trPr>
              <w:trHeight w:val="256"/>
            </w:trPr>
          </w:trPrChange>
        </w:trPr>
        <w:tc>
          <w:tcPr>
            <w:tcW w:w="1081" w:type="dxa"/>
            <w:tcPrChange w:id="332" w:author="VOYER Raphael" w:date="2021-06-16T09:31:00Z">
              <w:tcPr>
                <w:tcW w:w="1081" w:type="dxa"/>
              </w:tcPr>
            </w:tcPrChange>
          </w:tcPr>
          <w:p w:rsidR="00697356" w:rsidDel="00A87B5C" w:rsidRDefault="00697356" w:rsidP="00F146F4">
            <w:pPr>
              <w:pStyle w:val="Tabletext"/>
              <w:rPr>
                <w:del w:id="333" w:author="VOYER Raphael" w:date="2021-06-16T09:31:00Z"/>
              </w:rPr>
            </w:pPr>
            <w:del w:id="334" w:author="VOYER Raphael" w:date="2021-06-16T09:31:00Z">
              <w:r w:rsidDel="00A87B5C">
                <w:delText>2.0</w:delText>
              </w:r>
            </w:del>
          </w:p>
        </w:tc>
        <w:tc>
          <w:tcPr>
            <w:tcW w:w="1309" w:type="dxa"/>
            <w:tcPrChange w:id="335" w:author="VOYER Raphael" w:date="2021-06-16T09:31:00Z">
              <w:tcPr>
                <w:tcW w:w="1342" w:type="dxa"/>
              </w:tcPr>
            </w:tcPrChange>
          </w:tcPr>
          <w:p w:rsidR="00697356" w:rsidDel="00A87B5C" w:rsidRDefault="00697356" w:rsidP="00BE4918">
            <w:pPr>
              <w:pStyle w:val="Tabletext"/>
              <w:rPr>
                <w:del w:id="336" w:author="VOYER Raphael" w:date="2021-06-16T09:31:00Z"/>
              </w:rPr>
            </w:pPr>
            <w:del w:id="337" w:author="VOYER Raphael" w:date="2021-06-16T09:31:00Z">
              <w:r w:rsidDel="00A87B5C">
                <w:delText>15-July-2015</w:delText>
              </w:r>
            </w:del>
          </w:p>
        </w:tc>
        <w:tc>
          <w:tcPr>
            <w:tcW w:w="1146" w:type="dxa"/>
            <w:tcPrChange w:id="338" w:author="VOYER Raphael" w:date="2021-06-16T09:31:00Z">
              <w:tcPr>
                <w:tcW w:w="1194" w:type="dxa"/>
              </w:tcPr>
            </w:tcPrChange>
          </w:tcPr>
          <w:p w:rsidR="00697356" w:rsidDel="00A87B5C" w:rsidRDefault="007353DB" w:rsidP="00B13ACB">
            <w:pPr>
              <w:pStyle w:val="Tabletext"/>
              <w:jc w:val="center"/>
              <w:rPr>
                <w:del w:id="339" w:author="VOYER Raphael" w:date="2021-06-16T09:31:00Z"/>
              </w:rPr>
            </w:pPr>
            <w:del w:id="340" w:author="VOYER Raphael" w:date="2021-06-16T09:31:00Z">
              <w:r w:rsidDel="00A87B5C">
                <w:delText>A1</w:delText>
              </w:r>
            </w:del>
          </w:p>
        </w:tc>
        <w:tc>
          <w:tcPr>
            <w:tcW w:w="1499" w:type="dxa"/>
            <w:tcPrChange w:id="341" w:author="VOYER Raphael" w:date="2021-06-16T09:31:00Z">
              <w:tcPr>
                <w:tcW w:w="1669" w:type="dxa"/>
              </w:tcPr>
            </w:tcPrChange>
          </w:tcPr>
          <w:p w:rsidR="00697356" w:rsidDel="00A87B5C" w:rsidRDefault="00697356" w:rsidP="00D70809">
            <w:pPr>
              <w:pStyle w:val="Tabletext"/>
              <w:rPr>
                <w:del w:id="342" w:author="VOYER Raphael" w:date="2021-06-16T09:31:00Z"/>
                <w:lang w:val="sv-SE"/>
              </w:rPr>
            </w:pPr>
            <w:del w:id="343" w:author="VOYER Raphael" w:date="2021-06-16T09:31:00Z">
              <w:r w:rsidDel="00A87B5C">
                <w:rPr>
                  <w:lang w:val="sv-SE"/>
                </w:rPr>
                <w:delText>Srisailam,</w:delText>
              </w:r>
            </w:del>
          </w:p>
          <w:p w:rsidR="00697356" w:rsidRPr="00697356" w:rsidDel="00A87B5C" w:rsidRDefault="00697356" w:rsidP="00697356">
            <w:pPr>
              <w:rPr>
                <w:del w:id="344" w:author="VOYER Raphael" w:date="2021-06-16T09:31:00Z"/>
                <w:lang w:val="sv-SE"/>
              </w:rPr>
            </w:pPr>
            <w:del w:id="345" w:author="VOYER Raphael" w:date="2021-06-16T09:31:00Z">
              <w:r w:rsidDel="00A87B5C">
                <w:rPr>
                  <w:lang w:val="sv-SE"/>
                </w:rPr>
                <w:delText>Chandra Sekhar Gorentla</w:delText>
              </w:r>
            </w:del>
          </w:p>
        </w:tc>
        <w:tc>
          <w:tcPr>
            <w:tcW w:w="3692" w:type="dxa"/>
            <w:tcPrChange w:id="346" w:author="VOYER Raphael" w:date="2021-06-16T09:31:00Z">
              <w:tcPr>
                <w:tcW w:w="3378" w:type="dxa"/>
              </w:tcPr>
            </w:tcPrChange>
          </w:tcPr>
          <w:p w:rsidR="00697356" w:rsidDel="00A87B5C" w:rsidRDefault="00697356" w:rsidP="00697356">
            <w:pPr>
              <w:numPr>
                <w:ilvl w:val="0"/>
                <w:numId w:val="70"/>
              </w:numPr>
              <w:rPr>
                <w:del w:id="347" w:author="VOYER Raphael" w:date="2021-06-16T09:31:00Z"/>
              </w:rPr>
            </w:pPr>
            <w:del w:id="348" w:author="VOYER Raphael" w:date="2021-06-16T09:31:00Z">
              <w:r w:rsidDel="00A87B5C">
                <w:delText>Loopback feature details are added.</w:delText>
              </w:r>
            </w:del>
          </w:p>
          <w:p w:rsidR="00697356" w:rsidDel="00A87B5C" w:rsidRDefault="00697356" w:rsidP="00697356">
            <w:pPr>
              <w:numPr>
                <w:ilvl w:val="0"/>
                <w:numId w:val="70"/>
              </w:numPr>
              <w:rPr>
                <w:del w:id="349" w:author="VOYER Raphael" w:date="2021-06-16T09:31:00Z"/>
              </w:rPr>
            </w:pPr>
            <w:del w:id="350" w:author="VOYER Raphael" w:date="2021-06-16T09:31:00Z">
              <w:r w:rsidDel="00A87B5C">
                <w:delText>Number of server-clusters supported is reduced 16.</w:delText>
              </w:r>
            </w:del>
          </w:p>
          <w:p w:rsidR="00697356" w:rsidDel="00A87B5C" w:rsidRDefault="00697356" w:rsidP="00697356">
            <w:pPr>
              <w:numPr>
                <w:ilvl w:val="0"/>
                <w:numId w:val="70"/>
              </w:numPr>
              <w:rPr>
                <w:del w:id="351" w:author="VOYER Raphael" w:date="2021-06-16T09:31:00Z"/>
              </w:rPr>
            </w:pPr>
            <w:del w:id="352" w:author="VOYER Raphael" w:date="2021-06-16T09:31:00Z">
              <w:r w:rsidDel="00A87B5C">
                <w:delText>Formatting.</w:delText>
              </w:r>
            </w:del>
          </w:p>
          <w:p w:rsidR="00697356" w:rsidDel="00A87B5C" w:rsidRDefault="00697356" w:rsidP="00697356">
            <w:pPr>
              <w:numPr>
                <w:ilvl w:val="0"/>
                <w:numId w:val="70"/>
              </w:numPr>
              <w:rPr>
                <w:del w:id="353" w:author="VOYER Raphael" w:date="2021-06-16T09:31:00Z"/>
              </w:rPr>
            </w:pPr>
            <w:del w:id="354" w:author="VOYER Raphael" w:date="2021-06-16T09:31:00Z">
              <w:r w:rsidDel="00A87B5C">
                <w:delText>Appendix sections moved to the end of the document.</w:delText>
              </w:r>
            </w:del>
          </w:p>
          <w:p w:rsidR="00697356" w:rsidDel="00A87B5C" w:rsidRDefault="00697356" w:rsidP="00697356">
            <w:pPr>
              <w:numPr>
                <w:ilvl w:val="0"/>
                <w:numId w:val="70"/>
              </w:numPr>
              <w:rPr>
                <w:del w:id="355" w:author="VOYER Raphael" w:date="2021-06-16T09:31:00Z"/>
              </w:rPr>
            </w:pPr>
            <w:del w:id="356" w:author="VOYER Raphael" w:date="2021-06-16T09:31:00Z">
              <w:r w:rsidDel="00A87B5C">
                <w:delText>7.4.1.R01 is changed to 8.3.1.R01.</w:delText>
              </w:r>
            </w:del>
          </w:p>
          <w:p w:rsidR="00B37659" w:rsidDel="00A87B5C" w:rsidRDefault="00B37659" w:rsidP="00B37659">
            <w:pPr>
              <w:numPr>
                <w:ilvl w:val="0"/>
                <w:numId w:val="70"/>
              </w:numPr>
              <w:rPr>
                <w:del w:id="357" w:author="VOYER Raphael" w:date="2021-06-16T09:31:00Z"/>
              </w:rPr>
            </w:pPr>
            <w:del w:id="358" w:author="VOYER Raphael" w:date="2021-06-16T09:31:00Z">
              <w:r w:rsidDel="00A87B5C">
                <w:delText>RTR # for 8.3.1.R01 release is changed from 3690 to 4048.</w:delText>
              </w:r>
            </w:del>
          </w:p>
        </w:tc>
        <w:tc>
          <w:tcPr>
            <w:tcW w:w="1101" w:type="dxa"/>
            <w:tcPrChange w:id="359" w:author="VOYER Raphael" w:date="2021-06-16T09:31:00Z">
              <w:tcPr>
                <w:tcW w:w="1164" w:type="dxa"/>
              </w:tcPr>
            </w:tcPrChange>
          </w:tcPr>
          <w:p w:rsidR="00697356" w:rsidDel="00A87B5C" w:rsidRDefault="00697356" w:rsidP="009F2DC4">
            <w:pPr>
              <w:pStyle w:val="Tabletext"/>
              <w:rPr>
                <w:del w:id="360" w:author="VOYER Raphael" w:date="2021-06-16T09:31:00Z"/>
              </w:rPr>
            </w:pPr>
          </w:p>
        </w:tc>
      </w:tr>
      <w:tr w:rsidR="00192CAA" w:rsidDel="00A87B5C" w:rsidTr="00A87B5C">
        <w:trPr>
          <w:trHeight w:val="256"/>
          <w:del w:id="361" w:author="VOYER Raphael" w:date="2021-06-16T09:31:00Z"/>
          <w:trPrChange w:id="362" w:author="VOYER Raphael" w:date="2021-06-16T09:31:00Z">
            <w:trPr>
              <w:trHeight w:val="256"/>
            </w:trPr>
          </w:trPrChange>
        </w:trPr>
        <w:tc>
          <w:tcPr>
            <w:tcW w:w="1081" w:type="dxa"/>
            <w:tcPrChange w:id="363" w:author="VOYER Raphael" w:date="2021-06-16T09:31:00Z">
              <w:tcPr>
                <w:tcW w:w="1081" w:type="dxa"/>
              </w:tcPr>
            </w:tcPrChange>
          </w:tcPr>
          <w:p w:rsidR="00192CAA" w:rsidDel="00A87B5C" w:rsidRDefault="00192CAA" w:rsidP="00F146F4">
            <w:pPr>
              <w:pStyle w:val="Tabletext"/>
              <w:rPr>
                <w:del w:id="364" w:author="VOYER Raphael" w:date="2021-06-16T09:31:00Z"/>
              </w:rPr>
            </w:pPr>
            <w:del w:id="365" w:author="VOYER Raphael" w:date="2021-06-16T09:31:00Z">
              <w:r w:rsidDel="00A87B5C">
                <w:delText>2.1</w:delText>
              </w:r>
            </w:del>
          </w:p>
        </w:tc>
        <w:tc>
          <w:tcPr>
            <w:tcW w:w="1309" w:type="dxa"/>
            <w:tcPrChange w:id="366" w:author="VOYER Raphael" w:date="2021-06-16T09:31:00Z">
              <w:tcPr>
                <w:tcW w:w="1342" w:type="dxa"/>
              </w:tcPr>
            </w:tcPrChange>
          </w:tcPr>
          <w:p w:rsidR="00192CAA" w:rsidDel="00A87B5C" w:rsidRDefault="00192CAA" w:rsidP="00BE4918">
            <w:pPr>
              <w:pStyle w:val="Tabletext"/>
              <w:rPr>
                <w:del w:id="367" w:author="VOYER Raphael" w:date="2021-06-16T09:31:00Z"/>
              </w:rPr>
            </w:pPr>
            <w:del w:id="368" w:author="VOYER Raphael" w:date="2021-06-16T09:31:00Z">
              <w:r w:rsidDel="00A87B5C">
                <w:delText>25-Nov-2015</w:delText>
              </w:r>
            </w:del>
          </w:p>
        </w:tc>
        <w:tc>
          <w:tcPr>
            <w:tcW w:w="1146" w:type="dxa"/>
            <w:tcPrChange w:id="369" w:author="VOYER Raphael" w:date="2021-06-16T09:31:00Z">
              <w:tcPr>
                <w:tcW w:w="1194" w:type="dxa"/>
              </w:tcPr>
            </w:tcPrChange>
          </w:tcPr>
          <w:p w:rsidR="000A63B2" w:rsidDel="00A87B5C" w:rsidRDefault="000A63B2" w:rsidP="00B13ACB">
            <w:pPr>
              <w:pStyle w:val="Tabletext"/>
              <w:jc w:val="center"/>
              <w:rPr>
                <w:del w:id="370" w:author="VOYER Raphael" w:date="2021-06-16T09:31:00Z"/>
              </w:rPr>
            </w:pPr>
            <w:del w:id="371" w:author="VOYER Raphael" w:date="2021-06-16T09:31:00Z">
              <w:r w:rsidDel="00A87B5C">
                <w:delText>B</w:delText>
              </w:r>
            </w:del>
          </w:p>
          <w:p w:rsidR="00192CAA" w:rsidDel="00A87B5C" w:rsidRDefault="00192CAA" w:rsidP="000A63B2">
            <w:pPr>
              <w:pStyle w:val="Tabletext"/>
              <w:jc w:val="center"/>
              <w:rPr>
                <w:del w:id="372" w:author="VOYER Raphael" w:date="2021-06-16T09:31:00Z"/>
              </w:rPr>
            </w:pPr>
          </w:p>
        </w:tc>
        <w:tc>
          <w:tcPr>
            <w:tcW w:w="1499" w:type="dxa"/>
            <w:tcPrChange w:id="373" w:author="VOYER Raphael" w:date="2021-06-16T09:31:00Z">
              <w:tcPr>
                <w:tcW w:w="1669" w:type="dxa"/>
              </w:tcPr>
            </w:tcPrChange>
          </w:tcPr>
          <w:p w:rsidR="00192CAA" w:rsidDel="00A87B5C" w:rsidRDefault="00192CAA" w:rsidP="00D70809">
            <w:pPr>
              <w:pStyle w:val="Tabletext"/>
              <w:rPr>
                <w:del w:id="374" w:author="VOYER Raphael" w:date="2021-06-16T09:31:00Z"/>
                <w:lang w:val="sv-SE"/>
              </w:rPr>
            </w:pPr>
            <w:del w:id="375" w:author="VOYER Raphael" w:date="2021-06-16T09:31:00Z">
              <w:r w:rsidDel="00A87B5C">
                <w:rPr>
                  <w:lang w:val="sv-SE"/>
                </w:rPr>
                <w:delText>Srisailam</w:delText>
              </w:r>
            </w:del>
          </w:p>
        </w:tc>
        <w:tc>
          <w:tcPr>
            <w:tcW w:w="3692" w:type="dxa"/>
            <w:tcPrChange w:id="376" w:author="VOYER Raphael" w:date="2021-06-16T09:31:00Z">
              <w:tcPr>
                <w:tcW w:w="3378" w:type="dxa"/>
              </w:tcPr>
            </w:tcPrChange>
          </w:tcPr>
          <w:p w:rsidR="00192CAA" w:rsidDel="00A87B5C" w:rsidRDefault="007E18DF" w:rsidP="00D41B2C">
            <w:pPr>
              <w:numPr>
                <w:ilvl w:val="0"/>
                <w:numId w:val="70"/>
              </w:numPr>
              <w:rPr>
                <w:del w:id="377" w:author="VOYER Raphael" w:date="2021-06-16T09:31:00Z"/>
              </w:rPr>
            </w:pPr>
            <w:del w:id="378" w:author="VOYER Raphael" w:date="2021-06-16T09:31:00Z">
              <w:r w:rsidRPr="007E18DF" w:rsidDel="00A87B5C">
                <w:delText xml:space="preserve">In section </w:delText>
              </w:r>
              <w:r w:rsidR="0085681B" w:rsidRPr="007E18DF" w:rsidDel="00A87B5C">
                <w:delText>3.1 and 3.3</w:delText>
              </w:r>
              <w:r w:rsidRPr="007E18DF" w:rsidDel="00A87B5C">
                <w:delText xml:space="preserve"> added support of cluster on </w:delText>
              </w:r>
              <w:r w:rsidR="00E824B3" w:rsidDel="00A87B5C">
                <w:delText>VRF</w:delText>
              </w:r>
              <w:r w:rsidRPr="007E18DF" w:rsidDel="00A87B5C">
                <w:delText>.</w:delText>
              </w:r>
            </w:del>
          </w:p>
          <w:p w:rsidR="007E18DF" w:rsidDel="00A87B5C" w:rsidRDefault="0004729F" w:rsidP="00D41B2C">
            <w:pPr>
              <w:numPr>
                <w:ilvl w:val="0"/>
                <w:numId w:val="70"/>
              </w:numPr>
              <w:rPr>
                <w:del w:id="379" w:author="VOYER Raphael" w:date="2021-06-16T09:31:00Z"/>
              </w:rPr>
            </w:pPr>
            <w:del w:id="380" w:author="VOYER Raphael" w:date="2021-06-16T09:31:00Z">
              <w:r w:rsidDel="00A87B5C">
                <w:delText xml:space="preserve">In section 4 </w:delText>
              </w:r>
              <w:r w:rsidR="007E18DF" w:rsidRPr="007E18DF" w:rsidDel="00A87B5C">
                <w:delText xml:space="preserve">added configuration command examples for L3 cluster on </w:delText>
              </w:r>
              <w:r w:rsidR="00E824B3" w:rsidDel="00A87B5C">
                <w:delText>VRF</w:delText>
              </w:r>
              <w:r w:rsidR="007E18DF" w:rsidDel="00A87B5C">
                <w:delText>.</w:delText>
              </w:r>
            </w:del>
          </w:p>
          <w:p w:rsidR="007E18DF" w:rsidDel="00A87B5C" w:rsidRDefault="007E18DF" w:rsidP="00D41B2C">
            <w:pPr>
              <w:numPr>
                <w:ilvl w:val="0"/>
                <w:numId w:val="70"/>
              </w:numPr>
              <w:rPr>
                <w:del w:id="381" w:author="VOYER Raphael" w:date="2021-06-16T09:31:00Z"/>
              </w:rPr>
            </w:pPr>
            <w:del w:id="382" w:author="VOYER Raphael" w:date="2021-06-16T09:31:00Z">
              <w:r w:rsidRPr="007E18DF" w:rsidDel="00A87B5C">
                <w:delText xml:space="preserve">In section 5 use </w:delText>
              </w:r>
              <w:r w:rsidR="0085681B" w:rsidRPr="007E18DF" w:rsidDel="00A87B5C">
                <w:delText>cases, added</w:delText>
              </w:r>
              <w:r w:rsidRPr="007E18DF" w:rsidDel="00A87B5C">
                <w:delText xml:space="preserve"> cluster on </w:delText>
              </w:r>
              <w:r w:rsidR="00E824B3" w:rsidDel="00A87B5C">
                <w:delText>VRF</w:delText>
              </w:r>
              <w:r w:rsidRPr="007E18DF" w:rsidDel="00A87B5C">
                <w:delText xml:space="preserve"> with example.</w:delText>
              </w:r>
            </w:del>
          </w:p>
          <w:p w:rsidR="007E18DF" w:rsidDel="00A87B5C" w:rsidRDefault="007E18DF" w:rsidP="00D41B2C">
            <w:pPr>
              <w:numPr>
                <w:ilvl w:val="0"/>
                <w:numId w:val="70"/>
              </w:numPr>
              <w:rPr>
                <w:del w:id="383" w:author="VOYER Raphael" w:date="2021-06-16T09:31:00Z"/>
              </w:rPr>
            </w:pPr>
            <w:del w:id="384" w:author="VOYER Raphael" w:date="2021-06-16T09:31:00Z">
              <w:r w:rsidRPr="007E18DF" w:rsidDel="00A87B5C">
                <w:delText xml:space="preserve">In section 6.2.2 data </w:delText>
              </w:r>
              <w:r w:rsidR="0085681B" w:rsidRPr="007E18DF" w:rsidDel="00A87B5C">
                <w:delText>structures, added</w:delText>
              </w:r>
              <w:r w:rsidRPr="007E18DF" w:rsidDel="00A87B5C">
                <w:delText xml:space="preserve"> </w:delText>
              </w:r>
              <w:r w:rsidR="00E824B3" w:rsidDel="00A87B5C">
                <w:delText>VRF</w:delText>
              </w:r>
              <w:r w:rsidRPr="007E18DF" w:rsidDel="00A87B5C">
                <w:delText xml:space="preserve"> field in L3 cluster</w:delText>
              </w:r>
              <w:r w:rsidDel="00A87B5C">
                <w:delText>.</w:delText>
              </w:r>
            </w:del>
          </w:p>
          <w:p w:rsidR="007E18DF" w:rsidDel="00A87B5C" w:rsidRDefault="007E18DF" w:rsidP="00D41B2C">
            <w:pPr>
              <w:numPr>
                <w:ilvl w:val="0"/>
                <w:numId w:val="70"/>
              </w:numPr>
              <w:rPr>
                <w:del w:id="385" w:author="VOYER Raphael" w:date="2021-06-16T09:31:00Z"/>
              </w:rPr>
            </w:pPr>
            <w:del w:id="386" w:author="VOYER Raphael" w:date="2021-06-16T09:31:00Z">
              <w:r w:rsidRPr="007E18DF" w:rsidDel="00A87B5C">
                <w:delText xml:space="preserve">In Sec 7.2 hardware </w:delText>
              </w:r>
              <w:r w:rsidR="0085681B" w:rsidRPr="007E18DF" w:rsidDel="00A87B5C">
                <w:delText>settings, added</w:delText>
              </w:r>
              <w:r w:rsidRPr="007E18DF" w:rsidDel="00A87B5C">
                <w:delText xml:space="preserve"> </w:delText>
              </w:r>
              <w:r w:rsidR="00E824B3" w:rsidDel="00A87B5C">
                <w:delText>VRF</w:delText>
              </w:r>
              <w:r w:rsidRPr="007E18DF" w:rsidDel="00A87B5C">
                <w:delText xml:space="preserve"> in the fp policy table along with ip.</w:delText>
              </w:r>
            </w:del>
          </w:p>
        </w:tc>
        <w:tc>
          <w:tcPr>
            <w:tcW w:w="1101" w:type="dxa"/>
            <w:tcPrChange w:id="387" w:author="VOYER Raphael" w:date="2021-06-16T09:31:00Z">
              <w:tcPr>
                <w:tcW w:w="1164" w:type="dxa"/>
              </w:tcPr>
            </w:tcPrChange>
          </w:tcPr>
          <w:p w:rsidR="00192CAA" w:rsidDel="00A87B5C" w:rsidRDefault="00192CAA" w:rsidP="009F2DC4">
            <w:pPr>
              <w:pStyle w:val="Tabletext"/>
              <w:rPr>
                <w:del w:id="388" w:author="VOYER Raphael" w:date="2021-06-16T09:31:00Z"/>
              </w:rPr>
            </w:pPr>
          </w:p>
        </w:tc>
      </w:tr>
      <w:tr w:rsidR="00C2626A" w:rsidDel="00A87B5C" w:rsidTr="00A87B5C">
        <w:trPr>
          <w:trHeight w:val="256"/>
          <w:del w:id="389" w:author="VOYER Raphael" w:date="2021-06-16T09:31:00Z"/>
          <w:trPrChange w:id="390" w:author="VOYER Raphael" w:date="2021-06-16T09:31:00Z">
            <w:trPr>
              <w:trHeight w:val="256"/>
            </w:trPr>
          </w:trPrChange>
        </w:trPr>
        <w:tc>
          <w:tcPr>
            <w:tcW w:w="1081" w:type="dxa"/>
            <w:tcPrChange w:id="391" w:author="VOYER Raphael" w:date="2021-06-16T09:31:00Z">
              <w:tcPr>
                <w:tcW w:w="1081" w:type="dxa"/>
              </w:tcPr>
            </w:tcPrChange>
          </w:tcPr>
          <w:p w:rsidR="00C2626A" w:rsidDel="00A87B5C" w:rsidRDefault="00C2626A" w:rsidP="00F146F4">
            <w:pPr>
              <w:pStyle w:val="Tabletext"/>
              <w:rPr>
                <w:del w:id="392" w:author="VOYER Raphael" w:date="2021-06-16T09:31:00Z"/>
              </w:rPr>
            </w:pPr>
            <w:del w:id="393" w:author="VOYER Raphael" w:date="2021-06-16T09:31:00Z">
              <w:r w:rsidDel="00A87B5C">
                <w:delText>2.2</w:delText>
              </w:r>
            </w:del>
          </w:p>
        </w:tc>
        <w:tc>
          <w:tcPr>
            <w:tcW w:w="1309" w:type="dxa"/>
            <w:tcPrChange w:id="394" w:author="VOYER Raphael" w:date="2021-06-16T09:31:00Z">
              <w:tcPr>
                <w:tcW w:w="1342" w:type="dxa"/>
              </w:tcPr>
            </w:tcPrChange>
          </w:tcPr>
          <w:p w:rsidR="00C2626A" w:rsidDel="00A87B5C" w:rsidRDefault="00C2626A" w:rsidP="00BE4918">
            <w:pPr>
              <w:pStyle w:val="Tabletext"/>
              <w:rPr>
                <w:del w:id="395" w:author="VOYER Raphael" w:date="2021-06-16T09:31:00Z"/>
              </w:rPr>
            </w:pPr>
            <w:del w:id="396" w:author="VOYER Raphael" w:date="2021-06-16T09:31:00Z">
              <w:r w:rsidDel="00A87B5C">
                <w:delText>20-May-2016</w:delText>
              </w:r>
            </w:del>
          </w:p>
        </w:tc>
        <w:tc>
          <w:tcPr>
            <w:tcW w:w="1146" w:type="dxa"/>
            <w:tcPrChange w:id="397" w:author="VOYER Raphael" w:date="2021-06-16T09:31:00Z">
              <w:tcPr>
                <w:tcW w:w="1194" w:type="dxa"/>
              </w:tcPr>
            </w:tcPrChange>
          </w:tcPr>
          <w:p w:rsidR="00C2626A" w:rsidDel="00A87B5C" w:rsidRDefault="00243895" w:rsidP="00B13ACB">
            <w:pPr>
              <w:pStyle w:val="Tabletext"/>
              <w:jc w:val="center"/>
              <w:rPr>
                <w:del w:id="398" w:author="VOYER Raphael" w:date="2021-06-16T09:31:00Z"/>
              </w:rPr>
            </w:pPr>
            <w:del w:id="399" w:author="VOYER Raphael" w:date="2021-06-16T09:31:00Z">
              <w:r w:rsidDel="00A87B5C">
                <w:delText>C</w:delText>
              </w:r>
            </w:del>
          </w:p>
        </w:tc>
        <w:tc>
          <w:tcPr>
            <w:tcW w:w="1499" w:type="dxa"/>
            <w:tcPrChange w:id="400" w:author="VOYER Raphael" w:date="2021-06-16T09:31:00Z">
              <w:tcPr>
                <w:tcW w:w="1669" w:type="dxa"/>
              </w:tcPr>
            </w:tcPrChange>
          </w:tcPr>
          <w:p w:rsidR="00C2626A" w:rsidDel="00A87B5C" w:rsidRDefault="00C2626A" w:rsidP="00D70809">
            <w:pPr>
              <w:pStyle w:val="Tabletext"/>
              <w:rPr>
                <w:del w:id="401" w:author="VOYER Raphael" w:date="2021-06-16T09:31:00Z"/>
                <w:lang w:val="sv-SE"/>
              </w:rPr>
            </w:pPr>
            <w:del w:id="402" w:author="VOYER Raphael" w:date="2021-06-16T09:31:00Z">
              <w:r w:rsidDel="00A87B5C">
                <w:rPr>
                  <w:lang w:val="sv-SE"/>
                </w:rPr>
                <w:delText>Srisailam</w:delText>
              </w:r>
            </w:del>
          </w:p>
        </w:tc>
        <w:tc>
          <w:tcPr>
            <w:tcW w:w="3692" w:type="dxa"/>
            <w:tcPrChange w:id="403" w:author="VOYER Raphael" w:date="2021-06-16T09:31:00Z">
              <w:tcPr>
                <w:tcW w:w="3378" w:type="dxa"/>
              </w:tcPr>
            </w:tcPrChange>
          </w:tcPr>
          <w:p w:rsidR="00534A44" w:rsidDel="00A87B5C" w:rsidRDefault="00C2626A" w:rsidP="00534A44">
            <w:pPr>
              <w:ind w:left="720"/>
              <w:rPr>
                <w:del w:id="404" w:author="VOYER Raphael" w:date="2021-06-16T09:31:00Z"/>
              </w:rPr>
            </w:pPr>
            <w:del w:id="405" w:author="VOYER Raphael" w:date="2021-06-16T09:31:00Z">
              <w:r w:rsidDel="00A87B5C">
                <w:delText>Added support for OS6865.</w:delText>
              </w:r>
            </w:del>
          </w:p>
        </w:tc>
        <w:tc>
          <w:tcPr>
            <w:tcW w:w="1101" w:type="dxa"/>
            <w:tcPrChange w:id="406" w:author="VOYER Raphael" w:date="2021-06-16T09:31:00Z">
              <w:tcPr>
                <w:tcW w:w="1164" w:type="dxa"/>
              </w:tcPr>
            </w:tcPrChange>
          </w:tcPr>
          <w:p w:rsidR="00C2626A" w:rsidDel="00A87B5C" w:rsidRDefault="000755D4" w:rsidP="009F2DC4">
            <w:pPr>
              <w:pStyle w:val="Tabletext"/>
              <w:rPr>
                <w:del w:id="407" w:author="VOYER Raphael" w:date="2021-06-16T09:31:00Z"/>
              </w:rPr>
            </w:pPr>
            <w:ins w:id="408" w:author="gwhite" w:date="2016-08-15T16:06:00Z">
              <w:del w:id="409" w:author="VOYER Raphael" w:date="2021-06-16T09:31:00Z">
                <w:r w:rsidDel="00A87B5C">
                  <w:delText>Released</w:delText>
                </w:r>
              </w:del>
            </w:ins>
          </w:p>
        </w:tc>
      </w:tr>
      <w:tr w:rsidR="00BD461A" w:rsidDel="00A87B5C" w:rsidTr="00A87B5C">
        <w:trPr>
          <w:trHeight w:val="256"/>
          <w:ins w:id="410" w:author="cgorentl" w:date="2016-07-28T16:47:00Z"/>
          <w:del w:id="411" w:author="VOYER Raphael" w:date="2021-06-16T09:31:00Z"/>
          <w:trPrChange w:id="412" w:author="VOYER Raphael" w:date="2021-06-16T09:31:00Z">
            <w:trPr>
              <w:trHeight w:val="256"/>
            </w:trPr>
          </w:trPrChange>
        </w:trPr>
        <w:tc>
          <w:tcPr>
            <w:tcW w:w="1081" w:type="dxa"/>
            <w:tcPrChange w:id="413" w:author="VOYER Raphael" w:date="2021-06-16T09:31:00Z">
              <w:tcPr>
                <w:tcW w:w="1081" w:type="dxa"/>
              </w:tcPr>
            </w:tcPrChange>
          </w:tcPr>
          <w:p w:rsidR="00BD461A" w:rsidDel="00A87B5C" w:rsidRDefault="001D4CC9" w:rsidP="00F146F4">
            <w:pPr>
              <w:pStyle w:val="Tabletext"/>
              <w:rPr>
                <w:ins w:id="414" w:author="cgorentl" w:date="2016-07-28T16:47:00Z"/>
                <w:del w:id="415" w:author="VOYER Raphael" w:date="2021-06-16T09:31:00Z"/>
              </w:rPr>
            </w:pPr>
            <w:ins w:id="416" w:author="cgorentl" w:date="2016-07-28T16:56:00Z">
              <w:del w:id="417" w:author="VOYER Raphael" w:date="2021-06-16T09:31:00Z">
                <w:r w:rsidDel="00A87B5C">
                  <w:delText>2.3</w:delText>
                </w:r>
              </w:del>
            </w:ins>
          </w:p>
        </w:tc>
        <w:tc>
          <w:tcPr>
            <w:tcW w:w="1309" w:type="dxa"/>
            <w:tcPrChange w:id="418" w:author="VOYER Raphael" w:date="2021-06-16T09:31:00Z">
              <w:tcPr>
                <w:tcW w:w="1342" w:type="dxa"/>
              </w:tcPr>
            </w:tcPrChange>
          </w:tcPr>
          <w:p w:rsidR="00BD461A" w:rsidDel="00A87B5C" w:rsidRDefault="001D4CC9" w:rsidP="00BE4918">
            <w:pPr>
              <w:pStyle w:val="Tabletext"/>
              <w:rPr>
                <w:ins w:id="419" w:author="cgorentl" w:date="2016-07-28T16:47:00Z"/>
                <w:del w:id="420" w:author="VOYER Raphael" w:date="2021-06-16T09:31:00Z"/>
              </w:rPr>
            </w:pPr>
            <w:ins w:id="421" w:author="cgorentl" w:date="2016-07-28T16:56:00Z">
              <w:del w:id="422" w:author="VOYER Raphael" w:date="2021-06-16T09:31:00Z">
                <w:r w:rsidDel="00A87B5C">
                  <w:delText>28-July-2016</w:delText>
                </w:r>
              </w:del>
            </w:ins>
          </w:p>
        </w:tc>
        <w:tc>
          <w:tcPr>
            <w:tcW w:w="1146" w:type="dxa"/>
            <w:tcPrChange w:id="423" w:author="VOYER Raphael" w:date="2021-06-16T09:31:00Z">
              <w:tcPr>
                <w:tcW w:w="1194" w:type="dxa"/>
              </w:tcPr>
            </w:tcPrChange>
          </w:tcPr>
          <w:p w:rsidR="00BD461A" w:rsidDel="00A87B5C" w:rsidRDefault="000755D4" w:rsidP="00B13ACB">
            <w:pPr>
              <w:pStyle w:val="Tabletext"/>
              <w:jc w:val="center"/>
              <w:rPr>
                <w:ins w:id="424" w:author="cgorentl" w:date="2016-07-28T16:47:00Z"/>
                <w:del w:id="425" w:author="VOYER Raphael" w:date="2021-06-16T09:31:00Z"/>
              </w:rPr>
            </w:pPr>
            <w:ins w:id="426" w:author="gwhite" w:date="2016-08-15T16:10:00Z">
              <w:del w:id="427" w:author="VOYER Raphael" w:date="2021-06-16T09:31:00Z">
                <w:r w:rsidDel="00A87B5C">
                  <w:delText>D</w:delText>
                </w:r>
              </w:del>
            </w:ins>
          </w:p>
        </w:tc>
        <w:tc>
          <w:tcPr>
            <w:tcW w:w="1499" w:type="dxa"/>
            <w:tcPrChange w:id="428" w:author="VOYER Raphael" w:date="2021-06-16T09:31:00Z">
              <w:tcPr>
                <w:tcW w:w="1669" w:type="dxa"/>
              </w:tcPr>
            </w:tcPrChange>
          </w:tcPr>
          <w:p w:rsidR="00BD461A" w:rsidDel="00A87B5C" w:rsidRDefault="001D4CC9" w:rsidP="00D70809">
            <w:pPr>
              <w:pStyle w:val="Tabletext"/>
              <w:rPr>
                <w:ins w:id="429" w:author="cgorentl" w:date="2016-07-28T16:47:00Z"/>
                <w:del w:id="430" w:author="VOYER Raphael" w:date="2021-06-16T09:31:00Z"/>
                <w:lang w:val="sv-SE"/>
              </w:rPr>
            </w:pPr>
            <w:ins w:id="431" w:author="cgorentl" w:date="2016-07-28T16:56:00Z">
              <w:del w:id="432" w:author="VOYER Raphael" w:date="2021-06-16T09:31:00Z">
                <w:r w:rsidDel="00A87B5C">
                  <w:rPr>
                    <w:lang w:val="sv-SE"/>
                  </w:rPr>
                  <w:delText>Chandra Gorentla</w:delText>
                </w:r>
              </w:del>
            </w:ins>
          </w:p>
        </w:tc>
        <w:tc>
          <w:tcPr>
            <w:tcW w:w="3692" w:type="dxa"/>
            <w:tcPrChange w:id="433" w:author="VOYER Raphael" w:date="2021-06-16T09:31:00Z">
              <w:tcPr>
                <w:tcW w:w="3378" w:type="dxa"/>
              </w:tcPr>
            </w:tcPrChange>
          </w:tcPr>
          <w:p w:rsidR="005E533E" w:rsidDel="00A87B5C" w:rsidRDefault="00BD461A">
            <w:pPr>
              <w:ind w:left="720"/>
              <w:jc w:val="left"/>
              <w:rPr>
                <w:ins w:id="434" w:author="cgorentl" w:date="2016-07-28T16:47:00Z"/>
                <w:del w:id="435" w:author="VOYER Raphael" w:date="2021-06-16T09:31:00Z"/>
                <w:b/>
                <w:sz w:val="36"/>
              </w:rPr>
              <w:pPrChange w:id="436" w:author="cgorentl" w:date="2016-07-28T16:53:00Z">
                <w:pPr>
                  <w:spacing w:before="2560" w:after="400" w:line="400" w:lineRule="atLeast"/>
                  <w:ind w:left="720"/>
                </w:pPr>
              </w:pPrChange>
            </w:pPr>
            <w:ins w:id="437" w:author="cgorentl" w:date="2016-07-28T16:47:00Z">
              <w:del w:id="438" w:author="VOYER Raphael" w:date="2021-06-16T09:31:00Z">
                <w:r w:rsidDel="00A87B5C">
                  <w:delText xml:space="preserve">Section </w:delText>
                </w:r>
              </w:del>
            </w:ins>
            <w:ins w:id="439" w:author="cgorentl" w:date="2016-07-28T16:48:00Z">
              <w:del w:id="440" w:author="VOYER Raphael" w:date="2021-06-16T09:31:00Z">
                <w:r w:rsidDel="00A87B5C">
                  <w:delText>–</w:delText>
                </w:r>
              </w:del>
            </w:ins>
            <w:ins w:id="441" w:author="cgorentl" w:date="2016-07-28T16:47:00Z">
              <w:del w:id="442" w:author="VOYER Raphael" w:date="2021-06-16T09:31:00Z">
                <w:r w:rsidDel="00A87B5C">
                  <w:delText xml:space="preserve"> 3.</w:delText>
                </w:r>
              </w:del>
            </w:ins>
            <w:ins w:id="443" w:author="cgorentl" w:date="2016-07-28T16:53:00Z">
              <w:del w:id="444" w:author="VOYER Raphael" w:date="2021-06-16T09:31:00Z">
                <w:r w:rsidR="003A76F9" w:rsidDel="00A87B5C">
                  <w:delText>4</w:delText>
                </w:r>
              </w:del>
            </w:ins>
            <w:ins w:id="445" w:author="cgorentl" w:date="2016-07-28T16:48:00Z">
              <w:del w:id="446" w:author="VOYER Raphael" w:date="2021-06-16T09:31:00Z">
                <w:r w:rsidR="003A76F9" w:rsidDel="00A87B5C">
                  <w:delText>.</w:delText>
                </w:r>
              </w:del>
            </w:ins>
            <w:ins w:id="447" w:author="cgorentl" w:date="2016-07-28T16:53:00Z">
              <w:del w:id="448" w:author="VOYER Raphael" w:date="2021-06-16T09:31:00Z">
                <w:r w:rsidR="003A76F9" w:rsidDel="00A87B5C">
                  <w:delText>4</w:delText>
                </w:r>
              </w:del>
            </w:ins>
            <w:ins w:id="449" w:author="cgorentl" w:date="2016-07-28T16:48:00Z">
              <w:del w:id="450" w:author="VOYER Raphael" w:date="2021-06-16T09:31:00Z">
                <w:r w:rsidDel="00A87B5C">
                  <w:delText xml:space="preserve"> – A fix for the PR 204588 </w:delText>
                </w:r>
              </w:del>
            </w:ins>
            <w:ins w:id="451" w:author="cgorentl" w:date="2016-07-28T16:55:00Z">
              <w:del w:id="452" w:author="VOYER Raphael" w:date="2021-06-16T09:31:00Z">
                <w:r w:rsidR="003A76F9" w:rsidDel="00A87B5C">
                  <w:delText xml:space="preserve">(PR Summary - </w:delText>
                </w:r>
                <w:r w:rsidR="003A76F9" w:rsidRPr="003A76F9" w:rsidDel="00A87B5C">
                  <w:delText>ICMP echo request packets sending wrong interface that makes ping fails when havlan is enabled .</w:delText>
                </w:r>
                <w:r w:rsidR="003A76F9" w:rsidDel="00A87B5C">
                  <w:delText xml:space="preserve">) </w:delText>
                </w:r>
              </w:del>
            </w:ins>
            <w:ins w:id="453" w:author="cgorentl" w:date="2016-07-28T16:48:00Z">
              <w:del w:id="454" w:author="VOYER Raphael" w:date="2021-06-16T09:31:00Z">
                <w:r w:rsidDel="00A87B5C">
                  <w:delText>is documented</w:delText>
                </w:r>
              </w:del>
            </w:ins>
            <w:ins w:id="455" w:author="cgorentl" w:date="2016-07-28T16:53:00Z">
              <w:del w:id="456" w:author="VOYER Raphael" w:date="2021-06-16T09:31:00Z">
                <w:r w:rsidR="003A76F9" w:rsidDel="00A87B5C">
                  <w:delText>.  The fix requires that the IP address of the L3 server-cluster should be reachable from the DUT.</w:delText>
                </w:r>
              </w:del>
            </w:ins>
          </w:p>
        </w:tc>
        <w:tc>
          <w:tcPr>
            <w:tcW w:w="1101" w:type="dxa"/>
            <w:tcPrChange w:id="457" w:author="VOYER Raphael" w:date="2021-06-16T09:31:00Z">
              <w:tcPr>
                <w:tcW w:w="1164" w:type="dxa"/>
              </w:tcPr>
            </w:tcPrChange>
          </w:tcPr>
          <w:p w:rsidR="00BD461A" w:rsidDel="00A87B5C" w:rsidRDefault="00BD461A" w:rsidP="009F2DC4">
            <w:pPr>
              <w:pStyle w:val="Tabletext"/>
              <w:rPr>
                <w:ins w:id="458" w:author="cgorentl" w:date="2016-07-28T16:47:00Z"/>
                <w:del w:id="459" w:author="VOYER Raphael" w:date="2021-06-16T09:31:00Z"/>
              </w:rPr>
            </w:pPr>
          </w:p>
        </w:tc>
      </w:tr>
    </w:tbl>
    <w:p w:rsidR="00855336" w:rsidDel="00A87B5C" w:rsidRDefault="00855336" w:rsidP="00855336">
      <w:pPr>
        <w:rPr>
          <w:del w:id="460" w:author="VOYER Raphael" w:date="2021-06-16T09:31:00Z"/>
        </w:rPr>
      </w:pPr>
    </w:p>
    <w:p w:rsidR="00855336" w:rsidDel="00A87B5C" w:rsidRDefault="00855336" w:rsidP="00855336">
      <w:pPr>
        <w:rPr>
          <w:del w:id="461" w:author="VOYER Raphael" w:date="2021-06-16T09:31:00Z"/>
        </w:rPr>
      </w:pPr>
    </w:p>
    <w:p w:rsidR="00855336" w:rsidDel="00A87B5C" w:rsidRDefault="00855336" w:rsidP="00855336">
      <w:pPr>
        <w:rPr>
          <w:del w:id="462" w:author="VOYER Raphael" w:date="2021-06-16T09:31:00Z"/>
        </w:rPr>
      </w:pPr>
    </w:p>
    <w:p w:rsidR="00855336" w:rsidDel="00A87B5C" w:rsidRDefault="00855336" w:rsidP="00855336">
      <w:pPr>
        <w:rPr>
          <w:del w:id="463" w:author="VOYER Raphael" w:date="2021-06-16T09:31:00Z"/>
        </w:rPr>
      </w:pPr>
    </w:p>
    <w:p w:rsidR="00855336" w:rsidDel="00A87B5C" w:rsidRDefault="00855336" w:rsidP="00855336">
      <w:pPr>
        <w:rPr>
          <w:del w:id="464" w:author="VOYER Raphael" w:date="2021-06-16T09:31:00Z"/>
        </w:rPr>
      </w:pPr>
    </w:p>
    <w:p w:rsidR="0004729F" w:rsidDel="00A87B5C" w:rsidRDefault="0004729F" w:rsidP="00855336">
      <w:pPr>
        <w:rPr>
          <w:del w:id="465" w:author="VOYER Raphael" w:date="2021-06-16T09:31:00Z"/>
        </w:rPr>
      </w:pPr>
    </w:p>
    <w:p w:rsidR="0004729F" w:rsidDel="00A87B5C" w:rsidRDefault="0004729F" w:rsidP="00855336">
      <w:pPr>
        <w:rPr>
          <w:del w:id="466" w:author="VOYER Raphael" w:date="2021-06-16T09:31:00Z"/>
        </w:rPr>
      </w:pPr>
    </w:p>
    <w:p w:rsidR="0004729F" w:rsidDel="00A87B5C" w:rsidRDefault="0004729F" w:rsidP="00855336">
      <w:pPr>
        <w:rPr>
          <w:del w:id="467" w:author="VOYER Raphael" w:date="2021-06-16T09:31:00Z"/>
        </w:rPr>
      </w:pPr>
    </w:p>
    <w:p w:rsidR="0004729F" w:rsidDel="00A87B5C" w:rsidRDefault="0004729F" w:rsidP="00855336">
      <w:pPr>
        <w:rPr>
          <w:del w:id="468" w:author="VOYER Raphael" w:date="2021-06-16T09:31:00Z"/>
        </w:rPr>
      </w:pPr>
    </w:p>
    <w:p w:rsidR="0004729F" w:rsidDel="00A87B5C" w:rsidRDefault="0004729F" w:rsidP="00855336">
      <w:pPr>
        <w:rPr>
          <w:del w:id="469" w:author="VOYER Raphael" w:date="2021-06-16T09:31:00Z"/>
        </w:rPr>
      </w:pPr>
    </w:p>
    <w:p w:rsidR="0004729F" w:rsidDel="00A87B5C" w:rsidRDefault="0004729F" w:rsidP="00855336">
      <w:pPr>
        <w:rPr>
          <w:del w:id="470" w:author="VOYER Raphael" w:date="2021-06-16T09:31:00Z"/>
        </w:rPr>
      </w:pPr>
    </w:p>
    <w:p w:rsidR="0004729F" w:rsidDel="00A87B5C" w:rsidRDefault="0004729F" w:rsidP="00855336">
      <w:pPr>
        <w:rPr>
          <w:del w:id="471" w:author="VOYER Raphael" w:date="2021-06-16T09:31:00Z"/>
        </w:rPr>
      </w:pPr>
    </w:p>
    <w:p w:rsidR="0004729F" w:rsidDel="00A87B5C" w:rsidRDefault="0004729F" w:rsidP="00855336">
      <w:pPr>
        <w:rPr>
          <w:del w:id="472" w:author="VOYER Raphael" w:date="2021-06-16T09:31:00Z"/>
        </w:rPr>
      </w:pPr>
    </w:p>
    <w:p w:rsidR="0004729F" w:rsidDel="00A87B5C" w:rsidRDefault="0004729F" w:rsidP="00855336">
      <w:pPr>
        <w:rPr>
          <w:del w:id="473" w:author="VOYER Raphael" w:date="2021-06-16T09:31:00Z"/>
        </w:rPr>
      </w:pPr>
    </w:p>
    <w:p w:rsidR="0004729F" w:rsidDel="00A87B5C" w:rsidRDefault="0004729F" w:rsidP="00855336">
      <w:pPr>
        <w:rPr>
          <w:del w:id="474" w:author="VOYER Raphael" w:date="2021-06-16T09:31:00Z"/>
        </w:rPr>
      </w:pPr>
    </w:p>
    <w:p w:rsidR="0004729F" w:rsidDel="00A87B5C" w:rsidRDefault="0004729F" w:rsidP="00855336">
      <w:pPr>
        <w:rPr>
          <w:del w:id="475" w:author="VOYER Raphael" w:date="2021-06-16T09:31:00Z"/>
        </w:rPr>
      </w:pPr>
    </w:p>
    <w:p w:rsidR="0004729F" w:rsidRDefault="0004729F" w:rsidP="00855336"/>
    <w:p w:rsidR="0004729F" w:rsidRDefault="0004729F" w:rsidP="00855336"/>
    <w:p w:rsidR="0004729F" w:rsidRDefault="0004729F" w:rsidP="00855336"/>
    <w:p w:rsidR="0004729F" w:rsidRDefault="0004729F" w:rsidP="00855336"/>
    <w:p w:rsidR="00855336" w:rsidRDefault="00855336" w:rsidP="00855336"/>
    <w:p w:rsidR="0004729F" w:rsidRDefault="0004729F" w:rsidP="00855336"/>
    <w:p w:rsidR="0004729F" w:rsidRDefault="0004729F" w:rsidP="00855336"/>
    <w:p w:rsidR="0004729F" w:rsidRDefault="0004729F" w:rsidP="00855336"/>
    <w:p w:rsidR="0004729F" w:rsidRDefault="0004729F" w:rsidP="00855336"/>
    <w:p w:rsidR="0004729F" w:rsidRDefault="0004729F" w:rsidP="00855336"/>
    <w:p w:rsidR="0004729F" w:rsidRDefault="0004729F" w:rsidP="00855336"/>
    <w:p w:rsidR="0004729F" w:rsidRDefault="0004729F" w:rsidP="00855336"/>
    <w:p w:rsidR="0004729F" w:rsidRDefault="0004729F" w:rsidP="00855336"/>
    <w:p w:rsidR="0004729F" w:rsidRDefault="0004729F" w:rsidP="00855336"/>
    <w:p w:rsidR="0004729F" w:rsidRDefault="0004729F" w:rsidP="00855336"/>
    <w:p w:rsidR="0004729F" w:rsidRDefault="0004729F" w:rsidP="00855336"/>
    <w:p w:rsidR="0004729F" w:rsidRDefault="0004729F" w:rsidP="00855336"/>
    <w:p w:rsidR="0004729F" w:rsidRDefault="0004729F" w:rsidP="00855336"/>
    <w:p w:rsidR="00A87B5C" w:rsidRDefault="00A87B5C">
      <w:pPr>
        <w:jc w:val="left"/>
        <w:rPr>
          <w:ins w:id="476" w:author="VOYER Raphael" w:date="2021-06-16T09:33:00Z"/>
        </w:rPr>
      </w:pPr>
      <w:ins w:id="477" w:author="VOYER Raphael" w:date="2021-06-16T09:33:00Z">
        <w:r>
          <w:br w:type="page"/>
        </w:r>
      </w:ins>
    </w:p>
    <w:p w:rsidR="0004729F" w:rsidRDefault="0004729F" w:rsidP="00855336"/>
    <w:p w:rsidR="0004729F" w:rsidRDefault="0004729F" w:rsidP="00855336"/>
    <w:p w:rsidR="00855336" w:rsidRDefault="00855336" w:rsidP="00622755">
      <w:pPr>
        <w:pStyle w:val="Titre1"/>
      </w:pPr>
      <w:bookmarkStart w:id="478" w:name="_INTRODUCTION"/>
      <w:bookmarkStart w:id="479" w:name="_Ref188764243"/>
      <w:bookmarkStart w:id="480" w:name="_Toc214247585"/>
      <w:bookmarkStart w:id="481" w:name="_Toc381025679"/>
      <w:bookmarkStart w:id="482" w:name="_Toc424820267"/>
      <w:bookmarkEnd w:id="478"/>
      <w:r>
        <w:t>INTRODUCTION</w:t>
      </w:r>
      <w:bookmarkEnd w:id="479"/>
      <w:bookmarkEnd w:id="480"/>
      <w:bookmarkEnd w:id="481"/>
      <w:bookmarkEnd w:id="482"/>
    </w:p>
    <w:p w:rsidR="00855336" w:rsidRDefault="00855336" w:rsidP="00387307">
      <w:pPr>
        <w:pStyle w:val="Titre2"/>
      </w:pPr>
      <w:bookmarkStart w:id="483" w:name="_Toc381025680"/>
      <w:bookmarkStart w:id="484" w:name="_Toc424820268"/>
      <w:bookmarkStart w:id="485" w:name="_Toc214247586"/>
      <w:r>
        <w:t>Purpose</w:t>
      </w:r>
      <w:bookmarkEnd w:id="483"/>
      <w:bookmarkEnd w:id="484"/>
      <w:r>
        <w:t xml:space="preserve"> </w:t>
      </w:r>
      <w:bookmarkEnd w:id="485"/>
    </w:p>
    <w:p w:rsidR="00855336" w:rsidRDefault="00855336" w:rsidP="00855336">
      <w:pPr>
        <w:pStyle w:val="Corpsdetexte"/>
        <w:rPr>
          <w:szCs w:val="24"/>
        </w:rPr>
      </w:pPr>
      <w:r>
        <w:t xml:space="preserve">The document describes the </w:t>
      </w:r>
      <w:r w:rsidRPr="0045149F">
        <w:t xml:space="preserve">Software </w:t>
      </w:r>
      <w:r w:rsidRPr="00306326">
        <w:t>Requirements Specification</w:t>
      </w:r>
      <w:r w:rsidRPr="0045149F">
        <w:t xml:space="preserve"> </w:t>
      </w:r>
      <w:r>
        <w:t xml:space="preserve">and Functional Specification of </w:t>
      </w:r>
      <w:del w:id="486" w:author="VOYER Raphael" w:date="2021-06-16T09:33:00Z">
        <w:r w:rsidDel="00A87B5C">
          <w:delText>High Availability Vlan</w:delText>
        </w:r>
      </w:del>
      <w:ins w:id="487" w:author="VOYER Raphael" w:date="2021-06-16T09:33:00Z">
        <w:r w:rsidR="00A87B5C">
          <w:t>Preve</w:t>
        </w:r>
      </w:ins>
      <w:ins w:id="488" w:author="VOYER Raphael" w:date="2021-06-16T09:34:00Z">
        <w:r w:rsidR="00A87B5C">
          <w:t>ntive Maintenance</w:t>
        </w:r>
      </w:ins>
      <w:r>
        <w:t xml:space="preserve"> for </w:t>
      </w:r>
      <w:del w:id="489" w:author="VOYER Raphael" w:date="2021-06-16T09:34:00Z">
        <w:r w:rsidDel="00A87B5C">
          <w:delText>the Top of the Rack Switch (OS 6900)</w:delText>
        </w:r>
        <w:r w:rsidR="00734558" w:rsidDel="00A87B5C">
          <w:delText>, OS6860, OS6865, OS9900</w:delText>
        </w:r>
        <w:r w:rsidR="00AB543D" w:rsidDel="00A87B5C">
          <w:delText xml:space="preserve"> and Rushmore (oS10K)</w:delText>
        </w:r>
        <w:r w:rsidDel="00A87B5C">
          <w:delText xml:space="preserve">. </w:delText>
        </w:r>
      </w:del>
      <w:ins w:id="490" w:author="VOYER Raphael" w:date="2021-06-16T09:34:00Z">
        <w:r w:rsidR="00A87B5C">
          <w:t>AOS 8.x .</w:t>
        </w:r>
      </w:ins>
      <w:del w:id="491" w:author="VOYER Raphael" w:date="2021-06-16T09:34:00Z">
        <w:r w:rsidDel="00A87B5C">
          <w:delText xml:space="preserve">The document is prepared in response to the RTR 2312 as specified in the TOR Software Requirement Specifications D5 dated </w:delText>
        </w:r>
        <w:smartTag w:uri="urn:schemas-microsoft-com:office:smarttags" w:element="date">
          <w:smartTagPr>
            <w:attr w:name="Year" w:val="10"/>
            <w:attr w:name="Day" w:val="30"/>
            <w:attr w:name="Month" w:val="03"/>
            <w:attr w:name="ls" w:val="trans"/>
          </w:smartTagPr>
          <w:r w:rsidDel="00A87B5C">
            <w:delText>03/30/10</w:delText>
          </w:r>
        </w:smartTag>
        <w:r w:rsidDel="00A87B5C">
          <w:rPr>
            <w:szCs w:val="24"/>
          </w:rPr>
          <w:delText>.</w:delText>
        </w:r>
        <w:r w:rsidR="00F75B25" w:rsidDel="00A87B5C">
          <w:rPr>
            <w:szCs w:val="24"/>
          </w:rPr>
          <w:delText xml:space="preserve"> This document will support RTR 4048 in 8.3.1.R01.</w:delText>
        </w:r>
      </w:del>
    </w:p>
    <w:p w:rsidR="00855336" w:rsidRDefault="00855336" w:rsidP="00387307">
      <w:pPr>
        <w:pStyle w:val="Titre2"/>
      </w:pPr>
      <w:bookmarkStart w:id="492" w:name="_Toc381025681"/>
      <w:bookmarkStart w:id="493" w:name="_Toc424820269"/>
      <w:r w:rsidRPr="005F5833">
        <w:t>Scope</w:t>
      </w:r>
      <w:bookmarkEnd w:id="492"/>
      <w:bookmarkEnd w:id="493"/>
    </w:p>
    <w:p w:rsidR="00855336" w:rsidRPr="005F5833" w:rsidRDefault="00855336" w:rsidP="00855336">
      <w:r>
        <w:t xml:space="preserve">The scope of this document is to present the complete set of requirements and functional specifications for </w:t>
      </w:r>
      <w:del w:id="494" w:author="VOYER Raphael" w:date="2021-06-16T09:34:00Z">
        <w:r w:rsidDel="00A87B5C">
          <w:delText>High Availability Vlan for 7.2.1.</w:delText>
        </w:r>
        <w:r w:rsidR="00AB543D" w:rsidDel="00A87B5C">
          <w:delText xml:space="preserve">R01 and 731R01 </w:delText>
        </w:r>
        <w:r w:rsidDel="00A87B5C">
          <w:delText>release</w:delText>
        </w:r>
        <w:r w:rsidR="00AB543D" w:rsidDel="00A87B5C">
          <w:delText>s</w:delText>
        </w:r>
        <w:r w:rsidR="003B7AAC" w:rsidDel="00A87B5C">
          <w:delText xml:space="preserve"> onwards</w:delText>
        </w:r>
      </w:del>
      <w:ins w:id="495" w:author="VOYER Raphael" w:date="2021-06-16T09:34:00Z">
        <w:r w:rsidR="00A87B5C">
          <w:t>Preventive Maintenance</w:t>
        </w:r>
      </w:ins>
      <w:r>
        <w:t xml:space="preserve">. </w:t>
      </w:r>
      <w:del w:id="496" w:author="VOYER Raphael" w:date="2021-06-16T09:35:00Z">
        <w:r w:rsidDel="00A87B5C">
          <w:rPr>
            <w:szCs w:val="24"/>
          </w:rPr>
          <w:delText>This document is prepared in accordance with the Alcatel-Lucent Product Development Process.</w:delText>
        </w:r>
      </w:del>
    </w:p>
    <w:p w:rsidR="00855336" w:rsidRDefault="00855336" w:rsidP="00387307">
      <w:pPr>
        <w:pStyle w:val="Titre2"/>
      </w:pPr>
      <w:bookmarkStart w:id="497" w:name="_Ref188764261"/>
      <w:bookmarkStart w:id="498" w:name="_Ref188764262"/>
      <w:bookmarkStart w:id="499" w:name="_Toc214247587"/>
      <w:bookmarkStart w:id="500" w:name="_Toc381025682"/>
      <w:bookmarkStart w:id="501" w:name="_Toc424820270"/>
      <w:r>
        <w:t>Intended Audience</w:t>
      </w:r>
      <w:bookmarkEnd w:id="497"/>
      <w:bookmarkEnd w:id="498"/>
      <w:bookmarkEnd w:id="499"/>
      <w:bookmarkEnd w:id="500"/>
      <w:bookmarkEnd w:id="501"/>
    </w:p>
    <w:p w:rsidR="00855336" w:rsidRDefault="00855336" w:rsidP="00855336">
      <w:pPr>
        <w:pStyle w:val="Corpsdetexte"/>
      </w:pPr>
      <w:r>
        <w:t>This document is intended for the following:</w:t>
      </w:r>
    </w:p>
    <w:p w:rsidR="00A87B5C" w:rsidRDefault="00A87B5C" w:rsidP="00855336">
      <w:pPr>
        <w:pStyle w:val="Listepuces2"/>
        <w:rPr>
          <w:ins w:id="502" w:author="VOYER Raphael" w:date="2021-06-16T09:35:00Z"/>
        </w:rPr>
      </w:pPr>
      <w:ins w:id="503" w:author="VOYER Raphael" w:date="2021-06-16T09:35:00Z">
        <w:r>
          <w:t>Technical support data Team</w:t>
        </w:r>
      </w:ins>
    </w:p>
    <w:p w:rsidR="00855336" w:rsidRDefault="00855336" w:rsidP="00855336">
      <w:pPr>
        <w:pStyle w:val="Listepuces2"/>
      </w:pPr>
      <w:r>
        <w:t xml:space="preserve">Engineering Design </w:t>
      </w:r>
      <w:ins w:id="504" w:author="VOYER Raphael" w:date="2021-06-16T09:35:00Z">
        <w:r w:rsidR="00A87B5C">
          <w:t>T</w:t>
        </w:r>
      </w:ins>
      <w:del w:id="505" w:author="VOYER Raphael" w:date="2021-06-16T09:35:00Z">
        <w:r w:rsidDel="00A87B5C">
          <w:delText>t</w:delText>
        </w:r>
      </w:del>
      <w:r>
        <w:t xml:space="preserve">eam </w:t>
      </w:r>
    </w:p>
    <w:p w:rsidR="00855336" w:rsidRDefault="00855336" w:rsidP="00855336">
      <w:pPr>
        <w:pStyle w:val="Listepuces2"/>
      </w:pPr>
      <w:r>
        <w:t>Product Testing Team</w:t>
      </w:r>
    </w:p>
    <w:p w:rsidR="00855336" w:rsidDel="00A87B5C" w:rsidRDefault="00855336" w:rsidP="00855336">
      <w:pPr>
        <w:pStyle w:val="Listepuces2"/>
        <w:rPr>
          <w:del w:id="506" w:author="VOYER Raphael" w:date="2021-06-16T09:35:00Z"/>
        </w:rPr>
      </w:pPr>
      <w:del w:id="507" w:author="VOYER Raphael" w:date="2021-06-16T09:35:00Z">
        <w:r w:rsidDel="00A87B5C">
          <w:delText>Quality Assurance</w:delText>
        </w:r>
      </w:del>
    </w:p>
    <w:p w:rsidR="00855336" w:rsidRDefault="00855336" w:rsidP="00855336">
      <w:pPr>
        <w:pStyle w:val="Listepuces2"/>
      </w:pPr>
      <w:r>
        <w:t>Technical Writing Team responsible for developing the user documentation</w:t>
      </w:r>
    </w:p>
    <w:p w:rsidR="00855336" w:rsidRDefault="00855336" w:rsidP="00855336">
      <w:pPr>
        <w:pStyle w:val="Listepuces2"/>
      </w:pPr>
      <w:r>
        <w:t>Support organization providing end-user support.</w:t>
      </w:r>
    </w:p>
    <w:p w:rsidR="00855336" w:rsidDel="00A87B5C" w:rsidRDefault="00855336" w:rsidP="00387307">
      <w:pPr>
        <w:pStyle w:val="Titre2"/>
        <w:rPr>
          <w:del w:id="508" w:author="VOYER Raphael" w:date="2021-06-16T09:36:00Z"/>
        </w:rPr>
      </w:pPr>
      <w:bookmarkStart w:id="509" w:name="_Toc214247588"/>
      <w:bookmarkStart w:id="510" w:name="_Toc381025683"/>
      <w:bookmarkStart w:id="511" w:name="_Toc424820271"/>
      <w:del w:id="512" w:author="VOYER Raphael" w:date="2021-06-16T09:36:00Z">
        <w:r w:rsidDel="00A87B5C">
          <w:delText>Document Organization</w:delText>
        </w:r>
        <w:bookmarkEnd w:id="509"/>
        <w:bookmarkEnd w:id="510"/>
        <w:bookmarkEnd w:id="511"/>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855336" w:rsidDel="00A87B5C">
        <w:trPr>
          <w:del w:id="513" w:author="VOYER Raphael" w:date="2021-06-16T09:36:00Z"/>
        </w:trPr>
        <w:tc>
          <w:tcPr>
            <w:tcW w:w="2628" w:type="dxa"/>
          </w:tcPr>
          <w:p w:rsidR="00855336" w:rsidDel="00A87B5C" w:rsidRDefault="00A87B5C" w:rsidP="00D70809">
            <w:pPr>
              <w:pStyle w:val="Tabletext"/>
              <w:rPr>
                <w:del w:id="514" w:author="VOYER Raphael" w:date="2021-06-16T09:36:00Z"/>
              </w:rPr>
            </w:pPr>
            <w:del w:id="515" w:author="VOYER Raphael" w:date="2021-06-16T09:36:00Z">
              <w:r w:rsidDel="00A87B5C">
                <w:fldChar w:fldCharType="begin"/>
              </w:r>
              <w:r w:rsidDel="00A87B5C">
                <w:delInstrText xml:space="preserve"> HYPERLINK \l "_INTRODUCTION" </w:delInstrText>
              </w:r>
              <w:r w:rsidDel="00A87B5C">
                <w:fldChar w:fldCharType="separate"/>
              </w:r>
              <w:r w:rsidR="00855336" w:rsidRPr="000E2854" w:rsidDel="00A87B5C">
                <w:rPr>
                  <w:rStyle w:val="Lienhypertexte"/>
                </w:rPr>
                <w:delText>Chapter 1</w:delText>
              </w:r>
              <w:r w:rsidDel="00A87B5C">
                <w:rPr>
                  <w:rStyle w:val="Lienhypertexte"/>
                </w:rPr>
                <w:fldChar w:fldCharType="end"/>
              </w:r>
              <w:r w:rsidR="00855336" w:rsidDel="00A87B5C">
                <w:delText>: INTRODUCTION</w:delText>
              </w:r>
            </w:del>
          </w:p>
        </w:tc>
        <w:tc>
          <w:tcPr>
            <w:tcW w:w="6228" w:type="dxa"/>
          </w:tcPr>
          <w:p w:rsidR="00855336" w:rsidDel="00A87B5C" w:rsidRDefault="00855336" w:rsidP="00D70809">
            <w:pPr>
              <w:pStyle w:val="Tabletext"/>
              <w:rPr>
                <w:del w:id="516" w:author="VOYER Raphael" w:date="2021-06-16T09:36:00Z"/>
              </w:rPr>
            </w:pPr>
            <w:del w:id="517" w:author="VOYER Raphael" w:date="2021-06-16T09:36:00Z">
              <w:r w:rsidDel="00A87B5C">
                <w:delText xml:space="preserve">This chapter describes the purpose and scope for this document, </w:delText>
              </w:r>
              <w:r w:rsidRPr="00F32FD8" w:rsidDel="00A87B5C">
                <w:delText>and int</w:delText>
              </w:r>
              <w:r w:rsidR="00856BD3" w:rsidDel="00A87B5C">
                <w:delText>ended audience of this document,</w:delText>
              </w:r>
              <w:r w:rsidRPr="00F32FD8" w:rsidDel="00A87B5C">
                <w:delText xml:space="preserve"> explains how information is organized in this document</w:delText>
              </w:r>
              <w:r w:rsidR="00856BD3" w:rsidDel="00A87B5C">
                <w:delText>.</w:delText>
              </w:r>
            </w:del>
          </w:p>
        </w:tc>
      </w:tr>
      <w:tr w:rsidR="00855336" w:rsidDel="00A87B5C">
        <w:trPr>
          <w:del w:id="518" w:author="VOYER Raphael" w:date="2021-06-16T09:36:00Z"/>
        </w:trPr>
        <w:tc>
          <w:tcPr>
            <w:tcW w:w="2628" w:type="dxa"/>
          </w:tcPr>
          <w:p w:rsidR="00855336" w:rsidDel="00A87B5C" w:rsidRDefault="00A87B5C" w:rsidP="00D70809">
            <w:pPr>
              <w:pStyle w:val="Tabletext"/>
              <w:rPr>
                <w:del w:id="519" w:author="VOYER Raphael" w:date="2021-06-16T09:36:00Z"/>
              </w:rPr>
            </w:pPr>
            <w:del w:id="520" w:author="VOYER Raphael" w:date="2021-06-16T09:36:00Z">
              <w:r w:rsidDel="00A87B5C">
                <w:fldChar w:fldCharType="begin"/>
              </w:r>
              <w:r w:rsidDel="00A87B5C">
                <w:delInstrText xml:space="preserve"> HYPERLINK \l "_FUNCTIONAL_DESCRIPTION_1" </w:delInstrText>
              </w:r>
              <w:r w:rsidDel="00A87B5C">
                <w:fldChar w:fldCharType="separate"/>
              </w:r>
              <w:r w:rsidR="00855336" w:rsidRPr="000E2854" w:rsidDel="00A87B5C">
                <w:rPr>
                  <w:rStyle w:val="Lienhypertexte"/>
                </w:rPr>
                <w:delText>Chapter 2</w:delText>
              </w:r>
              <w:r w:rsidDel="00A87B5C">
                <w:rPr>
                  <w:rStyle w:val="Lienhypertexte"/>
                </w:rPr>
                <w:fldChar w:fldCharType="end"/>
              </w:r>
              <w:r w:rsidR="00855336" w:rsidDel="00A87B5C">
                <w:delText>: Functional Description</w:delText>
              </w:r>
            </w:del>
          </w:p>
        </w:tc>
        <w:tc>
          <w:tcPr>
            <w:tcW w:w="6228" w:type="dxa"/>
          </w:tcPr>
          <w:p w:rsidR="00855336" w:rsidDel="00A87B5C" w:rsidRDefault="00855336" w:rsidP="00D70809">
            <w:pPr>
              <w:pStyle w:val="Tabletext"/>
              <w:rPr>
                <w:del w:id="521" w:author="VOYER Raphael" w:date="2021-06-16T09:36:00Z"/>
              </w:rPr>
            </w:pPr>
            <w:del w:id="522" w:author="VOYER Raphael" w:date="2021-06-16T09:36:00Z">
              <w:r w:rsidDel="00A87B5C">
                <w:delText>This chapter provides a technical overview of HA VLAN and clustering technologies with reference to functionality.</w:delText>
              </w:r>
            </w:del>
          </w:p>
        </w:tc>
      </w:tr>
      <w:tr w:rsidR="00855336" w:rsidDel="00A87B5C">
        <w:trPr>
          <w:del w:id="523" w:author="VOYER Raphael" w:date="2021-06-16T09:36:00Z"/>
        </w:trPr>
        <w:tc>
          <w:tcPr>
            <w:tcW w:w="2628" w:type="dxa"/>
          </w:tcPr>
          <w:p w:rsidR="00855336" w:rsidDel="00A87B5C" w:rsidRDefault="00A87B5C" w:rsidP="00D70809">
            <w:pPr>
              <w:pStyle w:val="Tabletext"/>
              <w:rPr>
                <w:del w:id="524" w:author="VOYER Raphael" w:date="2021-06-16T09:36:00Z"/>
              </w:rPr>
            </w:pPr>
            <w:del w:id="525" w:author="VOYER Raphael" w:date="2021-06-16T09:36:00Z">
              <w:r w:rsidDel="00A87B5C">
                <w:fldChar w:fldCharType="begin"/>
              </w:r>
              <w:r w:rsidDel="00A87B5C">
                <w:delInstrText xml:space="preserve"> HYPERLINK \l "_FUNCTIONAL_SPECIFICATIONS" </w:delInstrText>
              </w:r>
              <w:r w:rsidDel="00A87B5C">
                <w:fldChar w:fldCharType="separate"/>
              </w:r>
              <w:r w:rsidR="00855336" w:rsidRPr="000E2854" w:rsidDel="00A87B5C">
                <w:rPr>
                  <w:rStyle w:val="Lienhypertexte"/>
                </w:rPr>
                <w:delText>Chapter 3</w:delText>
              </w:r>
              <w:r w:rsidDel="00A87B5C">
                <w:rPr>
                  <w:rStyle w:val="Lienhypertexte"/>
                </w:rPr>
                <w:fldChar w:fldCharType="end"/>
              </w:r>
              <w:r w:rsidR="00855336" w:rsidDel="00A87B5C">
                <w:delText>: System Requirement Specifications</w:delText>
              </w:r>
            </w:del>
          </w:p>
        </w:tc>
        <w:tc>
          <w:tcPr>
            <w:tcW w:w="6228" w:type="dxa"/>
          </w:tcPr>
          <w:p w:rsidR="00855336" w:rsidDel="00A87B5C" w:rsidRDefault="00855336" w:rsidP="00D70809">
            <w:pPr>
              <w:pStyle w:val="Tabletext"/>
              <w:rPr>
                <w:del w:id="526" w:author="VOYER Raphael" w:date="2021-06-16T09:36:00Z"/>
              </w:rPr>
            </w:pPr>
            <w:del w:id="527" w:author="VOYER Raphael" w:date="2021-06-16T09:36:00Z">
              <w:r w:rsidDel="00A87B5C">
                <w:delText>This chapter provides all the requirements namely the functional requirements, architecture related requirements, management requirements and system requirements for HA VLAN.</w:delText>
              </w:r>
            </w:del>
          </w:p>
        </w:tc>
      </w:tr>
      <w:tr w:rsidR="00855336" w:rsidDel="00A87B5C">
        <w:trPr>
          <w:del w:id="528" w:author="VOYER Raphael" w:date="2021-06-16T09:36:00Z"/>
        </w:trPr>
        <w:tc>
          <w:tcPr>
            <w:tcW w:w="2628" w:type="dxa"/>
          </w:tcPr>
          <w:p w:rsidR="00855336" w:rsidDel="00A87B5C" w:rsidRDefault="00A87B5C" w:rsidP="00D70809">
            <w:pPr>
              <w:pStyle w:val="Tabletext"/>
              <w:rPr>
                <w:del w:id="529" w:author="VOYER Raphael" w:date="2021-06-16T09:36:00Z"/>
              </w:rPr>
            </w:pPr>
            <w:del w:id="530" w:author="VOYER Raphael" w:date="2021-06-16T09:36:00Z">
              <w:r w:rsidDel="00A87B5C">
                <w:fldChar w:fldCharType="begin"/>
              </w:r>
              <w:r w:rsidDel="00A87B5C">
                <w:delInstrText xml:space="preserve"> HYPERLINK \l "_MANAGEMENT_INTERFACE" </w:delInstrText>
              </w:r>
              <w:r w:rsidDel="00A87B5C">
                <w:fldChar w:fldCharType="separate"/>
              </w:r>
              <w:r w:rsidR="00855336" w:rsidDel="00A87B5C">
                <w:rPr>
                  <w:rStyle w:val="Lienhypertexte"/>
                </w:rPr>
                <w:delText>Chapter 4</w:delText>
              </w:r>
              <w:r w:rsidDel="00A87B5C">
                <w:rPr>
                  <w:rStyle w:val="Lienhypertexte"/>
                </w:rPr>
                <w:fldChar w:fldCharType="end"/>
              </w:r>
              <w:r w:rsidR="00855336" w:rsidDel="00A87B5C">
                <w:delText>: Management Interface</w:delText>
              </w:r>
            </w:del>
          </w:p>
        </w:tc>
        <w:tc>
          <w:tcPr>
            <w:tcW w:w="6228" w:type="dxa"/>
          </w:tcPr>
          <w:p w:rsidR="00855336" w:rsidDel="00A87B5C" w:rsidRDefault="00855336" w:rsidP="00D70809">
            <w:pPr>
              <w:pStyle w:val="Tabletext"/>
              <w:rPr>
                <w:del w:id="531" w:author="VOYER Raphael" w:date="2021-06-16T09:36:00Z"/>
              </w:rPr>
            </w:pPr>
            <w:del w:id="532" w:author="VOYER Raphael" w:date="2021-06-16T09:36:00Z">
              <w:r w:rsidDel="00A87B5C">
                <w:delText>This chapter describes the management interface of HA VLAN capturing all the CLIs, SNMP MIBs and the Web related information.</w:delText>
              </w:r>
            </w:del>
          </w:p>
        </w:tc>
      </w:tr>
      <w:tr w:rsidR="00C6577D" w:rsidDel="00A87B5C">
        <w:trPr>
          <w:del w:id="533" w:author="VOYER Raphael" w:date="2021-06-16T09:36:00Z"/>
        </w:trPr>
        <w:tc>
          <w:tcPr>
            <w:tcW w:w="2628" w:type="dxa"/>
          </w:tcPr>
          <w:p w:rsidR="00C6577D" w:rsidDel="00A87B5C" w:rsidRDefault="00C6577D" w:rsidP="00E85043">
            <w:pPr>
              <w:pStyle w:val="Tabletext"/>
              <w:rPr>
                <w:del w:id="534" w:author="VOYER Raphael" w:date="2021-06-16T09:36:00Z"/>
              </w:rPr>
            </w:pPr>
            <w:del w:id="535" w:author="VOYER Raphael" w:date="2021-06-16T09:36:00Z">
              <w:r w:rsidRPr="00ED0CC5" w:rsidDel="00A87B5C">
                <w:rPr>
                  <w:color w:val="0000FF"/>
                  <w:u w:val="single"/>
                </w:rPr>
                <w:delText> </w:delText>
              </w:r>
              <w:r w:rsidR="00A87B5C" w:rsidDel="00A87B5C">
                <w:fldChar w:fldCharType="begin"/>
              </w:r>
              <w:r w:rsidR="00A87B5C" w:rsidDel="00A87B5C">
                <w:delInstrText xml:space="preserve"> HYPERLINK \l "_Use_cases/_configuration_Examples" </w:delInstrText>
              </w:r>
              <w:r w:rsidR="00A87B5C" w:rsidDel="00A87B5C">
                <w:fldChar w:fldCharType="separate"/>
              </w:r>
              <w:r w:rsidRPr="00ED0CC5" w:rsidDel="00A87B5C">
                <w:rPr>
                  <w:rStyle w:val="Lienhypertexte"/>
                </w:rPr>
                <w:delText>Chapter 5:</w:delText>
              </w:r>
              <w:r w:rsidR="00A87B5C" w:rsidDel="00A87B5C">
                <w:rPr>
                  <w:rStyle w:val="Lienhypertexte"/>
                </w:rPr>
                <w:fldChar w:fldCharType="end"/>
              </w:r>
              <w:r w:rsidDel="00A87B5C">
                <w:delText xml:space="preserve"> Sample Configuration/Use case</w:delText>
              </w:r>
            </w:del>
          </w:p>
        </w:tc>
        <w:tc>
          <w:tcPr>
            <w:tcW w:w="6228" w:type="dxa"/>
          </w:tcPr>
          <w:p w:rsidR="00C6577D" w:rsidDel="00A87B5C" w:rsidRDefault="00C6577D" w:rsidP="00E85043">
            <w:pPr>
              <w:pStyle w:val="Tabletext"/>
              <w:rPr>
                <w:del w:id="536" w:author="VOYER Raphael" w:date="2021-06-16T09:36:00Z"/>
              </w:rPr>
            </w:pPr>
            <w:del w:id="537" w:author="VOYER Raphael" w:date="2021-06-16T09:36:00Z">
              <w:r w:rsidDel="00A87B5C">
                <w:delText>This Appendix captures a sample configuration and Use cases for HAVLAN.</w:delText>
              </w:r>
            </w:del>
          </w:p>
        </w:tc>
      </w:tr>
      <w:tr w:rsidR="00C6577D" w:rsidDel="00A87B5C">
        <w:trPr>
          <w:del w:id="538" w:author="VOYER Raphael" w:date="2021-06-16T09:36:00Z"/>
        </w:trPr>
        <w:tc>
          <w:tcPr>
            <w:tcW w:w="2628" w:type="dxa"/>
          </w:tcPr>
          <w:p w:rsidR="00C6577D" w:rsidDel="00A87B5C" w:rsidRDefault="00A87B5C" w:rsidP="00D70809">
            <w:pPr>
              <w:pStyle w:val="Tabletext"/>
              <w:rPr>
                <w:del w:id="539" w:author="VOYER Raphael" w:date="2021-06-16T09:36:00Z"/>
              </w:rPr>
            </w:pPr>
            <w:del w:id="540" w:author="VOYER Raphael" w:date="2021-06-16T09:36:00Z">
              <w:r w:rsidDel="00A87B5C">
                <w:fldChar w:fldCharType="begin"/>
              </w:r>
              <w:r w:rsidDel="00A87B5C">
                <w:delInstrText xml:space="preserve"> HYPERLINK \l "_FUNCTIONAL_SPECIFICATIONS_1" </w:delInstrText>
              </w:r>
              <w:r w:rsidDel="00A87B5C">
                <w:fldChar w:fldCharType="separate"/>
              </w:r>
              <w:r w:rsidR="00225800" w:rsidDel="00A87B5C">
                <w:rPr>
                  <w:rStyle w:val="Lienhypertexte"/>
                </w:rPr>
                <w:delText>Chapter 6</w:delText>
              </w:r>
              <w:r w:rsidDel="00A87B5C">
                <w:rPr>
                  <w:rStyle w:val="Lienhypertexte"/>
                </w:rPr>
                <w:fldChar w:fldCharType="end"/>
              </w:r>
              <w:r w:rsidR="00C6577D" w:rsidDel="00A87B5C">
                <w:delText>: Functional Specifications Modules</w:delText>
              </w:r>
            </w:del>
          </w:p>
        </w:tc>
        <w:tc>
          <w:tcPr>
            <w:tcW w:w="6228" w:type="dxa"/>
          </w:tcPr>
          <w:p w:rsidR="00C6577D" w:rsidDel="00A87B5C" w:rsidRDefault="00C6577D" w:rsidP="00D70809">
            <w:pPr>
              <w:pStyle w:val="Tabletext"/>
              <w:rPr>
                <w:del w:id="541" w:author="VOYER Raphael" w:date="2021-06-16T09:36:00Z"/>
              </w:rPr>
            </w:pPr>
            <w:del w:id="542" w:author="VOYER Raphael" w:date="2021-06-16T09:36:00Z">
              <w:r w:rsidDel="00A87B5C">
                <w:delText>This chapter provides the functional specification covering the initialization and the data structures used by it.</w:delText>
              </w:r>
            </w:del>
          </w:p>
        </w:tc>
      </w:tr>
      <w:tr w:rsidR="00C6577D" w:rsidDel="00A87B5C">
        <w:trPr>
          <w:del w:id="543" w:author="VOYER Raphael" w:date="2021-06-16T09:36:00Z"/>
        </w:trPr>
        <w:tc>
          <w:tcPr>
            <w:tcW w:w="2628" w:type="dxa"/>
          </w:tcPr>
          <w:p w:rsidR="00C6577D" w:rsidDel="00A87B5C" w:rsidRDefault="00A87B5C" w:rsidP="00D70809">
            <w:pPr>
              <w:pStyle w:val="Tabletext"/>
              <w:rPr>
                <w:del w:id="544" w:author="VOYER Raphael" w:date="2021-06-16T09:36:00Z"/>
              </w:rPr>
            </w:pPr>
            <w:del w:id="545" w:author="VOYER Raphael" w:date="2021-06-16T09:36:00Z">
              <w:r w:rsidDel="00A87B5C">
                <w:fldChar w:fldCharType="begin"/>
              </w:r>
              <w:r w:rsidDel="00A87B5C">
                <w:delInstrText xml:space="preserve"> HYPERLINK \l "_Implementation_Strategy" </w:delInstrText>
              </w:r>
              <w:r w:rsidDel="00A87B5C">
                <w:fldChar w:fldCharType="separate"/>
              </w:r>
              <w:r w:rsidR="00225800" w:rsidDel="00A87B5C">
                <w:rPr>
                  <w:rStyle w:val="Lienhypertexte"/>
                </w:rPr>
                <w:delText>Chapter 7</w:delText>
              </w:r>
              <w:r w:rsidDel="00A87B5C">
                <w:rPr>
                  <w:rStyle w:val="Lienhypertexte"/>
                </w:rPr>
                <w:fldChar w:fldCharType="end"/>
              </w:r>
              <w:r w:rsidR="00C6577D" w:rsidDel="00A87B5C">
                <w:delText xml:space="preserve"> : Implementation Strategy</w:delText>
              </w:r>
            </w:del>
          </w:p>
        </w:tc>
        <w:tc>
          <w:tcPr>
            <w:tcW w:w="6228" w:type="dxa"/>
          </w:tcPr>
          <w:p w:rsidR="00C6577D" w:rsidDel="00A87B5C" w:rsidRDefault="00C6577D" w:rsidP="00D70809">
            <w:pPr>
              <w:pStyle w:val="Tabletext"/>
              <w:rPr>
                <w:del w:id="546" w:author="VOYER Raphael" w:date="2021-06-16T09:36:00Z"/>
              </w:rPr>
            </w:pPr>
            <w:del w:id="547" w:author="VOYER Raphael" w:date="2021-06-16T09:36:00Z">
              <w:r w:rsidRPr="00430F48" w:rsidDel="00A87B5C">
                <w:delText xml:space="preserve">This chapter covers the </w:delText>
              </w:r>
              <w:r w:rsidDel="00A87B5C">
                <w:delText>Design methodology for HA VLAN</w:delText>
              </w:r>
              <w:r w:rsidRPr="00430F48" w:rsidDel="00A87B5C">
                <w:delText>.</w:delText>
              </w:r>
            </w:del>
          </w:p>
        </w:tc>
      </w:tr>
      <w:tr w:rsidR="00C6577D" w:rsidDel="00A87B5C">
        <w:trPr>
          <w:del w:id="548" w:author="VOYER Raphael" w:date="2021-06-16T09:36:00Z"/>
        </w:trPr>
        <w:tc>
          <w:tcPr>
            <w:tcW w:w="2628" w:type="dxa"/>
          </w:tcPr>
          <w:p w:rsidR="00C6577D" w:rsidDel="00A87B5C" w:rsidRDefault="00A87B5C" w:rsidP="00D70809">
            <w:pPr>
              <w:pStyle w:val="Tabletext"/>
              <w:rPr>
                <w:del w:id="549" w:author="VOYER Raphael" w:date="2021-06-16T09:36:00Z"/>
              </w:rPr>
            </w:pPr>
            <w:del w:id="550" w:author="VOYER Raphael" w:date="2021-06-16T09:36:00Z">
              <w:r w:rsidDel="00A87B5C">
                <w:fldChar w:fldCharType="begin"/>
              </w:r>
              <w:r w:rsidDel="00A87B5C">
                <w:delInstrText xml:space="preserve"> HYPERLINK \l "_AOS_Impact" </w:delInstrText>
              </w:r>
              <w:r w:rsidDel="00A87B5C">
                <w:fldChar w:fldCharType="separate"/>
              </w:r>
              <w:r w:rsidR="00225800" w:rsidDel="00A87B5C">
                <w:rPr>
                  <w:rStyle w:val="Lienhypertexte"/>
                </w:rPr>
                <w:delText>Chapter 8</w:delText>
              </w:r>
              <w:r w:rsidDel="00A87B5C">
                <w:rPr>
                  <w:rStyle w:val="Lienhypertexte"/>
                </w:rPr>
                <w:fldChar w:fldCharType="end"/>
              </w:r>
              <w:r w:rsidR="00C6577D" w:rsidDel="00A87B5C">
                <w:delText xml:space="preserve">: Impacted </w:delText>
              </w:r>
              <w:smartTag w:uri="urn:schemas-microsoft-com:office:smarttags" w:element="stockticker">
                <w:r w:rsidR="00C6577D" w:rsidDel="00A87B5C">
                  <w:delText>AOS</w:delText>
                </w:r>
              </w:smartTag>
              <w:r w:rsidR="00C6577D" w:rsidDel="00A87B5C">
                <w:delText xml:space="preserve"> features.</w:delText>
              </w:r>
            </w:del>
          </w:p>
        </w:tc>
        <w:tc>
          <w:tcPr>
            <w:tcW w:w="6228" w:type="dxa"/>
          </w:tcPr>
          <w:p w:rsidR="00C6577D" w:rsidRPr="00430F48" w:rsidDel="00A87B5C" w:rsidRDefault="00C6577D" w:rsidP="00D70809">
            <w:pPr>
              <w:pStyle w:val="Tabletext"/>
              <w:rPr>
                <w:del w:id="551" w:author="VOYER Raphael" w:date="2021-06-16T09:36:00Z"/>
              </w:rPr>
            </w:pPr>
            <w:del w:id="552" w:author="VOYER Raphael" w:date="2021-06-16T09:36:00Z">
              <w:r w:rsidDel="00A87B5C">
                <w:delText xml:space="preserve">This chapter covers the changes that are required in other </w:delText>
              </w:r>
              <w:smartTag w:uri="urn:schemas-microsoft-com:office:smarttags" w:element="stockticker">
                <w:r w:rsidDel="00A87B5C">
                  <w:delText>AOS</w:delText>
                </w:r>
              </w:smartTag>
              <w:r w:rsidDel="00A87B5C">
                <w:delText xml:space="preserve"> modules for HA VLAN</w:delText>
              </w:r>
              <w:r w:rsidRPr="00430F48" w:rsidDel="00A87B5C">
                <w:delText>.</w:delText>
              </w:r>
            </w:del>
          </w:p>
        </w:tc>
      </w:tr>
      <w:tr w:rsidR="00C6577D" w:rsidDel="00A87B5C">
        <w:trPr>
          <w:del w:id="553" w:author="VOYER Raphael" w:date="2021-06-16T09:36:00Z"/>
        </w:trPr>
        <w:tc>
          <w:tcPr>
            <w:tcW w:w="2628" w:type="dxa"/>
          </w:tcPr>
          <w:p w:rsidR="00C6577D" w:rsidDel="00A87B5C" w:rsidRDefault="00A87B5C" w:rsidP="00D70809">
            <w:pPr>
              <w:pStyle w:val="Tabletext"/>
              <w:rPr>
                <w:del w:id="554" w:author="VOYER Raphael" w:date="2021-06-16T09:36:00Z"/>
              </w:rPr>
            </w:pPr>
            <w:del w:id="555" w:author="VOYER Raphael" w:date="2021-06-16T09:36:00Z">
              <w:r w:rsidDel="00A87B5C">
                <w:fldChar w:fldCharType="begin"/>
              </w:r>
              <w:r w:rsidDel="00A87B5C">
                <w:delInstrText xml:space="preserve"> HYPERLINK \l "_Tracing_and_Debug" </w:delInstrText>
              </w:r>
              <w:r w:rsidDel="00A87B5C">
                <w:fldChar w:fldCharType="separate"/>
              </w:r>
              <w:r w:rsidR="00225800" w:rsidDel="00A87B5C">
                <w:rPr>
                  <w:rStyle w:val="Lienhypertexte"/>
                </w:rPr>
                <w:delText>Chapter 9</w:delText>
              </w:r>
              <w:r w:rsidDel="00A87B5C">
                <w:rPr>
                  <w:rStyle w:val="Lienhypertexte"/>
                </w:rPr>
                <w:fldChar w:fldCharType="end"/>
              </w:r>
              <w:r w:rsidR="00C6577D" w:rsidDel="00A87B5C">
                <w:delText>: Debug and Tracing Mechanism</w:delText>
              </w:r>
            </w:del>
          </w:p>
        </w:tc>
        <w:tc>
          <w:tcPr>
            <w:tcW w:w="6228" w:type="dxa"/>
          </w:tcPr>
          <w:p w:rsidR="00C6577D" w:rsidDel="00A87B5C" w:rsidRDefault="00C6577D" w:rsidP="00D70809">
            <w:pPr>
              <w:pStyle w:val="Tabletext"/>
              <w:rPr>
                <w:del w:id="556" w:author="VOYER Raphael" w:date="2021-06-16T09:36:00Z"/>
              </w:rPr>
            </w:pPr>
            <w:del w:id="557" w:author="VOYER Raphael" w:date="2021-06-16T09:36:00Z">
              <w:r w:rsidDel="00A87B5C">
                <w:delText>This chapter covers the debug and tracing mechanism being used for HA VLAN</w:delText>
              </w:r>
              <w:r w:rsidRPr="00430F48" w:rsidDel="00A87B5C">
                <w:delText>.</w:delText>
              </w:r>
            </w:del>
          </w:p>
        </w:tc>
      </w:tr>
      <w:tr w:rsidR="00C6577D" w:rsidDel="00A87B5C">
        <w:trPr>
          <w:del w:id="558" w:author="VOYER Raphael" w:date="2021-06-16T09:36:00Z"/>
        </w:trPr>
        <w:tc>
          <w:tcPr>
            <w:tcW w:w="2628" w:type="dxa"/>
          </w:tcPr>
          <w:p w:rsidR="00C6577D" w:rsidDel="00A87B5C" w:rsidRDefault="00A87B5C" w:rsidP="00D70809">
            <w:pPr>
              <w:pStyle w:val="Tabletext"/>
              <w:rPr>
                <w:del w:id="559" w:author="VOYER Raphael" w:date="2021-06-16T09:36:00Z"/>
              </w:rPr>
            </w:pPr>
            <w:del w:id="560" w:author="VOYER Raphael" w:date="2021-06-16T09:36:00Z">
              <w:r w:rsidDel="00A87B5C">
                <w:fldChar w:fldCharType="begin"/>
              </w:r>
              <w:r w:rsidDel="00A87B5C">
                <w:delInstrText xml:space="preserve"> HYPERLINK \l "_APPENDIX_A:_MANAGEMENT_INTERFACE CR" </w:delInstrText>
              </w:r>
              <w:r w:rsidDel="00A87B5C">
                <w:fldChar w:fldCharType="separate"/>
              </w:r>
              <w:r w:rsidR="00C6577D" w:rsidDel="00A87B5C">
                <w:rPr>
                  <w:rStyle w:val="Lienhypertexte"/>
                </w:rPr>
                <w:delText>Appendix A</w:delText>
              </w:r>
              <w:r w:rsidDel="00A87B5C">
                <w:rPr>
                  <w:rStyle w:val="Lienhypertexte"/>
                </w:rPr>
                <w:fldChar w:fldCharType="end"/>
              </w:r>
              <w:r w:rsidR="00C6577D" w:rsidDel="00A87B5C">
                <w:delText>: Management Interface Cross-Reference</w:delText>
              </w:r>
            </w:del>
          </w:p>
        </w:tc>
        <w:tc>
          <w:tcPr>
            <w:tcW w:w="6228" w:type="dxa"/>
          </w:tcPr>
          <w:p w:rsidR="00C6577D" w:rsidDel="00A87B5C" w:rsidRDefault="00C6577D" w:rsidP="00D70809">
            <w:pPr>
              <w:pStyle w:val="Tabletext"/>
              <w:rPr>
                <w:del w:id="561" w:author="VOYER Raphael" w:date="2021-06-16T09:36:00Z"/>
              </w:rPr>
            </w:pPr>
            <w:del w:id="562" w:author="VOYER Raphael" w:date="2021-06-16T09:36:00Z">
              <w:r w:rsidDel="00A87B5C">
                <w:delText xml:space="preserve">This Appendix captures the Management interface with cross reference amongst the </w:delText>
              </w:r>
              <w:smartTag w:uri="urn:schemas-microsoft-com:office:smarttags" w:element="stockticker">
                <w:r w:rsidDel="00A87B5C">
                  <w:delText>CLI</w:delText>
                </w:r>
              </w:smartTag>
              <w:r w:rsidDel="00A87B5C">
                <w:delText>, MIB and Web.</w:delText>
              </w:r>
            </w:del>
          </w:p>
        </w:tc>
      </w:tr>
      <w:tr w:rsidR="00C6577D" w:rsidDel="00A87B5C">
        <w:trPr>
          <w:del w:id="563" w:author="VOYER Raphael" w:date="2021-06-16T09:36:00Z"/>
        </w:trPr>
        <w:tc>
          <w:tcPr>
            <w:tcW w:w="2628" w:type="dxa"/>
          </w:tcPr>
          <w:p w:rsidR="00C6577D" w:rsidDel="00A87B5C" w:rsidRDefault="00A87B5C" w:rsidP="00D70809">
            <w:pPr>
              <w:pStyle w:val="Tabletext"/>
              <w:rPr>
                <w:del w:id="564" w:author="VOYER Raphael" w:date="2021-06-16T09:36:00Z"/>
              </w:rPr>
            </w:pPr>
            <w:del w:id="565" w:author="VOYER Raphael" w:date="2021-06-16T09:36:00Z">
              <w:r w:rsidDel="00A87B5C">
                <w:fldChar w:fldCharType="begin"/>
              </w:r>
              <w:r w:rsidDel="00A87B5C">
                <w:delInstrText xml:space="preserve"> HYPERLINK \l "_APPENDIX_B:_Critical_Resources" </w:delInstrText>
              </w:r>
              <w:r w:rsidDel="00A87B5C">
                <w:fldChar w:fldCharType="separate"/>
              </w:r>
              <w:r w:rsidR="00C6577D" w:rsidRPr="00503EAB" w:rsidDel="00A87B5C">
                <w:rPr>
                  <w:rStyle w:val="Lienhypertexte"/>
                </w:rPr>
                <w:delText>Appendix B</w:delText>
              </w:r>
              <w:r w:rsidDel="00A87B5C">
                <w:rPr>
                  <w:rStyle w:val="Lienhypertexte"/>
                </w:rPr>
                <w:fldChar w:fldCharType="end"/>
              </w:r>
              <w:r w:rsidR="00C6577D" w:rsidDel="00A87B5C">
                <w:rPr>
                  <w:u w:val="single"/>
                </w:rPr>
                <w:delText xml:space="preserve">: </w:delText>
              </w:r>
              <w:r w:rsidR="00C6577D" w:rsidDel="00A87B5C">
                <w:delText>Critical Computing Resources</w:delText>
              </w:r>
            </w:del>
          </w:p>
        </w:tc>
        <w:tc>
          <w:tcPr>
            <w:tcW w:w="6228" w:type="dxa"/>
          </w:tcPr>
          <w:p w:rsidR="00C6577D" w:rsidDel="00A87B5C" w:rsidRDefault="00C6577D" w:rsidP="00D70809">
            <w:pPr>
              <w:pStyle w:val="Tabletext"/>
              <w:rPr>
                <w:del w:id="566" w:author="VOYER Raphael" w:date="2021-06-16T09:36:00Z"/>
              </w:rPr>
            </w:pPr>
            <w:del w:id="567" w:author="VOYER Raphael" w:date="2021-06-16T09:36:00Z">
              <w:r w:rsidDel="00A87B5C">
                <w:delText>This Appendix captures the Critical resources like  data size, sockets, tasks etc.</w:delText>
              </w:r>
            </w:del>
          </w:p>
        </w:tc>
      </w:tr>
      <w:tr w:rsidR="00C6577D" w:rsidDel="00A87B5C">
        <w:trPr>
          <w:del w:id="568" w:author="VOYER Raphael" w:date="2021-06-16T09:36:00Z"/>
        </w:trPr>
        <w:tc>
          <w:tcPr>
            <w:tcW w:w="2628" w:type="dxa"/>
          </w:tcPr>
          <w:p w:rsidR="00C6577D" w:rsidDel="00A87B5C" w:rsidRDefault="00A87B5C" w:rsidP="00D70809">
            <w:pPr>
              <w:pStyle w:val="Tabletext"/>
              <w:rPr>
                <w:del w:id="569" w:author="VOYER Raphael" w:date="2021-06-16T09:36:00Z"/>
              </w:rPr>
            </w:pPr>
            <w:del w:id="570" w:author="VOYER Raphael" w:date="2021-06-16T09:36:00Z">
              <w:r w:rsidDel="00A87B5C">
                <w:fldChar w:fldCharType="begin"/>
              </w:r>
              <w:r w:rsidDel="00A87B5C">
                <w:delInstrText xml:space="preserve"> HYPERLINK \l "_APPENDIX_C:_User_Guidelines" </w:delInstrText>
              </w:r>
              <w:r w:rsidDel="00A87B5C">
                <w:fldChar w:fldCharType="separate"/>
              </w:r>
              <w:r w:rsidR="00225800" w:rsidRPr="00225800" w:rsidDel="00A87B5C">
                <w:rPr>
                  <w:rStyle w:val="Lienhypertexte"/>
                </w:rPr>
                <w:delText>Appendix C:</w:delText>
              </w:r>
              <w:r w:rsidDel="00A87B5C">
                <w:rPr>
                  <w:rStyle w:val="Lienhypertexte"/>
                </w:rPr>
                <w:fldChar w:fldCharType="end"/>
              </w:r>
              <w:r w:rsidR="00225800" w:rsidDel="00A87B5C">
                <w:delText xml:space="preserve"> User Guidelines</w:delText>
              </w:r>
            </w:del>
          </w:p>
        </w:tc>
        <w:tc>
          <w:tcPr>
            <w:tcW w:w="6228" w:type="dxa"/>
          </w:tcPr>
          <w:p w:rsidR="00C6577D" w:rsidDel="00A87B5C" w:rsidRDefault="00225800" w:rsidP="00D70809">
            <w:pPr>
              <w:pStyle w:val="Tabletext"/>
              <w:rPr>
                <w:del w:id="571" w:author="VOYER Raphael" w:date="2021-06-16T09:36:00Z"/>
              </w:rPr>
            </w:pPr>
            <w:del w:id="572" w:author="VOYER Raphael" w:date="2021-06-16T09:36:00Z">
              <w:r w:rsidDel="00A87B5C">
                <w:delText>This Appendix captures the User Guidelines</w:delText>
              </w:r>
            </w:del>
          </w:p>
        </w:tc>
      </w:tr>
      <w:tr w:rsidR="00225800" w:rsidDel="00A87B5C">
        <w:trPr>
          <w:del w:id="573" w:author="VOYER Raphael" w:date="2021-06-16T09:36:00Z"/>
        </w:trPr>
        <w:tc>
          <w:tcPr>
            <w:tcW w:w="2628" w:type="dxa"/>
          </w:tcPr>
          <w:p w:rsidR="00225800" w:rsidDel="00A87B5C" w:rsidRDefault="00A87B5C" w:rsidP="00D70809">
            <w:pPr>
              <w:pStyle w:val="Tabletext"/>
              <w:rPr>
                <w:del w:id="574" w:author="VOYER Raphael" w:date="2021-06-16T09:36:00Z"/>
              </w:rPr>
            </w:pPr>
            <w:del w:id="575" w:author="VOYER Raphael" w:date="2021-06-16T09:36:00Z">
              <w:r w:rsidDel="00A87B5C">
                <w:fldChar w:fldCharType="begin"/>
              </w:r>
              <w:r w:rsidDel="00A87B5C">
                <w:delInstrText xml:space="preserve"> HYPERLINK \l "_Requirement_Traceability_Matrix" </w:delInstrText>
              </w:r>
              <w:r w:rsidDel="00A87B5C">
                <w:fldChar w:fldCharType="separate"/>
              </w:r>
              <w:r w:rsidR="00225800" w:rsidRPr="00225800" w:rsidDel="00A87B5C">
                <w:rPr>
                  <w:rStyle w:val="Lienhypertexte"/>
                </w:rPr>
                <w:delText>RTM</w:delText>
              </w:r>
              <w:r w:rsidDel="00A87B5C">
                <w:rPr>
                  <w:rStyle w:val="Lienhypertexte"/>
                </w:rPr>
                <w:fldChar w:fldCharType="end"/>
              </w:r>
              <w:r w:rsidR="00225800" w:rsidDel="00A87B5C">
                <w:delText>:</w:delText>
              </w:r>
            </w:del>
          </w:p>
        </w:tc>
        <w:tc>
          <w:tcPr>
            <w:tcW w:w="6228" w:type="dxa"/>
          </w:tcPr>
          <w:p w:rsidR="00225800" w:rsidDel="00A87B5C" w:rsidRDefault="00225800" w:rsidP="00D70809">
            <w:pPr>
              <w:pStyle w:val="Tabletext"/>
              <w:rPr>
                <w:del w:id="576" w:author="VOYER Raphael" w:date="2021-06-16T09:36:00Z"/>
              </w:rPr>
            </w:pPr>
            <w:del w:id="577" w:author="VOYER Raphael" w:date="2021-06-16T09:36:00Z">
              <w:r w:rsidDel="00A87B5C">
                <w:delText>This chapter captures the Requirement Traceability Matrix.</w:delText>
              </w:r>
            </w:del>
          </w:p>
        </w:tc>
      </w:tr>
    </w:tbl>
    <w:p w:rsidR="00855336" w:rsidDel="00A87B5C" w:rsidRDefault="00855336" w:rsidP="00855336">
      <w:pPr>
        <w:pStyle w:val="Lgende"/>
        <w:jc w:val="center"/>
        <w:rPr>
          <w:del w:id="578" w:author="VOYER Raphael" w:date="2021-06-16T09:36:00Z"/>
        </w:rPr>
      </w:pPr>
      <w:bookmarkStart w:id="579" w:name="_Toc215050436"/>
      <w:bookmarkStart w:id="580" w:name="_Toc270435668"/>
      <w:del w:id="581" w:author="VOYER Raphael" w:date="2021-06-16T09:36:00Z">
        <w:r w:rsidDel="00A87B5C">
          <w:delText xml:space="preserve">Table </w:delText>
        </w:r>
        <w:r w:rsidR="004F358F" w:rsidDel="00A87B5C">
          <w:rPr>
            <w:noProof/>
          </w:rPr>
          <w:fldChar w:fldCharType="begin"/>
        </w:r>
        <w:r w:rsidR="004F358F" w:rsidDel="00A87B5C">
          <w:rPr>
            <w:noProof/>
          </w:rPr>
          <w:delInstrText xml:space="preserve"> SEQ Table \* ARABIC </w:delInstrText>
        </w:r>
        <w:r w:rsidR="004F358F" w:rsidDel="00A87B5C">
          <w:rPr>
            <w:noProof/>
          </w:rPr>
          <w:fldChar w:fldCharType="separate"/>
        </w:r>
        <w:r w:rsidR="00062A8D" w:rsidDel="00A87B5C">
          <w:rPr>
            <w:noProof/>
          </w:rPr>
          <w:delText>1</w:delText>
        </w:r>
        <w:r w:rsidR="004F358F" w:rsidDel="00A87B5C">
          <w:rPr>
            <w:noProof/>
          </w:rPr>
          <w:fldChar w:fldCharType="end"/>
        </w:r>
        <w:r w:rsidDel="00A87B5C">
          <w:delText>: Document Organization</w:delText>
        </w:r>
        <w:bookmarkEnd w:id="579"/>
        <w:bookmarkEnd w:id="580"/>
      </w:del>
    </w:p>
    <w:p w:rsidR="00855336" w:rsidDel="00A87B5C" w:rsidRDefault="00855336" w:rsidP="00387307">
      <w:pPr>
        <w:pStyle w:val="Titre2"/>
        <w:rPr>
          <w:del w:id="582" w:author="VOYER Raphael" w:date="2021-06-16T09:36:00Z"/>
        </w:rPr>
      </w:pPr>
      <w:bookmarkStart w:id="583" w:name="_Toc214247589"/>
      <w:bookmarkStart w:id="584" w:name="_Toc381025684"/>
      <w:bookmarkStart w:id="585" w:name="_Toc424820272"/>
      <w:del w:id="586" w:author="VOYER Raphael" w:date="2021-06-16T09:36:00Z">
        <w:r w:rsidDel="00A87B5C">
          <w:delText>Referenced Documents</w:delText>
        </w:r>
        <w:bookmarkEnd w:id="583"/>
        <w:bookmarkEnd w:id="584"/>
        <w:bookmarkEnd w:id="585"/>
      </w:del>
    </w:p>
    <w:p w:rsidR="00855336" w:rsidDel="00A87B5C" w:rsidRDefault="00855336" w:rsidP="00855336">
      <w:pPr>
        <w:pStyle w:val="Titre3"/>
        <w:rPr>
          <w:del w:id="587" w:author="VOYER Raphael" w:date="2021-06-16T09:36:00Z"/>
        </w:rPr>
      </w:pPr>
      <w:bookmarkStart w:id="588" w:name="_Toc214247590"/>
      <w:bookmarkStart w:id="589" w:name="_Toc381025685"/>
      <w:bookmarkStart w:id="590" w:name="_Toc424820273"/>
      <w:del w:id="591" w:author="VOYER Raphael" w:date="2021-06-16T09:36:00Z">
        <w:r w:rsidDel="00A87B5C">
          <w:delText>Internal Documents</w:delText>
        </w:r>
        <w:bookmarkEnd w:id="588"/>
        <w:bookmarkEnd w:id="589"/>
        <w:bookmarkEnd w:id="590"/>
      </w:del>
    </w:p>
    <w:p w:rsidR="00855336" w:rsidDel="00A87B5C" w:rsidRDefault="00855336" w:rsidP="00622755">
      <w:pPr>
        <w:pStyle w:val="Listenumros2"/>
        <w:numPr>
          <w:ilvl w:val="0"/>
          <w:numId w:val="0"/>
        </w:numPr>
        <w:ind w:left="360"/>
        <w:outlineLvl w:val="0"/>
        <w:rPr>
          <w:del w:id="592" w:author="VOYER Raphael" w:date="2021-06-16T09:36:00Z"/>
        </w:rPr>
      </w:pPr>
      <w:bookmarkStart w:id="593" w:name="_Toc381025686"/>
      <w:bookmarkStart w:id="594" w:name="_Toc424820274"/>
      <w:del w:id="595" w:author="VOYER Raphael" w:date="2021-06-16T09:36:00Z">
        <w:r w:rsidDel="00A87B5C">
          <w:delText>1.   TOR – Software Requirement Specifications Rev D5 30/03/10.</w:delText>
        </w:r>
        <w:bookmarkEnd w:id="593"/>
        <w:bookmarkEnd w:id="594"/>
      </w:del>
    </w:p>
    <w:p w:rsidR="00855336" w:rsidRPr="00B858CA" w:rsidDel="00A87B5C" w:rsidRDefault="00855336" w:rsidP="00622755">
      <w:pPr>
        <w:pStyle w:val="Listenumros2"/>
        <w:numPr>
          <w:ilvl w:val="0"/>
          <w:numId w:val="0"/>
        </w:numPr>
        <w:ind w:left="360"/>
        <w:outlineLvl w:val="0"/>
        <w:rPr>
          <w:del w:id="596" w:author="VOYER Raphael" w:date="2021-06-16T09:36:00Z"/>
        </w:rPr>
      </w:pPr>
      <w:bookmarkStart w:id="597" w:name="_Toc381025687"/>
      <w:bookmarkStart w:id="598" w:name="_Toc424820275"/>
      <w:del w:id="599" w:author="VOYER Raphael" w:date="2021-06-16T09:36:00Z">
        <w:r w:rsidDel="00A87B5C">
          <w:delText xml:space="preserve">2.   RTR 2312- </w:delText>
        </w:r>
        <w:r w:rsidRPr="00647267" w:rsidDel="00A87B5C">
          <w:delText>Multicast:  HAVLAN (L2) and Vlan for Firewall Traffic (L3)</w:delText>
        </w:r>
        <w:r w:rsidDel="00A87B5C">
          <w:delText>.</w:delText>
        </w:r>
        <w:bookmarkEnd w:id="597"/>
        <w:bookmarkEnd w:id="598"/>
      </w:del>
    </w:p>
    <w:p w:rsidR="00855336" w:rsidRPr="005A0C5D" w:rsidDel="00A87B5C" w:rsidRDefault="00855336" w:rsidP="00622755">
      <w:pPr>
        <w:pStyle w:val="Listenumros2"/>
        <w:numPr>
          <w:ilvl w:val="0"/>
          <w:numId w:val="0"/>
        </w:numPr>
        <w:ind w:left="360"/>
        <w:outlineLvl w:val="0"/>
        <w:rPr>
          <w:del w:id="600" w:author="VOYER Raphael" w:date="2021-06-16T09:36:00Z"/>
          <w:rFonts w:ascii="Arial" w:hAnsi="Arial" w:cs="Arial"/>
        </w:rPr>
      </w:pPr>
      <w:bookmarkStart w:id="601" w:name="_Toc381025688"/>
      <w:bookmarkStart w:id="602" w:name="_Toc424820276"/>
      <w:del w:id="603" w:author="VOYER Raphael" w:date="2021-06-16T09:36:00Z">
        <w:r w:rsidDel="00A87B5C">
          <w:delText xml:space="preserve">3.   Multicast ARP – Software Functional Specification </w:delText>
        </w:r>
        <w:r w:rsidRPr="005A0C5D" w:rsidDel="00A87B5C">
          <w:rPr>
            <w:rFonts w:ascii="Arial" w:hAnsi="Arial" w:cs="Arial"/>
          </w:rPr>
          <w:delText xml:space="preserve">Rev B </w:delText>
        </w:r>
        <w:smartTag w:uri="urn:schemas-microsoft-com:office:smarttags" w:element="date">
          <w:smartTagPr>
            <w:attr w:name="Year" w:val="2008"/>
            <w:attr w:name="Day" w:val="24"/>
            <w:attr w:name="Month" w:val="09"/>
            <w:attr w:name="ls" w:val="trans"/>
          </w:smartTagPr>
          <w:r w:rsidRPr="005A0C5D" w:rsidDel="00A87B5C">
            <w:rPr>
              <w:rFonts w:ascii="Arial" w:hAnsi="Arial" w:cs="Arial"/>
            </w:rPr>
            <w:delText>09/24/2008</w:delText>
          </w:r>
        </w:smartTag>
        <w:r w:rsidRPr="005A0C5D" w:rsidDel="00A87B5C">
          <w:rPr>
            <w:rFonts w:ascii="Arial" w:hAnsi="Arial" w:cs="Arial"/>
          </w:rPr>
          <w:delText>.</w:delText>
        </w:r>
        <w:bookmarkEnd w:id="601"/>
        <w:bookmarkEnd w:id="602"/>
      </w:del>
    </w:p>
    <w:p w:rsidR="00855336" w:rsidRPr="005A0C5D" w:rsidDel="00A87B5C" w:rsidRDefault="00855336" w:rsidP="00622755">
      <w:pPr>
        <w:pStyle w:val="Listenumros2"/>
        <w:numPr>
          <w:ilvl w:val="0"/>
          <w:numId w:val="0"/>
        </w:numPr>
        <w:ind w:left="360"/>
        <w:outlineLvl w:val="0"/>
        <w:rPr>
          <w:del w:id="604" w:author="VOYER Raphael" w:date="2021-06-16T09:36:00Z"/>
          <w:rFonts w:ascii="Arial" w:hAnsi="Arial" w:cs="Arial"/>
        </w:rPr>
      </w:pPr>
      <w:bookmarkStart w:id="605" w:name="_Toc381025689"/>
      <w:bookmarkStart w:id="606" w:name="_Toc424820277"/>
      <w:del w:id="607" w:author="VOYER Raphael" w:date="2021-06-16T09:36:00Z">
        <w:r w:rsidRPr="005A0C5D" w:rsidDel="00A87B5C">
          <w:delText xml:space="preserve">4.   High Availability Vlan - </w:delText>
        </w:r>
        <w:r w:rsidDel="00A87B5C">
          <w:delText xml:space="preserve">Software Functional Specification </w:delText>
        </w:r>
        <w:r w:rsidRPr="005A0C5D" w:rsidDel="00A87B5C">
          <w:rPr>
            <w:rFonts w:ascii="Arial" w:hAnsi="Arial" w:cs="Arial"/>
          </w:rPr>
          <w:delText xml:space="preserve">Rev 3.0 </w:delText>
        </w:r>
        <w:smartTag w:uri="urn:schemas-microsoft-com:office:smarttags" w:element="date">
          <w:smartTagPr>
            <w:attr w:name="Year" w:val="2005"/>
            <w:attr w:name="Day" w:val="24"/>
            <w:attr w:name="Month" w:val="05"/>
            <w:attr w:name="ls" w:val="trans"/>
          </w:smartTagPr>
          <w:r w:rsidRPr="005A0C5D" w:rsidDel="00A87B5C">
            <w:rPr>
              <w:rFonts w:ascii="Arial" w:hAnsi="Arial" w:cs="Arial"/>
            </w:rPr>
            <w:delText>05/24/2005</w:delText>
          </w:r>
        </w:smartTag>
        <w:r w:rsidRPr="005A0C5D" w:rsidDel="00A87B5C">
          <w:rPr>
            <w:rFonts w:ascii="Arial" w:hAnsi="Arial" w:cs="Arial"/>
          </w:rPr>
          <w:delText>.</w:delText>
        </w:r>
        <w:bookmarkEnd w:id="605"/>
        <w:bookmarkEnd w:id="606"/>
      </w:del>
    </w:p>
    <w:p w:rsidR="002D6DA9" w:rsidDel="00A87B5C" w:rsidRDefault="002D6DA9" w:rsidP="00622755">
      <w:pPr>
        <w:pStyle w:val="Listenumros2"/>
        <w:numPr>
          <w:ilvl w:val="0"/>
          <w:numId w:val="0"/>
        </w:numPr>
        <w:ind w:left="360"/>
        <w:outlineLvl w:val="0"/>
        <w:rPr>
          <w:del w:id="608" w:author="VOYER Raphael" w:date="2021-06-16T09:36:00Z"/>
          <w:rFonts w:ascii="Arial" w:hAnsi="Arial" w:cs="Arial"/>
        </w:rPr>
      </w:pPr>
      <w:bookmarkStart w:id="609" w:name="_Toc381025690"/>
      <w:bookmarkStart w:id="610" w:name="_Toc424820278"/>
      <w:del w:id="611" w:author="VOYER Raphael" w:date="2021-06-16T09:36:00Z">
        <w:r w:rsidRPr="005A0C5D" w:rsidDel="00A87B5C">
          <w:rPr>
            <w:rFonts w:ascii="Arial" w:hAnsi="Arial" w:cs="Arial"/>
          </w:rPr>
          <w:delText>5.   Rushmore Chassis Supervisor SFS rev 1.03</w:delText>
        </w:r>
        <w:bookmarkEnd w:id="609"/>
        <w:bookmarkEnd w:id="610"/>
      </w:del>
    </w:p>
    <w:p w:rsidR="00D662EC" w:rsidRPr="005A0C5D" w:rsidDel="00A87B5C" w:rsidRDefault="00D662EC" w:rsidP="00622755">
      <w:pPr>
        <w:pStyle w:val="Listenumros2"/>
        <w:numPr>
          <w:ilvl w:val="0"/>
          <w:numId w:val="0"/>
        </w:numPr>
        <w:ind w:left="360"/>
        <w:outlineLvl w:val="0"/>
        <w:rPr>
          <w:del w:id="612" w:author="VOYER Raphael" w:date="2021-06-16T09:36:00Z"/>
        </w:rPr>
      </w:pPr>
      <w:bookmarkStart w:id="613" w:name="_Toc381025691"/>
      <w:bookmarkStart w:id="614" w:name="_Toc424820279"/>
      <w:del w:id="615" w:author="VOYER Raphael" w:date="2021-06-16T09:36:00Z">
        <w:r w:rsidDel="00A87B5C">
          <w:rPr>
            <w:rFonts w:ascii="Arial" w:hAnsi="Arial" w:cs="Arial"/>
          </w:rPr>
          <w:delText>6 Virtual Chassis SFS document for TOR and Rushmore</w:delText>
        </w:r>
        <w:bookmarkEnd w:id="613"/>
        <w:bookmarkEnd w:id="614"/>
      </w:del>
    </w:p>
    <w:p w:rsidR="00855336" w:rsidDel="00A87B5C" w:rsidRDefault="00855336" w:rsidP="00855336">
      <w:pPr>
        <w:pStyle w:val="Titre3"/>
        <w:rPr>
          <w:del w:id="616" w:author="VOYER Raphael" w:date="2021-06-16T09:36:00Z"/>
        </w:rPr>
      </w:pPr>
      <w:bookmarkStart w:id="617" w:name="_Toc214247591"/>
      <w:bookmarkStart w:id="618" w:name="_Toc381025692"/>
      <w:bookmarkStart w:id="619" w:name="_Toc424820280"/>
      <w:del w:id="620" w:author="VOYER Raphael" w:date="2021-06-16T09:36:00Z">
        <w:r w:rsidDel="00A87B5C">
          <w:delText>External Documents</w:delText>
        </w:r>
        <w:bookmarkEnd w:id="617"/>
        <w:bookmarkEnd w:id="618"/>
        <w:bookmarkEnd w:id="619"/>
      </w:del>
    </w:p>
    <w:p w:rsidR="00855336" w:rsidDel="00A87B5C" w:rsidRDefault="00855336" w:rsidP="00622755">
      <w:pPr>
        <w:pStyle w:val="Listenumros2"/>
        <w:numPr>
          <w:ilvl w:val="0"/>
          <w:numId w:val="4"/>
        </w:numPr>
        <w:outlineLvl w:val="0"/>
        <w:rPr>
          <w:del w:id="621" w:author="VOYER Raphael" w:date="2021-06-16T09:36:00Z"/>
        </w:rPr>
      </w:pPr>
      <w:bookmarkStart w:id="622" w:name="_Toc381025693"/>
      <w:bookmarkStart w:id="623" w:name="_Toc424820281"/>
      <w:smartTag w:uri="urn:schemas-microsoft-com:office:smarttags" w:element="stockticker">
        <w:del w:id="624" w:author="VOYER Raphael" w:date="2021-06-16T09:36:00Z">
          <w:r w:rsidDel="00A87B5C">
            <w:delText>BCM</w:delText>
          </w:r>
        </w:del>
      </w:smartTag>
      <w:del w:id="625" w:author="VOYER Raphael" w:date="2021-06-16T09:36:00Z">
        <w:r w:rsidDel="00A87B5C">
          <w:delText xml:space="preserve"> 56840 – Theory of Operations.</w:delText>
        </w:r>
        <w:bookmarkEnd w:id="622"/>
        <w:bookmarkEnd w:id="623"/>
      </w:del>
    </w:p>
    <w:p w:rsidR="00855336" w:rsidDel="00A87B5C" w:rsidRDefault="00855336" w:rsidP="00387307">
      <w:pPr>
        <w:pStyle w:val="Titre2"/>
        <w:rPr>
          <w:del w:id="626" w:author="VOYER Raphael" w:date="2021-06-16T09:36:00Z"/>
        </w:rPr>
      </w:pPr>
      <w:bookmarkStart w:id="627" w:name="_Toc214247592"/>
      <w:bookmarkStart w:id="628" w:name="_Toc381025694"/>
      <w:bookmarkStart w:id="629" w:name="_Toc424820282"/>
      <w:del w:id="630" w:author="VOYER Raphael" w:date="2021-06-16T09:36:00Z">
        <w:r w:rsidDel="00A87B5C">
          <w:delText>Acronyms</w:delText>
        </w:r>
        <w:bookmarkEnd w:id="627"/>
        <w:bookmarkEnd w:id="628"/>
        <w:bookmarkEnd w:id="629"/>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855336" w:rsidRPr="003A089E" w:rsidDel="00A87B5C">
        <w:trPr>
          <w:del w:id="631" w:author="VOYER Raphael" w:date="2021-06-16T09:36:00Z"/>
        </w:trPr>
        <w:tc>
          <w:tcPr>
            <w:tcW w:w="2268" w:type="dxa"/>
          </w:tcPr>
          <w:p w:rsidR="00855336" w:rsidDel="00A87B5C" w:rsidRDefault="00855336" w:rsidP="00D70809">
            <w:pPr>
              <w:pStyle w:val="Tabletext"/>
              <w:rPr>
                <w:del w:id="632" w:author="VOYER Raphael" w:date="2021-06-16T09:36:00Z"/>
              </w:rPr>
            </w:pPr>
            <w:smartTag w:uri="urn:schemas-microsoft-com:office:smarttags" w:element="stockticker">
              <w:del w:id="633" w:author="VOYER Raphael" w:date="2021-06-16T09:36:00Z">
                <w:r w:rsidDel="00A87B5C">
                  <w:delText>CLI</w:delText>
                </w:r>
              </w:del>
            </w:smartTag>
          </w:p>
        </w:tc>
        <w:tc>
          <w:tcPr>
            <w:tcW w:w="6588" w:type="dxa"/>
          </w:tcPr>
          <w:p w:rsidR="00855336" w:rsidRPr="00473A6B" w:rsidDel="00A87B5C" w:rsidRDefault="00855336" w:rsidP="00D70809">
            <w:pPr>
              <w:pStyle w:val="Tabletext"/>
              <w:rPr>
                <w:del w:id="634" w:author="VOYER Raphael" w:date="2021-06-16T09:36:00Z"/>
              </w:rPr>
            </w:pPr>
            <w:del w:id="635" w:author="VOYER Raphael" w:date="2021-06-16T09:36:00Z">
              <w:r w:rsidRPr="00473A6B" w:rsidDel="00A87B5C">
                <w:delText>Command Line Interface</w:delText>
              </w:r>
            </w:del>
          </w:p>
        </w:tc>
      </w:tr>
      <w:tr w:rsidR="00855336" w:rsidRPr="003A089E" w:rsidDel="00A87B5C">
        <w:trPr>
          <w:del w:id="636" w:author="VOYER Raphael" w:date="2021-06-16T09:36:00Z"/>
        </w:trPr>
        <w:tc>
          <w:tcPr>
            <w:tcW w:w="2268" w:type="dxa"/>
          </w:tcPr>
          <w:p w:rsidR="00855336" w:rsidDel="00A87B5C" w:rsidRDefault="00855336" w:rsidP="00D70809">
            <w:pPr>
              <w:pStyle w:val="Tabletext"/>
              <w:rPr>
                <w:del w:id="637" w:author="VOYER Raphael" w:date="2021-06-16T09:36:00Z"/>
              </w:rPr>
            </w:pPr>
            <w:del w:id="638" w:author="VOYER Raphael" w:date="2021-06-16T09:36:00Z">
              <w:r w:rsidDel="00A87B5C">
                <w:delText>CM</w:delText>
              </w:r>
            </w:del>
          </w:p>
        </w:tc>
        <w:tc>
          <w:tcPr>
            <w:tcW w:w="6588" w:type="dxa"/>
          </w:tcPr>
          <w:p w:rsidR="00855336" w:rsidRPr="00473A6B" w:rsidDel="00A87B5C" w:rsidRDefault="00855336" w:rsidP="00D70809">
            <w:pPr>
              <w:pStyle w:val="Tabletext"/>
              <w:rPr>
                <w:del w:id="639" w:author="VOYER Raphael" w:date="2021-06-16T09:36:00Z"/>
              </w:rPr>
            </w:pPr>
            <w:del w:id="640" w:author="VOYER Raphael" w:date="2021-06-16T09:36:00Z">
              <w:r w:rsidRPr="00473A6B" w:rsidDel="00A87B5C">
                <w:delText>Configuration Manager</w:delText>
              </w:r>
            </w:del>
          </w:p>
        </w:tc>
      </w:tr>
      <w:tr w:rsidR="00855336" w:rsidRPr="003A089E" w:rsidDel="00A87B5C">
        <w:trPr>
          <w:del w:id="641" w:author="VOYER Raphael" w:date="2021-06-16T09:36:00Z"/>
        </w:trPr>
        <w:tc>
          <w:tcPr>
            <w:tcW w:w="2268" w:type="dxa"/>
          </w:tcPr>
          <w:p w:rsidR="00855336" w:rsidDel="00A87B5C" w:rsidRDefault="00855336" w:rsidP="00D70809">
            <w:pPr>
              <w:pStyle w:val="Tabletext"/>
              <w:rPr>
                <w:del w:id="642" w:author="VOYER Raphael" w:date="2021-06-16T09:36:00Z"/>
              </w:rPr>
            </w:pPr>
            <w:smartTag w:uri="urn:schemas-microsoft-com:office:smarttags" w:element="stockticker">
              <w:del w:id="643" w:author="VOYER Raphael" w:date="2021-06-16T09:36:00Z">
                <w:r w:rsidDel="00A87B5C">
                  <w:delText>CMM</w:delText>
                </w:r>
              </w:del>
            </w:smartTag>
          </w:p>
        </w:tc>
        <w:tc>
          <w:tcPr>
            <w:tcW w:w="6588" w:type="dxa"/>
          </w:tcPr>
          <w:p w:rsidR="00855336" w:rsidRPr="00473A6B" w:rsidDel="00A87B5C" w:rsidRDefault="00855336" w:rsidP="00D70809">
            <w:pPr>
              <w:pStyle w:val="Tabletext"/>
              <w:rPr>
                <w:del w:id="644" w:author="VOYER Raphael" w:date="2021-06-16T09:36:00Z"/>
              </w:rPr>
            </w:pPr>
            <w:smartTag w:uri="urn:schemas-microsoft-com:office:smarttags" w:element="stockticker">
              <w:del w:id="645" w:author="VOYER Raphael" w:date="2021-06-16T09:36:00Z">
                <w:r w:rsidRPr="00473A6B" w:rsidDel="00A87B5C">
                  <w:delText>AOS</w:delText>
                </w:r>
              </w:del>
            </w:smartTag>
            <w:del w:id="646" w:author="VOYER Raphael" w:date="2021-06-16T09:36:00Z">
              <w:r w:rsidRPr="00473A6B" w:rsidDel="00A87B5C">
                <w:delText xml:space="preserve"> Chassis Module Manager</w:delText>
              </w:r>
            </w:del>
          </w:p>
        </w:tc>
      </w:tr>
      <w:tr w:rsidR="00855336" w:rsidRPr="003A089E" w:rsidDel="00A87B5C">
        <w:trPr>
          <w:del w:id="647" w:author="VOYER Raphael" w:date="2021-06-16T09:36:00Z"/>
        </w:trPr>
        <w:tc>
          <w:tcPr>
            <w:tcW w:w="2268" w:type="dxa"/>
          </w:tcPr>
          <w:p w:rsidR="00855336" w:rsidDel="00A87B5C" w:rsidRDefault="00855336" w:rsidP="00D70809">
            <w:pPr>
              <w:pStyle w:val="Tabletext"/>
              <w:rPr>
                <w:del w:id="648" w:author="VOYER Raphael" w:date="2021-06-16T09:36:00Z"/>
              </w:rPr>
            </w:pPr>
            <w:del w:id="649" w:author="VOYER Raphael" w:date="2021-06-16T09:36:00Z">
              <w:r w:rsidDel="00A87B5C">
                <w:delText>CS</w:delText>
              </w:r>
            </w:del>
          </w:p>
        </w:tc>
        <w:tc>
          <w:tcPr>
            <w:tcW w:w="6588" w:type="dxa"/>
          </w:tcPr>
          <w:p w:rsidR="00855336" w:rsidRPr="00473A6B" w:rsidDel="00A87B5C" w:rsidRDefault="00855336" w:rsidP="00D70809">
            <w:pPr>
              <w:pStyle w:val="Tabletext"/>
              <w:rPr>
                <w:del w:id="650" w:author="VOYER Raphael" w:date="2021-06-16T09:36:00Z"/>
              </w:rPr>
            </w:pPr>
            <w:del w:id="651" w:author="VOYER Raphael" w:date="2021-06-16T09:36:00Z">
              <w:r w:rsidRPr="00473A6B" w:rsidDel="00A87B5C">
                <w:delText>Chassis Supervis</w:delText>
              </w:r>
              <w:r w:rsidR="00856BD3" w:rsidDel="00A87B5C">
                <w:delText>or</w:delText>
              </w:r>
            </w:del>
          </w:p>
        </w:tc>
      </w:tr>
      <w:tr w:rsidR="00855336" w:rsidRPr="003A089E" w:rsidDel="00A87B5C">
        <w:trPr>
          <w:del w:id="652" w:author="VOYER Raphael" w:date="2021-06-16T09:36:00Z"/>
        </w:trPr>
        <w:tc>
          <w:tcPr>
            <w:tcW w:w="2268" w:type="dxa"/>
          </w:tcPr>
          <w:p w:rsidR="00855336" w:rsidDel="00A87B5C" w:rsidRDefault="00855336" w:rsidP="00D70809">
            <w:pPr>
              <w:pStyle w:val="Tabletext"/>
              <w:rPr>
                <w:del w:id="653" w:author="VOYER Raphael" w:date="2021-06-16T09:36:00Z"/>
              </w:rPr>
            </w:pPr>
            <w:del w:id="654" w:author="VOYER Raphael" w:date="2021-06-16T09:36:00Z">
              <w:r w:rsidDel="00A87B5C">
                <w:delText>HA VLAN</w:delText>
              </w:r>
            </w:del>
          </w:p>
        </w:tc>
        <w:tc>
          <w:tcPr>
            <w:tcW w:w="6588" w:type="dxa"/>
          </w:tcPr>
          <w:p w:rsidR="00855336" w:rsidDel="00A87B5C" w:rsidRDefault="00855336" w:rsidP="00D70809">
            <w:pPr>
              <w:pStyle w:val="Tabletext"/>
              <w:rPr>
                <w:del w:id="655" w:author="VOYER Raphael" w:date="2021-06-16T09:36:00Z"/>
              </w:rPr>
            </w:pPr>
            <w:del w:id="656" w:author="VOYER Raphael" w:date="2021-06-16T09:36:00Z">
              <w:r w:rsidDel="00A87B5C">
                <w:delText>High Availability Vlan</w:delText>
              </w:r>
            </w:del>
          </w:p>
        </w:tc>
      </w:tr>
      <w:tr w:rsidR="00855336" w:rsidRPr="00135EF3" w:rsidDel="00A87B5C">
        <w:trPr>
          <w:del w:id="657" w:author="VOYER Raphael" w:date="2021-06-16T09:36:00Z"/>
        </w:trPr>
        <w:tc>
          <w:tcPr>
            <w:tcW w:w="2268" w:type="dxa"/>
          </w:tcPr>
          <w:p w:rsidR="00855336" w:rsidRPr="00135EF3" w:rsidDel="00A87B5C" w:rsidRDefault="00855336" w:rsidP="00D70809">
            <w:pPr>
              <w:pStyle w:val="Tabletext"/>
              <w:rPr>
                <w:del w:id="658" w:author="VOYER Raphael" w:date="2021-06-16T09:36:00Z"/>
                <w:noProof/>
              </w:rPr>
            </w:pPr>
            <w:del w:id="659" w:author="VOYER Raphael" w:date="2021-06-16T09:36:00Z">
              <w:r w:rsidDel="00A87B5C">
                <w:rPr>
                  <w:noProof/>
                </w:rPr>
                <w:delText>TOR</w:delText>
              </w:r>
            </w:del>
          </w:p>
        </w:tc>
        <w:tc>
          <w:tcPr>
            <w:tcW w:w="6588" w:type="dxa"/>
          </w:tcPr>
          <w:p w:rsidR="00855336" w:rsidRPr="00135EF3" w:rsidDel="00A87B5C" w:rsidRDefault="00855336" w:rsidP="00D70809">
            <w:pPr>
              <w:pStyle w:val="Tabletext"/>
              <w:rPr>
                <w:del w:id="660" w:author="VOYER Raphael" w:date="2021-06-16T09:36:00Z"/>
                <w:noProof/>
              </w:rPr>
            </w:pPr>
            <w:del w:id="661" w:author="VOYER Raphael" w:date="2021-06-16T09:36:00Z">
              <w:r w:rsidDel="00A87B5C">
                <w:rPr>
                  <w:noProof/>
                </w:rPr>
                <w:delText>TOR</w:delText>
              </w:r>
              <w:r w:rsidRPr="00135EF3" w:rsidDel="00A87B5C">
                <w:rPr>
                  <w:noProof/>
                </w:rPr>
                <w:delText xml:space="preserve"> is the internal and unofficial name given to the Alcatel Omni Switch 6</w:delText>
              </w:r>
              <w:r w:rsidDel="00A87B5C">
                <w:rPr>
                  <w:noProof/>
                </w:rPr>
                <w:delText xml:space="preserve">900 </w:delText>
              </w:r>
              <w:r w:rsidRPr="00135EF3" w:rsidDel="00A87B5C">
                <w:rPr>
                  <w:noProof/>
                </w:rPr>
                <w:delText>series</w:delText>
              </w:r>
              <w:r w:rsidDel="00A87B5C">
                <w:rPr>
                  <w:noProof/>
                </w:rPr>
                <w:delText xml:space="preserve"> Top of the Rack Switches.</w:delText>
              </w:r>
            </w:del>
          </w:p>
        </w:tc>
      </w:tr>
      <w:tr w:rsidR="00855336" w:rsidRPr="003A089E" w:rsidDel="00A87B5C">
        <w:trPr>
          <w:del w:id="662" w:author="VOYER Raphael" w:date="2021-06-16T09:36:00Z"/>
        </w:trPr>
        <w:tc>
          <w:tcPr>
            <w:tcW w:w="2268" w:type="dxa"/>
          </w:tcPr>
          <w:p w:rsidR="00855336" w:rsidDel="00A87B5C" w:rsidRDefault="00855336" w:rsidP="00D70809">
            <w:pPr>
              <w:pStyle w:val="Tabletext"/>
              <w:rPr>
                <w:del w:id="663" w:author="VOYER Raphael" w:date="2021-06-16T09:36:00Z"/>
              </w:rPr>
            </w:pPr>
            <w:del w:id="664" w:author="VOYER Raphael" w:date="2021-06-16T09:36:00Z">
              <w:r w:rsidDel="00A87B5C">
                <w:delText>LAG</w:delText>
              </w:r>
            </w:del>
          </w:p>
        </w:tc>
        <w:tc>
          <w:tcPr>
            <w:tcW w:w="6588" w:type="dxa"/>
          </w:tcPr>
          <w:p w:rsidR="00855336" w:rsidRPr="00473A6B" w:rsidDel="00A87B5C" w:rsidRDefault="00855336" w:rsidP="00D70809">
            <w:pPr>
              <w:pStyle w:val="Tabletext"/>
              <w:rPr>
                <w:del w:id="665" w:author="VOYER Raphael" w:date="2021-06-16T09:36:00Z"/>
              </w:rPr>
            </w:pPr>
            <w:del w:id="666" w:author="VOYER Raphael" w:date="2021-06-16T09:36:00Z">
              <w:r w:rsidDel="00A87B5C">
                <w:delText xml:space="preserve">Link Aggregation </w:delText>
              </w:r>
            </w:del>
          </w:p>
        </w:tc>
      </w:tr>
      <w:tr w:rsidR="00855336" w:rsidRPr="003A089E" w:rsidDel="00A87B5C">
        <w:trPr>
          <w:del w:id="667" w:author="VOYER Raphael" w:date="2021-06-16T09:36:00Z"/>
        </w:trPr>
        <w:tc>
          <w:tcPr>
            <w:tcW w:w="2268" w:type="dxa"/>
          </w:tcPr>
          <w:p w:rsidR="00855336" w:rsidDel="00A87B5C" w:rsidRDefault="00855336" w:rsidP="00D70809">
            <w:pPr>
              <w:pStyle w:val="Tabletext"/>
              <w:rPr>
                <w:del w:id="668" w:author="VOYER Raphael" w:date="2021-06-16T09:36:00Z"/>
              </w:rPr>
            </w:pPr>
            <w:del w:id="669" w:author="VOYER Raphael" w:date="2021-06-16T09:36:00Z">
              <w:r w:rsidDel="00A87B5C">
                <w:delText>MIP</w:delText>
              </w:r>
            </w:del>
          </w:p>
        </w:tc>
        <w:tc>
          <w:tcPr>
            <w:tcW w:w="6588" w:type="dxa"/>
          </w:tcPr>
          <w:p w:rsidR="00855336" w:rsidRPr="00473A6B" w:rsidDel="00A87B5C" w:rsidRDefault="00855336" w:rsidP="00D70809">
            <w:pPr>
              <w:pStyle w:val="Tabletext"/>
              <w:rPr>
                <w:del w:id="670" w:author="VOYER Raphael" w:date="2021-06-16T09:36:00Z"/>
              </w:rPr>
            </w:pPr>
            <w:del w:id="671" w:author="VOYER Raphael" w:date="2021-06-16T09:36:00Z">
              <w:r w:rsidRPr="00473A6B" w:rsidDel="00A87B5C">
                <w:delText>Management Internet Protocol</w:delText>
              </w:r>
            </w:del>
          </w:p>
        </w:tc>
      </w:tr>
      <w:tr w:rsidR="00855336" w:rsidRPr="003A089E" w:rsidDel="00A87B5C">
        <w:trPr>
          <w:del w:id="672" w:author="VOYER Raphael" w:date="2021-06-16T09:36:00Z"/>
        </w:trPr>
        <w:tc>
          <w:tcPr>
            <w:tcW w:w="2268" w:type="dxa"/>
          </w:tcPr>
          <w:p w:rsidR="00855336" w:rsidDel="00A87B5C" w:rsidRDefault="00855336" w:rsidP="00D70809">
            <w:pPr>
              <w:pStyle w:val="Tabletext"/>
              <w:rPr>
                <w:del w:id="673" w:author="VOYER Raphael" w:date="2021-06-16T09:36:00Z"/>
              </w:rPr>
            </w:pPr>
            <w:del w:id="674" w:author="VOYER Raphael" w:date="2021-06-16T09:36:00Z">
              <w:r w:rsidDel="00A87B5C">
                <w:delText>NI</w:delText>
              </w:r>
            </w:del>
          </w:p>
        </w:tc>
        <w:tc>
          <w:tcPr>
            <w:tcW w:w="6588" w:type="dxa"/>
          </w:tcPr>
          <w:p w:rsidR="00855336" w:rsidRPr="00473A6B" w:rsidDel="00A87B5C" w:rsidRDefault="00855336" w:rsidP="00D70809">
            <w:pPr>
              <w:pStyle w:val="Tabletext"/>
              <w:rPr>
                <w:del w:id="675" w:author="VOYER Raphael" w:date="2021-06-16T09:36:00Z"/>
              </w:rPr>
            </w:pPr>
            <w:smartTag w:uri="urn:schemas-microsoft-com:office:smarttags" w:element="stockticker">
              <w:del w:id="676" w:author="VOYER Raphael" w:date="2021-06-16T09:36:00Z">
                <w:r w:rsidRPr="00473A6B" w:rsidDel="00A87B5C">
                  <w:delText>AOS</w:delText>
                </w:r>
              </w:del>
            </w:smartTag>
            <w:del w:id="677" w:author="VOYER Raphael" w:date="2021-06-16T09:36:00Z">
              <w:r w:rsidRPr="00473A6B" w:rsidDel="00A87B5C">
                <w:delText xml:space="preserve"> Network Interface Module</w:delText>
              </w:r>
            </w:del>
          </w:p>
        </w:tc>
      </w:tr>
      <w:tr w:rsidR="00855336" w:rsidRPr="003A089E" w:rsidDel="00A87B5C">
        <w:trPr>
          <w:del w:id="678" w:author="VOYER Raphael" w:date="2021-06-16T09:36:00Z"/>
        </w:trPr>
        <w:tc>
          <w:tcPr>
            <w:tcW w:w="2268" w:type="dxa"/>
          </w:tcPr>
          <w:p w:rsidR="00855336" w:rsidDel="00A87B5C" w:rsidRDefault="00855336" w:rsidP="00D70809">
            <w:pPr>
              <w:pStyle w:val="Tabletext"/>
              <w:rPr>
                <w:del w:id="679" w:author="VOYER Raphael" w:date="2021-06-16T09:36:00Z"/>
              </w:rPr>
            </w:pPr>
            <w:del w:id="680" w:author="VOYER Raphael" w:date="2021-06-16T09:36:00Z">
              <w:r w:rsidDel="00A87B5C">
                <w:delText>NISUP</w:delText>
              </w:r>
            </w:del>
          </w:p>
        </w:tc>
        <w:tc>
          <w:tcPr>
            <w:tcW w:w="6588" w:type="dxa"/>
          </w:tcPr>
          <w:p w:rsidR="00855336" w:rsidRPr="00473A6B" w:rsidDel="00A87B5C" w:rsidRDefault="00855336" w:rsidP="00D70809">
            <w:pPr>
              <w:pStyle w:val="Tabletext"/>
              <w:rPr>
                <w:del w:id="681" w:author="VOYER Raphael" w:date="2021-06-16T09:36:00Z"/>
              </w:rPr>
            </w:pPr>
            <w:del w:id="682" w:author="VOYER Raphael" w:date="2021-06-16T09:36:00Z">
              <w:r w:rsidRPr="00473A6B" w:rsidDel="00A87B5C">
                <w:delText>NI Supervision</w:delText>
              </w:r>
            </w:del>
          </w:p>
        </w:tc>
      </w:tr>
      <w:tr w:rsidR="00855336" w:rsidRPr="003A089E" w:rsidDel="00A87B5C">
        <w:trPr>
          <w:del w:id="683" w:author="VOYER Raphael" w:date="2021-06-16T09:36:00Z"/>
        </w:trPr>
        <w:tc>
          <w:tcPr>
            <w:tcW w:w="2268" w:type="dxa"/>
          </w:tcPr>
          <w:p w:rsidR="00855336" w:rsidDel="00A87B5C" w:rsidRDefault="00855336" w:rsidP="00D70809">
            <w:pPr>
              <w:pStyle w:val="Tabletext"/>
              <w:rPr>
                <w:del w:id="684" w:author="VOYER Raphael" w:date="2021-06-16T09:36:00Z"/>
              </w:rPr>
            </w:pPr>
            <w:smartTag w:uri="urn:schemas-microsoft-com:office:smarttags" w:element="stockticker">
              <w:del w:id="685" w:author="VOYER Raphael" w:date="2021-06-16T09:36:00Z">
                <w:r w:rsidDel="00A87B5C">
                  <w:delText>BCM</w:delText>
                </w:r>
              </w:del>
            </w:smartTag>
          </w:p>
        </w:tc>
        <w:tc>
          <w:tcPr>
            <w:tcW w:w="6588" w:type="dxa"/>
          </w:tcPr>
          <w:p w:rsidR="00855336" w:rsidDel="00A87B5C" w:rsidRDefault="00855336" w:rsidP="00D70809">
            <w:pPr>
              <w:pStyle w:val="Tabletext"/>
              <w:rPr>
                <w:del w:id="686" w:author="VOYER Raphael" w:date="2021-06-16T09:36:00Z"/>
              </w:rPr>
            </w:pPr>
            <w:del w:id="687" w:author="VOYER Raphael" w:date="2021-06-16T09:36:00Z">
              <w:r w:rsidDel="00A87B5C">
                <w:delText>Broadcom</w:delText>
              </w:r>
            </w:del>
          </w:p>
        </w:tc>
      </w:tr>
      <w:tr w:rsidR="00855336" w:rsidRPr="003A089E" w:rsidDel="00A87B5C">
        <w:trPr>
          <w:del w:id="688" w:author="VOYER Raphael" w:date="2021-06-16T09:36:00Z"/>
        </w:trPr>
        <w:tc>
          <w:tcPr>
            <w:tcW w:w="2268" w:type="dxa"/>
          </w:tcPr>
          <w:p w:rsidR="00855336" w:rsidDel="00A87B5C" w:rsidRDefault="00855336" w:rsidP="00D70809">
            <w:pPr>
              <w:pStyle w:val="Tabletext"/>
              <w:rPr>
                <w:del w:id="689" w:author="VOYER Raphael" w:date="2021-06-16T09:36:00Z"/>
              </w:rPr>
            </w:pPr>
            <w:del w:id="690" w:author="VOYER Raphael" w:date="2021-06-16T09:36:00Z">
              <w:r w:rsidDel="00A87B5C">
                <w:delText>PM</w:delText>
              </w:r>
            </w:del>
          </w:p>
        </w:tc>
        <w:tc>
          <w:tcPr>
            <w:tcW w:w="6588" w:type="dxa"/>
          </w:tcPr>
          <w:p w:rsidR="00855336" w:rsidRPr="005864AE" w:rsidDel="00A87B5C" w:rsidRDefault="00855336" w:rsidP="00D70809">
            <w:pPr>
              <w:pStyle w:val="Tabletext"/>
              <w:rPr>
                <w:del w:id="691" w:author="VOYER Raphael" w:date="2021-06-16T09:36:00Z"/>
              </w:rPr>
            </w:pPr>
            <w:del w:id="692" w:author="VOYER Raphael" w:date="2021-06-16T09:36:00Z">
              <w:r w:rsidRPr="005864AE" w:rsidDel="00A87B5C">
                <w:delText>Port Manager</w:delText>
              </w:r>
            </w:del>
          </w:p>
        </w:tc>
      </w:tr>
      <w:tr w:rsidR="00856BD3" w:rsidRPr="003A089E" w:rsidDel="00A87B5C">
        <w:trPr>
          <w:del w:id="693" w:author="VOYER Raphael" w:date="2021-06-16T09:36:00Z"/>
        </w:trPr>
        <w:tc>
          <w:tcPr>
            <w:tcW w:w="2268" w:type="dxa"/>
          </w:tcPr>
          <w:p w:rsidR="00856BD3" w:rsidDel="00A87B5C" w:rsidRDefault="00856BD3" w:rsidP="00D70809">
            <w:pPr>
              <w:pStyle w:val="Tabletext"/>
              <w:rPr>
                <w:del w:id="694" w:author="VOYER Raphael" w:date="2021-06-16T09:36:00Z"/>
              </w:rPr>
            </w:pPr>
            <w:del w:id="695" w:author="VOYER Raphael" w:date="2021-06-16T09:36:00Z">
              <w:r w:rsidDel="00A87B5C">
                <w:delText>VM</w:delText>
              </w:r>
            </w:del>
          </w:p>
        </w:tc>
        <w:tc>
          <w:tcPr>
            <w:tcW w:w="6588" w:type="dxa"/>
          </w:tcPr>
          <w:p w:rsidR="00856BD3" w:rsidRPr="005864AE" w:rsidDel="00A87B5C" w:rsidRDefault="00856BD3" w:rsidP="00D70809">
            <w:pPr>
              <w:pStyle w:val="Tabletext"/>
              <w:rPr>
                <w:del w:id="696" w:author="VOYER Raphael" w:date="2021-06-16T09:36:00Z"/>
              </w:rPr>
            </w:pPr>
            <w:del w:id="697" w:author="VOYER Raphael" w:date="2021-06-16T09:36:00Z">
              <w:r w:rsidDel="00A87B5C">
                <w:delText>Vlan Manager</w:delText>
              </w:r>
            </w:del>
          </w:p>
        </w:tc>
      </w:tr>
      <w:tr w:rsidR="00855336" w:rsidRPr="003A089E" w:rsidDel="00A87B5C">
        <w:trPr>
          <w:del w:id="698" w:author="VOYER Raphael" w:date="2021-06-16T09:36:00Z"/>
        </w:trPr>
        <w:tc>
          <w:tcPr>
            <w:tcW w:w="2268" w:type="dxa"/>
          </w:tcPr>
          <w:p w:rsidR="00855336" w:rsidDel="00A87B5C" w:rsidRDefault="00855336" w:rsidP="00D70809">
            <w:pPr>
              <w:pStyle w:val="Tabletext"/>
              <w:rPr>
                <w:del w:id="699" w:author="VOYER Raphael" w:date="2021-06-16T09:36:00Z"/>
              </w:rPr>
            </w:pPr>
            <w:del w:id="700" w:author="VOYER Raphael" w:date="2021-06-16T09:36:00Z">
              <w:r w:rsidDel="00A87B5C">
                <w:delText>SNMP</w:delText>
              </w:r>
            </w:del>
          </w:p>
        </w:tc>
        <w:tc>
          <w:tcPr>
            <w:tcW w:w="6588" w:type="dxa"/>
          </w:tcPr>
          <w:p w:rsidR="00855336" w:rsidRPr="009E797C" w:rsidDel="00A87B5C" w:rsidRDefault="00855336" w:rsidP="00D70809">
            <w:pPr>
              <w:pStyle w:val="Tabletext"/>
              <w:rPr>
                <w:del w:id="701" w:author="VOYER Raphael" w:date="2021-06-16T09:36:00Z"/>
              </w:rPr>
            </w:pPr>
            <w:del w:id="702" w:author="VOYER Raphael" w:date="2021-06-16T09:36:00Z">
              <w:r w:rsidRPr="009E797C" w:rsidDel="00A87B5C">
                <w:delText>Simple Network Management Protocol</w:delText>
              </w:r>
            </w:del>
          </w:p>
        </w:tc>
      </w:tr>
      <w:tr w:rsidR="00855336" w:rsidRPr="003A089E" w:rsidDel="00A87B5C">
        <w:trPr>
          <w:del w:id="703" w:author="VOYER Raphael" w:date="2021-06-16T09:36:00Z"/>
        </w:trPr>
        <w:tc>
          <w:tcPr>
            <w:tcW w:w="2268" w:type="dxa"/>
          </w:tcPr>
          <w:p w:rsidR="00855336" w:rsidDel="00A87B5C" w:rsidRDefault="00855336" w:rsidP="00D70809">
            <w:pPr>
              <w:pStyle w:val="Tabletext"/>
              <w:rPr>
                <w:del w:id="704" w:author="VOYER Raphael" w:date="2021-06-16T09:36:00Z"/>
              </w:rPr>
            </w:pPr>
            <w:del w:id="705" w:author="VOYER Raphael" w:date="2021-06-16T09:36:00Z">
              <w:r w:rsidDel="00A87B5C">
                <w:delText>QOS</w:delText>
              </w:r>
            </w:del>
          </w:p>
        </w:tc>
        <w:tc>
          <w:tcPr>
            <w:tcW w:w="6588" w:type="dxa"/>
          </w:tcPr>
          <w:p w:rsidR="00855336" w:rsidDel="00A87B5C" w:rsidRDefault="00855336" w:rsidP="00D70809">
            <w:pPr>
              <w:pStyle w:val="Tabletext"/>
              <w:rPr>
                <w:del w:id="706" w:author="VOYER Raphael" w:date="2021-06-16T09:36:00Z"/>
              </w:rPr>
            </w:pPr>
            <w:del w:id="707" w:author="VOYER Raphael" w:date="2021-06-16T09:36:00Z">
              <w:r w:rsidDel="00A87B5C">
                <w:delText>Quality of Service</w:delText>
              </w:r>
            </w:del>
          </w:p>
        </w:tc>
      </w:tr>
      <w:tr w:rsidR="00856BD3" w:rsidRPr="003A089E" w:rsidDel="00A87B5C">
        <w:trPr>
          <w:del w:id="708" w:author="VOYER Raphael" w:date="2021-06-16T09:36:00Z"/>
        </w:trPr>
        <w:tc>
          <w:tcPr>
            <w:tcW w:w="2268" w:type="dxa"/>
          </w:tcPr>
          <w:p w:rsidR="00856BD3" w:rsidDel="00A87B5C" w:rsidRDefault="00856BD3" w:rsidP="00D70809">
            <w:pPr>
              <w:pStyle w:val="Tabletext"/>
              <w:rPr>
                <w:del w:id="709" w:author="VOYER Raphael" w:date="2021-06-16T09:36:00Z"/>
              </w:rPr>
            </w:pPr>
            <w:del w:id="710" w:author="VOYER Raphael" w:date="2021-06-16T09:36:00Z">
              <w:r w:rsidDel="00A87B5C">
                <w:delText>IPMS</w:delText>
              </w:r>
            </w:del>
          </w:p>
        </w:tc>
        <w:tc>
          <w:tcPr>
            <w:tcW w:w="6588" w:type="dxa"/>
          </w:tcPr>
          <w:p w:rsidR="00856BD3" w:rsidDel="00A87B5C" w:rsidRDefault="00856BD3" w:rsidP="00D70809">
            <w:pPr>
              <w:pStyle w:val="Tabletext"/>
              <w:rPr>
                <w:del w:id="711" w:author="VOYER Raphael" w:date="2021-06-16T09:36:00Z"/>
              </w:rPr>
            </w:pPr>
            <w:del w:id="712" w:author="VOYER Raphael" w:date="2021-06-16T09:36:00Z">
              <w:r w:rsidDel="00A87B5C">
                <w:delText>IP Multicast Switching</w:delText>
              </w:r>
            </w:del>
          </w:p>
        </w:tc>
      </w:tr>
      <w:tr w:rsidR="00856BD3" w:rsidRPr="003A089E" w:rsidDel="00A87B5C">
        <w:trPr>
          <w:del w:id="713" w:author="VOYER Raphael" w:date="2021-06-16T09:36:00Z"/>
        </w:trPr>
        <w:tc>
          <w:tcPr>
            <w:tcW w:w="2268" w:type="dxa"/>
          </w:tcPr>
          <w:p w:rsidR="00856BD3" w:rsidDel="00A87B5C" w:rsidRDefault="00856BD3" w:rsidP="00D70809">
            <w:pPr>
              <w:pStyle w:val="Tabletext"/>
              <w:rPr>
                <w:del w:id="714" w:author="VOYER Raphael" w:date="2021-06-16T09:36:00Z"/>
              </w:rPr>
            </w:pPr>
            <w:del w:id="715" w:author="VOYER Raphael" w:date="2021-06-16T09:36:00Z">
              <w:r w:rsidDel="00A87B5C">
                <w:delText>IGMP</w:delText>
              </w:r>
            </w:del>
          </w:p>
        </w:tc>
        <w:tc>
          <w:tcPr>
            <w:tcW w:w="6588" w:type="dxa"/>
          </w:tcPr>
          <w:p w:rsidR="00856BD3" w:rsidDel="00A87B5C" w:rsidRDefault="00856BD3" w:rsidP="00D70809">
            <w:pPr>
              <w:pStyle w:val="Tabletext"/>
              <w:rPr>
                <w:del w:id="716" w:author="VOYER Raphael" w:date="2021-06-16T09:36:00Z"/>
              </w:rPr>
            </w:pPr>
            <w:del w:id="717" w:author="VOYER Raphael" w:date="2021-06-16T09:36:00Z">
              <w:r w:rsidDel="00A87B5C">
                <w:delText>Internet Group Management Protocol</w:delText>
              </w:r>
            </w:del>
          </w:p>
        </w:tc>
      </w:tr>
      <w:tr w:rsidR="00856BD3" w:rsidRPr="003A089E" w:rsidDel="00A87B5C">
        <w:trPr>
          <w:del w:id="718" w:author="VOYER Raphael" w:date="2021-06-16T09:36:00Z"/>
        </w:trPr>
        <w:tc>
          <w:tcPr>
            <w:tcW w:w="2268" w:type="dxa"/>
          </w:tcPr>
          <w:p w:rsidR="00856BD3" w:rsidDel="00A87B5C" w:rsidRDefault="00856BD3" w:rsidP="00D70809">
            <w:pPr>
              <w:pStyle w:val="Tabletext"/>
              <w:rPr>
                <w:del w:id="719" w:author="VOYER Raphael" w:date="2021-06-16T09:36:00Z"/>
              </w:rPr>
            </w:pPr>
            <w:del w:id="720" w:author="VOYER Raphael" w:date="2021-06-16T09:36:00Z">
              <w:r w:rsidDel="00A87B5C">
                <w:delText>SL</w:delText>
              </w:r>
            </w:del>
          </w:p>
        </w:tc>
        <w:tc>
          <w:tcPr>
            <w:tcW w:w="6588" w:type="dxa"/>
          </w:tcPr>
          <w:p w:rsidR="00856BD3" w:rsidDel="00A87B5C" w:rsidRDefault="00856BD3" w:rsidP="00D70809">
            <w:pPr>
              <w:pStyle w:val="Tabletext"/>
              <w:rPr>
                <w:del w:id="721" w:author="VOYER Raphael" w:date="2021-06-16T09:36:00Z"/>
              </w:rPr>
            </w:pPr>
            <w:del w:id="722" w:author="VOYER Raphael" w:date="2021-06-16T09:36:00Z">
              <w:r w:rsidDel="00A87B5C">
                <w:delText>Source Learning</w:delText>
              </w:r>
            </w:del>
          </w:p>
        </w:tc>
      </w:tr>
    </w:tbl>
    <w:p w:rsidR="00855336" w:rsidDel="00A87B5C" w:rsidRDefault="00855336" w:rsidP="00855336">
      <w:pPr>
        <w:rPr>
          <w:del w:id="723" w:author="VOYER Raphael" w:date="2021-06-16T09:36:00Z"/>
        </w:rPr>
      </w:pPr>
    </w:p>
    <w:p w:rsidR="00855336" w:rsidDel="00A87B5C" w:rsidRDefault="00855336" w:rsidP="00855336">
      <w:pPr>
        <w:rPr>
          <w:del w:id="724" w:author="VOYER Raphael" w:date="2021-06-16T09:36:00Z"/>
        </w:rPr>
      </w:pPr>
    </w:p>
    <w:p w:rsidR="006B4B17" w:rsidRDefault="006B4B17" w:rsidP="00855336"/>
    <w:p w:rsidR="006B4B17" w:rsidRDefault="006B4B17" w:rsidP="00855336"/>
    <w:p w:rsidR="00855336" w:rsidRDefault="00855336" w:rsidP="00855336">
      <w:pPr>
        <w:pStyle w:val="Titre1"/>
        <w:pageBreakBefore/>
        <w:tabs>
          <w:tab w:val="clear" w:pos="432"/>
          <w:tab w:val="num" w:pos="360"/>
        </w:tabs>
        <w:ind w:left="360" w:hanging="360"/>
        <w:jc w:val="left"/>
      </w:pPr>
      <w:bookmarkStart w:id="725" w:name="_FUNCTIONAL_DESCRIPTION_1"/>
      <w:bookmarkStart w:id="726" w:name="_Toc159221891"/>
      <w:bookmarkStart w:id="727" w:name="_Toc214247593"/>
      <w:bookmarkStart w:id="728" w:name="_Toc381025695"/>
      <w:bookmarkStart w:id="729" w:name="_Toc424820283"/>
      <w:bookmarkStart w:id="730" w:name="_Toc159221893"/>
      <w:bookmarkEnd w:id="725"/>
      <w:r>
        <w:lastRenderedPageBreak/>
        <w:t>FUNCTIONAL DESCRIPTION</w:t>
      </w:r>
      <w:bookmarkEnd w:id="726"/>
      <w:bookmarkEnd w:id="727"/>
      <w:bookmarkEnd w:id="728"/>
      <w:bookmarkEnd w:id="729"/>
    </w:p>
    <w:p w:rsidR="00855336" w:rsidRDefault="00855336" w:rsidP="00622755">
      <w:pPr>
        <w:pStyle w:val="Titre2"/>
      </w:pPr>
      <w:bookmarkStart w:id="731" w:name="_Toc159221892"/>
      <w:bookmarkStart w:id="732" w:name="_Toc214247594"/>
      <w:bookmarkStart w:id="733" w:name="_Toc381025696"/>
      <w:bookmarkStart w:id="734" w:name="_Toc424820284"/>
      <w:r>
        <w:t>Basic Overview</w:t>
      </w:r>
      <w:bookmarkEnd w:id="731"/>
      <w:bookmarkEnd w:id="732"/>
      <w:bookmarkEnd w:id="733"/>
      <w:bookmarkEnd w:id="734"/>
    </w:p>
    <w:p w:rsidR="00B12CD3" w:rsidRDefault="00B12CD3" w:rsidP="00B12CD3"/>
    <w:p w:rsidR="00B12CD3" w:rsidDel="00116064" w:rsidRDefault="00BD0EA4" w:rsidP="00855336">
      <w:pPr>
        <w:rPr>
          <w:del w:id="735" w:author="VOYER Raphael" w:date="2021-06-16T09:47:00Z"/>
          <w:rFonts w:ascii="Arial" w:eastAsia="SimSun" w:hAnsi="Arial" w:cs="Arial"/>
          <w:color w:val="000080"/>
          <w:lang w:val="fr-FR" w:eastAsia="zh-CN"/>
        </w:rPr>
      </w:pPr>
      <w:proofErr w:type="spellStart"/>
      <w:ins w:id="736" w:author="VOYER Raphael" w:date="2021-06-16T09:49:00Z">
        <w:r>
          <w:rPr>
            <w:rFonts w:ascii="Arial" w:eastAsia="SimSun" w:hAnsi="Arial" w:cs="Arial"/>
            <w:color w:val="000080"/>
            <w:lang w:val="fr-FR" w:eastAsia="zh-CN"/>
          </w:rPr>
          <w:t>P</w:t>
        </w:r>
      </w:ins>
      <w:ins w:id="737" w:author="VOYER Raphael" w:date="2021-06-16T09:48:00Z">
        <w:r w:rsidRPr="00BD0EA4">
          <w:rPr>
            <w:rFonts w:ascii="Arial" w:eastAsia="SimSun" w:hAnsi="Arial" w:cs="Arial"/>
            <w:color w:val="000080"/>
            <w:lang w:val="fr-FR" w:eastAsia="zh-CN"/>
            <w:rPrChange w:id="738" w:author="VOYER Raphael" w:date="2021-06-16T09:48:00Z">
              <w:rPr>
                <w:rFonts w:ascii="Arial" w:eastAsia="SimSun" w:hAnsi="Arial" w:cs="Arial"/>
                <w:color w:val="000080"/>
                <w:lang w:eastAsia="zh-CN"/>
              </w:rPr>
            </w:rPrChange>
          </w:rPr>
          <w:t>reventive</w:t>
        </w:r>
        <w:proofErr w:type="spellEnd"/>
        <w:r w:rsidRPr="00BD0EA4">
          <w:rPr>
            <w:rFonts w:ascii="Arial" w:eastAsia="SimSun" w:hAnsi="Arial" w:cs="Arial"/>
            <w:color w:val="000080"/>
            <w:lang w:val="fr-FR" w:eastAsia="zh-CN"/>
            <w:rPrChange w:id="739" w:author="VOYER Raphael" w:date="2021-06-16T09:48:00Z">
              <w:rPr>
                <w:rFonts w:ascii="Arial" w:eastAsia="SimSun" w:hAnsi="Arial" w:cs="Arial"/>
                <w:color w:val="000080"/>
                <w:lang w:eastAsia="zh-CN"/>
              </w:rPr>
            </w:rPrChange>
          </w:rPr>
          <w:t xml:space="preserve"> maintenance permet l</w:t>
        </w:r>
        <w:r>
          <w:rPr>
            <w:rFonts w:ascii="Arial" w:eastAsia="SimSun" w:hAnsi="Arial" w:cs="Arial"/>
            <w:color w:val="000080"/>
            <w:lang w:val="fr-FR" w:eastAsia="zh-CN"/>
          </w:rPr>
          <w:t xml:space="preserve">’automatisation des résolutions de problèmes sur les </w:t>
        </w:r>
      </w:ins>
      <w:ins w:id="740" w:author="VOYER Raphael" w:date="2021-06-16T09:58:00Z">
        <w:r w:rsidR="00672FB3">
          <w:rPr>
            <w:rFonts w:ascii="Arial" w:eastAsia="SimSun" w:hAnsi="Arial" w:cs="Arial"/>
            <w:color w:val="000080"/>
            <w:lang w:val="fr-FR" w:eastAsia="zh-CN"/>
          </w:rPr>
          <w:t>é</w:t>
        </w:r>
      </w:ins>
      <w:ins w:id="741" w:author="VOYER Raphael" w:date="2021-06-16T09:49:00Z">
        <w:r>
          <w:rPr>
            <w:rFonts w:ascii="Arial" w:eastAsia="SimSun" w:hAnsi="Arial" w:cs="Arial"/>
            <w:color w:val="000080"/>
            <w:lang w:val="fr-FR" w:eastAsia="zh-CN"/>
          </w:rPr>
          <w:t>quip</w:t>
        </w:r>
      </w:ins>
      <w:ins w:id="742" w:author="VOYER Raphael" w:date="2021-06-16T09:58:00Z">
        <w:r w:rsidR="00672FB3">
          <w:rPr>
            <w:rFonts w:ascii="Arial" w:eastAsia="SimSun" w:hAnsi="Arial" w:cs="Arial"/>
            <w:color w:val="000080"/>
            <w:lang w:val="fr-FR" w:eastAsia="zh-CN"/>
          </w:rPr>
          <w:t>e</w:t>
        </w:r>
      </w:ins>
      <w:ins w:id="743" w:author="VOYER Raphael" w:date="2021-06-16T09:49:00Z">
        <w:r>
          <w:rPr>
            <w:rFonts w:ascii="Arial" w:eastAsia="SimSun" w:hAnsi="Arial" w:cs="Arial"/>
            <w:color w:val="000080"/>
            <w:lang w:val="fr-FR" w:eastAsia="zh-CN"/>
          </w:rPr>
          <w:t>ment</w:t>
        </w:r>
      </w:ins>
      <w:ins w:id="744" w:author="VOYER Raphael" w:date="2021-06-16T09:58:00Z">
        <w:r w:rsidR="00672FB3">
          <w:rPr>
            <w:rFonts w:ascii="Arial" w:eastAsia="SimSun" w:hAnsi="Arial" w:cs="Arial"/>
            <w:color w:val="000080"/>
            <w:lang w:val="fr-FR" w:eastAsia="zh-CN"/>
          </w:rPr>
          <w:t xml:space="preserve">s </w:t>
        </w:r>
      </w:ins>
      <w:proofErr w:type="spellStart"/>
      <w:ins w:id="745" w:author="VOYER Raphael" w:date="2021-06-16T09:49:00Z">
        <w:r>
          <w:rPr>
            <w:rFonts w:ascii="Arial" w:eastAsia="SimSun" w:hAnsi="Arial" w:cs="Arial"/>
            <w:color w:val="000080"/>
            <w:lang w:val="fr-FR" w:eastAsia="zh-CN"/>
          </w:rPr>
          <w:t>OmniSwitch</w:t>
        </w:r>
        <w:proofErr w:type="spellEnd"/>
        <w:r>
          <w:rPr>
            <w:rFonts w:ascii="Arial" w:eastAsia="SimSun" w:hAnsi="Arial" w:cs="Arial"/>
            <w:color w:val="000080"/>
            <w:lang w:val="fr-FR" w:eastAsia="zh-CN"/>
          </w:rPr>
          <w:t xml:space="preserve"> AOS 8.x, </w:t>
        </w:r>
        <w:proofErr w:type="spellStart"/>
        <w:r>
          <w:rPr>
            <w:rFonts w:ascii="Arial" w:eastAsia="SimSun" w:hAnsi="Arial" w:cs="Arial"/>
            <w:color w:val="000080"/>
            <w:lang w:val="fr-FR" w:eastAsia="zh-CN"/>
          </w:rPr>
          <w:t>Stellar</w:t>
        </w:r>
        <w:proofErr w:type="spellEnd"/>
        <w:r>
          <w:rPr>
            <w:rFonts w:ascii="Arial" w:eastAsia="SimSun" w:hAnsi="Arial" w:cs="Arial"/>
            <w:color w:val="000080"/>
            <w:lang w:val="fr-FR" w:eastAsia="zh-CN"/>
          </w:rPr>
          <w:t xml:space="preserve"> </w:t>
        </w:r>
        <w:proofErr w:type="spellStart"/>
        <w:r>
          <w:rPr>
            <w:rFonts w:ascii="Arial" w:eastAsia="SimSun" w:hAnsi="Arial" w:cs="Arial"/>
            <w:color w:val="000080"/>
            <w:lang w:val="fr-FR" w:eastAsia="zh-CN"/>
          </w:rPr>
          <w:t>APs</w:t>
        </w:r>
      </w:ins>
      <w:proofErr w:type="spellEnd"/>
      <w:ins w:id="746" w:author="VOYER Raphael" w:date="2021-06-16T09:59:00Z">
        <w:r w:rsidR="00672FB3">
          <w:rPr>
            <w:rFonts w:ascii="Arial" w:eastAsia="SimSun" w:hAnsi="Arial" w:cs="Arial"/>
            <w:color w:val="000080"/>
            <w:lang w:val="fr-FR" w:eastAsia="zh-CN"/>
          </w:rPr>
          <w:t xml:space="preserve">, de plus une fonction de notification soit par email soit par Rainbow peut être </w:t>
        </w:r>
      </w:ins>
      <w:ins w:id="747" w:author="VOYER Raphael" w:date="2021-06-16T10:14:00Z">
        <w:r w:rsidR="00677CE0">
          <w:rPr>
            <w:rFonts w:ascii="Arial" w:eastAsia="SimSun" w:hAnsi="Arial" w:cs="Arial"/>
            <w:color w:val="000080"/>
            <w:lang w:val="fr-FR" w:eastAsia="zh-CN"/>
          </w:rPr>
          <w:t>configurable.</w:t>
        </w:r>
      </w:ins>
      <w:ins w:id="748" w:author="VOYER Raphael" w:date="2021-06-16T09:49:00Z">
        <w:r>
          <w:rPr>
            <w:rFonts w:ascii="Arial" w:eastAsia="SimSun" w:hAnsi="Arial" w:cs="Arial"/>
            <w:color w:val="000080"/>
            <w:lang w:val="fr-FR" w:eastAsia="zh-CN"/>
          </w:rPr>
          <w:t xml:space="preserve"> Elle est </w:t>
        </w:r>
      </w:ins>
      <w:ins w:id="749" w:author="VOYER Raphael" w:date="2021-06-16T09:57:00Z">
        <w:r w:rsidR="00672FB3">
          <w:rPr>
            <w:rFonts w:ascii="Arial" w:eastAsia="SimSun" w:hAnsi="Arial" w:cs="Arial"/>
            <w:color w:val="000080"/>
            <w:lang w:val="fr-FR" w:eastAsia="zh-CN"/>
          </w:rPr>
          <w:t>constituée</w:t>
        </w:r>
      </w:ins>
      <w:ins w:id="750" w:author="VOYER Raphael" w:date="2021-06-16T09:49:00Z">
        <w:r>
          <w:rPr>
            <w:rFonts w:ascii="Arial" w:eastAsia="SimSun" w:hAnsi="Arial" w:cs="Arial"/>
            <w:color w:val="000080"/>
            <w:lang w:val="fr-FR" w:eastAsia="zh-CN"/>
          </w:rPr>
          <w:t xml:space="preserve"> d’un </w:t>
        </w:r>
      </w:ins>
      <w:ins w:id="751" w:author="VOYER Raphael" w:date="2021-06-16T09:50:00Z">
        <w:r>
          <w:rPr>
            <w:rFonts w:ascii="Arial" w:eastAsia="SimSun" w:hAnsi="Arial" w:cs="Arial"/>
            <w:color w:val="000080"/>
            <w:lang w:val="fr-FR" w:eastAsia="zh-CN"/>
          </w:rPr>
          <w:t xml:space="preserve">serveur </w:t>
        </w:r>
      </w:ins>
      <w:ins w:id="752" w:author="VOYER Raphael" w:date="2021-06-16T10:16:00Z">
        <w:r w:rsidR="00677CE0">
          <w:rPr>
            <w:rFonts w:ascii="Arial" w:eastAsia="SimSun" w:hAnsi="Arial" w:cs="Arial"/>
            <w:color w:val="000080"/>
            <w:lang w:val="fr-FR" w:eastAsia="zh-CN"/>
          </w:rPr>
          <w:t>Debian</w:t>
        </w:r>
      </w:ins>
      <w:ins w:id="753" w:author="VOYER Raphael" w:date="2021-06-16T09:50:00Z">
        <w:r>
          <w:rPr>
            <w:rFonts w:ascii="Arial" w:eastAsia="SimSun" w:hAnsi="Arial" w:cs="Arial"/>
            <w:color w:val="000080"/>
            <w:lang w:val="fr-FR" w:eastAsia="zh-CN"/>
          </w:rPr>
          <w:t xml:space="preserve"> qui permettra de recevoir les logs des différents équipements sur le réseau</w:t>
        </w:r>
      </w:ins>
      <w:ins w:id="754" w:author="VOYER Raphael" w:date="2021-06-16T09:51:00Z">
        <w:r>
          <w:rPr>
            <w:rFonts w:ascii="Arial" w:eastAsia="SimSun" w:hAnsi="Arial" w:cs="Arial"/>
            <w:color w:val="000080"/>
            <w:lang w:val="fr-FR" w:eastAsia="zh-CN"/>
          </w:rPr>
          <w:t xml:space="preserve">. Tous les logs seront filtrés par </w:t>
        </w:r>
        <w:proofErr w:type="spellStart"/>
        <w:r>
          <w:rPr>
            <w:rFonts w:ascii="Arial" w:eastAsia="SimSun" w:hAnsi="Arial" w:cs="Arial"/>
            <w:color w:val="000080"/>
            <w:lang w:val="fr-FR" w:eastAsia="zh-CN"/>
          </w:rPr>
          <w:t>Rsyslog</w:t>
        </w:r>
        <w:proofErr w:type="spellEnd"/>
        <w:r>
          <w:rPr>
            <w:rFonts w:ascii="Arial" w:eastAsia="SimSun" w:hAnsi="Arial" w:cs="Arial"/>
            <w:color w:val="000080"/>
            <w:lang w:val="fr-FR" w:eastAsia="zh-CN"/>
          </w:rPr>
          <w:t xml:space="preserve">. </w:t>
        </w:r>
        <w:proofErr w:type="spellStart"/>
        <w:r>
          <w:rPr>
            <w:rFonts w:ascii="Arial" w:eastAsia="SimSun" w:hAnsi="Arial" w:cs="Arial"/>
            <w:color w:val="000080"/>
            <w:lang w:val="fr-FR" w:eastAsia="zh-CN"/>
          </w:rPr>
          <w:t>Rsyslog</w:t>
        </w:r>
        <w:proofErr w:type="spellEnd"/>
        <w:r>
          <w:rPr>
            <w:rFonts w:ascii="Arial" w:eastAsia="SimSun" w:hAnsi="Arial" w:cs="Arial"/>
            <w:color w:val="000080"/>
            <w:lang w:val="fr-FR" w:eastAsia="zh-CN"/>
          </w:rPr>
          <w:t xml:space="preserve"> permettra </w:t>
        </w:r>
      </w:ins>
      <w:ins w:id="755" w:author="VOYER Raphael" w:date="2021-06-16T09:52:00Z">
        <w:r>
          <w:rPr>
            <w:rFonts w:ascii="Arial" w:eastAsia="SimSun" w:hAnsi="Arial" w:cs="Arial"/>
            <w:color w:val="000080"/>
            <w:lang w:val="fr-FR" w:eastAsia="zh-CN"/>
          </w:rPr>
          <w:t>à</w:t>
        </w:r>
      </w:ins>
      <w:ins w:id="756" w:author="VOYER Raphael" w:date="2021-06-16T09:51:00Z">
        <w:r>
          <w:rPr>
            <w:rFonts w:ascii="Arial" w:eastAsia="SimSun" w:hAnsi="Arial" w:cs="Arial"/>
            <w:color w:val="000080"/>
            <w:lang w:val="fr-FR" w:eastAsia="zh-CN"/>
          </w:rPr>
          <w:t xml:space="preserve"> la fois de </w:t>
        </w:r>
      </w:ins>
      <w:ins w:id="757" w:author="VOYER Raphael" w:date="2021-06-16T09:52:00Z">
        <w:r>
          <w:rPr>
            <w:rFonts w:ascii="Arial" w:eastAsia="SimSun" w:hAnsi="Arial" w:cs="Arial"/>
            <w:color w:val="000080"/>
            <w:lang w:val="fr-FR" w:eastAsia="zh-CN"/>
          </w:rPr>
          <w:t>détecter un ou des mots clés au sein des logs, pour ensuite les stocker et exécuter un script en fonction du log reçu.</w:t>
        </w:r>
      </w:ins>
      <w:ins w:id="758" w:author="VOYER Raphael" w:date="2021-06-16T09:53:00Z">
        <w:r>
          <w:rPr>
            <w:rFonts w:ascii="Arial" w:eastAsia="SimSun" w:hAnsi="Arial" w:cs="Arial"/>
            <w:color w:val="000080"/>
            <w:lang w:val="fr-FR" w:eastAsia="zh-CN"/>
          </w:rPr>
          <w:t xml:space="preserve"> Tous les scripts permettant les résolutions </w:t>
        </w:r>
        <w:r w:rsidR="00672FB3">
          <w:rPr>
            <w:rFonts w:ascii="Arial" w:eastAsia="SimSun" w:hAnsi="Arial" w:cs="Arial"/>
            <w:color w:val="000080"/>
            <w:lang w:val="fr-FR" w:eastAsia="zh-CN"/>
          </w:rPr>
          <w:t>sont développés en Python.</w:t>
        </w:r>
      </w:ins>
      <w:del w:id="759" w:author="VOYER Raphael" w:date="2021-06-16T09:47:00Z">
        <w:r w:rsidR="00B12CD3" w:rsidRPr="00BD0EA4" w:rsidDel="00BD0EA4">
          <w:rPr>
            <w:rFonts w:ascii="Arial" w:eastAsia="SimSun" w:hAnsi="Arial" w:cs="Arial"/>
            <w:color w:val="000080"/>
            <w:lang w:val="fr-FR" w:eastAsia="zh-CN"/>
            <w:rPrChange w:id="760" w:author="VOYER Raphael" w:date="2021-06-16T09:48:00Z">
              <w:rPr>
                <w:rFonts w:ascii="Arial" w:eastAsia="SimSun" w:hAnsi="Arial" w:cs="Arial"/>
                <w:color w:val="000080"/>
                <w:lang w:eastAsia="zh-CN"/>
              </w:rPr>
            </w:rPrChange>
          </w:rPr>
          <w:delText>High Availability Clusters primarily host critical services which need to be always available to their clients.  Typical services that need to be highly available are e-commerce applications, critical databases, business applications etc.  A high availability cluster hosts multiple instances of these applications supporting redundancy.  Each instance may get all the service requests and based on some shared algorithm, decides which requests a particular node has to handle.  Apart from service request paths, the nodes are internally connected to share information related to the service load information, service request data and service availability on other nodes.</w:delText>
        </w:r>
      </w:del>
    </w:p>
    <w:p w:rsidR="00116064" w:rsidRDefault="00116064" w:rsidP="00B12CD3">
      <w:pPr>
        <w:rPr>
          <w:ins w:id="761" w:author="VOYER Raphael" w:date="2021-06-16T10:13:00Z"/>
          <w:rFonts w:ascii="Arial" w:eastAsia="SimSun" w:hAnsi="Arial" w:cs="Arial"/>
          <w:color w:val="000080"/>
          <w:lang w:val="fr-FR" w:eastAsia="zh-CN"/>
        </w:rPr>
      </w:pPr>
    </w:p>
    <w:p w:rsidR="00116064" w:rsidRDefault="00116064" w:rsidP="00B12CD3">
      <w:pPr>
        <w:rPr>
          <w:ins w:id="762" w:author="VOYER Raphael" w:date="2021-06-16T10:13:00Z"/>
          <w:rFonts w:ascii="Arial" w:eastAsia="SimSun" w:hAnsi="Arial" w:cs="Arial"/>
          <w:color w:val="000080"/>
          <w:lang w:val="fr-FR" w:eastAsia="zh-CN"/>
        </w:rPr>
      </w:pPr>
    </w:p>
    <w:p w:rsidR="00116064" w:rsidRDefault="00116064" w:rsidP="00B12CD3">
      <w:pPr>
        <w:rPr>
          <w:ins w:id="763" w:author="VOYER Raphael" w:date="2021-06-16T10:14:00Z"/>
          <w:rFonts w:ascii="Arial" w:eastAsia="SimSun" w:hAnsi="Arial" w:cs="Arial"/>
          <w:color w:val="000080"/>
          <w:lang w:val="fr-FR" w:eastAsia="zh-CN"/>
        </w:rPr>
      </w:pPr>
      <w:ins w:id="764" w:author="VOYER Raphael" w:date="2021-06-16T10:13:00Z">
        <w:r>
          <w:rPr>
            <w:rFonts w:ascii="Arial" w:eastAsia="SimSun" w:hAnsi="Arial" w:cs="Arial"/>
            <w:color w:val="000080"/>
            <w:lang w:val="fr-FR" w:eastAsia="zh-CN"/>
          </w:rPr>
          <w:t>Pour pouvoir utilis</w:t>
        </w:r>
      </w:ins>
      <w:ins w:id="765" w:author="VOYER Raphael" w:date="2021-06-16T10:14:00Z">
        <w:r w:rsidR="00677CE0">
          <w:rPr>
            <w:rFonts w:ascii="Arial" w:eastAsia="SimSun" w:hAnsi="Arial" w:cs="Arial"/>
            <w:color w:val="000080"/>
            <w:lang w:val="fr-FR" w:eastAsia="zh-CN"/>
          </w:rPr>
          <w:t>er</w:t>
        </w:r>
      </w:ins>
      <w:ins w:id="766" w:author="VOYER Raphael" w:date="2021-06-16T10:13:00Z">
        <w:r>
          <w:rPr>
            <w:rFonts w:ascii="Arial" w:eastAsia="SimSun" w:hAnsi="Arial" w:cs="Arial"/>
            <w:color w:val="000080"/>
            <w:lang w:val="fr-FR" w:eastAsia="zh-CN"/>
          </w:rPr>
          <w:t xml:space="preserve"> la Préventive Maintenance, le dossier devra impérativement contenir les fichiers suivants</w:t>
        </w:r>
      </w:ins>
      <w:ins w:id="767" w:author="VOYER Raphael" w:date="2021-06-16T10:14:00Z">
        <w:r w:rsidR="00677CE0">
          <w:rPr>
            <w:rFonts w:ascii="Arial" w:eastAsia="SimSun" w:hAnsi="Arial" w:cs="Arial"/>
            <w:color w:val="000080"/>
            <w:lang w:val="fr-FR" w:eastAsia="zh-CN"/>
          </w:rPr>
          <w:t> :</w:t>
        </w:r>
      </w:ins>
    </w:p>
    <w:p w:rsidR="00677CE0" w:rsidRPr="00722F6D" w:rsidRDefault="00677CE0" w:rsidP="00722F6D">
      <w:pPr>
        <w:pStyle w:val="Paragraphedeliste"/>
        <w:numPr>
          <w:ilvl w:val="0"/>
          <w:numId w:val="77"/>
        </w:numPr>
        <w:rPr>
          <w:ins w:id="768" w:author="VOYER Raphael" w:date="2021-06-16T10:16:00Z"/>
          <w:rFonts w:ascii="Arial" w:eastAsia="SimSun" w:hAnsi="Arial" w:cs="Arial"/>
          <w:color w:val="000080"/>
          <w:sz w:val="20"/>
          <w:szCs w:val="20"/>
          <w:lang w:val="fr-FR" w:eastAsia="zh-CN"/>
          <w:rPrChange w:id="769" w:author="VOYER Raphael" w:date="2021-06-16T10:42:00Z">
            <w:rPr>
              <w:ins w:id="770" w:author="VOYER Raphael" w:date="2021-06-16T10:16:00Z"/>
              <w:rFonts w:eastAsia="SimSun"/>
              <w:lang w:val="fr-FR" w:eastAsia="zh-CN"/>
            </w:rPr>
          </w:rPrChange>
        </w:rPr>
        <w:pPrChange w:id="771" w:author="VOYER Raphael" w:date="2021-06-16T10:42:00Z">
          <w:pPr/>
        </w:pPrChange>
      </w:pPr>
      <w:ins w:id="772" w:author="VOYER Raphael" w:date="2021-06-16T10:15:00Z">
        <w:r w:rsidRPr="00722F6D">
          <w:rPr>
            <w:rFonts w:ascii="Arial" w:eastAsia="SimSun" w:hAnsi="Arial" w:cs="Arial"/>
            <w:b/>
            <w:bCs/>
            <w:color w:val="000080"/>
            <w:sz w:val="20"/>
            <w:szCs w:val="20"/>
            <w:lang w:val="fr-FR" w:eastAsia="zh-CN"/>
            <w:rPrChange w:id="773" w:author="VOYER Raphael" w:date="2021-06-16T10:42:00Z">
              <w:rPr>
                <w:rFonts w:ascii="Arial" w:eastAsia="SimSun" w:hAnsi="Arial" w:cs="Arial"/>
                <w:color w:val="000080"/>
                <w:lang w:val="fr-FR" w:eastAsia="zh-CN"/>
              </w:rPr>
            </w:rPrChange>
          </w:rPr>
          <w:t>Setup.sh</w:t>
        </w:r>
        <w:r w:rsidRPr="00722F6D">
          <w:rPr>
            <w:rFonts w:ascii="Arial" w:eastAsia="SimSun" w:hAnsi="Arial" w:cs="Arial"/>
            <w:color w:val="000080"/>
            <w:sz w:val="20"/>
            <w:szCs w:val="20"/>
            <w:lang w:val="fr-FR" w:eastAsia="zh-CN"/>
            <w:rPrChange w:id="774" w:author="VOYER Raphael" w:date="2021-06-16T10:42:00Z">
              <w:rPr>
                <w:rFonts w:eastAsia="SimSun"/>
                <w:lang w:val="fr-FR" w:eastAsia="zh-CN"/>
              </w:rPr>
            </w:rPrChange>
          </w:rPr>
          <w:t> : permet la configuration du serveur Debian</w:t>
        </w:r>
      </w:ins>
      <w:ins w:id="775" w:author="VOYER Raphael" w:date="2021-06-16T10:16:00Z">
        <w:r w:rsidRPr="00722F6D">
          <w:rPr>
            <w:rFonts w:ascii="Arial" w:eastAsia="SimSun" w:hAnsi="Arial" w:cs="Arial"/>
            <w:color w:val="000080"/>
            <w:sz w:val="20"/>
            <w:szCs w:val="20"/>
            <w:lang w:val="fr-FR" w:eastAsia="zh-CN"/>
            <w:rPrChange w:id="776" w:author="VOYER Raphael" w:date="2021-06-16T10:42:00Z">
              <w:rPr>
                <w:rFonts w:eastAsia="SimSun"/>
                <w:lang w:val="fr-FR" w:eastAsia="zh-CN"/>
              </w:rPr>
            </w:rPrChange>
          </w:rPr>
          <w:t>.</w:t>
        </w:r>
      </w:ins>
    </w:p>
    <w:p w:rsidR="00677CE0" w:rsidRPr="00722F6D" w:rsidRDefault="00677CE0" w:rsidP="00722F6D">
      <w:pPr>
        <w:pStyle w:val="Paragraphedeliste"/>
        <w:numPr>
          <w:ilvl w:val="0"/>
          <w:numId w:val="77"/>
        </w:numPr>
        <w:rPr>
          <w:ins w:id="777" w:author="VOYER Raphael" w:date="2021-06-16T10:34:00Z"/>
          <w:rFonts w:ascii="Arial" w:eastAsia="SimSun" w:hAnsi="Arial" w:cs="Arial"/>
          <w:color w:val="000080"/>
          <w:sz w:val="20"/>
          <w:szCs w:val="20"/>
          <w:lang w:val="fr-FR" w:eastAsia="zh-CN"/>
          <w:rPrChange w:id="778" w:author="VOYER Raphael" w:date="2021-06-16T10:42:00Z">
            <w:rPr>
              <w:ins w:id="779" w:author="VOYER Raphael" w:date="2021-06-16T10:34:00Z"/>
              <w:rFonts w:eastAsia="SimSun"/>
              <w:lang w:val="fr-FR" w:eastAsia="zh-CN"/>
            </w:rPr>
          </w:rPrChange>
        </w:rPr>
        <w:pPrChange w:id="780" w:author="VOYER Raphael" w:date="2021-06-16T10:42:00Z">
          <w:pPr/>
        </w:pPrChange>
      </w:pPr>
      <w:ins w:id="781" w:author="VOYER Raphael" w:date="2021-06-16T10:16:00Z">
        <w:r w:rsidRPr="00722F6D">
          <w:rPr>
            <w:rFonts w:ascii="Arial" w:eastAsia="SimSun" w:hAnsi="Arial" w:cs="Arial"/>
            <w:b/>
            <w:bCs/>
            <w:color w:val="000080"/>
            <w:sz w:val="20"/>
            <w:szCs w:val="20"/>
            <w:lang w:val="fr-FR" w:eastAsia="zh-CN"/>
            <w:rPrChange w:id="782" w:author="VOYER Raphael" w:date="2021-06-16T10:42:00Z">
              <w:rPr>
                <w:rFonts w:ascii="Arial" w:eastAsia="SimSun" w:hAnsi="Arial" w:cs="Arial"/>
                <w:color w:val="000080"/>
                <w:lang w:val="fr-FR" w:eastAsia="zh-CN"/>
              </w:rPr>
            </w:rPrChange>
          </w:rPr>
          <w:t>Devices.csv</w:t>
        </w:r>
        <w:r w:rsidRPr="00722F6D">
          <w:rPr>
            <w:rFonts w:ascii="Arial" w:eastAsia="SimSun" w:hAnsi="Arial" w:cs="Arial"/>
            <w:color w:val="000080"/>
            <w:sz w:val="20"/>
            <w:szCs w:val="20"/>
            <w:lang w:val="fr-FR" w:eastAsia="zh-CN"/>
            <w:rPrChange w:id="783" w:author="VOYER Raphael" w:date="2021-06-16T10:42:00Z">
              <w:rPr>
                <w:rFonts w:eastAsia="SimSun"/>
                <w:lang w:val="fr-FR" w:eastAsia="zh-CN"/>
              </w:rPr>
            </w:rPrChange>
          </w:rPr>
          <w:t xml:space="preserve"> : </w:t>
        </w:r>
      </w:ins>
      <w:ins w:id="784" w:author="VOYER Raphael" w:date="2021-06-16T10:17:00Z">
        <w:r w:rsidRPr="00722F6D">
          <w:rPr>
            <w:rFonts w:ascii="Arial" w:eastAsia="SimSun" w:hAnsi="Arial" w:cs="Arial"/>
            <w:color w:val="000080"/>
            <w:sz w:val="20"/>
            <w:szCs w:val="20"/>
            <w:lang w:val="fr-FR" w:eastAsia="zh-CN"/>
            <w:rPrChange w:id="785" w:author="VOYER Raphael" w:date="2021-06-16T10:42:00Z">
              <w:rPr>
                <w:rFonts w:eastAsia="SimSun"/>
                <w:lang w:val="fr-FR" w:eastAsia="zh-CN"/>
              </w:rPr>
            </w:rPrChange>
          </w:rPr>
          <w:t xml:space="preserve">Contient les IP </w:t>
        </w:r>
        <w:proofErr w:type="spellStart"/>
        <w:r w:rsidRPr="00722F6D">
          <w:rPr>
            <w:rFonts w:ascii="Arial" w:eastAsia="SimSun" w:hAnsi="Arial" w:cs="Arial"/>
            <w:color w:val="000080"/>
            <w:sz w:val="20"/>
            <w:szCs w:val="20"/>
            <w:lang w:val="fr-FR" w:eastAsia="zh-CN"/>
            <w:rPrChange w:id="786" w:author="VOYER Raphael" w:date="2021-06-16T10:42:00Z">
              <w:rPr>
                <w:rFonts w:eastAsia="SimSun"/>
                <w:lang w:val="fr-FR" w:eastAsia="zh-CN"/>
              </w:rPr>
            </w:rPrChange>
          </w:rPr>
          <w:t>address</w:t>
        </w:r>
        <w:proofErr w:type="spellEnd"/>
        <w:r w:rsidRPr="00722F6D">
          <w:rPr>
            <w:rFonts w:ascii="Arial" w:eastAsia="SimSun" w:hAnsi="Arial" w:cs="Arial"/>
            <w:color w:val="000080"/>
            <w:sz w:val="20"/>
            <w:szCs w:val="20"/>
            <w:lang w:val="fr-FR" w:eastAsia="zh-CN"/>
            <w:rPrChange w:id="787" w:author="VOYER Raphael" w:date="2021-06-16T10:42:00Z">
              <w:rPr>
                <w:rFonts w:eastAsia="SimSun"/>
                <w:lang w:val="fr-FR" w:eastAsia="zh-CN"/>
              </w:rPr>
            </w:rPrChange>
          </w:rPr>
          <w:t xml:space="preserve"> des switches afin de configurer active output socket</w:t>
        </w:r>
      </w:ins>
      <w:ins w:id="788" w:author="VOYER Raphael" w:date="2021-06-16T10:18:00Z">
        <w:r w:rsidRPr="00722F6D">
          <w:rPr>
            <w:rFonts w:ascii="Arial" w:eastAsia="SimSun" w:hAnsi="Arial" w:cs="Arial"/>
            <w:color w:val="000080"/>
            <w:sz w:val="20"/>
            <w:szCs w:val="20"/>
            <w:lang w:val="fr-FR" w:eastAsia="zh-CN"/>
            <w:rPrChange w:id="789" w:author="VOYER Raphael" w:date="2021-06-16T10:42:00Z">
              <w:rPr>
                <w:rFonts w:eastAsia="SimSun"/>
                <w:lang w:val="fr-FR" w:eastAsia="zh-CN"/>
              </w:rPr>
            </w:rPrChange>
          </w:rPr>
          <w:t>.</w:t>
        </w:r>
      </w:ins>
    </w:p>
    <w:p w:rsidR="00550A97" w:rsidRPr="00722F6D" w:rsidRDefault="00550A97" w:rsidP="00722F6D">
      <w:pPr>
        <w:pStyle w:val="Paragraphedeliste"/>
        <w:numPr>
          <w:ilvl w:val="0"/>
          <w:numId w:val="77"/>
        </w:numPr>
        <w:rPr>
          <w:ins w:id="790" w:author="VOYER Raphael" w:date="2021-06-16T10:29:00Z"/>
          <w:rFonts w:ascii="Arial" w:eastAsia="SimSun" w:hAnsi="Arial" w:cs="Arial"/>
          <w:color w:val="000080"/>
          <w:sz w:val="20"/>
          <w:szCs w:val="20"/>
          <w:lang w:val="fr-FR" w:eastAsia="zh-CN"/>
          <w:rPrChange w:id="791" w:author="VOYER Raphael" w:date="2021-06-16T10:42:00Z">
            <w:rPr>
              <w:ins w:id="792" w:author="VOYER Raphael" w:date="2021-06-16T10:29:00Z"/>
              <w:rFonts w:ascii="Arial" w:eastAsia="SimSun" w:hAnsi="Arial" w:cs="Arial"/>
              <w:color w:val="000080"/>
              <w:lang w:val="fr-FR" w:eastAsia="zh-CN"/>
            </w:rPr>
          </w:rPrChange>
        </w:rPr>
        <w:pPrChange w:id="793" w:author="VOYER Raphael" w:date="2021-06-16T10:42:00Z">
          <w:pPr/>
        </w:pPrChange>
      </w:pPr>
      <w:ins w:id="794" w:author="VOYER Raphael" w:date="2021-06-16T10:34:00Z">
        <w:r w:rsidRPr="00722F6D">
          <w:rPr>
            <w:rFonts w:ascii="Arial" w:eastAsia="SimSun" w:hAnsi="Arial" w:cs="Arial"/>
            <w:b/>
            <w:bCs/>
            <w:color w:val="000080"/>
            <w:sz w:val="20"/>
            <w:szCs w:val="20"/>
            <w:lang w:val="fr-FR" w:eastAsia="zh-CN"/>
            <w:rPrChange w:id="795" w:author="VOYER Raphael" w:date="2021-06-16T10:42:00Z">
              <w:rPr>
                <w:rFonts w:ascii="Arial" w:eastAsia="SimSun" w:hAnsi="Arial" w:cs="Arial"/>
                <w:color w:val="000080"/>
                <w:lang w:eastAsia="zh-CN"/>
              </w:rPr>
            </w:rPrChange>
          </w:rPr>
          <w:t>support_active_output_socket.py</w:t>
        </w:r>
        <w:r w:rsidRPr="00722F6D">
          <w:rPr>
            <w:rFonts w:ascii="Arial" w:eastAsia="SimSun" w:hAnsi="Arial" w:cs="Arial"/>
            <w:color w:val="000080"/>
            <w:sz w:val="20"/>
            <w:szCs w:val="20"/>
            <w:lang w:val="fr-FR" w:eastAsia="zh-CN"/>
            <w:rPrChange w:id="796" w:author="VOYER Raphael" w:date="2021-06-16T10:42:00Z">
              <w:rPr>
                <w:rFonts w:ascii="Arial" w:eastAsia="SimSun" w:hAnsi="Arial" w:cs="Arial"/>
                <w:color w:val="000080"/>
                <w:lang w:eastAsia="zh-CN"/>
              </w:rPr>
            </w:rPrChange>
          </w:rPr>
          <w:t xml:space="preserve"> </w:t>
        </w:r>
      </w:ins>
      <w:ins w:id="797" w:author="VOYER Raphael" w:date="2021-06-16T10:35:00Z">
        <w:r w:rsidRPr="00722F6D">
          <w:rPr>
            <w:rFonts w:ascii="Arial" w:eastAsia="SimSun" w:hAnsi="Arial" w:cs="Arial"/>
            <w:color w:val="000080"/>
            <w:sz w:val="20"/>
            <w:szCs w:val="20"/>
            <w:lang w:val="fr-FR" w:eastAsia="zh-CN"/>
            <w:rPrChange w:id="798" w:author="VOYER Raphael" w:date="2021-06-16T10:42:00Z">
              <w:rPr>
                <w:rFonts w:ascii="Arial" w:eastAsia="SimSun" w:hAnsi="Arial" w:cs="Arial"/>
                <w:color w:val="000080"/>
                <w:lang w:eastAsia="zh-CN"/>
              </w:rPr>
            </w:rPrChange>
          </w:rPr>
          <w:t>:</w:t>
        </w:r>
        <w:r w:rsidRPr="00722F6D">
          <w:rPr>
            <w:rFonts w:ascii="Arial" w:eastAsia="SimSun" w:hAnsi="Arial" w:cs="Arial"/>
            <w:color w:val="000080"/>
            <w:sz w:val="20"/>
            <w:szCs w:val="20"/>
            <w:lang w:val="fr-FR" w:eastAsia="zh-CN"/>
            <w:rPrChange w:id="799" w:author="VOYER Raphael" w:date="2021-06-16T10:42:00Z">
              <w:rPr>
                <w:rFonts w:eastAsia="SimSun"/>
                <w:lang w:val="fr-FR" w:eastAsia="zh-CN"/>
              </w:rPr>
            </w:rPrChange>
          </w:rPr>
          <w:t xml:space="preserve"> </w:t>
        </w:r>
        <w:r w:rsidRPr="00722F6D">
          <w:rPr>
            <w:rFonts w:ascii="Arial" w:eastAsia="SimSun" w:hAnsi="Arial" w:cs="Arial"/>
            <w:color w:val="000080"/>
            <w:sz w:val="20"/>
            <w:szCs w:val="20"/>
            <w:lang w:val="fr-FR" w:eastAsia="zh-CN"/>
            <w:rPrChange w:id="800" w:author="VOYER Raphael" w:date="2021-06-16T10:42:00Z">
              <w:rPr>
                <w:rFonts w:ascii="Arial" w:eastAsia="SimSun" w:hAnsi="Arial" w:cs="Arial"/>
                <w:color w:val="000080"/>
                <w:lang w:eastAsia="zh-CN"/>
              </w:rPr>
            </w:rPrChange>
          </w:rPr>
          <w:t>Configure out socket sur les switch</w:t>
        </w:r>
      </w:ins>
      <w:ins w:id="801" w:author="VOYER Raphael" w:date="2021-06-16T10:42:00Z">
        <w:r w:rsidR="00722F6D">
          <w:rPr>
            <w:rFonts w:ascii="Arial" w:eastAsia="SimSun" w:hAnsi="Arial" w:cs="Arial"/>
            <w:color w:val="000080"/>
            <w:sz w:val="20"/>
            <w:szCs w:val="20"/>
            <w:lang w:val="fr-FR" w:eastAsia="zh-CN"/>
          </w:rPr>
          <w:t>es</w:t>
        </w:r>
      </w:ins>
      <w:ins w:id="802" w:author="VOYER Raphael" w:date="2021-06-16T10:35:00Z">
        <w:r w:rsidRPr="00722F6D">
          <w:rPr>
            <w:rFonts w:ascii="Arial" w:eastAsia="SimSun" w:hAnsi="Arial" w:cs="Arial"/>
            <w:color w:val="000080"/>
            <w:sz w:val="20"/>
            <w:szCs w:val="20"/>
            <w:lang w:val="fr-FR" w:eastAsia="zh-CN"/>
            <w:rPrChange w:id="803" w:author="VOYER Raphael" w:date="2021-06-16T10:42:00Z">
              <w:rPr>
                <w:rFonts w:ascii="Arial" w:eastAsia="SimSun" w:hAnsi="Arial" w:cs="Arial"/>
                <w:color w:val="000080"/>
                <w:lang w:eastAsia="zh-CN"/>
              </w:rPr>
            </w:rPrChange>
          </w:rPr>
          <w:t xml:space="preserve"> contenu dans </w:t>
        </w:r>
      </w:ins>
      <w:ins w:id="804" w:author="VOYER Raphael" w:date="2021-06-16T10:42:00Z">
        <w:r w:rsidR="00722F6D">
          <w:rPr>
            <w:rFonts w:ascii="Arial" w:eastAsia="SimSun" w:hAnsi="Arial" w:cs="Arial"/>
            <w:color w:val="000080"/>
            <w:sz w:val="20"/>
            <w:szCs w:val="20"/>
            <w:lang w:val="fr-FR" w:eastAsia="zh-CN"/>
          </w:rPr>
          <w:t>D</w:t>
        </w:r>
      </w:ins>
      <w:ins w:id="805" w:author="VOYER Raphael" w:date="2021-06-16T10:35:00Z">
        <w:r w:rsidRPr="00722F6D">
          <w:rPr>
            <w:rFonts w:ascii="Arial" w:eastAsia="SimSun" w:hAnsi="Arial" w:cs="Arial"/>
            <w:color w:val="000080"/>
            <w:sz w:val="20"/>
            <w:szCs w:val="20"/>
            <w:lang w:val="fr-FR" w:eastAsia="zh-CN"/>
            <w:rPrChange w:id="806" w:author="VOYER Raphael" w:date="2021-06-16T10:42:00Z">
              <w:rPr>
                <w:rFonts w:ascii="Arial" w:eastAsia="SimSun" w:hAnsi="Arial" w:cs="Arial"/>
                <w:color w:val="000080"/>
                <w:lang w:eastAsia="zh-CN"/>
              </w:rPr>
            </w:rPrChange>
          </w:rPr>
          <w:t>e</w:t>
        </w:r>
        <w:r w:rsidRPr="00722F6D">
          <w:rPr>
            <w:rFonts w:ascii="Arial" w:eastAsia="SimSun" w:hAnsi="Arial" w:cs="Arial"/>
            <w:color w:val="000080"/>
            <w:sz w:val="20"/>
            <w:szCs w:val="20"/>
            <w:lang w:val="fr-FR" w:eastAsia="zh-CN"/>
            <w:rPrChange w:id="807" w:author="VOYER Raphael" w:date="2021-06-16T10:42:00Z">
              <w:rPr>
                <w:rFonts w:eastAsia="SimSun"/>
                <w:lang w:val="fr-FR" w:eastAsia="zh-CN"/>
              </w:rPr>
            </w:rPrChange>
          </w:rPr>
          <w:t>vice.csv.</w:t>
        </w:r>
      </w:ins>
    </w:p>
    <w:p w:rsidR="00311B3F" w:rsidRPr="00722F6D" w:rsidRDefault="00311B3F" w:rsidP="00722F6D">
      <w:pPr>
        <w:pStyle w:val="Paragraphedeliste"/>
        <w:numPr>
          <w:ilvl w:val="0"/>
          <w:numId w:val="77"/>
        </w:numPr>
        <w:rPr>
          <w:ins w:id="808" w:author="VOYER Raphael" w:date="2021-06-16T10:29:00Z"/>
          <w:rFonts w:ascii="Arial" w:eastAsia="SimSun" w:hAnsi="Arial" w:cs="Arial"/>
          <w:color w:val="000080"/>
          <w:sz w:val="20"/>
          <w:szCs w:val="20"/>
          <w:lang w:val="fr-FR" w:eastAsia="zh-CN"/>
          <w:rPrChange w:id="809" w:author="VOYER Raphael" w:date="2021-06-16T10:42:00Z">
            <w:rPr>
              <w:ins w:id="810" w:author="VOYER Raphael" w:date="2021-06-16T10:29:00Z"/>
              <w:rFonts w:eastAsia="SimSun"/>
              <w:lang w:val="fr-FR" w:eastAsia="zh-CN"/>
            </w:rPr>
          </w:rPrChange>
        </w:rPr>
        <w:pPrChange w:id="811" w:author="VOYER Raphael" w:date="2021-06-16T10:42:00Z">
          <w:pPr/>
        </w:pPrChange>
      </w:pPr>
      <w:ins w:id="812" w:author="VOYER Raphael" w:date="2021-06-16T10:29:00Z">
        <w:r w:rsidRPr="00722F6D">
          <w:rPr>
            <w:rFonts w:ascii="Arial" w:eastAsia="SimSun" w:hAnsi="Arial" w:cs="Arial"/>
            <w:b/>
            <w:bCs/>
            <w:color w:val="000080"/>
            <w:sz w:val="20"/>
            <w:szCs w:val="20"/>
            <w:lang w:val="fr-FR" w:eastAsia="zh-CN"/>
            <w:rPrChange w:id="813" w:author="VOYER Raphael" w:date="2021-06-16T10:42:00Z">
              <w:rPr>
                <w:rFonts w:ascii="Arial" w:eastAsia="SimSun" w:hAnsi="Arial" w:cs="Arial"/>
                <w:color w:val="000080"/>
                <w:lang w:val="fr-FR" w:eastAsia="zh-CN"/>
              </w:rPr>
            </w:rPrChange>
          </w:rPr>
          <w:t>support_tools.py</w:t>
        </w:r>
        <w:r w:rsidRPr="00722F6D">
          <w:rPr>
            <w:rFonts w:ascii="Arial" w:eastAsia="SimSun" w:hAnsi="Arial" w:cs="Arial"/>
            <w:color w:val="000080"/>
            <w:sz w:val="20"/>
            <w:szCs w:val="20"/>
            <w:lang w:val="fr-FR" w:eastAsia="zh-CN"/>
            <w:rPrChange w:id="814" w:author="VOYER Raphael" w:date="2021-06-16T10:42:00Z">
              <w:rPr>
                <w:rFonts w:eastAsia="SimSun"/>
                <w:lang w:val="fr-FR" w:eastAsia="zh-CN"/>
              </w:rPr>
            </w:rPrChange>
          </w:rPr>
          <w:t> : Permet le fonctionnement de tous les autres scripts</w:t>
        </w:r>
      </w:ins>
      <w:ins w:id="815" w:author="VOYER Raphael" w:date="2021-06-16T10:42:00Z">
        <w:r w:rsidR="00722F6D">
          <w:rPr>
            <w:rFonts w:ascii="Arial" w:eastAsia="SimSun" w:hAnsi="Arial" w:cs="Arial"/>
            <w:color w:val="000080"/>
            <w:sz w:val="20"/>
            <w:szCs w:val="20"/>
            <w:lang w:val="fr-FR" w:eastAsia="zh-CN"/>
          </w:rPr>
          <w:t xml:space="preserve"> support.</w:t>
        </w:r>
      </w:ins>
    </w:p>
    <w:p w:rsidR="00311B3F" w:rsidRDefault="00311B3F" w:rsidP="00722F6D">
      <w:pPr>
        <w:pStyle w:val="Paragraphedeliste"/>
        <w:numPr>
          <w:ilvl w:val="0"/>
          <w:numId w:val="77"/>
        </w:numPr>
        <w:rPr>
          <w:ins w:id="816" w:author="VOYER Raphael" w:date="2021-06-16T10:42:00Z"/>
          <w:rFonts w:ascii="Arial" w:eastAsia="SimSun" w:hAnsi="Arial" w:cs="Arial"/>
          <w:color w:val="000080"/>
          <w:sz w:val="20"/>
          <w:szCs w:val="20"/>
          <w:lang w:val="fr-FR" w:eastAsia="zh-CN"/>
        </w:rPr>
      </w:pPr>
      <w:ins w:id="817" w:author="VOYER Raphael" w:date="2021-06-16T10:29:00Z">
        <w:r w:rsidRPr="00722F6D">
          <w:rPr>
            <w:rFonts w:ascii="Arial" w:eastAsia="SimSun" w:hAnsi="Arial" w:cs="Arial"/>
            <w:b/>
            <w:bCs/>
            <w:color w:val="000080"/>
            <w:sz w:val="20"/>
            <w:szCs w:val="20"/>
            <w:lang w:val="fr-FR" w:eastAsia="zh-CN"/>
            <w:rPrChange w:id="818" w:author="VOYER Raphael" w:date="2021-06-16T10:42:00Z">
              <w:rPr>
                <w:rFonts w:ascii="Arial" w:eastAsia="SimSun" w:hAnsi="Arial" w:cs="Arial"/>
                <w:color w:val="000080"/>
                <w:lang w:val="fr-FR" w:eastAsia="zh-CN"/>
              </w:rPr>
            </w:rPrChange>
          </w:rPr>
          <w:t>support_send_notification.py</w:t>
        </w:r>
        <w:r w:rsidRPr="00722F6D">
          <w:rPr>
            <w:rFonts w:ascii="Arial" w:eastAsia="SimSun" w:hAnsi="Arial" w:cs="Arial"/>
            <w:color w:val="000080"/>
            <w:sz w:val="20"/>
            <w:szCs w:val="20"/>
            <w:lang w:val="fr-FR" w:eastAsia="zh-CN"/>
            <w:rPrChange w:id="819" w:author="VOYER Raphael" w:date="2021-06-16T10:42:00Z">
              <w:rPr>
                <w:lang w:val="fr-FR" w:eastAsia="zh-CN"/>
              </w:rPr>
            </w:rPrChange>
          </w:rPr>
          <w:t xml:space="preserve"> : </w:t>
        </w:r>
      </w:ins>
      <w:ins w:id="820" w:author="VOYER Raphael" w:date="2021-06-16T10:30:00Z">
        <w:r w:rsidRPr="00722F6D">
          <w:rPr>
            <w:rFonts w:ascii="Arial" w:eastAsia="SimSun" w:hAnsi="Arial" w:cs="Arial"/>
            <w:color w:val="000080"/>
            <w:sz w:val="20"/>
            <w:szCs w:val="20"/>
            <w:lang w:val="fr-FR" w:eastAsia="zh-CN"/>
            <w:rPrChange w:id="821" w:author="VOYER Raphael" w:date="2021-06-16T10:42:00Z">
              <w:rPr>
                <w:lang w:val="fr-FR" w:eastAsia="zh-CN"/>
              </w:rPr>
            </w:rPrChange>
          </w:rPr>
          <w:t>permet l’envoie des différentes notifications</w:t>
        </w:r>
      </w:ins>
    </w:p>
    <w:p w:rsidR="00722F6D" w:rsidRPr="00722F6D" w:rsidRDefault="00722F6D" w:rsidP="00722F6D">
      <w:pPr>
        <w:pStyle w:val="Paragraphedeliste"/>
        <w:numPr>
          <w:ilvl w:val="0"/>
          <w:numId w:val="77"/>
        </w:numPr>
        <w:rPr>
          <w:ins w:id="822" w:author="VOYER Raphael" w:date="2021-06-16T10:30:00Z"/>
          <w:rFonts w:ascii="Arial" w:eastAsia="SimSun" w:hAnsi="Arial" w:cs="Arial"/>
          <w:color w:val="000080"/>
          <w:sz w:val="20"/>
          <w:szCs w:val="20"/>
          <w:lang w:val="fr-FR" w:eastAsia="zh-CN"/>
          <w:rPrChange w:id="823" w:author="VOYER Raphael" w:date="2021-06-16T10:42:00Z">
            <w:rPr>
              <w:ins w:id="824" w:author="VOYER Raphael" w:date="2021-06-16T10:30:00Z"/>
              <w:rFonts w:eastAsia="SimSun"/>
              <w:lang w:val="fr-FR" w:eastAsia="zh-CN"/>
            </w:rPr>
          </w:rPrChange>
        </w:rPr>
        <w:pPrChange w:id="825" w:author="VOYER Raphael" w:date="2021-06-16T10:42:00Z">
          <w:pPr/>
        </w:pPrChange>
      </w:pPr>
      <w:ins w:id="826" w:author="VOYER Raphael" w:date="2021-06-16T10:42:00Z">
        <w:r w:rsidRPr="00533197">
          <w:rPr>
            <w:rFonts w:ascii="Arial" w:eastAsia="SimSun" w:hAnsi="Arial" w:cs="Arial"/>
            <w:b/>
            <w:bCs/>
            <w:color w:val="000080"/>
            <w:sz w:val="20"/>
            <w:szCs w:val="20"/>
            <w:lang w:val="fr-FR" w:eastAsia="zh-CN"/>
          </w:rPr>
          <w:t>support_response_handler.py</w:t>
        </w:r>
        <w:r w:rsidRPr="00533197">
          <w:rPr>
            <w:rFonts w:ascii="Arial" w:eastAsia="SimSun" w:hAnsi="Arial" w:cs="Arial"/>
            <w:color w:val="000080"/>
            <w:sz w:val="20"/>
            <w:szCs w:val="20"/>
            <w:lang w:val="fr-FR" w:eastAsia="zh-CN"/>
          </w:rPr>
          <w:t> : Permet d’orchestrer l’</w:t>
        </w:r>
      </w:ins>
      <w:ins w:id="827" w:author="VOYER Raphael" w:date="2021-06-16T10:43:00Z">
        <w:r w:rsidRPr="00533197">
          <w:rPr>
            <w:rFonts w:ascii="Arial" w:eastAsia="SimSun" w:hAnsi="Arial" w:cs="Arial"/>
            <w:color w:val="000080"/>
            <w:sz w:val="20"/>
            <w:szCs w:val="20"/>
            <w:lang w:val="fr-FR" w:eastAsia="zh-CN"/>
          </w:rPr>
          <w:t>émission</w:t>
        </w:r>
      </w:ins>
      <w:ins w:id="828" w:author="VOYER Raphael" w:date="2021-06-16T10:42:00Z">
        <w:r w:rsidRPr="00533197">
          <w:rPr>
            <w:rFonts w:ascii="Arial" w:eastAsia="SimSun" w:hAnsi="Arial" w:cs="Arial"/>
            <w:color w:val="000080"/>
            <w:sz w:val="20"/>
            <w:szCs w:val="20"/>
            <w:lang w:val="fr-FR" w:eastAsia="zh-CN"/>
          </w:rPr>
          <w:t xml:space="preserve"> et la </w:t>
        </w:r>
      </w:ins>
      <w:ins w:id="829" w:author="VOYER Raphael" w:date="2021-06-16T10:43:00Z">
        <w:r w:rsidRPr="00533197">
          <w:rPr>
            <w:rFonts w:ascii="Arial" w:eastAsia="SimSun" w:hAnsi="Arial" w:cs="Arial"/>
            <w:color w:val="000080"/>
            <w:sz w:val="20"/>
            <w:szCs w:val="20"/>
            <w:lang w:val="fr-FR" w:eastAsia="zh-CN"/>
          </w:rPr>
          <w:t>réception</w:t>
        </w:r>
      </w:ins>
      <w:ins w:id="830" w:author="VOYER Raphael" w:date="2021-06-16T10:42:00Z">
        <w:r w:rsidRPr="00533197">
          <w:rPr>
            <w:rFonts w:ascii="Arial" w:eastAsia="SimSun" w:hAnsi="Arial" w:cs="Arial"/>
            <w:color w:val="000080"/>
            <w:sz w:val="20"/>
            <w:szCs w:val="20"/>
            <w:lang w:val="fr-FR" w:eastAsia="zh-CN"/>
          </w:rPr>
          <w:t xml:space="preserve"> des </w:t>
        </w:r>
        <w:proofErr w:type="spellStart"/>
        <w:r w:rsidRPr="00533197">
          <w:rPr>
            <w:rFonts w:ascii="Arial" w:eastAsia="SimSun" w:hAnsi="Arial" w:cs="Arial"/>
            <w:color w:val="000080"/>
            <w:sz w:val="20"/>
            <w:szCs w:val="20"/>
            <w:lang w:val="fr-FR" w:eastAsia="zh-CN"/>
          </w:rPr>
          <w:t>requests</w:t>
        </w:r>
        <w:proofErr w:type="spellEnd"/>
        <w:r w:rsidRPr="00533197">
          <w:rPr>
            <w:rFonts w:ascii="Arial" w:eastAsia="SimSun" w:hAnsi="Arial" w:cs="Arial"/>
            <w:color w:val="000080"/>
            <w:sz w:val="20"/>
            <w:szCs w:val="20"/>
            <w:lang w:val="fr-FR" w:eastAsia="zh-CN"/>
          </w:rPr>
          <w:t xml:space="preserve"> par notifications</w:t>
        </w:r>
      </w:ins>
    </w:p>
    <w:p w:rsidR="00677CE0" w:rsidRPr="00374C6A" w:rsidRDefault="00311B3F" w:rsidP="00B12CD3">
      <w:pPr>
        <w:pStyle w:val="Paragraphedeliste"/>
        <w:numPr>
          <w:ilvl w:val="0"/>
          <w:numId w:val="77"/>
        </w:numPr>
        <w:rPr>
          <w:ins w:id="831" w:author="VOYER Raphael" w:date="2021-06-16T10:14:00Z"/>
          <w:rFonts w:ascii="Arial" w:eastAsia="SimSun" w:hAnsi="Arial" w:cs="Arial"/>
          <w:color w:val="000080"/>
          <w:sz w:val="20"/>
          <w:szCs w:val="20"/>
          <w:lang w:val="fr-FR" w:eastAsia="zh-CN"/>
          <w:rPrChange w:id="832" w:author="VOYER Raphael" w:date="2021-06-16T11:17:00Z">
            <w:rPr>
              <w:ins w:id="833" w:author="VOYER Raphael" w:date="2021-06-16T10:14:00Z"/>
              <w:rFonts w:ascii="Arial" w:eastAsia="SimSun" w:hAnsi="Arial" w:cs="Arial"/>
              <w:color w:val="000080"/>
              <w:lang w:val="fr-FR" w:eastAsia="zh-CN"/>
            </w:rPr>
          </w:rPrChange>
        </w:rPr>
        <w:pPrChange w:id="834" w:author="VOYER Raphael" w:date="2021-06-16T11:17:00Z">
          <w:pPr/>
        </w:pPrChange>
      </w:pPr>
      <w:ins w:id="835" w:author="VOYER Raphael" w:date="2021-06-16T10:30:00Z">
        <w:r w:rsidRPr="00722F6D">
          <w:rPr>
            <w:rFonts w:ascii="Arial" w:eastAsia="SimSun" w:hAnsi="Arial" w:cs="Arial"/>
            <w:b/>
            <w:bCs/>
            <w:color w:val="000080"/>
            <w:sz w:val="20"/>
            <w:szCs w:val="20"/>
            <w:lang w:val="fr-FR" w:eastAsia="zh-CN"/>
            <w:rPrChange w:id="836" w:author="VOYER Raphael" w:date="2021-06-16T10:42:00Z">
              <w:rPr>
                <w:rFonts w:ascii="Arial" w:eastAsia="SimSun" w:hAnsi="Arial" w:cs="Arial"/>
                <w:color w:val="000080"/>
                <w:lang w:val="fr-FR" w:eastAsia="zh-CN"/>
              </w:rPr>
            </w:rPrChange>
          </w:rPr>
          <w:t>support_web_receiver_class.py</w:t>
        </w:r>
        <w:r w:rsidRPr="00722F6D">
          <w:rPr>
            <w:rFonts w:ascii="Arial" w:eastAsia="SimSun" w:hAnsi="Arial" w:cs="Arial"/>
            <w:b/>
            <w:bCs/>
            <w:color w:val="000080"/>
            <w:sz w:val="20"/>
            <w:szCs w:val="20"/>
            <w:lang w:val="fr-FR" w:eastAsia="zh-CN"/>
            <w:rPrChange w:id="837" w:author="VOYER Raphael" w:date="2021-06-16T10:42:00Z">
              <w:rPr>
                <w:rFonts w:ascii="Arial" w:eastAsia="SimSun" w:hAnsi="Arial" w:cs="Arial"/>
                <w:color w:val="000080"/>
                <w:lang w:val="fr-FR" w:eastAsia="zh-CN"/>
              </w:rPr>
            </w:rPrChange>
          </w:rPr>
          <w:t> </w:t>
        </w:r>
        <w:r w:rsidRPr="00722F6D">
          <w:rPr>
            <w:rFonts w:ascii="Arial" w:eastAsia="SimSun" w:hAnsi="Arial" w:cs="Arial"/>
            <w:color w:val="000080"/>
            <w:sz w:val="20"/>
            <w:szCs w:val="20"/>
            <w:lang w:val="fr-FR" w:eastAsia="zh-CN"/>
            <w:rPrChange w:id="838" w:author="VOYER Raphael" w:date="2021-06-16T10:42:00Z">
              <w:rPr>
                <w:rFonts w:ascii="Arial" w:eastAsia="SimSun" w:hAnsi="Arial" w:cs="Arial"/>
                <w:color w:val="000080"/>
                <w:lang w:val="fr-FR" w:eastAsia="zh-CN"/>
              </w:rPr>
            </w:rPrChange>
          </w:rPr>
          <w:t>:</w:t>
        </w:r>
        <w:r w:rsidRPr="00722F6D">
          <w:rPr>
            <w:rFonts w:ascii="Arial" w:eastAsia="SimSun" w:hAnsi="Arial" w:cs="Arial"/>
            <w:color w:val="000080"/>
            <w:sz w:val="20"/>
            <w:szCs w:val="20"/>
            <w:lang w:val="fr-FR" w:eastAsia="zh-CN"/>
            <w:rPrChange w:id="839" w:author="VOYER Raphael" w:date="2021-06-16T10:42:00Z">
              <w:rPr>
                <w:rFonts w:ascii="Arial" w:eastAsia="SimSun" w:hAnsi="Arial" w:cs="Arial"/>
                <w:color w:val="000080"/>
                <w:lang w:eastAsia="zh-CN"/>
              </w:rPr>
            </w:rPrChange>
          </w:rPr>
          <w:t xml:space="preserve"> Permet la configuration du</w:t>
        </w:r>
        <w:r w:rsidRPr="00722F6D">
          <w:rPr>
            <w:rFonts w:ascii="Arial" w:eastAsia="SimSun" w:hAnsi="Arial" w:cs="Arial"/>
            <w:color w:val="000080"/>
            <w:sz w:val="20"/>
            <w:szCs w:val="20"/>
            <w:lang w:val="fr-FR" w:eastAsia="zh-CN"/>
            <w:rPrChange w:id="840" w:author="VOYER Raphael" w:date="2021-06-16T10:42:00Z">
              <w:rPr>
                <w:rFonts w:eastAsia="SimSun"/>
                <w:lang w:val="fr-FR" w:eastAsia="zh-CN"/>
              </w:rPr>
            </w:rPrChange>
          </w:rPr>
          <w:t xml:space="preserve"> serveur web on the </w:t>
        </w:r>
        <w:proofErr w:type="spellStart"/>
        <w:r w:rsidRPr="00722F6D">
          <w:rPr>
            <w:rFonts w:ascii="Arial" w:eastAsia="SimSun" w:hAnsi="Arial" w:cs="Arial"/>
            <w:color w:val="000080"/>
            <w:sz w:val="20"/>
            <w:szCs w:val="20"/>
            <w:lang w:val="fr-FR" w:eastAsia="zh-CN"/>
            <w:rPrChange w:id="841" w:author="VOYER Raphael" w:date="2021-06-16T10:42:00Z">
              <w:rPr>
                <w:rFonts w:eastAsia="SimSun"/>
                <w:lang w:val="fr-FR" w:eastAsia="zh-CN"/>
              </w:rPr>
            </w:rPrChange>
          </w:rPr>
          <w:t>fly</w:t>
        </w:r>
        <w:proofErr w:type="spellEnd"/>
        <w:r w:rsidRPr="00722F6D">
          <w:rPr>
            <w:rFonts w:ascii="Arial" w:eastAsia="SimSun" w:hAnsi="Arial" w:cs="Arial"/>
            <w:color w:val="000080"/>
            <w:sz w:val="20"/>
            <w:szCs w:val="20"/>
            <w:lang w:val="fr-FR" w:eastAsia="zh-CN"/>
            <w:rPrChange w:id="842" w:author="VOYER Raphael" w:date="2021-06-16T10:42:00Z">
              <w:rPr>
                <w:rFonts w:eastAsia="SimSun"/>
                <w:lang w:val="fr-FR" w:eastAsia="zh-CN"/>
              </w:rPr>
            </w:rPrChange>
          </w:rPr>
          <w:t xml:space="preserve"> pour recevoir les réponses </w:t>
        </w:r>
      </w:ins>
      <w:ins w:id="843" w:author="VOYER Raphael" w:date="2021-06-16T10:31:00Z">
        <w:r w:rsidRPr="00722F6D">
          <w:rPr>
            <w:rFonts w:ascii="Arial" w:eastAsia="SimSun" w:hAnsi="Arial" w:cs="Arial"/>
            <w:color w:val="000080"/>
            <w:sz w:val="20"/>
            <w:szCs w:val="20"/>
            <w:lang w:val="fr-FR" w:eastAsia="zh-CN"/>
            <w:rPrChange w:id="844" w:author="VOYER Raphael" w:date="2021-06-16T10:42:00Z">
              <w:rPr>
                <w:rFonts w:eastAsia="SimSun"/>
                <w:lang w:val="fr-FR" w:eastAsia="zh-CN"/>
              </w:rPr>
            </w:rPrChange>
          </w:rPr>
          <w:t>envoyées par l’</w:t>
        </w:r>
        <w:proofErr w:type="spellStart"/>
        <w:r w:rsidRPr="00722F6D">
          <w:rPr>
            <w:rFonts w:ascii="Arial" w:eastAsia="SimSun" w:hAnsi="Arial" w:cs="Arial"/>
            <w:color w:val="000080"/>
            <w:sz w:val="20"/>
            <w:szCs w:val="20"/>
            <w:lang w:val="fr-FR" w:eastAsia="zh-CN"/>
            <w:rPrChange w:id="845" w:author="VOYER Raphael" w:date="2021-06-16T10:42:00Z">
              <w:rPr>
                <w:rFonts w:eastAsia="SimSun"/>
                <w:lang w:val="fr-FR" w:eastAsia="zh-CN"/>
              </w:rPr>
            </w:rPrChange>
          </w:rPr>
          <w:t>utilsateur</w:t>
        </w:r>
      </w:ins>
      <w:proofErr w:type="spellEnd"/>
      <w:ins w:id="846" w:author="VOYER Raphael" w:date="2021-06-16T11:17:00Z">
        <w:r w:rsidR="00374C6A">
          <w:rPr>
            <w:rFonts w:ascii="Arial" w:eastAsia="SimSun" w:hAnsi="Arial" w:cs="Arial"/>
            <w:color w:val="000080"/>
            <w:sz w:val="20"/>
            <w:szCs w:val="20"/>
            <w:lang w:val="fr-FR" w:eastAsia="zh-CN"/>
          </w:rPr>
          <w:t>.</w:t>
        </w:r>
      </w:ins>
    </w:p>
    <w:p w:rsidR="00672FB3" w:rsidRPr="00722F6D" w:rsidRDefault="00672FB3" w:rsidP="00855336">
      <w:pPr>
        <w:rPr>
          <w:ins w:id="847" w:author="VOYER Raphael" w:date="2021-06-16T09:54:00Z"/>
          <w:rFonts w:ascii="Arial" w:eastAsia="SimSun" w:hAnsi="Arial" w:cs="Arial"/>
          <w:color w:val="000080"/>
          <w:lang w:val="fr-FR" w:eastAsia="zh-CN"/>
          <w:rPrChange w:id="848" w:author="VOYER Raphael" w:date="2021-06-16T10:43:00Z">
            <w:rPr>
              <w:ins w:id="849" w:author="VOYER Raphael" w:date="2021-06-16T09:54:00Z"/>
              <w:rFonts w:ascii="Arial" w:eastAsia="SimSun" w:hAnsi="Arial" w:cs="Arial"/>
              <w:color w:val="000080"/>
              <w:lang w:val="fr-FR" w:eastAsia="zh-CN"/>
            </w:rPr>
          </w:rPrChange>
        </w:rPr>
      </w:pPr>
    </w:p>
    <w:p w:rsidR="00672FB3" w:rsidRPr="00722F6D" w:rsidRDefault="00672FB3" w:rsidP="00855336">
      <w:pPr>
        <w:rPr>
          <w:ins w:id="850" w:author="VOYER Raphael" w:date="2021-06-16T09:54:00Z"/>
          <w:rFonts w:ascii="Arial" w:eastAsia="SimSun" w:hAnsi="Arial" w:cs="Arial"/>
          <w:color w:val="000080"/>
          <w:lang w:val="fr-FR" w:eastAsia="zh-CN"/>
          <w:rPrChange w:id="851" w:author="VOYER Raphael" w:date="2021-06-16T10:43:00Z">
            <w:rPr>
              <w:ins w:id="852" w:author="VOYER Raphael" w:date="2021-06-16T09:54:00Z"/>
              <w:rFonts w:ascii="Arial" w:eastAsia="SimSun" w:hAnsi="Arial" w:cs="Arial"/>
              <w:color w:val="000080"/>
              <w:lang w:val="fr-FR" w:eastAsia="zh-CN"/>
            </w:rPr>
          </w:rPrChange>
        </w:rPr>
      </w:pPr>
    </w:p>
    <w:p w:rsidR="00672FB3" w:rsidRDefault="00672FB3" w:rsidP="00855336">
      <w:pPr>
        <w:rPr>
          <w:ins w:id="853" w:author="VOYER Raphael" w:date="2021-06-16T09:57:00Z"/>
          <w:rFonts w:ascii="Arial" w:eastAsia="SimSun" w:hAnsi="Arial" w:cs="Arial"/>
          <w:color w:val="000080"/>
          <w:lang w:val="fr-FR" w:eastAsia="zh-CN"/>
        </w:rPr>
      </w:pPr>
      <w:ins w:id="854" w:author="VOYER Raphael" w:date="2021-06-16T09:55:00Z">
        <w:r>
          <w:rPr>
            <w:rFonts w:ascii="Arial" w:eastAsia="SimSun" w:hAnsi="Arial" w:cs="Arial"/>
            <w:color w:val="000080"/>
            <w:lang w:val="fr-FR" w:eastAsia="zh-CN"/>
          </w:rPr>
          <w:t xml:space="preserve">Pour la </w:t>
        </w:r>
      </w:ins>
      <w:ins w:id="855" w:author="VOYER Raphael" w:date="2021-06-16T09:57:00Z">
        <w:r>
          <w:rPr>
            <w:rFonts w:ascii="Arial" w:eastAsia="SimSun" w:hAnsi="Arial" w:cs="Arial"/>
            <w:color w:val="000080"/>
            <w:lang w:val="fr-FR" w:eastAsia="zh-CN"/>
          </w:rPr>
          <w:t>première</w:t>
        </w:r>
      </w:ins>
      <w:ins w:id="856" w:author="VOYER Raphael" w:date="2021-06-16T09:55:00Z">
        <w:r>
          <w:rPr>
            <w:rFonts w:ascii="Arial" w:eastAsia="SimSun" w:hAnsi="Arial" w:cs="Arial"/>
            <w:color w:val="000080"/>
            <w:lang w:val="fr-FR" w:eastAsia="zh-CN"/>
          </w:rPr>
          <w:t xml:space="preserve"> version de </w:t>
        </w:r>
        <w:proofErr w:type="spellStart"/>
        <w:r>
          <w:rPr>
            <w:rFonts w:ascii="Arial" w:eastAsia="SimSun" w:hAnsi="Arial" w:cs="Arial"/>
            <w:color w:val="000080"/>
            <w:lang w:val="fr-FR" w:eastAsia="zh-CN"/>
          </w:rPr>
          <w:t>Preventive</w:t>
        </w:r>
        <w:proofErr w:type="spellEnd"/>
        <w:r>
          <w:rPr>
            <w:rFonts w:ascii="Arial" w:eastAsia="SimSun" w:hAnsi="Arial" w:cs="Arial"/>
            <w:color w:val="000080"/>
            <w:lang w:val="fr-FR" w:eastAsia="zh-CN"/>
          </w:rPr>
          <w:t xml:space="preserve"> Maintenance, a</w:t>
        </w:r>
      </w:ins>
      <w:ins w:id="857" w:author="VOYER Raphael" w:date="2021-06-16T09:54:00Z">
        <w:r>
          <w:rPr>
            <w:rFonts w:ascii="Arial" w:eastAsia="SimSun" w:hAnsi="Arial" w:cs="Arial"/>
            <w:color w:val="000080"/>
            <w:lang w:val="fr-FR" w:eastAsia="zh-CN"/>
          </w:rPr>
          <w:t>fin de configur</w:t>
        </w:r>
      </w:ins>
      <w:ins w:id="858" w:author="VOYER Raphael" w:date="2021-06-16T09:55:00Z">
        <w:r>
          <w:rPr>
            <w:rFonts w:ascii="Arial" w:eastAsia="SimSun" w:hAnsi="Arial" w:cs="Arial"/>
            <w:color w:val="000080"/>
            <w:lang w:val="fr-FR" w:eastAsia="zh-CN"/>
          </w:rPr>
          <w:t>er</w:t>
        </w:r>
      </w:ins>
      <w:ins w:id="859" w:author="VOYER Raphael" w:date="2021-06-16T09:54:00Z">
        <w:r>
          <w:rPr>
            <w:rFonts w:ascii="Arial" w:eastAsia="SimSun" w:hAnsi="Arial" w:cs="Arial"/>
            <w:color w:val="000080"/>
            <w:lang w:val="fr-FR" w:eastAsia="zh-CN"/>
          </w:rPr>
          <w:t xml:space="preserve"> entièrement le serveur </w:t>
        </w:r>
      </w:ins>
      <w:ins w:id="860" w:author="VOYER Raphael" w:date="2021-06-16T10:16:00Z">
        <w:r w:rsidR="00677CE0">
          <w:rPr>
            <w:rFonts w:ascii="Arial" w:eastAsia="SimSun" w:hAnsi="Arial" w:cs="Arial"/>
            <w:color w:val="000080"/>
            <w:lang w:val="fr-FR" w:eastAsia="zh-CN"/>
          </w:rPr>
          <w:t>Debian</w:t>
        </w:r>
      </w:ins>
      <w:ins w:id="861" w:author="VOYER Raphael" w:date="2021-06-16T09:55:00Z">
        <w:r>
          <w:rPr>
            <w:rFonts w:ascii="Arial" w:eastAsia="SimSun" w:hAnsi="Arial" w:cs="Arial"/>
            <w:color w:val="000080"/>
            <w:lang w:val="fr-FR" w:eastAsia="zh-CN"/>
          </w:rPr>
          <w:t xml:space="preserve">, </w:t>
        </w:r>
      </w:ins>
      <w:ins w:id="862" w:author="VOYER Raphael" w:date="2021-06-16T09:54:00Z">
        <w:r>
          <w:rPr>
            <w:rFonts w:ascii="Arial" w:eastAsia="SimSun" w:hAnsi="Arial" w:cs="Arial"/>
            <w:color w:val="000080"/>
            <w:lang w:val="fr-FR" w:eastAsia="zh-CN"/>
          </w:rPr>
          <w:t xml:space="preserve">script </w:t>
        </w:r>
        <w:proofErr w:type="spellStart"/>
        <w:r>
          <w:rPr>
            <w:rFonts w:ascii="Arial" w:eastAsia="SimSun" w:hAnsi="Arial" w:cs="Arial"/>
            <w:color w:val="000080"/>
            <w:lang w:val="fr-FR" w:eastAsia="zh-CN"/>
          </w:rPr>
          <w:t>ba</w:t>
        </w:r>
      </w:ins>
      <w:ins w:id="863" w:author="VOYER Raphael" w:date="2021-06-16T09:55:00Z">
        <w:r>
          <w:rPr>
            <w:rFonts w:ascii="Arial" w:eastAsia="SimSun" w:hAnsi="Arial" w:cs="Arial"/>
            <w:color w:val="000080"/>
            <w:lang w:val="fr-FR" w:eastAsia="zh-CN"/>
          </w:rPr>
          <w:t>sh</w:t>
        </w:r>
        <w:proofErr w:type="spellEnd"/>
        <w:r>
          <w:rPr>
            <w:rFonts w:ascii="Arial" w:eastAsia="SimSun" w:hAnsi="Arial" w:cs="Arial"/>
            <w:color w:val="000080"/>
            <w:lang w:val="fr-FR" w:eastAsia="zh-CN"/>
          </w:rPr>
          <w:t xml:space="preserve"> </w:t>
        </w:r>
      </w:ins>
      <w:ins w:id="864" w:author="VOYER Raphael" w:date="2021-06-16T09:56:00Z">
        <w:r>
          <w:rPr>
            <w:rFonts w:ascii="Arial" w:eastAsia="SimSun" w:hAnsi="Arial" w:cs="Arial"/>
            <w:color w:val="000080"/>
            <w:lang w:val="fr-FR" w:eastAsia="zh-CN"/>
          </w:rPr>
          <w:t xml:space="preserve">sous le </w:t>
        </w:r>
      </w:ins>
      <w:ins w:id="865" w:author="VOYER Raphael" w:date="2021-06-16T09:57:00Z">
        <w:r>
          <w:rPr>
            <w:rFonts w:ascii="Arial" w:eastAsia="SimSun" w:hAnsi="Arial" w:cs="Arial"/>
            <w:color w:val="000080"/>
            <w:lang w:val="fr-FR" w:eastAsia="zh-CN"/>
          </w:rPr>
          <w:t>nom</w:t>
        </w:r>
      </w:ins>
      <w:ins w:id="866" w:author="VOYER Raphael" w:date="2021-06-16T09:56:00Z">
        <w:r>
          <w:rPr>
            <w:rFonts w:ascii="Arial" w:eastAsia="SimSun" w:hAnsi="Arial" w:cs="Arial"/>
            <w:color w:val="000080"/>
            <w:lang w:val="fr-FR" w:eastAsia="zh-CN"/>
          </w:rPr>
          <w:t xml:space="preserve"> de Setup.sh </w:t>
        </w:r>
        <w:proofErr w:type="spellStart"/>
        <w:r>
          <w:rPr>
            <w:rFonts w:ascii="Arial" w:eastAsia="SimSun" w:hAnsi="Arial" w:cs="Arial"/>
            <w:color w:val="000080"/>
            <w:lang w:val="fr-FR" w:eastAsia="zh-CN"/>
          </w:rPr>
          <w:t>à</w:t>
        </w:r>
        <w:proofErr w:type="spellEnd"/>
        <w:r>
          <w:rPr>
            <w:rFonts w:ascii="Arial" w:eastAsia="SimSun" w:hAnsi="Arial" w:cs="Arial"/>
            <w:color w:val="000080"/>
            <w:lang w:val="fr-FR" w:eastAsia="zh-CN"/>
          </w:rPr>
          <w:t xml:space="preserve"> été </w:t>
        </w:r>
      </w:ins>
      <w:ins w:id="867" w:author="VOYER Raphael" w:date="2021-06-16T09:57:00Z">
        <w:r>
          <w:rPr>
            <w:rFonts w:ascii="Arial" w:eastAsia="SimSun" w:hAnsi="Arial" w:cs="Arial"/>
            <w:color w:val="000080"/>
            <w:lang w:val="fr-FR" w:eastAsia="zh-CN"/>
          </w:rPr>
          <w:t>développé</w:t>
        </w:r>
      </w:ins>
      <w:ins w:id="868" w:author="VOYER Raphael" w:date="2021-06-16T09:56:00Z">
        <w:r>
          <w:rPr>
            <w:rFonts w:ascii="Arial" w:eastAsia="SimSun" w:hAnsi="Arial" w:cs="Arial"/>
            <w:color w:val="000080"/>
            <w:lang w:val="fr-FR" w:eastAsia="zh-CN"/>
          </w:rPr>
          <w:t xml:space="preserve">. Celui-ci permet de configurer les </w:t>
        </w:r>
      </w:ins>
      <w:ins w:id="869" w:author="VOYER Raphael" w:date="2021-06-16T09:57:00Z">
        <w:r>
          <w:rPr>
            <w:rFonts w:ascii="Arial" w:eastAsia="SimSun" w:hAnsi="Arial" w:cs="Arial"/>
            <w:color w:val="000080"/>
            <w:lang w:val="fr-FR" w:eastAsia="zh-CN"/>
          </w:rPr>
          <w:t>éléments</w:t>
        </w:r>
      </w:ins>
      <w:ins w:id="870" w:author="VOYER Raphael" w:date="2021-06-16T09:56:00Z">
        <w:r>
          <w:rPr>
            <w:rFonts w:ascii="Arial" w:eastAsia="SimSun" w:hAnsi="Arial" w:cs="Arial"/>
            <w:color w:val="000080"/>
            <w:lang w:val="fr-FR" w:eastAsia="zh-CN"/>
          </w:rPr>
          <w:t xml:space="preserve"> suivants :</w:t>
        </w:r>
      </w:ins>
    </w:p>
    <w:p w:rsidR="00672FB3" w:rsidRDefault="00672FB3" w:rsidP="00672FB3">
      <w:pPr>
        <w:pStyle w:val="Paragraphedeliste"/>
        <w:numPr>
          <w:ilvl w:val="0"/>
          <w:numId w:val="76"/>
        </w:numPr>
        <w:rPr>
          <w:ins w:id="871" w:author="VOYER Raphael" w:date="2021-06-16T09:59:00Z"/>
          <w:rFonts w:ascii="Arial" w:eastAsia="SimSun" w:hAnsi="Arial" w:cs="Arial"/>
          <w:color w:val="000080"/>
          <w:lang w:val="fr-FR" w:eastAsia="zh-CN"/>
        </w:rPr>
      </w:pPr>
      <w:ins w:id="872" w:author="VOYER Raphael" w:date="2021-06-16T09:59:00Z">
        <w:r>
          <w:rPr>
            <w:rFonts w:ascii="Arial" w:eastAsia="SimSun" w:hAnsi="Arial" w:cs="Arial"/>
            <w:color w:val="000080"/>
            <w:lang w:val="fr-FR" w:eastAsia="zh-CN"/>
          </w:rPr>
          <w:t>C</w:t>
        </w:r>
      </w:ins>
      <w:ins w:id="873" w:author="VOYER Raphael" w:date="2021-06-16T10:00:00Z">
        <w:r>
          <w:rPr>
            <w:rFonts w:ascii="Arial" w:eastAsia="SimSun" w:hAnsi="Arial" w:cs="Arial"/>
            <w:color w:val="000080"/>
            <w:lang w:val="fr-FR" w:eastAsia="zh-CN"/>
          </w:rPr>
          <w:t xml:space="preserve">onfiguration </w:t>
        </w:r>
      </w:ins>
      <w:ins w:id="874" w:author="VOYER Raphael" w:date="2021-06-16T09:59:00Z">
        <w:r>
          <w:rPr>
            <w:rFonts w:ascii="Arial" w:eastAsia="SimSun" w:hAnsi="Arial" w:cs="Arial"/>
            <w:color w:val="000080"/>
            <w:lang w:val="fr-FR" w:eastAsia="zh-CN"/>
          </w:rPr>
          <w:t>des notifications (Rainbow/Email)</w:t>
        </w:r>
      </w:ins>
    </w:p>
    <w:p w:rsidR="00672FB3" w:rsidRDefault="00672FB3" w:rsidP="00672FB3">
      <w:pPr>
        <w:pStyle w:val="Paragraphedeliste"/>
        <w:numPr>
          <w:ilvl w:val="0"/>
          <w:numId w:val="76"/>
        </w:numPr>
        <w:rPr>
          <w:ins w:id="875" w:author="VOYER Raphael" w:date="2021-06-16T10:01:00Z"/>
          <w:rFonts w:ascii="Arial" w:eastAsia="SimSun" w:hAnsi="Arial" w:cs="Arial"/>
          <w:color w:val="000080"/>
          <w:lang w:val="fr-FR" w:eastAsia="zh-CN"/>
        </w:rPr>
      </w:pPr>
      <w:ins w:id="876" w:author="VOYER Raphael" w:date="2021-06-16T10:00:00Z">
        <w:r w:rsidRPr="00672FB3">
          <w:rPr>
            <w:rFonts w:ascii="Arial" w:eastAsia="SimSun" w:hAnsi="Arial" w:cs="Arial"/>
            <w:color w:val="000080"/>
            <w:lang w:val="fr-FR" w:eastAsia="zh-CN"/>
            <w:rPrChange w:id="877" w:author="VOYER Raphael" w:date="2021-06-16T10:01:00Z">
              <w:rPr>
                <w:rFonts w:ascii="Arial" w:eastAsia="SimSun" w:hAnsi="Arial" w:cs="Arial"/>
                <w:color w:val="000080"/>
                <w:lang w:val="fr-FR" w:eastAsia="zh-CN"/>
              </w:rPr>
            </w:rPrChange>
          </w:rPr>
          <w:t xml:space="preserve">Pattern </w:t>
        </w:r>
      </w:ins>
      <w:ins w:id="878" w:author="VOYER Raphael" w:date="2021-06-16T10:04:00Z">
        <w:r w:rsidR="00116064">
          <w:rPr>
            <w:rFonts w:ascii="Arial" w:eastAsia="SimSun" w:hAnsi="Arial" w:cs="Arial"/>
            <w:color w:val="000080"/>
            <w:lang w:val="fr-FR" w:eastAsia="zh-CN"/>
          </w:rPr>
          <w:t>pour</w:t>
        </w:r>
      </w:ins>
      <w:ins w:id="879" w:author="VOYER Raphael" w:date="2021-06-16T10:01:00Z">
        <w:r w:rsidRPr="00672FB3">
          <w:rPr>
            <w:rFonts w:ascii="Arial" w:eastAsia="SimSun" w:hAnsi="Arial" w:cs="Arial"/>
            <w:color w:val="000080"/>
            <w:lang w:val="fr-FR" w:eastAsia="zh-CN"/>
            <w:rPrChange w:id="880" w:author="VOYER Raphael" w:date="2021-06-16T10:01:00Z">
              <w:rPr>
                <w:rFonts w:ascii="Arial" w:eastAsia="SimSun" w:hAnsi="Arial" w:cs="Arial"/>
                <w:color w:val="000080"/>
                <w:lang w:val="fr-FR" w:eastAsia="zh-CN"/>
              </w:rPr>
            </w:rPrChange>
          </w:rPr>
          <w:t xml:space="preserve"> la col</w:t>
        </w:r>
        <w:r w:rsidRPr="00672FB3">
          <w:rPr>
            <w:rFonts w:ascii="Arial" w:eastAsia="SimSun" w:hAnsi="Arial" w:cs="Arial"/>
            <w:color w:val="000080"/>
            <w:lang w:val="fr-FR" w:eastAsia="zh-CN"/>
            <w:rPrChange w:id="881" w:author="VOYER Raphael" w:date="2021-06-16T10:01:00Z">
              <w:rPr>
                <w:rFonts w:ascii="Arial" w:eastAsia="SimSun" w:hAnsi="Arial" w:cs="Arial"/>
                <w:color w:val="000080"/>
                <w:lang w:val="it-IT" w:eastAsia="zh-CN"/>
              </w:rPr>
            </w:rPrChange>
          </w:rPr>
          <w:t>lect</w:t>
        </w:r>
        <w:r>
          <w:rPr>
            <w:rFonts w:ascii="Arial" w:eastAsia="SimSun" w:hAnsi="Arial" w:cs="Arial"/>
            <w:color w:val="000080"/>
            <w:lang w:val="fr-FR" w:eastAsia="zh-CN"/>
          </w:rPr>
          <w:t>e</w:t>
        </w:r>
        <w:r w:rsidRPr="00672FB3">
          <w:rPr>
            <w:rFonts w:ascii="Arial" w:eastAsia="SimSun" w:hAnsi="Arial" w:cs="Arial"/>
            <w:color w:val="000080"/>
            <w:lang w:val="fr-FR" w:eastAsia="zh-CN"/>
            <w:rPrChange w:id="882" w:author="VOYER Raphael" w:date="2021-06-16T10:01:00Z">
              <w:rPr>
                <w:rFonts w:ascii="Arial" w:eastAsia="SimSun" w:hAnsi="Arial" w:cs="Arial"/>
                <w:color w:val="000080"/>
                <w:lang w:val="it-IT" w:eastAsia="zh-CN"/>
              </w:rPr>
            </w:rPrChange>
          </w:rPr>
          <w:t xml:space="preserve"> de</w:t>
        </w:r>
        <w:r>
          <w:rPr>
            <w:rFonts w:ascii="Arial" w:eastAsia="SimSun" w:hAnsi="Arial" w:cs="Arial"/>
            <w:color w:val="000080"/>
            <w:lang w:val="fr-FR" w:eastAsia="zh-CN"/>
          </w:rPr>
          <w:t xml:space="preserve">s logs des switchs </w:t>
        </w:r>
      </w:ins>
    </w:p>
    <w:p w:rsidR="00672FB3" w:rsidRDefault="00672FB3" w:rsidP="00672FB3">
      <w:pPr>
        <w:pStyle w:val="Paragraphedeliste"/>
        <w:numPr>
          <w:ilvl w:val="0"/>
          <w:numId w:val="76"/>
        </w:numPr>
        <w:rPr>
          <w:ins w:id="883" w:author="VOYER Raphael" w:date="2021-06-16T10:03:00Z"/>
          <w:rFonts w:ascii="Arial" w:eastAsia="SimSun" w:hAnsi="Arial" w:cs="Arial"/>
          <w:color w:val="000080"/>
          <w:lang w:val="fr-FR" w:eastAsia="zh-CN"/>
        </w:rPr>
      </w:pPr>
      <w:proofErr w:type="spellStart"/>
      <w:ins w:id="884" w:author="VOYER Raphael" w:date="2021-06-16T10:03:00Z">
        <w:r>
          <w:rPr>
            <w:rFonts w:ascii="Arial" w:eastAsia="SimSun" w:hAnsi="Arial" w:cs="Arial"/>
            <w:color w:val="000080"/>
            <w:lang w:val="fr-FR" w:eastAsia="zh-CN"/>
          </w:rPr>
          <w:t>Credentials</w:t>
        </w:r>
        <w:proofErr w:type="spellEnd"/>
        <w:r>
          <w:rPr>
            <w:rFonts w:ascii="Arial" w:eastAsia="SimSun" w:hAnsi="Arial" w:cs="Arial"/>
            <w:color w:val="000080"/>
            <w:lang w:val="fr-FR" w:eastAsia="zh-CN"/>
          </w:rPr>
          <w:t xml:space="preserve"> des switchs</w:t>
        </w:r>
      </w:ins>
    </w:p>
    <w:p w:rsidR="00672FB3" w:rsidRDefault="00672FB3" w:rsidP="00672FB3">
      <w:pPr>
        <w:pStyle w:val="Paragraphedeliste"/>
        <w:numPr>
          <w:ilvl w:val="0"/>
          <w:numId w:val="76"/>
        </w:numPr>
        <w:rPr>
          <w:ins w:id="885" w:author="VOYER Raphael" w:date="2021-06-16T10:03:00Z"/>
          <w:rFonts w:ascii="Arial" w:eastAsia="SimSun" w:hAnsi="Arial" w:cs="Arial"/>
          <w:color w:val="000080"/>
          <w:lang w:val="fr-FR" w:eastAsia="zh-CN"/>
        </w:rPr>
      </w:pPr>
      <w:proofErr w:type="spellStart"/>
      <w:ins w:id="886" w:author="VOYER Raphael" w:date="2021-06-16T10:03:00Z">
        <w:r>
          <w:rPr>
            <w:rFonts w:ascii="Arial" w:eastAsia="SimSun" w:hAnsi="Arial" w:cs="Arial"/>
            <w:color w:val="000080"/>
            <w:lang w:val="fr-FR" w:eastAsia="zh-CN"/>
          </w:rPr>
          <w:t>Credentials</w:t>
        </w:r>
        <w:proofErr w:type="spellEnd"/>
        <w:r>
          <w:rPr>
            <w:rFonts w:ascii="Arial" w:eastAsia="SimSun" w:hAnsi="Arial" w:cs="Arial"/>
            <w:color w:val="000080"/>
            <w:lang w:val="fr-FR" w:eastAsia="zh-CN"/>
          </w:rPr>
          <w:t xml:space="preserve"> des </w:t>
        </w:r>
        <w:proofErr w:type="spellStart"/>
        <w:r w:rsidR="00116064">
          <w:rPr>
            <w:rFonts w:ascii="Arial" w:eastAsia="SimSun" w:hAnsi="Arial" w:cs="Arial"/>
            <w:color w:val="000080"/>
            <w:lang w:val="fr-FR" w:eastAsia="zh-CN"/>
          </w:rPr>
          <w:t>Stellar</w:t>
        </w:r>
        <w:proofErr w:type="spellEnd"/>
        <w:r w:rsidR="00116064">
          <w:rPr>
            <w:rFonts w:ascii="Arial" w:eastAsia="SimSun" w:hAnsi="Arial" w:cs="Arial"/>
            <w:color w:val="000080"/>
            <w:lang w:val="fr-FR" w:eastAsia="zh-CN"/>
          </w:rPr>
          <w:t xml:space="preserve"> </w:t>
        </w:r>
        <w:proofErr w:type="spellStart"/>
        <w:r w:rsidR="00116064">
          <w:rPr>
            <w:rFonts w:ascii="Arial" w:eastAsia="SimSun" w:hAnsi="Arial" w:cs="Arial"/>
            <w:color w:val="000080"/>
            <w:lang w:val="fr-FR" w:eastAsia="zh-CN"/>
          </w:rPr>
          <w:t>ac</w:t>
        </w:r>
      </w:ins>
      <w:ins w:id="887" w:author="VOYER Raphael" w:date="2021-06-16T12:02:00Z">
        <w:r w:rsidR="00AE724A">
          <w:rPr>
            <w:rFonts w:ascii="Arial" w:eastAsia="SimSun" w:hAnsi="Arial" w:cs="Arial"/>
            <w:color w:val="000080"/>
            <w:lang w:val="fr-FR" w:eastAsia="zh-CN"/>
          </w:rPr>
          <w:t>c</w:t>
        </w:r>
      </w:ins>
      <w:bookmarkStart w:id="888" w:name="_GoBack"/>
      <w:bookmarkEnd w:id="888"/>
      <w:ins w:id="889" w:author="VOYER Raphael" w:date="2021-06-16T10:03:00Z">
        <w:r w:rsidR="00116064">
          <w:rPr>
            <w:rFonts w:ascii="Arial" w:eastAsia="SimSun" w:hAnsi="Arial" w:cs="Arial"/>
            <w:color w:val="000080"/>
            <w:lang w:val="fr-FR" w:eastAsia="zh-CN"/>
          </w:rPr>
          <w:t>e</w:t>
        </w:r>
      </w:ins>
      <w:ins w:id="890" w:author="VOYER Raphael" w:date="2021-06-16T12:02:00Z">
        <w:r w:rsidR="00AE724A">
          <w:rPr>
            <w:rFonts w:ascii="Arial" w:eastAsia="SimSun" w:hAnsi="Arial" w:cs="Arial"/>
            <w:color w:val="000080"/>
            <w:lang w:val="fr-FR" w:eastAsia="zh-CN"/>
          </w:rPr>
          <w:t>s</w:t>
        </w:r>
      </w:ins>
      <w:ins w:id="891" w:author="VOYER Raphael" w:date="2021-06-16T10:03:00Z">
        <w:r w:rsidR="00116064">
          <w:rPr>
            <w:rFonts w:ascii="Arial" w:eastAsia="SimSun" w:hAnsi="Arial" w:cs="Arial"/>
            <w:color w:val="000080"/>
            <w:lang w:val="fr-FR" w:eastAsia="zh-CN"/>
          </w:rPr>
          <w:t>s</w:t>
        </w:r>
        <w:proofErr w:type="spellEnd"/>
        <w:r w:rsidR="00116064">
          <w:rPr>
            <w:rFonts w:ascii="Arial" w:eastAsia="SimSun" w:hAnsi="Arial" w:cs="Arial"/>
            <w:color w:val="000080"/>
            <w:lang w:val="fr-FR" w:eastAsia="zh-CN"/>
          </w:rPr>
          <w:t xml:space="preserve"> point</w:t>
        </w:r>
      </w:ins>
      <w:ins w:id="892" w:author="VOYER Raphael" w:date="2021-06-16T12:01:00Z">
        <w:r w:rsidR="00AE724A">
          <w:rPr>
            <w:rFonts w:ascii="Arial" w:eastAsia="SimSun" w:hAnsi="Arial" w:cs="Arial"/>
            <w:color w:val="000080"/>
            <w:lang w:val="fr-FR" w:eastAsia="zh-CN"/>
          </w:rPr>
          <w:t>s</w:t>
        </w:r>
      </w:ins>
    </w:p>
    <w:p w:rsidR="00116064" w:rsidRDefault="00116064" w:rsidP="00116064">
      <w:pPr>
        <w:pStyle w:val="Paragraphedeliste"/>
        <w:numPr>
          <w:ilvl w:val="0"/>
          <w:numId w:val="76"/>
        </w:numPr>
        <w:rPr>
          <w:ins w:id="893" w:author="VOYER Raphael" w:date="2021-06-16T10:04:00Z"/>
          <w:rFonts w:ascii="Arial" w:eastAsia="SimSun" w:hAnsi="Arial" w:cs="Arial"/>
          <w:color w:val="000080"/>
          <w:lang w:val="fr-FR" w:eastAsia="zh-CN"/>
        </w:rPr>
      </w:pPr>
      <w:ins w:id="894" w:author="VOYER Raphael" w:date="2021-06-16T10:04:00Z">
        <w:r w:rsidRPr="00533197">
          <w:rPr>
            <w:rFonts w:ascii="Arial" w:eastAsia="SimSun" w:hAnsi="Arial" w:cs="Arial"/>
            <w:color w:val="000080"/>
            <w:lang w:val="fr-FR" w:eastAsia="zh-CN"/>
          </w:rPr>
          <w:t xml:space="preserve">Pattern </w:t>
        </w:r>
        <w:r>
          <w:rPr>
            <w:rFonts w:ascii="Arial" w:eastAsia="SimSun" w:hAnsi="Arial" w:cs="Arial"/>
            <w:color w:val="000080"/>
            <w:lang w:val="fr-FR" w:eastAsia="zh-CN"/>
          </w:rPr>
          <w:t>pour</w:t>
        </w:r>
        <w:r w:rsidRPr="00533197">
          <w:rPr>
            <w:rFonts w:ascii="Arial" w:eastAsia="SimSun" w:hAnsi="Arial" w:cs="Arial"/>
            <w:color w:val="000080"/>
            <w:lang w:val="fr-FR" w:eastAsia="zh-CN"/>
          </w:rPr>
          <w:t xml:space="preserve"> la collect</w:t>
        </w:r>
        <w:r>
          <w:rPr>
            <w:rFonts w:ascii="Arial" w:eastAsia="SimSun" w:hAnsi="Arial" w:cs="Arial"/>
            <w:color w:val="000080"/>
            <w:lang w:val="fr-FR" w:eastAsia="zh-CN"/>
          </w:rPr>
          <w:t>e</w:t>
        </w:r>
        <w:r w:rsidRPr="00533197">
          <w:rPr>
            <w:rFonts w:ascii="Arial" w:eastAsia="SimSun" w:hAnsi="Arial" w:cs="Arial"/>
            <w:color w:val="000080"/>
            <w:lang w:val="fr-FR" w:eastAsia="zh-CN"/>
          </w:rPr>
          <w:t xml:space="preserve"> de</w:t>
        </w:r>
        <w:r>
          <w:rPr>
            <w:rFonts w:ascii="Arial" w:eastAsia="SimSun" w:hAnsi="Arial" w:cs="Arial"/>
            <w:color w:val="000080"/>
            <w:lang w:val="fr-FR" w:eastAsia="zh-CN"/>
          </w:rPr>
          <w:t>s logs des</w:t>
        </w:r>
      </w:ins>
      <w:ins w:id="895" w:author="VOYER Raphael" w:date="2021-06-16T10:14:00Z">
        <w:r w:rsidR="00677CE0">
          <w:rPr>
            <w:rFonts w:ascii="Arial" w:eastAsia="SimSun" w:hAnsi="Arial" w:cs="Arial"/>
            <w:color w:val="000080"/>
            <w:lang w:val="fr-FR" w:eastAsia="zh-CN"/>
          </w:rPr>
          <w:t xml:space="preserve"> </w:t>
        </w:r>
      </w:ins>
      <w:ins w:id="896" w:author="VOYER Raphael" w:date="2021-06-16T10:04:00Z">
        <w:r>
          <w:rPr>
            <w:rFonts w:ascii="Arial" w:eastAsia="SimSun" w:hAnsi="Arial" w:cs="Arial"/>
            <w:color w:val="000080"/>
            <w:lang w:val="fr-FR" w:eastAsia="zh-CN"/>
          </w:rPr>
          <w:t>AP</w:t>
        </w:r>
        <w:r>
          <w:rPr>
            <w:rFonts w:ascii="Arial" w:eastAsia="SimSun" w:hAnsi="Arial" w:cs="Arial"/>
            <w:color w:val="000080"/>
            <w:lang w:val="fr-FR" w:eastAsia="zh-CN"/>
          </w:rPr>
          <w:t xml:space="preserve"> </w:t>
        </w:r>
      </w:ins>
    </w:p>
    <w:p w:rsidR="00116064" w:rsidRDefault="00116064" w:rsidP="00116064">
      <w:pPr>
        <w:pStyle w:val="Paragraphedeliste"/>
        <w:numPr>
          <w:ilvl w:val="0"/>
          <w:numId w:val="76"/>
        </w:numPr>
        <w:rPr>
          <w:ins w:id="897" w:author="VOYER Raphael" w:date="2021-06-16T10:06:00Z"/>
          <w:rFonts w:ascii="Arial" w:eastAsia="SimSun" w:hAnsi="Arial" w:cs="Arial"/>
          <w:color w:val="000080"/>
          <w:lang w:val="fr-FR" w:eastAsia="zh-CN"/>
        </w:rPr>
      </w:pPr>
      <w:ins w:id="898" w:author="VOYER Raphael" w:date="2021-06-16T10:05:00Z">
        <w:r>
          <w:rPr>
            <w:rFonts w:ascii="Arial" w:eastAsia="SimSun" w:hAnsi="Arial" w:cs="Arial"/>
            <w:color w:val="000080"/>
            <w:lang w:val="fr-FR" w:eastAsia="zh-CN"/>
          </w:rPr>
          <w:t xml:space="preserve">Les sous réseaux </w:t>
        </w:r>
      </w:ins>
      <w:ins w:id="899" w:author="VOYER Raphael" w:date="2021-06-16T10:06:00Z">
        <w:r>
          <w:rPr>
            <w:rFonts w:ascii="Arial" w:eastAsia="SimSun" w:hAnsi="Arial" w:cs="Arial"/>
            <w:color w:val="000080"/>
            <w:lang w:val="fr-FR" w:eastAsia="zh-CN"/>
          </w:rPr>
          <w:t>autorisé</w:t>
        </w:r>
      </w:ins>
      <w:ins w:id="900" w:author="VOYER Raphael" w:date="2021-06-16T10:14:00Z">
        <w:r w:rsidR="00677CE0">
          <w:rPr>
            <w:rFonts w:ascii="Arial" w:eastAsia="SimSun" w:hAnsi="Arial" w:cs="Arial"/>
            <w:color w:val="000080"/>
            <w:lang w:val="fr-FR" w:eastAsia="zh-CN"/>
          </w:rPr>
          <w:t>s</w:t>
        </w:r>
      </w:ins>
      <w:ins w:id="901" w:author="VOYER Raphael" w:date="2021-06-16T10:06:00Z">
        <w:r>
          <w:rPr>
            <w:rFonts w:ascii="Arial" w:eastAsia="SimSun" w:hAnsi="Arial" w:cs="Arial"/>
            <w:color w:val="000080"/>
            <w:lang w:val="fr-FR" w:eastAsia="zh-CN"/>
          </w:rPr>
          <w:t xml:space="preserve"> </w:t>
        </w:r>
      </w:ins>
      <w:ins w:id="902" w:author="VOYER Raphael" w:date="2021-06-16T10:14:00Z">
        <w:r w:rsidR="00677CE0">
          <w:rPr>
            <w:rFonts w:ascii="Arial" w:eastAsia="SimSun" w:hAnsi="Arial" w:cs="Arial"/>
            <w:color w:val="000080"/>
            <w:lang w:val="fr-FR" w:eastAsia="zh-CN"/>
          </w:rPr>
          <w:t>à</w:t>
        </w:r>
      </w:ins>
      <w:ins w:id="903" w:author="VOYER Raphael" w:date="2021-06-16T10:06:00Z">
        <w:r>
          <w:rPr>
            <w:rFonts w:ascii="Arial" w:eastAsia="SimSun" w:hAnsi="Arial" w:cs="Arial"/>
            <w:color w:val="000080"/>
            <w:lang w:val="fr-FR" w:eastAsia="zh-CN"/>
          </w:rPr>
          <w:t xml:space="preserve"> envoy</w:t>
        </w:r>
      </w:ins>
      <w:ins w:id="904" w:author="VOYER Raphael" w:date="2021-06-16T10:14:00Z">
        <w:r w:rsidR="00677CE0">
          <w:rPr>
            <w:rFonts w:ascii="Arial" w:eastAsia="SimSun" w:hAnsi="Arial" w:cs="Arial"/>
            <w:color w:val="000080"/>
            <w:lang w:val="fr-FR" w:eastAsia="zh-CN"/>
          </w:rPr>
          <w:t>er</w:t>
        </w:r>
      </w:ins>
      <w:ins w:id="905" w:author="VOYER Raphael" w:date="2021-06-16T10:06:00Z">
        <w:r>
          <w:rPr>
            <w:rFonts w:ascii="Arial" w:eastAsia="SimSun" w:hAnsi="Arial" w:cs="Arial"/>
            <w:color w:val="000080"/>
            <w:lang w:val="fr-FR" w:eastAsia="zh-CN"/>
          </w:rPr>
          <w:t xml:space="preserve"> les logs</w:t>
        </w:r>
      </w:ins>
    </w:p>
    <w:p w:rsidR="00116064" w:rsidRDefault="00116064" w:rsidP="00116064">
      <w:pPr>
        <w:pStyle w:val="Paragraphedeliste"/>
        <w:numPr>
          <w:ilvl w:val="0"/>
          <w:numId w:val="76"/>
        </w:numPr>
        <w:rPr>
          <w:ins w:id="906" w:author="VOYER Raphael" w:date="2021-06-16T10:07:00Z"/>
          <w:rFonts w:ascii="Arial" w:eastAsia="SimSun" w:hAnsi="Arial" w:cs="Arial"/>
          <w:color w:val="000080"/>
          <w:lang w:val="fr-FR" w:eastAsia="zh-CN"/>
        </w:rPr>
      </w:pPr>
      <w:ins w:id="907" w:author="VOYER Raphael" w:date="2021-06-16T10:06:00Z">
        <w:r>
          <w:rPr>
            <w:rFonts w:ascii="Arial" w:eastAsia="SimSun" w:hAnsi="Arial" w:cs="Arial"/>
            <w:color w:val="000080"/>
            <w:lang w:val="fr-FR" w:eastAsia="zh-CN"/>
          </w:rPr>
          <w:t>Installation de Python3 et des dépend</w:t>
        </w:r>
      </w:ins>
      <w:ins w:id="908" w:author="VOYER Raphael" w:date="2021-06-16T10:07:00Z">
        <w:r>
          <w:rPr>
            <w:rFonts w:ascii="Arial" w:eastAsia="SimSun" w:hAnsi="Arial" w:cs="Arial"/>
            <w:color w:val="000080"/>
            <w:lang w:val="fr-FR" w:eastAsia="zh-CN"/>
          </w:rPr>
          <w:t>ances</w:t>
        </w:r>
      </w:ins>
    </w:p>
    <w:p w:rsidR="00116064" w:rsidRDefault="00116064" w:rsidP="00116064">
      <w:pPr>
        <w:pStyle w:val="Paragraphedeliste"/>
        <w:numPr>
          <w:ilvl w:val="0"/>
          <w:numId w:val="76"/>
        </w:numPr>
        <w:rPr>
          <w:ins w:id="909" w:author="VOYER Raphael" w:date="2021-06-16T10:07:00Z"/>
          <w:rFonts w:ascii="Arial" w:eastAsia="SimSun" w:hAnsi="Arial" w:cs="Arial"/>
          <w:color w:val="000080"/>
          <w:lang w:val="fr-FR" w:eastAsia="zh-CN"/>
        </w:rPr>
      </w:pPr>
      <w:ins w:id="910" w:author="VOYER Raphael" w:date="2021-06-16T10:07:00Z">
        <w:r>
          <w:rPr>
            <w:rFonts w:ascii="Arial" w:eastAsia="SimSun" w:hAnsi="Arial" w:cs="Arial"/>
            <w:color w:val="000080"/>
            <w:lang w:val="fr-FR" w:eastAsia="zh-CN"/>
          </w:rPr>
          <w:t xml:space="preserve">Configuration du </w:t>
        </w:r>
        <w:proofErr w:type="spellStart"/>
        <w:r>
          <w:rPr>
            <w:rFonts w:ascii="Arial" w:eastAsia="SimSun" w:hAnsi="Arial" w:cs="Arial"/>
            <w:color w:val="000080"/>
            <w:lang w:val="fr-FR" w:eastAsia="zh-CN"/>
          </w:rPr>
          <w:t>Rsyslog</w:t>
        </w:r>
        <w:proofErr w:type="spellEnd"/>
      </w:ins>
    </w:p>
    <w:p w:rsidR="00116064" w:rsidRDefault="00116064" w:rsidP="00116064">
      <w:pPr>
        <w:pStyle w:val="Paragraphedeliste"/>
        <w:numPr>
          <w:ilvl w:val="0"/>
          <w:numId w:val="76"/>
        </w:numPr>
        <w:rPr>
          <w:ins w:id="911" w:author="VOYER Raphael" w:date="2021-06-16T10:07:00Z"/>
          <w:rFonts w:ascii="Arial" w:eastAsia="SimSun" w:hAnsi="Arial" w:cs="Arial"/>
          <w:color w:val="000080"/>
          <w:lang w:val="fr-FR" w:eastAsia="zh-CN"/>
        </w:rPr>
      </w:pPr>
      <w:ins w:id="912" w:author="VOYER Raphael" w:date="2021-06-16T10:07:00Z">
        <w:r>
          <w:rPr>
            <w:rFonts w:ascii="Arial" w:eastAsia="SimSun" w:hAnsi="Arial" w:cs="Arial"/>
            <w:color w:val="000080"/>
            <w:lang w:val="fr-FR" w:eastAsia="zh-CN"/>
          </w:rPr>
          <w:t xml:space="preserve">Configuration du </w:t>
        </w:r>
        <w:proofErr w:type="spellStart"/>
        <w:r>
          <w:rPr>
            <w:rFonts w:ascii="Arial" w:eastAsia="SimSun" w:hAnsi="Arial" w:cs="Arial"/>
            <w:color w:val="000080"/>
            <w:lang w:val="fr-FR" w:eastAsia="zh-CN"/>
          </w:rPr>
          <w:t>Log</w:t>
        </w:r>
      </w:ins>
      <w:ins w:id="913" w:author="VOYER Raphael" w:date="2021-06-16T10:08:00Z">
        <w:r>
          <w:rPr>
            <w:rFonts w:ascii="Arial" w:eastAsia="SimSun" w:hAnsi="Arial" w:cs="Arial"/>
            <w:color w:val="000080"/>
            <w:lang w:val="fr-FR" w:eastAsia="zh-CN"/>
          </w:rPr>
          <w:t>r</w:t>
        </w:r>
      </w:ins>
      <w:ins w:id="914" w:author="VOYER Raphael" w:date="2021-06-16T10:07:00Z">
        <w:r>
          <w:rPr>
            <w:rFonts w:ascii="Arial" w:eastAsia="SimSun" w:hAnsi="Arial" w:cs="Arial"/>
            <w:color w:val="000080"/>
            <w:lang w:val="fr-FR" w:eastAsia="zh-CN"/>
          </w:rPr>
          <w:t>otate</w:t>
        </w:r>
        <w:proofErr w:type="spellEnd"/>
      </w:ins>
    </w:p>
    <w:p w:rsidR="00116064" w:rsidRDefault="00116064" w:rsidP="00116064">
      <w:pPr>
        <w:pStyle w:val="Paragraphedeliste"/>
        <w:numPr>
          <w:ilvl w:val="0"/>
          <w:numId w:val="76"/>
        </w:numPr>
        <w:rPr>
          <w:ins w:id="915" w:author="VOYER Raphael" w:date="2021-06-16T10:08:00Z"/>
          <w:rFonts w:ascii="Arial" w:eastAsia="SimSun" w:hAnsi="Arial" w:cs="Arial"/>
          <w:color w:val="000080"/>
          <w:lang w:val="fr-FR" w:eastAsia="zh-CN"/>
        </w:rPr>
      </w:pPr>
      <w:ins w:id="916" w:author="VOYER Raphael" w:date="2021-06-16T10:07:00Z">
        <w:r>
          <w:rPr>
            <w:rFonts w:ascii="Arial" w:eastAsia="SimSun" w:hAnsi="Arial" w:cs="Arial"/>
            <w:color w:val="000080"/>
            <w:lang w:val="fr-FR" w:eastAsia="zh-CN"/>
          </w:rPr>
          <w:t xml:space="preserve">Configuration de </w:t>
        </w:r>
        <w:proofErr w:type="spellStart"/>
        <w:r>
          <w:rPr>
            <w:rFonts w:ascii="Arial" w:eastAsia="SimSun" w:hAnsi="Arial" w:cs="Arial"/>
            <w:color w:val="000080"/>
            <w:lang w:val="fr-FR" w:eastAsia="zh-CN"/>
          </w:rPr>
          <w:t>Iptables</w:t>
        </w:r>
        <w:proofErr w:type="spellEnd"/>
        <w:r>
          <w:rPr>
            <w:rFonts w:ascii="Arial" w:eastAsia="SimSun" w:hAnsi="Arial" w:cs="Arial"/>
            <w:color w:val="000080"/>
            <w:lang w:val="fr-FR" w:eastAsia="zh-CN"/>
          </w:rPr>
          <w:t xml:space="preserve"> (pas encore implémenté)</w:t>
        </w:r>
      </w:ins>
    </w:p>
    <w:p w:rsidR="00116064" w:rsidRDefault="00116064" w:rsidP="00116064">
      <w:pPr>
        <w:pStyle w:val="Paragraphedeliste"/>
        <w:numPr>
          <w:ilvl w:val="0"/>
          <w:numId w:val="76"/>
        </w:numPr>
        <w:rPr>
          <w:ins w:id="917" w:author="VOYER Raphael" w:date="2021-06-16T10:12:00Z"/>
          <w:rFonts w:ascii="Arial" w:eastAsia="SimSun" w:hAnsi="Arial" w:cs="Arial"/>
          <w:color w:val="000080"/>
          <w:lang w:val="fr-FR" w:eastAsia="zh-CN"/>
        </w:rPr>
      </w:pPr>
      <w:ins w:id="918" w:author="VOYER Raphael" w:date="2021-06-16T10:08:00Z">
        <w:r>
          <w:rPr>
            <w:rFonts w:ascii="Arial" w:eastAsia="SimSun" w:hAnsi="Arial" w:cs="Arial"/>
            <w:color w:val="000080"/>
            <w:lang w:val="fr-FR" w:eastAsia="zh-CN"/>
          </w:rPr>
          <w:t>Configuration du serveur TFTP</w:t>
        </w:r>
      </w:ins>
    </w:p>
    <w:p w:rsidR="00116064" w:rsidRDefault="00116064" w:rsidP="00116064">
      <w:pPr>
        <w:pStyle w:val="Paragraphedeliste"/>
        <w:numPr>
          <w:ilvl w:val="0"/>
          <w:numId w:val="76"/>
        </w:numPr>
        <w:rPr>
          <w:ins w:id="919" w:author="VOYER Raphael" w:date="2021-06-16T10:13:00Z"/>
          <w:rFonts w:ascii="Arial" w:eastAsia="SimSun" w:hAnsi="Arial" w:cs="Arial"/>
          <w:color w:val="000080"/>
          <w:lang w:val="fr-FR" w:eastAsia="zh-CN"/>
        </w:rPr>
      </w:pPr>
      <w:ins w:id="920" w:author="VOYER Raphael" w:date="2021-06-16T10:12:00Z">
        <w:r>
          <w:rPr>
            <w:rFonts w:ascii="Arial" w:eastAsia="SimSun" w:hAnsi="Arial" w:cs="Arial"/>
            <w:color w:val="000080"/>
            <w:lang w:val="fr-FR" w:eastAsia="zh-CN"/>
          </w:rPr>
          <w:t>Création répertoire /</w:t>
        </w:r>
        <w:proofErr w:type="spellStart"/>
        <w:r>
          <w:rPr>
            <w:rFonts w:ascii="Arial" w:eastAsia="SimSun" w:hAnsi="Arial" w:cs="Arial"/>
            <w:color w:val="000080"/>
            <w:lang w:val="fr-FR" w:eastAsia="zh-CN"/>
          </w:rPr>
          <w:t>opt</w:t>
        </w:r>
        <w:proofErr w:type="spellEnd"/>
        <w:r>
          <w:rPr>
            <w:rFonts w:ascii="Arial" w:eastAsia="SimSun" w:hAnsi="Arial" w:cs="Arial"/>
            <w:color w:val="000080"/>
            <w:lang w:val="fr-FR" w:eastAsia="zh-CN"/>
          </w:rPr>
          <w:t>/</w:t>
        </w:r>
        <w:proofErr w:type="spellStart"/>
        <w:r>
          <w:rPr>
            <w:rFonts w:ascii="Arial" w:eastAsia="SimSun" w:hAnsi="Arial" w:cs="Arial"/>
            <w:color w:val="000080"/>
            <w:lang w:val="fr-FR" w:eastAsia="zh-CN"/>
          </w:rPr>
          <w:t>ALE_Script</w:t>
        </w:r>
      </w:ins>
      <w:proofErr w:type="spellEnd"/>
    </w:p>
    <w:p w:rsidR="00B12CD3" w:rsidRPr="00374C6A" w:rsidDel="00BD0EA4" w:rsidRDefault="00677CE0" w:rsidP="00374C6A">
      <w:pPr>
        <w:pStyle w:val="Paragraphedeliste"/>
        <w:numPr>
          <w:ilvl w:val="0"/>
          <w:numId w:val="76"/>
        </w:numPr>
        <w:rPr>
          <w:del w:id="921" w:author="VOYER Raphael" w:date="2021-06-16T09:47:00Z"/>
          <w:rFonts w:ascii="Arial" w:eastAsia="SimSun" w:hAnsi="Arial" w:cs="Arial"/>
          <w:color w:val="000080"/>
          <w:lang w:eastAsia="zh-CN"/>
          <w:rPrChange w:id="922" w:author="VOYER Raphael" w:date="2021-06-16T11:18:00Z">
            <w:rPr>
              <w:del w:id="923" w:author="VOYER Raphael" w:date="2021-06-16T09:47:00Z"/>
              <w:rFonts w:ascii="Arial" w:eastAsia="SimSun" w:hAnsi="Arial" w:cs="Arial"/>
              <w:color w:val="000080"/>
              <w:lang w:eastAsia="zh-CN"/>
            </w:rPr>
          </w:rPrChange>
        </w:rPr>
        <w:pPrChange w:id="924" w:author="VOYER Raphael" w:date="2021-06-16T11:18:00Z">
          <w:pPr/>
        </w:pPrChange>
      </w:pPr>
      <w:ins w:id="925" w:author="VOYER Raphael" w:date="2021-06-16T10:14:00Z">
        <w:r w:rsidRPr="00677CE0">
          <w:rPr>
            <w:rFonts w:ascii="Arial" w:eastAsia="SimSun" w:hAnsi="Arial" w:cs="Arial"/>
            <w:color w:val="000080"/>
            <w:lang w:eastAsia="zh-CN"/>
            <w:rPrChange w:id="926" w:author="VOYER Raphael" w:date="2021-06-16T10:14:00Z">
              <w:rPr>
                <w:rFonts w:ascii="Arial" w:eastAsia="SimSun" w:hAnsi="Arial" w:cs="Arial"/>
                <w:color w:val="000080"/>
                <w:lang w:val="fr-FR" w:eastAsia="zh-CN"/>
              </w:rPr>
            </w:rPrChange>
          </w:rPr>
          <w:t>Active socket output on s</w:t>
        </w:r>
        <w:r>
          <w:rPr>
            <w:rFonts w:ascii="Arial" w:eastAsia="SimSun" w:hAnsi="Arial" w:cs="Arial"/>
            <w:color w:val="000080"/>
            <w:lang w:eastAsia="zh-CN"/>
          </w:rPr>
          <w:t>witches</w:t>
        </w:r>
      </w:ins>
    </w:p>
    <w:p w:rsidR="00B12CD3" w:rsidRPr="00677CE0" w:rsidDel="00BD0EA4" w:rsidRDefault="00B12CD3" w:rsidP="00374C6A">
      <w:pPr>
        <w:pStyle w:val="Paragraphedeliste"/>
        <w:rPr>
          <w:del w:id="927" w:author="VOYER Raphael" w:date="2021-06-16T09:47:00Z"/>
          <w:lang w:eastAsia="zh-CN"/>
          <w:rPrChange w:id="928" w:author="VOYER Raphael" w:date="2021-06-16T10:14:00Z">
            <w:rPr>
              <w:del w:id="929" w:author="VOYER Raphael" w:date="2021-06-16T09:47:00Z"/>
              <w:rFonts w:ascii="Arial" w:eastAsia="SimSun" w:hAnsi="Arial" w:cs="Arial"/>
              <w:color w:val="000080"/>
              <w:lang w:eastAsia="zh-CN"/>
            </w:rPr>
          </w:rPrChange>
        </w:rPr>
        <w:pPrChange w:id="930" w:author="VOYER Raphael" w:date="2021-06-16T11:18:00Z">
          <w:pPr/>
        </w:pPrChange>
      </w:pPr>
      <w:del w:id="931" w:author="VOYER Raphael" w:date="2021-06-16T09:47:00Z">
        <w:r w:rsidRPr="00677CE0" w:rsidDel="00BD0EA4">
          <w:rPr>
            <w:lang w:eastAsia="zh-CN"/>
            <w:rPrChange w:id="932" w:author="VOYER Raphael" w:date="2021-06-16T10:14:00Z">
              <w:rPr>
                <w:rFonts w:ascii="Arial" w:eastAsia="SimSun" w:hAnsi="Arial" w:cs="Arial"/>
                <w:color w:val="000080"/>
                <w:lang w:eastAsia="zh-CN"/>
              </w:rPr>
            </w:rPrChange>
          </w:rPr>
          <w:delText>The HAVLAN feature on the OmniSwitch provides an elegant and flexible way to connect the cluster nodes directly to the ingress network.  This involves multicasting the service requests on the configured ports.  The multicast criteria is configurable based on destination MAC, destination IP address; egress ports can be statically configured on a server-cluster or they can be registered by IGMP reports.  The server-cluster feature on the OmniSwitch multicasts the incoming packets based on the server-cluster configuration on the ports associated with the server-cluster.</w:delText>
        </w:r>
      </w:del>
    </w:p>
    <w:p w:rsidR="00B12CD3" w:rsidRPr="00677CE0" w:rsidDel="00374C6A" w:rsidRDefault="00B12CD3" w:rsidP="00374C6A">
      <w:pPr>
        <w:pStyle w:val="Paragraphedeliste"/>
        <w:rPr>
          <w:del w:id="933" w:author="VOYER Raphael" w:date="2021-06-16T11:18:00Z"/>
          <w:rPrChange w:id="934" w:author="VOYER Raphael" w:date="2021-06-16T10:14:00Z">
            <w:rPr>
              <w:del w:id="935" w:author="VOYER Raphael" w:date="2021-06-16T11:18:00Z"/>
            </w:rPr>
          </w:rPrChange>
        </w:rPr>
        <w:pPrChange w:id="936" w:author="VOYER Raphael" w:date="2021-06-16T11:18:00Z">
          <w:pPr/>
        </w:pPrChange>
      </w:pPr>
    </w:p>
    <w:p w:rsidR="00855336" w:rsidDel="00374C6A" w:rsidRDefault="00855336" w:rsidP="00374C6A">
      <w:pPr>
        <w:pStyle w:val="Paragraphedeliste"/>
        <w:rPr>
          <w:del w:id="937" w:author="VOYER Raphael" w:date="2021-06-16T11:17:00Z"/>
        </w:rPr>
        <w:pPrChange w:id="938" w:author="VOYER Raphael" w:date="2021-06-16T11:18:00Z">
          <w:pPr/>
        </w:pPrChange>
      </w:pPr>
      <w:del w:id="939" w:author="VOYER Raphael" w:date="2021-06-16T11:17:00Z">
        <w:r w:rsidDel="00374C6A">
          <w:delText xml:space="preserve">With increasing load demand on Data Center, the clustering technologies provide high availability, high resiliency and high scalability. </w:delText>
        </w:r>
      </w:del>
    </w:p>
    <w:p w:rsidR="00855336" w:rsidDel="00374C6A" w:rsidRDefault="00855336" w:rsidP="00374C6A">
      <w:pPr>
        <w:pStyle w:val="Paragraphedeliste"/>
        <w:rPr>
          <w:del w:id="940" w:author="VOYER Raphael" w:date="2021-06-16T11:17:00Z"/>
        </w:rPr>
        <w:pPrChange w:id="941" w:author="VOYER Raphael" w:date="2021-06-16T11:18:00Z">
          <w:pPr/>
        </w:pPrChange>
      </w:pPr>
      <w:del w:id="942" w:author="VOYER Raphael" w:date="2021-06-16T11:17:00Z">
        <w:r w:rsidDel="00374C6A">
          <w:delText>Several solutions exist on the market. The main ones are</w:delText>
        </w:r>
      </w:del>
    </w:p>
    <w:p w:rsidR="00855336" w:rsidDel="00374C6A" w:rsidRDefault="00855336" w:rsidP="00374C6A">
      <w:pPr>
        <w:pStyle w:val="Paragraphedeliste"/>
        <w:rPr>
          <w:del w:id="943" w:author="VOYER Raphael" w:date="2021-06-16T11:17:00Z"/>
        </w:rPr>
        <w:pPrChange w:id="944" w:author="VOYER Raphael" w:date="2021-06-16T11:18:00Z">
          <w:pPr>
            <w:numPr>
              <w:numId w:val="7"/>
            </w:numPr>
            <w:tabs>
              <w:tab w:val="num" w:pos="720"/>
            </w:tabs>
            <w:ind w:left="720" w:hanging="360"/>
            <w:jc w:val="left"/>
          </w:pPr>
        </w:pPrChange>
      </w:pPr>
      <w:del w:id="945" w:author="VOYER Raphael" w:date="2021-06-16T11:17:00Z">
        <w:r w:rsidDel="00374C6A">
          <w:delText>Microsoft NLB (Network Load Balance) available in Windows 2000 Advanced Server, Windows 2003 Server and 2008 Server</w:delText>
        </w:r>
      </w:del>
    </w:p>
    <w:p w:rsidR="00855336" w:rsidDel="00374C6A" w:rsidRDefault="00855336" w:rsidP="00374C6A">
      <w:pPr>
        <w:pStyle w:val="Paragraphedeliste"/>
        <w:rPr>
          <w:del w:id="946" w:author="VOYER Raphael" w:date="2021-06-16T11:17:00Z"/>
        </w:rPr>
        <w:pPrChange w:id="947" w:author="VOYER Raphael" w:date="2021-06-16T11:18:00Z">
          <w:pPr>
            <w:numPr>
              <w:numId w:val="7"/>
            </w:numPr>
            <w:tabs>
              <w:tab w:val="num" w:pos="720"/>
            </w:tabs>
            <w:ind w:left="720" w:hanging="360"/>
            <w:jc w:val="left"/>
          </w:pPr>
        </w:pPrChange>
      </w:pPr>
      <w:del w:id="948" w:author="VOYER Raphael" w:date="2021-06-16T11:17:00Z">
        <w:r w:rsidDel="00374C6A">
          <w:delText>StoneBeat FullCluster</w:delText>
        </w:r>
      </w:del>
    </w:p>
    <w:p w:rsidR="00855336" w:rsidDel="00374C6A" w:rsidRDefault="00855336" w:rsidP="00374C6A">
      <w:pPr>
        <w:pStyle w:val="Paragraphedeliste"/>
        <w:rPr>
          <w:del w:id="949" w:author="VOYER Raphael" w:date="2021-06-16T11:17:00Z"/>
        </w:rPr>
        <w:pPrChange w:id="950" w:author="VOYER Raphael" w:date="2021-06-16T11:18:00Z">
          <w:pPr>
            <w:numPr>
              <w:numId w:val="7"/>
            </w:numPr>
            <w:tabs>
              <w:tab w:val="num" w:pos="720"/>
            </w:tabs>
            <w:ind w:left="720" w:hanging="360"/>
            <w:jc w:val="left"/>
          </w:pPr>
        </w:pPrChange>
      </w:pPr>
      <w:del w:id="951" w:author="VOYER Raphael" w:date="2021-06-16T11:17:00Z">
        <w:r w:rsidDel="00374C6A">
          <w:delText>CheckPoint ClusterXL</w:delText>
        </w:r>
      </w:del>
    </w:p>
    <w:p w:rsidR="00855336" w:rsidDel="00374C6A" w:rsidRDefault="00855336" w:rsidP="00374C6A">
      <w:pPr>
        <w:pStyle w:val="Paragraphedeliste"/>
        <w:rPr>
          <w:del w:id="952" w:author="VOYER Raphael" w:date="2021-06-16T11:17:00Z"/>
        </w:rPr>
        <w:pPrChange w:id="953" w:author="VOYER Raphael" w:date="2021-06-16T11:18:00Z">
          <w:pPr/>
        </w:pPrChange>
      </w:pPr>
    </w:p>
    <w:p w:rsidR="00855336" w:rsidDel="00374C6A" w:rsidRDefault="00855336" w:rsidP="00374C6A">
      <w:pPr>
        <w:pStyle w:val="Paragraphedeliste"/>
        <w:rPr>
          <w:del w:id="954" w:author="VOYER Raphael" w:date="2021-06-16T11:17:00Z"/>
        </w:rPr>
        <w:pPrChange w:id="955" w:author="VOYER Raphael" w:date="2021-06-16T11:18:00Z">
          <w:pPr/>
        </w:pPrChange>
      </w:pPr>
      <w:del w:id="956" w:author="VOYER Raphael" w:date="2021-06-16T11:17:00Z">
        <w:r w:rsidDel="00374C6A">
          <w:delText>All solutions share the same concept. Several servers or interfaces are clustered into a unique IP address. Each interface must be on the same subnet as the cluster IP address. Also, the cluster IP address is also mapped to a unique cluster mac-address. There could be 3 modes of operations:</w:delText>
        </w:r>
      </w:del>
    </w:p>
    <w:p w:rsidR="00855336" w:rsidDel="00374C6A" w:rsidRDefault="00855336" w:rsidP="00374C6A">
      <w:pPr>
        <w:pStyle w:val="Paragraphedeliste"/>
        <w:rPr>
          <w:del w:id="957" w:author="VOYER Raphael" w:date="2021-06-16T11:17:00Z"/>
        </w:rPr>
        <w:pPrChange w:id="958" w:author="VOYER Raphael" w:date="2021-06-16T11:18:00Z">
          <w:pPr>
            <w:numPr>
              <w:numId w:val="8"/>
            </w:numPr>
            <w:tabs>
              <w:tab w:val="num" w:pos="720"/>
            </w:tabs>
            <w:ind w:left="720" w:hanging="360"/>
            <w:jc w:val="left"/>
          </w:pPr>
        </w:pPrChange>
      </w:pPr>
      <w:del w:id="959" w:author="VOYER Raphael" w:date="2021-06-16T11:17:00Z">
        <w:r w:rsidDel="00374C6A">
          <w:delText>Unicast</w:delText>
        </w:r>
      </w:del>
    </w:p>
    <w:p w:rsidR="00855336" w:rsidDel="00374C6A" w:rsidRDefault="00855336" w:rsidP="00374C6A">
      <w:pPr>
        <w:pStyle w:val="Paragraphedeliste"/>
        <w:rPr>
          <w:del w:id="960" w:author="VOYER Raphael" w:date="2021-06-16T11:17:00Z"/>
        </w:rPr>
        <w:pPrChange w:id="961" w:author="VOYER Raphael" w:date="2021-06-16T11:18:00Z">
          <w:pPr>
            <w:numPr>
              <w:numId w:val="8"/>
            </w:numPr>
            <w:tabs>
              <w:tab w:val="num" w:pos="720"/>
            </w:tabs>
            <w:ind w:left="720" w:hanging="360"/>
            <w:jc w:val="left"/>
          </w:pPr>
        </w:pPrChange>
      </w:pPr>
      <w:del w:id="962" w:author="VOYER Raphael" w:date="2021-06-16T11:17:00Z">
        <w:r w:rsidDel="00374C6A">
          <w:delText>Multicast</w:delText>
        </w:r>
      </w:del>
    </w:p>
    <w:p w:rsidR="00855336" w:rsidDel="00374C6A" w:rsidRDefault="00855336" w:rsidP="00374C6A">
      <w:pPr>
        <w:pStyle w:val="Paragraphedeliste"/>
        <w:rPr>
          <w:del w:id="963" w:author="VOYER Raphael" w:date="2021-06-16T11:17:00Z"/>
        </w:rPr>
        <w:pPrChange w:id="964" w:author="VOYER Raphael" w:date="2021-06-16T11:18:00Z">
          <w:pPr>
            <w:numPr>
              <w:numId w:val="8"/>
            </w:numPr>
            <w:tabs>
              <w:tab w:val="num" w:pos="720"/>
            </w:tabs>
            <w:ind w:left="720" w:hanging="360"/>
            <w:jc w:val="left"/>
          </w:pPr>
        </w:pPrChange>
      </w:pPr>
      <w:del w:id="965" w:author="VOYER Raphael" w:date="2021-06-16T11:17:00Z">
        <w:r w:rsidDel="00374C6A">
          <w:delText xml:space="preserve">Multicast with IGMP. </w:delText>
        </w:r>
      </w:del>
    </w:p>
    <w:p w:rsidR="00855336" w:rsidDel="00374C6A" w:rsidRDefault="00855336" w:rsidP="00374C6A">
      <w:pPr>
        <w:pStyle w:val="Paragraphedeliste"/>
        <w:rPr>
          <w:del w:id="966" w:author="VOYER Raphael" w:date="2021-06-16T11:17:00Z"/>
        </w:rPr>
        <w:pPrChange w:id="967" w:author="VOYER Raphael" w:date="2021-06-16T11:18:00Z">
          <w:pPr>
            <w:ind w:left="360"/>
            <w:jc w:val="left"/>
          </w:pPr>
        </w:pPrChange>
      </w:pPr>
    </w:p>
    <w:p w:rsidR="00855336" w:rsidDel="00374C6A" w:rsidRDefault="00855336" w:rsidP="00374C6A">
      <w:pPr>
        <w:pStyle w:val="Paragraphedeliste"/>
        <w:rPr>
          <w:del w:id="968" w:author="VOYER Raphael" w:date="2021-06-16T11:17:00Z"/>
        </w:rPr>
        <w:pPrChange w:id="969" w:author="VOYER Raphael" w:date="2021-06-16T11:18:00Z">
          <w:pPr>
            <w:outlineLvl w:val="0"/>
          </w:pPr>
        </w:pPrChange>
      </w:pPr>
      <w:bookmarkStart w:id="970" w:name="_Toc381025697"/>
      <w:bookmarkStart w:id="971" w:name="_Toc424820285"/>
      <w:del w:id="972" w:author="VOYER Raphael" w:date="2021-06-16T11:17:00Z">
        <w:r w:rsidDel="00374C6A">
          <w:delText>There are typically 2 modes of implementations</w:delText>
        </w:r>
        <w:bookmarkEnd w:id="970"/>
        <w:bookmarkEnd w:id="971"/>
      </w:del>
    </w:p>
    <w:p w:rsidR="00855336" w:rsidDel="00374C6A" w:rsidRDefault="00855336" w:rsidP="00374C6A">
      <w:pPr>
        <w:pStyle w:val="Paragraphedeliste"/>
        <w:rPr>
          <w:del w:id="973" w:author="VOYER Raphael" w:date="2021-06-16T11:17:00Z"/>
        </w:rPr>
        <w:pPrChange w:id="974" w:author="VOYER Raphael" w:date="2021-06-16T11:18:00Z">
          <w:pPr>
            <w:numPr>
              <w:numId w:val="9"/>
            </w:numPr>
            <w:tabs>
              <w:tab w:val="num" w:pos="720"/>
            </w:tabs>
            <w:ind w:left="720" w:hanging="360"/>
            <w:jc w:val="left"/>
          </w:pPr>
        </w:pPrChange>
      </w:pPr>
      <w:del w:id="975" w:author="VOYER Raphael" w:date="2021-06-16T11:17:00Z">
        <w:r w:rsidDel="00374C6A">
          <w:delText>L2</w:delText>
        </w:r>
      </w:del>
    </w:p>
    <w:p w:rsidR="00855336" w:rsidDel="00374C6A" w:rsidRDefault="00855336" w:rsidP="00374C6A">
      <w:pPr>
        <w:pStyle w:val="Paragraphedeliste"/>
        <w:rPr>
          <w:del w:id="976" w:author="VOYER Raphael" w:date="2021-06-16T11:17:00Z"/>
        </w:rPr>
        <w:pPrChange w:id="977" w:author="VOYER Raphael" w:date="2021-06-16T11:18:00Z">
          <w:pPr>
            <w:ind w:left="720"/>
          </w:pPr>
        </w:pPrChange>
      </w:pPr>
      <w:del w:id="978" w:author="VOYER Raphael" w:date="2021-06-16T11:17:00Z">
        <w:r w:rsidDel="00374C6A">
          <w:delText xml:space="preserve">The cluster is attached to a L2 switch on which the frames destined to the cluster </w:delText>
        </w:r>
        <w:smartTag w:uri="urn:schemas-microsoft-com:office:smarttags" w:element="stockticker">
          <w:r w:rsidDel="00374C6A">
            <w:delText>MAC</w:delText>
          </w:r>
        </w:smartTag>
        <w:r w:rsidDel="00374C6A">
          <w:delText xml:space="preserve"> address are to be flooded on all interfaces. </w:delText>
        </w:r>
      </w:del>
    </w:p>
    <w:p w:rsidR="00855336" w:rsidDel="00374C6A" w:rsidRDefault="00855336" w:rsidP="00374C6A">
      <w:pPr>
        <w:pStyle w:val="Paragraphedeliste"/>
        <w:rPr>
          <w:del w:id="979" w:author="VOYER Raphael" w:date="2021-06-16T11:17:00Z"/>
        </w:rPr>
        <w:pPrChange w:id="980" w:author="VOYER Raphael" w:date="2021-06-16T11:18:00Z">
          <w:pPr>
            <w:numPr>
              <w:numId w:val="9"/>
            </w:numPr>
            <w:tabs>
              <w:tab w:val="num" w:pos="720"/>
            </w:tabs>
            <w:ind w:left="720" w:hanging="360"/>
            <w:jc w:val="left"/>
          </w:pPr>
        </w:pPrChange>
      </w:pPr>
      <w:del w:id="981" w:author="VOYER Raphael" w:date="2021-06-16T11:17:00Z">
        <w:r w:rsidDel="00374C6A">
          <w:delText>L3</w:delText>
        </w:r>
      </w:del>
    </w:p>
    <w:p w:rsidR="00855336" w:rsidDel="00374C6A" w:rsidRDefault="00855336" w:rsidP="00374C6A">
      <w:pPr>
        <w:pStyle w:val="Paragraphedeliste"/>
        <w:rPr>
          <w:del w:id="982" w:author="VOYER Raphael" w:date="2021-06-16T11:17:00Z"/>
        </w:rPr>
        <w:pPrChange w:id="983" w:author="VOYER Raphael" w:date="2021-06-16T11:18:00Z">
          <w:pPr>
            <w:ind w:left="720"/>
          </w:pPr>
        </w:pPrChange>
      </w:pPr>
      <w:del w:id="984" w:author="VOYER Raphael" w:date="2021-06-16T11:17:00Z">
        <w:r w:rsidDel="00374C6A">
          <w:delText xml:space="preserve">The cluster is attached to a L3 switch on which the frames destined to the cluster IP address are to be routed to the cluster IP and then flooded on all interfaces. </w:delText>
        </w:r>
      </w:del>
    </w:p>
    <w:p w:rsidR="00045037" w:rsidDel="00374C6A" w:rsidRDefault="00045037" w:rsidP="00374C6A">
      <w:pPr>
        <w:pStyle w:val="Paragraphedeliste"/>
        <w:rPr>
          <w:del w:id="985" w:author="VOYER Raphael" w:date="2021-06-16T11:17:00Z"/>
        </w:rPr>
        <w:pPrChange w:id="986" w:author="VOYER Raphael" w:date="2021-06-16T11:18:00Z">
          <w:pPr>
            <w:ind w:left="720"/>
          </w:pPr>
        </w:pPrChange>
      </w:pPr>
    </w:p>
    <w:p w:rsidR="00045037" w:rsidDel="00374C6A" w:rsidRDefault="00045037" w:rsidP="00374C6A">
      <w:pPr>
        <w:pStyle w:val="Paragraphedeliste"/>
        <w:rPr>
          <w:del w:id="987" w:author="VOYER Raphael" w:date="2021-06-16T11:17:00Z"/>
        </w:rPr>
        <w:pPrChange w:id="988" w:author="VOYER Raphael" w:date="2021-06-16T11:18:00Z">
          <w:pPr/>
        </w:pPrChange>
      </w:pPr>
      <w:del w:id="989" w:author="VOYER Raphael" w:date="2021-06-16T11:17:00Z">
        <w:r w:rsidDel="00374C6A">
          <w:delText>The High Availability Vlan feature</w:delText>
        </w:r>
        <w:r w:rsidR="001D267D" w:rsidDel="00374C6A">
          <w:delText xml:space="preserve"> provides </w:delText>
        </w:r>
        <w:r w:rsidDel="00374C6A">
          <w:delText>an</w:delText>
        </w:r>
        <w:r w:rsidR="001D267D" w:rsidDel="00374C6A">
          <w:delText xml:space="preserve"> implementation </w:delText>
        </w:r>
        <w:r w:rsidDel="00374C6A">
          <w:delText>which supports both modes.</w:delText>
        </w:r>
      </w:del>
    </w:p>
    <w:p w:rsidR="001D267D" w:rsidDel="00374C6A" w:rsidRDefault="00045037" w:rsidP="00374C6A">
      <w:pPr>
        <w:pStyle w:val="Paragraphedeliste"/>
        <w:rPr>
          <w:del w:id="990" w:author="VOYER Raphael" w:date="2021-06-16T11:17:00Z"/>
        </w:rPr>
        <w:pPrChange w:id="991" w:author="VOYER Raphael" w:date="2021-06-16T11:18:00Z">
          <w:pPr/>
        </w:pPrChange>
      </w:pPr>
      <w:del w:id="992" w:author="VOYER Raphael" w:date="2021-06-16T11:17:00Z">
        <w:r w:rsidDel="00374C6A">
          <w:delText>(L2 mode -&gt; L2 HAVLAN and L3 mode -&gt; L3 HAVLAN)</w:delText>
        </w:r>
      </w:del>
    </w:p>
    <w:p w:rsidR="003A67F4" w:rsidDel="00374C6A" w:rsidRDefault="003A67F4" w:rsidP="00374C6A">
      <w:pPr>
        <w:pStyle w:val="Paragraphedeliste"/>
        <w:rPr>
          <w:del w:id="993" w:author="VOYER Raphael" w:date="2021-06-16T11:17:00Z"/>
        </w:rPr>
        <w:pPrChange w:id="994" w:author="VOYER Raphael" w:date="2021-06-16T11:18:00Z">
          <w:pPr/>
        </w:pPrChange>
      </w:pPr>
    </w:p>
    <w:p w:rsidR="003A67F4" w:rsidDel="00374C6A" w:rsidRDefault="003A67F4" w:rsidP="00374C6A">
      <w:pPr>
        <w:pStyle w:val="Paragraphedeliste"/>
        <w:rPr>
          <w:del w:id="995" w:author="VOYER Raphael" w:date="2021-06-16T11:17:00Z"/>
        </w:rPr>
        <w:pPrChange w:id="996" w:author="VOYER Raphael" w:date="2021-06-16T11:18:00Z">
          <w:pPr/>
        </w:pPrChange>
      </w:pPr>
      <w:del w:id="997" w:author="VOYER Raphael" w:date="2021-06-16T11:17:00Z">
        <w:r w:rsidDel="00374C6A">
          <w:delText xml:space="preserve">The l2 mode is currently supported in </w:delText>
        </w:r>
        <w:smartTag w:uri="urn:schemas-microsoft-com:office:smarttags" w:element="stockticker">
          <w:r w:rsidDel="00374C6A">
            <w:delText>AOS</w:delText>
          </w:r>
        </w:smartTag>
        <w:r w:rsidDel="00374C6A">
          <w:delText xml:space="preserve"> using the static mac-address command and l3 mode</w:delText>
        </w:r>
      </w:del>
    </w:p>
    <w:p w:rsidR="003A67F4" w:rsidDel="00374C6A" w:rsidRDefault="003A67F4" w:rsidP="00374C6A">
      <w:pPr>
        <w:pStyle w:val="Paragraphedeliste"/>
        <w:rPr>
          <w:del w:id="998" w:author="VOYER Raphael" w:date="2021-06-16T11:17:00Z"/>
        </w:rPr>
        <w:pPrChange w:id="999" w:author="VOYER Raphael" w:date="2021-06-16T11:18:00Z">
          <w:pPr/>
        </w:pPrChange>
      </w:pPr>
      <w:del w:id="1000" w:author="VOYER Raphael" w:date="2021-06-16T11:17:00Z">
        <w:r w:rsidDel="00374C6A">
          <w:delText>by the static ARP command with the following limitations.</w:delText>
        </w:r>
      </w:del>
    </w:p>
    <w:p w:rsidR="003A67F4" w:rsidDel="00374C6A" w:rsidRDefault="003A67F4" w:rsidP="00374C6A">
      <w:pPr>
        <w:pStyle w:val="Paragraphedeliste"/>
        <w:rPr>
          <w:del w:id="1001" w:author="VOYER Raphael" w:date="2021-06-16T11:17:00Z"/>
        </w:rPr>
        <w:pPrChange w:id="1002" w:author="VOYER Raphael" w:date="2021-06-16T11:18:00Z">
          <w:pPr/>
        </w:pPrChange>
      </w:pPr>
    </w:p>
    <w:p w:rsidR="003A67F4" w:rsidDel="00374C6A" w:rsidRDefault="003A67F4" w:rsidP="00374C6A">
      <w:pPr>
        <w:pStyle w:val="Paragraphedeliste"/>
        <w:rPr>
          <w:del w:id="1003" w:author="VOYER Raphael" w:date="2021-06-16T11:17:00Z"/>
        </w:rPr>
        <w:pPrChange w:id="1004" w:author="VOYER Raphael" w:date="2021-06-16T11:18:00Z">
          <w:pPr/>
        </w:pPrChange>
      </w:pPr>
    </w:p>
    <w:p w:rsidR="003A67F4" w:rsidDel="00374C6A" w:rsidRDefault="003A67F4" w:rsidP="00374C6A">
      <w:pPr>
        <w:pStyle w:val="Paragraphedeliste"/>
        <w:rPr>
          <w:del w:id="1005" w:author="VOYER Raphael" w:date="2021-06-16T11:17:00Z"/>
        </w:rPr>
        <w:pPrChange w:id="1006" w:author="VOYER Raphael" w:date="2021-06-16T11:18:00Z">
          <w:pPr>
            <w:outlineLvl w:val="0"/>
          </w:pPr>
        </w:pPrChange>
      </w:pPr>
      <w:del w:id="1007" w:author="VOYER Raphael" w:date="2021-06-16T11:17:00Z">
        <w:r w:rsidDel="00374C6A">
          <w:delText xml:space="preserve"> </w:delText>
        </w:r>
        <w:bookmarkStart w:id="1008" w:name="_Toc381025698"/>
        <w:bookmarkStart w:id="1009" w:name="_Toc424820286"/>
        <w:r w:rsidRPr="003A67F4" w:rsidDel="00374C6A">
          <w:rPr>
            <w:b/>
          </w:rPr>
          <w:delText xml:space="preserve">Static Mac-learning </w:delText>
        </w:r>
        <w:r w:rsidR="00225800" w:rsidDel="00374C6A">
          <w:rPr>
            <w:b/>
          </w:rPr>
          <w:delText xml:space="preserve">multicast </w:delText>
        </w:r>
        <w:r w:rsidRPr="003A67F4" w:rsidDel="00374C6A">
          <w:rPr>
            <w:b/>
          </w:rPr>
          <w:delText>command Limitations</w:delText>
        </w:r>
        <w:r w:rsidDel="00374C6A">
          <w:delText>:</w:delText>
        </w:r>
        <w:bookmarkEnd w:id="1008"/>
        <w:bookmarkEnd w:id="1009"/>
      </w:del>
    </w:p>
    <w:p w:rsidR="00855336" w:rsidDel="00374C6A" w:rsidRDefault="003A67F4" w:rsidP="00374C6A">
      <w:pPr>
        <w:pStyle w:val="Paragraphedeliste"/>
        <w:rPr>
          <w:del w:id="1010" w:author="VOYER Raphael" w:date="2021-06-16T11:17:00Z"/>
        </w:rPr>
        <w:pPrChange w:id="1011" w:author="VOYER Raphael" w:date="2021-06-16T11:18:00Z">
          <w:pPr/>
        </w:pPrChange>
      </w:pPr>
      <w:del w:id="1012" w:author="VOYER Raphael" w:date="2021-06-16T11:17:00Z">
        <w:r w:rsidDel="00374C6A">
          <w:delText xml:space="preserve">  a) No support of unicast mac </w:delText>
        </w:r>
      </w:del>
    </w:p>
    <w:p w:rsidR="003A67F4" w:rsidDel="00374C6A" w:rsidRDefault="003A67F4" w:rsidP="00374C6A">
      <w:pPr>
        <w:pStyle w:val="Paragraphedeliste"/>
        <w:rPr>
          <w:del w:id="1013" w:author="VOYER Raphael" w:date="2021-06-16T11:17:00Z"/>
        </w:rPr>
        <w:pPrChange w:id="1014" w:author="VOYER Raphael" w:date="2021-06-16T11:18:00Z">
          <w:pPr/>
        </w:pPrChange>
      </w:pPr>
      <w:del w:id="1015" w:author="VOYER Raphael" w:date="2021-06-16T11:17:00Z">
        <w:r w:rsidDel="00374C6A">
          <w:delText xml:space="preserve">  b) No support of IP multicast mac.</w:delText>
        </w:r>
      </w:del>
    </w:p>
    <w:p w:rsidR="003A67F4" w:rsidDel="00374C6A" w:rsidRDefault="003A67F4" w:rsidP="00374C6A">
      <w:pPr>
        <w:pStyle w:val="Paragraphedeliste"/>
        <w:rPr>
          <w:del w:id="1016" w:author="VOYER Raphael" w:date="2021-06-16T11:17:00Z"/>
        </w:rPr>
        <w:pPrChange w:id="1017" w:author="VOYER Raphael" w:date="2021-06-16T11:18:00Z">
          <w:pPr/>
        </w:pPrChange>
      </w:pPr>
    </w:p>
    <w:p w:rsidR="003A67F4" w:rsidDel="00374C6A" w:rsidRDefault="003A67F4" w:rsidP="00374C6A">
      <w:pPr>
        <w:pStyle w:val="Paragraphedeliste"/>
        <w:rPr>
          <w:del w:id="1018" w:author="VOYER Raphael" w:date="2021-06-16T11:17:00Z"/>
        </w:rPr>
        <w:pPrChange w:id="1019" w:author="VOYER Raphael" w:date="2021-06-16T11:18:00Z">
          <w:pPr>
            <w:outlineLvl w:val="0"/>
          </w:pPr>
        </w:pPrChange>
      </w:pPr>
      <w:bookmarkStart w:id="1020" w:name="_Toc381025699"/>
      <w:bookmarkStart w:id="1021" w:name="_Toc424820287"/>
      <w:del w:id="1022" w:author="VOYER Raphael" w:date="2021-06-16T11:17:00Z">
        <w:r w:rsidRPr="003A67F4" w:rsidDel="00374C6A">
          <w:rPr>
            <w:b/>
          </w:rPr>
          <w:delText xml:space="preserve">Static </w:delText>
        </w:r>
        <w:r w:rsidR="008801AF" w:rsidDel="00374C6A">
          <w:rPr>
            <w:b/>
          </w:rPr>
          <w:delText xml:space="preserve">unicast/multicast </w:delText>
        </w:r>
        <w:r w:rsidRPr="003A67F4" w:rsidDel="00374C6A">
          <w:rPr>
            <w:b/>
          </w:rPr>
          <w:delText>ARP command limitations</w:delText>
        </w:r>
        <w:r w:rsidDel="00374C6A">
          <w:delText>:</w:delText>
        </w:r>
        <w:bookmarkEnd w:id="1020"/>
        <w:bookmarkEnd w:id="1021"/>
      </w:del>
    </w:p>
    <w:p w:rsidR="003A67F4" w:rsidDel="00374C6A" w:rsidRDefault="003A67F4" w:rsidP="00374C6A">
      <w:pPr>
        <w:pStyle w:val="Paragraphedeliste"/>
        <w:rPr>
          <w:del w:id="1023" w:author="VOYER Raphael" w:date="2021-06-16T11:17:00Z"/>
        </w:rPr>
        <w:pPrChange w:id="1024" w:author="VOYER Raphael" w:date="2021-06-16T11:18:00Z">
          <w:pPr/>
        </w:pPrChange>
      </w:pPr>
      <w:del w:id="1025" w:author="VOYER Raphael" w:date="2021-06-16T11:17:00Z">
        <w:r w:rsidDel="00374C6A">
          <w:delText xml:space="preserve">  a) No support for dynamic ARP resolution</w:delText>
        </w:r>
        <w:r w:rsidR="008801AF" w:rsidDel="00374C6A">
          <w:delText xml:space="preserve"> for multicast mac.</w:delText>
        </w:r>
      </w:del>
    </w:p>
    <w:p w:rsidR="003A67F4" w:rsidDel="00374C6A" w:rsidRDefault="003A67F4" w:rsidP="00374C6A">
      <w:pPr>
        <w:pStyle w:val="Paragraphedeliste"/>
        <w:rPr>
          <w:del w:id="1026" w:author="VOYER Raphael" w:date="2021-06-16T11:17:00Z"/>
        </w:rPr>
        <w:pPrChange w:id="1027" w:author="VOYER Raphael" w:date="2021-06-16T11:18:00Z">
          <w:pPr/>
        </w:pPrChange>
      </w:pPr>
      <w:del w:id="1028" w:author="VOYER Raphael" w:date="2021-06-16T11:17:00Z">
        <w:r w:rsidDel="00374C6A">
          <w:delText xml:space="preserve">  b) No support for multiple ports for an ARP entry.</w:delText>
        </w:r>
      </w:del>
    </w:p>
    <w:p w:rsidR="003A67F4" w:rsidDel="00374C6A" w:rsidRDefault="003A67F4" w:rsidP="00374C6A">
      <w:pPr>
        <w:pStyle w:val="Paragraphedeliste"/>
        <w:rPr>
          <w:del w:id="1029" w:author="VOYER Raphael" w:date="2021-06-16T11:17:00Z"/>
        </w:rPr>
        <w:pPrChange w:id="1030" w:author="VOYER Raphael" w:date="2021-06-16T11:18:00Z">
          <w:pPr/>
        </w:pPrChange>
      </w:pPr>
      <w:del w:id="1031" w:author="VOYER Raphael" w:date="2021-06-16T11:17:00Z">
        <w:r w:rsidDel="00374C6A">
          <w:delText xml:space="preserve">  c) No support for dynam</w:delText>
        </w:r>
        <w:r w:rsidR="00225800" w:rsidDel="00374C6A">
          <w:delText xml:space="preserve">ic IGMP reports. </w:delText>
        </w:r>
      </w:del>
    </w:p>
    <w:p w:rsidR="003A67F4" w:rsidDel="00374C6A" w:rsidRDefault="003A67F4" w:rsidP="00374C6A">
      <w:pPr>
        <w:pStyle w:val="Paragraphedeliste"/>
        <w:rPr>
          <w:del w:id="1032" w:author="VOYER Raphael" w:date="2021-06-16T11:17:00Z"/>
        </w:rPr>
        <w:pPrChange w:id="1033" w:author="VOYER Raphael" w:date="2021-06-16T11:18:00Z">
          <w:pPr/>
        </w:pPrChange>
      </w:pPr>
    </w:p>
    <w:p w:rsidR="003A67F4" w:rsidDel="00374C6A" w:rsidRDefault="003A67F4" w:rsidP="00374C6A">
      <w:pPr>
        <w:pStyle w:val="Paragraphedeliste"/>
        <w:rPr>
          <w:del w:id="1034" w:author="VOYER Raphael" w:date="2021-06-16T11:17:00Z"/>
        </w:rPr>
        <w:pPrChange w:id="1035" w:author="VOYER Raphael" w:date="2021-06-16T11:18:00Z">
          <w:pPr/>
        </w:pPrChange>
      </w:pPr>
    </w:p>
    <w:p w:rsidR="003A67F4" w:rsidDel="00374C6A" w:rsidRDefault="003A67F4" w:rsidP="00374C6A">
      <w:pPr>
        <w:pStyle w:val="Paragraphedeliste"/>
        <w:rPr>
          <w:del w:id="1036" w:author="VOYER Raphael" w:date="2021-06-16T11:17:00Z"/>
        </w:rPr>
        <w:pPrChange w:id="1037" w:author="VOYER Raphael" w:date="2021-06-16T11:18:00Z">
          <w:pPr/>
        </w:pPrChange>
      </w:pPr>
      <w:del w:id="1038" w:author="VOYER Raphael" w:date="2021-06-16T11:17:00Z">
        <w:r w:rsidDel="00374C6A">
          <w:delText>The HAVLAN feature enhances the current features supported as well as addresses the above</w:delText>
        </w:r>
      </w:del>
    </w:p>
    <w:p w:rsidR="003A67F4" w:rsidDel="00374C6A" w:rsidRDefault="003A67F4" w:rsidP="00374C6A">
      <w:pPr>
        <w:pStyle w:val="Paragraphedeliste"/>
        <w:rPr>
          <w:del w:id="1039" w:author="VOYER Raphael" w:date="2021-06-16T11:17:00Z"/>
        </w:rPr>
        <w:pPrChange w:id="1040" w:author="VOYER Raphael" w:date="2021-06-16T11:18:00Z">
          <w:pPr/>
        </w:pPrChange>
      </w:pPr>
      <w:del w:id="1041" w:author="VOYER Raphael" w:date="2021-06-16T11:17:00Z">
        <w:r w:rsidDel="00374C6A">
          <w:delText>limitations using a new management framework.</w:delText>
        </w:r>
      </w:del>
    </w:p>
    <w:p w:rsidR="003A67F4" w:rsidDel="00374C6A" w:rsidRDefault="003A67F4" w:rsidP="00374C6A">
      <w:pPr>
        <w:pStyle w:val="Paragraphedeliste"/>
        <w:rPr>
          <w:del w:id="1042" w:author="VOYER Raphael" w:date="2021-06-16T11:17:00Z"/>
        </w:rPr>
        <w:pPrChange w:id="1043" w:author="VOYER Raphael" w:date="2021-06-16T11:18:00Z">
          <w:pPr/>
        </w:pPrChange>
      </w:pPr>
    </w:p>
    <w:p w:rsidR="00855336" w:rsidDel="00374C6A" w:rsidRDefault="00855336" w:rsidP="00374C6A">
      <w:pPr>
        <w:pStyle w:val="Paragraphedeliste"/>
        <w:rPr>
          <w:del w:id="1044" w:author="VOYER Raphael" w:date="2021-06-16T11:17:00Z"/>
        </w:rPr>
        <w:pPrChange w:id="1045" w:author="VOYER Raphael" w:date="2021-06-16T11:18:00Z">
          <w:pPr>
            <w:ind w:left="720"/>
          </w:pPr>
        </w:pPrChange>
      </w:pPr>
    </w:p>
    <w:p w:rsidR="00855336" w:rsidRPr="00C8033D" w:rsidDel="00374C6A" w:rsidRDefault="00855336" w:rsidP="00374C6A">
      <w:pPr>
        <w:pStyle w:val="Paragraphedeliste"/>
        <w:rPr>
          <w:del w:id="1046" w:author="VOYER Raphael" w:date="2021-06-16T11:17:00Z"/>
          <w:b/>
          <w:bCs/>
          <w:sz w:val="28"/>
          <w:szCs w:val="28"/>
        </w:rPr>
        <w:pPrChange w:id="1047" w:author="VOYER Raphael" w:date="2021-06-16T11:18:00Z">
          <w:pPr>
            <w:outlineLvl w:val="0"/>
          </w:pPr>
        </w:pPrChange>
      </w:pPr>
      <w:bookmarkStart w:id="1048" w:name="_Toc381025700"/>
      <w:bookmarkStart w:id="1049" w:name="_Toc424820288"/>
      <w:del w:id="1050" w:author="VOYER Raphael" w:date="2021-06-16T11:17:00Z">
        <w:r w:rsidRPr="002127C1" w:rsidDel="00374C6A">
          <w:rPr>
            <w:b/>
            <w:sz w:val="28"/>
            <w:szCs w:val="28"/>
          </w:rPr>
          <w:delText>2.1.1</w:delText>
        </w:r>
        <w:r w:rsidDel="00374C6A">
          <w:rPr>
            <w:b/>
            <w:sz w:val="28"/>
            <w:szCs w:val="28"/>
          </w:rPr>
          <w:delText xml:space="preserve"> </w:delText>
        </w:r>
        <w:r w:rsidRPr="00C8033D" w:rsidDel="00374C6A">
          <w:rPr>
            <w:b/>
            <w:bCs/>
            <w:sz w:val="28"/>
            <w:szCs w:val="28"/>
          </w:rPr>
          <w:delText>Stonebeat FullCluster Overview:</w:delText>
        </w:r>
        <w:bookmarkEnd w:id="1048"/>
        <w:bookmarkEnd w:id="1049"/>
        <w:r w:rsidRPr="00C8033D" w:rsidDel="00374C6A">
          <w:rPr>
            <w:b/>
            <w:bCs/>
            <w:sz w:val="28"/>
            <w:szCs w:val="28"/>
          </w:rPr>
          <w:delText xml:space="preserve"> </w:delText>
        </w:r>
      </w:del>
    </w:p>
    <w:p w:rsidR="00855336" w:rsidRPr="00C8033D" w:rsidDel="00374C6A" w:rsidRDefault="00855336" w:rsidP="00374C6A">
      <w:pPr>
        <w:pStyle w:val="Paragraphedeliste"/>
        <w:rPr>
          <w:del w:id="1051" w:author="VOYER Raphael" w:date="2021-06-16T11:17:00Z"/>
        </w:rPr>
        <w:pPrChange w:id="1052" w:author="VOYER Raphael" w:date="2021-06-16T11:18:00Z">
          <w:pPr/>
        </w:pPrChange>
      </w:pPr>
    </w:p>
    <w:p w:rsidR="00E305B9" w:rsidDel="00374C6A" w:rsidRDefault="00855336" w:rsidP="00374C6A">
      <w:pPr>
        <w:pStyle w:val="Paragraphedeliste"/>
        <w:rPr>
          <w:del w:id="1053" w:author="VOYER Raphael" w:date="2021-06-16T11:17:00Z"/>
        </w:rPr>
        <w:pPrChange w:id="1054" w:author="VOYER Raphael" w:date="2021-06-16T11:18:00Z">
          <w:pPr/>
        </w:pPrChange>
      </w:pPr>
      <w:del w:id="1055" w:author="VOYER Raphael" w:date="2021-06-16T11:17:00Z">
        <w:r w:rsidRPr="00C8033D" w:rsidDel="00374C6A">
          <w:delText xml:space="preserve"> StoneBeat FullCluster is a complete high-availability solution enabling redundancy, fault detection, and full transparency. The solution makes firewalls redundant by taking multiple firewall machines and giving them a single network identity. (Virtual IP). If one of the firewall</w:delText>
        </w:r>
        <w:r w:rsidDel="00374C6A">
          <w:delText xml:space="preserve"> </w:delText>
        </w:r>
        <w:r w:rsidRPr="00C8033D" w:rsidDel="00374C6A">
          <w:delText xml:space="preserve">machines fails, the others take over its load quickly, automatically, and flexibly. When a </w:delText>
        </w:r>
        <w:r w:rsidRPr="002127C1" w:rsidDel="00374C6A">
          <w:delText>failure occurs, the duties of a failed firewall node are quickly</w:delText>
        </w:r>
        <w:r w:rsidDel="00374C6A">
          <w:delText xml:space="preserve"> </w:delText>
        </w:r>
        <w:r w:rsidRPr="002127C1" w:rsidDel="00374C6A">
          <w:delText>and automatically assumed by the other nodes in the cluster.</w:delText>
        </w:r>
      </w:del>
    </w:p>
    <w:p w:rsidR="00562555" w:rsidRPr="002B5E4E" w:rsidDel="00374C6A" w:rsidRDefault="00562555" w:rsidP="00374C6A">
      <w:pPr>
        <w:pStyle w:val="Paragraphedeliste"/>
        <w:rPr>
          <w:del w:id="1056" w:author="VOYER Raphael" w:date="2021-06-16T11:17:00Z"/>
        </w:rPr>
        <w:pPrChange w:id="1057" w:author="VOYER Raphael" w:date="2021-06-16T11:18:00Z">
          <w:pPr/>
        </w:pPrChange>
      </w:pPr>
    </w:p>
    <w:p w:rsidR="00855336" w:rsidDel="00374C6A" w:rsidRDefault="00855336" w:rsidP="00374C6A">
      <w:pPr>
        <w:pStyle w:val="Paragraphedeliste"/>
        <w:rPr>
          <w:del w:id="1058" w:author="VOYER Raphael" w:date="2021-06-16T11:17:00Z"/>
          <w:b/>
          <w:sz w:val="28"/>
          <w:szCs w:val="28"/>
        </w:rPr>
        <w:pPrChange w:id="1059" w:author="VOYER Raphael" w:date="2021-06-16T11:18:00Z">
          <w:pPr>
            <w:outlineLvl w:val="0"/>
          </w:pPr>
        </w:pPrChange>
      </w:pPr>
      <w:bookmarkStart w:id="1060" w:name="_Toc381025701"/>
      <w:bookmarkStart w:id="1061" w:name="_Toc424820289"/>
      <w:del w:id="1062" w:author="VOYER Raphael" w:date="2021-06-16T11:17:00Z">
        <w:r w:rsidRPr="0092399A" w:rsidDel="00374C6A">
          <w:rPr>
            <w:b/>
            <w:sz w:val="28"/>
            <w:szCs w:val="28"/>
          </w:rPr>
          <w:delText>2.1.2 Clustering</w:delText>
        </w:r>
        <w:bookmarkEnd w:id="1060"/>
        <w:bookmarkEnd w:id="1061"/>
      </w:del>
    </w:p>
    <w:p w:rsidR="00855336" w:rsidDel="00374C6A" w:rsidRDefault="00855336" w:rsidP="00374C6A">
      <w:pPr>
        <w:pStyle w:val="Paragraphedeliste"/>
        <w:rPr>
          <w:del w:id="1063" w:author="VOYER Raphael" w:date="2021-06-16T11:17:00Z"/>
          <w:b/>
          <w:sz w:val="28"/>
          <w:szCs w:val="28"/>
        </w:rPr>
        <w:pPrChange w:id="1064" w:author="VOYER Raphael" w:date="2021-06-16T11:18:00Z">
          <w:pPr/>
        </w:pPrChange>
      </w:pPr>
    </w:p>
    <w:p w:rsidR="00855336" w:rsidRPr="00200E28" w:rsidDel="00374C6A" w:rsidRDefault="00855336" w:rsidP="00374C6A">
      <w:pPr>
        <w:pStyle w:val="Paragraphedeliste"/>
        <w:rPr>
          <w:del w:id="1065" w:author="VOYER Raphael" w:date="2021-06-16T11:17:00Z"/>
        </w:rPr>
        <w:pPrChange w:id="1066" w:author="VOYER Raphael" w:date="2021-06-16T11:18:00Z">
          <w:pPr/>
        </w:pPrChange>
      </w:pPr>
      <w:del w:id="1067" w:author="VOYER Raphael" w:date="2021-06-16T11:17:00Z">
        <w:r w:rsidRPr="00200E28" w:rsidDel="00374C6A">
          <w:delText>The clustering protocol enables the nodes to maintain an identical view of the</w:delText>
        </w:r>
        <w:r w:rsidDel="00374C6A">
          <w:delText xml:space="preserve"> </w:delText>
        </w:r>
        <w:r w:rsidRPr="00200E28" w:rsidDel="00374C6A">
          <w:delText>cluster status. The nodes can maintain an identical view because they</w:delText>
        </w:r>
        <w:r w:rsidDel="00374C6A">
          <w:delText xml:space="preserve"> </w:delText>
        </w:r>
        <w:r w:rsidRPr="00200E28" w:rsidDel="00374C6A">
          <w:delText>periodically exchange information, always incorporating in their own view the</w:delText>
        </w:r>
        <w:r w:rsidDel="00374C6A">
          <w:delText xml:space="preserve"> </w:delText>
        </w:r>
        <w:r w:rsidRPr="00200E28" w:rsidDel="00374C6A">
          <w:delText>views of the other nodes. The information is exchanged as part of a special</w:delText>
        </w:r>
        <w:r w:rsidDel="00374C6A">
          <w:delText xml:space="preserve"> </w:delText>
        </w:r>
        <w:r w:rsidRPr="00200E28" w:rsidDel="00374C6A">
          <w:delText>heartbeat protocol.</w:delText>
        </w:r>
      </w:del>
    </w:p>
    <w:p w:rsidR="00855336" w:rsidDel="00374C6A" w:rsidRDefault="00855336" w:rsidP="00374C6A">
      <w:pPr>
        <w:pStyle w:val="Paragraphedeliste"/>
        <w:rPr>
          <w:del w:id="1068" w:author="VOYER Raphael" w:date="2021-06-16T11:17:00Z"/>
        </w:rPr>
        <w:pPrChange w:id="1069" w:author="VOYER Raphael" w:date="2021-06-16T11:18:00Z">
          <w:pPr/>
        </w:pPrChange>
      </w:pPr>
    </w:p>
    <w:p w:rsidR="00855336" w:rsidRPr="00200E28" w:rsidDel="00374C6A" w:rsidRDefault="00855336" w:rsidP="00374C6A">
      <w:pPr>
        <w:pStyle w:val="Paragraphedeliste"/>
        <w:rPr>
          <w:del w:id="1070" w:author="VOYER Raphael" w:date="2021-06-16T11:17:00Z"/>
        </w:rPr>
        <w:pPrChange w:id="1071" w:author="VOYER Raphael" w:date="2021-06-16T11:18:00Z">
          <w:pPr/>
        </w:pPrChange>
      </w:pPr>
      <w:del w:id="1072" w:author="VOYER Raphael" w:date="2021-06-16T11:17:00Z">
        <w:r w:rsidRPr="00200E28" w:rsidDel="00374C6A">
          <w:delText>The nodes exchange information about the following:</w:delText>
        </w:r>
      </w:del>
    </w:p>
    <w:p w:rsidR="00855336" w:rsidRPr="00200E28" w:rsidDel="00374C6A" w:rsidRDefault="00855336" w:rsidP="00374C6A">
      <w:pPr>
        <w:pStyle w:val="Paragraphedeliste"/>
        <w:rPr>
          <w:del w:id="1073" w:author="VOYER Raphael" w:date="2021-06-16T11:17:00Z"/>
        </w:rPr>
        <w:pPrChange w:id="1074" w:author="VOYER Raphael" w:date="2021-06-16T11:18:00Z">
          <w:pPr>
            <w:numPr>
              <w:numId w:val="10"/>
            </w:numPr>
            <w:tabs>
              <w:tab w:val="num" w:pos="720"/>
            </w:tabs>
            <w:ind w:left="720" w:hanging="360"/>
          </w:pPr>
        </w:pPrChange>
      </w:pPr>
      <w:del w:id="1075" w:author="VOYER Raphael" w:date="2021-06-16T11:17:00Z">
        <w:r w:rsidRPr="00200E28" w:rsidDel="00374C6A">
          <w:delText>Which nodes are online</w:delText>
        </w:r>
      </w:del>
    </w:p>
    <w:p w:rsidR="00855336" w:rsidRPr="00200E28" w:rsidDel="00374C6A" w:rsidRDefault="00855336" w:rsidP="00374C6A">
      <w:pPr>
        <w:pStyle w:val="Paragraphedeliste"/>
        <w:rPr>
          <w:del w:id="1076" w:author="VOYER Raphael" w:date="2021-06-16T11:17:00Z"/>
        </w:rPr>
        <w:pPrChange w:id="1077" w:author="VOYER Raphael" w:date="2021-06-16T11:18:00Z">
          <w:pPr>
            <w:numPr>
              <w:numId w:val="10"/>
            </w:numPr>
            <w:tabs>
              <w:tab w:val="num" w:pos="720"/>
            </w:tabs>
            <w:ind w:left="720" w:hanging="360"/>
          </w:pPr>
        </w:pPrChange>
      </w:pPr>
      <w:del w:id="1078" w:author="VOYER Raphael" w:date="2021-06-16T11:17:00Z">
        <w:r w:rsidRPr="00200E28" w:rsidDel="00374C6A">
          <w:delText>The capacity of each online node</w:delText>
        </w:r>
      </w:del>
    </w:p>
    <w:p w:rsidR="00855336" w:rsidRPr="00200E28" w:rsidDel="00374C6A" w:rsidRDefault="00855336" w:rsidP="00374C6A">
      <w:pPr>
        <w:pStyle w:val="Paragraphedeliste"/>
        <w:rPr>
          <w:del w:id="1079" w:author="VOYER Raphael" w:date="2021-06-16T11:17:00Z"/>
        </w:rPr>
        <w:pPrChange w:id="1080" w:author="VOYER Raphael" w:date="2021-06-16T11:18:00Z">
          <w:pPr>
            <w:numPr>
              <w:numId w:val="10"/>
            </w:numPr>
            <w:tabs>
              <w:tab w:val="num" w:pos="720"/>
            </w:tabs>
            <w:ind w:left="720" w:hanging="360"/>
          </w:pPr>
        </w:pPrChange>
      </w:pPr>
      <w:del w:id="1081" w:author="VOYER Raphael" w:date="2021-06-16T11:17:00Z">
        <w:r w:rsidRPr="00200E28" w:rsidDel="00374C6A">
          <w:delText>How much load is each node handling</w:delText>
        </w:r>
      </w:del>
    </w:p>
    <w:p w:rsidR="00855336" w:rsidDel="00374C6A" w:rsidRDefault="00855336" w:rsidP="00374C6A">
      <w:pPr>
        <w:pStyle w:val="Paragraphedeliste"/>
        <w:rPr>
          <w:del w:id="1082" w:author="VOYER Raphael" w:date="2021-06-16T11:17:00Z"/>
        </w:rPr>
        <w:pPrChange w:id="1083" w:author="VOYER Raphael" w:date="2021-06-16T11:18:00Z">
          <w:pPr>
            <w:numPr>
              <w:numId w:val="10"/>
            </w:numPr>
            <w:tabs>
              <w:tab w:val="num" w:pos="720"/>
            </w:tabs>
            <w:ind w:left="720" w:hanging="360"/>
          </w:pPr>
        </w:pPrChange>
      </w:pPr>
      <w:del w:id="1084" w:author="VOYER Raphael" w:date="2021-06-16T11:17:00Z">
        <w:r w:rsidRPr="00200E28" w:rsidDel="00374C6A">
          <w:delText>Additional data required either by the clustering protocol or by other parts</w:delText>
        </w:r>
        <w:r w:rsidDel="00374C6A">
          <w:delText xml:space="preserve"> </w:delText>
        </w:r>
        <w:r w:rsidRPr="00200E28" w:rsidDel="00374C6A">
          <w:delText>of the system.</w:delText>
        </w:r>
      </w:del>
    </w:p>
    <w:p w:rsidR="00855336" w:rsidRPr="00200E28" w:rsidDel="00374C6A" w:rsidRDefault="00855336" w:rsidP="00374C6A">
      <w:pPr>
        <w:pStyle w:val="Paragraphedeliste"/>
        <w:rPr>
          <w:del w:id="1085" w:author="VOYER Raphael" w:date="2021-06-16T11:17:00Z"/>
        </w:rPr>
        <w:pPrChange w:id="1086" w:author="VOYER Raphael" w:date="2021-06-16T11:18:00Z">
          <w:pPr/>
        </w:pPrChange>
      </w:pPr>
    </w:p>
    <w:p w:rsidR="00855336" w:rsidRPr="00200E28" w:rsidDel="00374C6A" w:rsidRDefault="00855336" w:rsidP="00374C6A">
      <w:pPr>
        <w:pStyle w:val="Paragraphedeliste"/>
        <w:rPr>
          <w:del w:id="1087" w:author="VOYER Raphael" w:date="2021-06-16T11:17:00Z"/>
        </w:rPr>
        <w:pPrChange w:id="1088" w:author="VOYER Raphael" w:date="2021-06-16T11:18:00Z">
          <w:pPr/>
        </w:pPrChange>
      </w:pPr>
      <w:del w:id="1089" w:author="VOYER Raphael" w:date="2021-06-16T11:17:00Z">
        <w:r w:rsidRPr="00200E28" w:rsidDel="00374C6A">
          <w:delText>The clustering protocol is also used for the following purposes:</w:delText>
        </w:r>
      </w:del>
    </w:p>
    <w:p w:rsidR="00855336" w:rsidRPr="00200E28" w:rsidDel="00374C6A" w:rsidRDefault="00855336" w:rsidP="00374C6A">
      <w:pPr>
        <w:pStyle w:val="Paragraphedeliste"/>
        <w:rPr>
          <w:del w:id="1090" w:author="VOYER Raphael" w:date="2021-06-16T11:17:00Z"/>
        </w:rPr>
        <w:pPrChange w:id="1091" w:author="VOYER Raphael" w:date="2021-06-16T11:18:00Z">
          <w:pPr>
            <w:numPr>
              <w:numId w:val="11"/>
            </w:numPr>
            <w:tabs>
              <w:tab w:val="num" w:pos="720"/>
            </w:tabs>
            <w:ind w:left="720" w:hanging="360"/>
          </w:pPr>
        </w:pPrChange>
      </w:pPr>
      <w:del w:id="1092" w:author="VOYER Raphael" w:date="2021-06-16T11:17:00Z">
        <w:r w:rsidRPr="00200E28" w:rsidDel="00374C6A">
          <w:delText>Detecting node failures</w:delText>
        </w:r>
      </w:del>
    </w:p>
    <w:p w:rsidR="00855336" w:rsidRPr="00200E28" w:rsidDel="00374C6A" w:rsidRDefault="00855336" w:rsidP="00374C6A">
      <w:pPr>
        <w:pStyle w:val="Paragraphedeliste"/>
        <w:rPr>
          <w:del w:id="1093" w:author="VOYER Raphael" w:date="2021-06-16T11:17:00Z"/>
        </w:rPr>
        <w:pPrChange w:id="1094" w:author="VOYER Raphael" w:date="2021-06-16T11:18:00Z">
          <w:pPr>
            <w:numPr>
              <w:numId w:val="11"/>
            </w:numPr>
            <w:tabs>
              <w:tab w:val="num" w:pos="720"/>
            </w:tabs>
            <w:ind w:left="720" w:hanging="360"/>
          </w:pPr>
        </w:pPrChange>
      </w:pPr>
      <w:del w:id="1095" w:author="VOYER Raphael" w:date="2021-06-16T11:17:00Z">
        <w:r w:rsidRPr="00200E28" w:rsidDel="00374C6A">
          <w:delText>Isolating failed nodes</w:delText>
        </w:r>
      </w:del>
    </w:p>
    <w:p w:rsidR="00855336" w:rsidDel="00374C6A" w:rsidRDefault="00855336" w:rsidP="00374C6A">
      <w:pPr>
        <w:pStyle w:val="Paragraphedeliste"/>
        <w:rPr>
          <w:del w:id="1096" w:author="VOYER Raphael" w:date="2021-06-16T11:17:00Z"/>
        </w:rPr>
        <w:pPrChange w:id="1097" w:author="VOYER Raphael" w:date="2021-06-16T11:18:00Z">
          <w:pPr>
            <w:numPr>
              <w:numId w:val="11"/>
            </w:numPr>
            <w:tabs>
              <w:tab w:val="num" w:pos="720"/>
            </w:tabs>
            <w:ind w:left="720" w:hanging="360"/>
          </w:pPr>
        </w:pPrChange>
      </w:pPr>
      <w:del w:id="1098" w:author="VOYER Raphael" w:date="2021-06-16T11:17:00Z">
        <w:r w:rsidRPr="00200E28" w:rsidDel="00374C6A">
          <w:delText>Synchronizing load balancing decisions so that filtering is adjusted</w:delText>
        </w:r>
        <w:r w:rsidDel="00374C6A">
          <w:delText xml:space="preserve"> </w:delText>
        </w:r>
        <w:r w:rsidRPr="00200E28" w:rsidDel="00374C6A">
          <w:delText>simultaneously on all nodes.</w:delText>
        </w:r>
      </w:del>
    </w:p>
    <w:p w:rsidR="004300F7" w:rsidDel="00374C6A" w:rsidRDefault="004300F7" w:rsidP="00374C6A">
      <w:pPr>
        <w:pStyle w:val="Paragraphedeliste"/>
        <w:rPr>
          <w:del w:id="1099" w:author="VOYER Raphael" w:date="2021-06-16T11:17:00Z"/>
        </w:rPr>
        <w:pPrChange w:id="1100" w:author="VOYER Raphael" w:date="2021-06-16T11:18:00Z">
          <w:pPr>
            <w:ind w:left="360"/>
          </w:pPr>
        </w:pPrChange>
      </w:pPr>
    </w:p>
    <w:p w:rsidR="00855336" w:rsidDel="00374C6A" w:rsidRDefault="00855336" w:rsidP="00374C6A">
      <w:pPr>
        <w:pStyle w:val="Paragraphedeliste"/>
        <w:rPr>
          <w:del w:id="1101" w:author="VOYER Raphael" w:date="2021-06-16T11:17:00Z"/>
          <w:b/>
          <w:sz w:val="28"/>
          <w:szCs w:val="28"/>
        </w:rPr>
        <w:pPrChange w:id="1102" w:author="VOYER Raphael" w:date="2021-06-16T11:18:00Z">
          <w:pPr>
            <w:outlineLvl w:val="0"/>
          </w:pPr>
        </w:pPrChange>
      </w:pPr>
      <w:bookmarkStart w:id="1103" w:name="_Toc381025702"/>
      <w:bookmarkStart w:id="1104" w:name="_Toc424820290"/>
      <w:del w:id="1105" w:author="VOYER Raphael" w:date="2021-06-16T11:17:00Z">
        <w:r w:rsidRPr="0092399A" w:rsidDel="00374C6A">
          <w:rPr>
            <w:b/>
            <w:sz w:val="28"/>
            <w:szCs w:val="28"/>
          </w:rPr>
          <w:delText xml:space="preserve">2.1.3 IP and </w:delText>
        </w:r>
        <w:smartTag w:uri="urn:schemas-microsoft-com:office:smarttags" w:element="stockticker">
          <w:r w:rsidRPr="0092399A" w:rsidDel="00374C6A">
            <w:rPr>
              <w:b/>
              <w:sz w:val="28"/>
              <w:szCs w:val="28"/>
            </w:rPr>
            <w:delText>MAC</w:delText>
          </w:r>
        </w:smartTag>
        <w:r w:rsidRPr="0092399A" w:rsidDel="00374C6A">
          <w:rPr>
            <w:b/>
            <w:sz w:val="28"/>
            <w:szCs w:val="28"/>
          </w:rPr>
          <w:delText xml:space="preserve"> Addresses</w:delText>
        </w:r>
        <w:bookmarkEnd w:id="1103"/>
        <w:bookmarkEnd w:id="1104"/>
      </w:del>
    </w:p>
    <w:p w:rsidR="00855336" w:rsidRPr="0092399A" w:rsidDel="00374C6A" w:rsidRDefault="00855336" w:rsidP="00374C6A">
      <w:pPr>
        <w:pStyle w:val="Paragraphedeliste"/>
        <w:rPr>
          <w:del w:id="1106" w:author="VOYER Raphael" w:date="2021-06-16T11:17:00Z"/>
          <w:b/>
          <w:sz w:val="28"/>
          <w:szCs w:val="28"/>
        </w:rPr>
        <w:pPrChange w:id="1107" w:author="VOYER Raphael" w:date="2021-06-16T11:18:00Z">
          <w:pPr/>
        </w:pPrChange>
      </w:pPr>
    </w:p>
    <w:p w:rsidR="00855336" w:rsidDel="00374C6A" w:rsidRDefault="00855336" w:rsidP="00374C6A">
      <w:pPr>
        <w:pStyle w:val="Paragraphedeliste"/>
        <w:rPr>
          <w:del w:id="1108" w:author="VOYER Raphael" w:date="2021-06-16T11:17:00Z"/>
        </w:rPr>
        <w:pPrChange w:id="1109" w:author="VOYER Raphael" w:date="2021-06-16T11:18:00Z">
          <w:pPr/>
        </w:pPrChange>
      </w:pPr>
      <w:del w:id="1110" w:author="VOYER Raphael" w:date="2021-06-16T11:17:00Z">
        <w:r w:rsidRPr="00200E28" w:rsidDel="00374C6A">
          <w:delText xml:space="preserve">There are two types of IP and </w:delText>
        </w:r>
        <w:smartTag w:uri="urn:schemas-microsoft-com:office:smarttags" w:element="stockticker">
          <w:r w:rsidRPr="00200E28" w:rsidDel="00374C6A">
            <w:delText>MAC</w:delText>
          </w:r>
        </w:smartTag>
        <w:r w:rsidRPr="00200E28" w:rsidDel="00374C6A">
          <w:delText xml:space="preserve"> addresses in a StoneBeat FullCluster</w:delText>
        </w:r>
        <w:r w:rsidDel="00374C6A">
          <w:delText xml:space="preserve"> </w:delText>
        </w:r>
        <w:r w:rsidRPr="00200E28" w:rsidDel="00374C6A">
          <w:delText xml:space="preserve">system: </w:delText>
        </w:r>
      </w:del>
    </w:p>
    <w:p w:rsidR="00855336" w:rsidDel="00374C6A" w:rsidRDefault="00855336" w:rsidP="00374C6A">
      <w:pPr>
        <w:pStyle w:val="Paragraphedeliste"/>
        <w:rPr>
          <w:del w:id="1111" w:author="VOYER Raphael" w:date="2021-06-16T11:17:00Z"/>
        </w:rPr>
        <w:pPrChange w:id="1112" w:author="VOYER Raphael" w:date="2021-06-16T11:18:00Z">
          <w:pPr/>
        </w:pPrChange>
      </w:pPr>
      <w:del w:id="1113" w:author="VOYER Raphael" w:date="2021-06-16T11:17:00Z">
        <w:r w:rsidRPr="00200E28" w:rsidDel="00374C6A">
          <w:delText>cluster addresses and dedicated addresses.</w:delText>
        </w:r>
      </w:del>
    </w:p>
    <w:p w:rsidR="00855336" w:rsidRPr="00200E28" w:rsidDel="00374C6A" w:rsidRDefault="00855336" w:rsidP="00374C6A">
      <w:pPr>
        <w:pStyle w:val="Paragraphedeliste"/>
        <w:rPr>
          <w:del w:id="1114" w:author="VOYER Raphael" w:date="2021-06-16T11:17:00Z"/>
        </w:rPr>
        <w:pPrChange w:id="1115" w:author="VOYER Raphael" w:date="2021-06-16T11:18:00Z">
          <w:pPr/>
        </w:pPrChange>
      </w:pPr>
    </w:p>
    <w:p w:rsidR="00855336" w:rsidRPr="0092399A" w:rsidDel="00374C6A" w:rsidRDefault="00855336" w:rsidP="00374C6A">
      <w:pPr>
        <w:pStyle w:val="Paragraphedeliste"/>
        <w:rPr>
          <w:del w:id="1116" w:author="VOYER Raphael" w:date="2021-06-16T11:17:00Z"/>
          <w:b/>
        </w:rPr>
        <w:pPrChange w:id="1117" w:author="VOYER Raphael" w:date="2021-06-16T11:18:00Z">
          <w:pPr>
            <w:outlineLvl w:val="0"/>
          </w:pPr>
        </w:pPrChange>
      </w:pPr>
      <w:bookmarkStart w:id="1118" w:name="_Toc381025703"/>
      <w:bookmarkStart w:id="1119" w:name="_Toc424820291"/>
      <w:del w:id="1120" w:author="VOYER Raphael" w:date="2021-06-16T11:17:00Z">
        <w:r w:rsidRPr="0092399A" w:rsidDel="00374C6A">
          <w:rPr>
            <w:b/>
          </w:rPr>
          <w:delText>Cluster addresses</w:delText>
        </w:r>
        <w:r w:rsidDel="00374C6A">
          <w:rPr>
            <w:b/>
          </w:rPr>
          <w:delText>:</w:delText>
        </w:r>
        <w:bookmarkEnd w:id="1118"/>
        <w:bookmarkEnd w:id="1119"/>
      </w:del>
    </w:p>
    <w:p w:rsidR="00855336" w:rsidRPr="0092399A" w:rsidDel="00374C6A" w:rsidRDefault="00855336" w:rsidP="00374C6A">
      <w:pPr>
        <w:pStyle w:val="Paragraphedeliste"/>
        <w:rPr>
          <w:del w:id="1121" w:author="VOYER Raphael" w:date="2021-06-16T11:17:00Z"/>
          <w:i/>
          <w:iCs/>
        </w:rPr>
        <w:pPrChange w:id="1122" w:author="VOYER Raphael" w:date="2021-06-16T11:18:00Z">
          <w:pPr/>
        </w:pPrChange>
      </w:pPr>
      <w:del w:id="1123" w:author="VOYER Raphael" w:date="2021-06-16T11:17:00Z">
        <w:r w:rsidRPr="00200E28" w:rsidDel="00374C6A">
          <w:delText xml:space="preserve">All nodes in the cluster share a unicast IP address called the </w:delText>
        </w:r>
        <w:r w:rsidRPr="00200E28" w:rsidDel="00374C6A">
          <w:rPr>
            <w:i/>
            <w:iCs/>
          </w:rPr>
          <w:delText>Cluster IP address</w:delText>
        </w:r>
        <w:r w:rsidDel="00374C6A">
          <w:rPr>
            <w:i/>
            <w:iCs/>
          </w:rPr>
          <w:delText xml:space="preserve"> </w:delText>
        </w:r>
        <w:r w:rsidRPr="00200E28" w:rsidDel="00374C6A">
          <w:delText xml:space="preserve">that acts as a common gateway IP address. They also share a </w:delText>
        </w:r>
        <w:smartTag w:uri="urn:schemas-microsoft-com:office:smarttags" w:element="stockticker">
          <w:r w:rsidRPr="00200E28" w:rsidDel="00374C6A">
            <w:delText>MAC</w:delText>
          </w:r>
        </w:smartTag>
        <w:r w:rsidDel="00374C6A">
          <w:delText xml:space="preserve"> </w:delText>
        </w:r>
        <w:r w:rsidRPr="00200E28" w:rsidDel="00374C6A">
          <w:delText xml:space="preserve">address called the </w:delText>
        </w:r>
        <w:r w:rsidRPr="00200E28" w:rsidDel="00374C6A">
          <w:rPr>
            <w:i/>
            <w:iCs/>
          </w:rPr>
          <w:delText xml:space="preserve">Cluster </w:delText>
        </w:r>
        <w:smartTag w:uri="urn:schemas-microsoft-com:office:smarttags" w:element="stockticker">
          <w:r w:rsidRPr="00200E28" w:rsidDel="00374C6A">
            <w:rPr>
              <w:i/>
              <w:iCs/>
            </w:rPr>
            <w:delText>MAC</w:delText>
          </w:r>
        </w:smartTag>
        <w:r w:rsidRPr="00200E28" w:rsidDel="00374C6A">
          <w:rPr>
            <w:i/>
            <w:iCs/>
          </w:rPr>
          <w:delText xml:space="preserve"> address</w:delText>
        </w:r>
        <w:r w:rsidRPr="00200E28" w:rsidDel="00374C6A">
          <w:delText>.</w:delText>
        </w:r>
      </w:del>
    </w:p>
    <w:p w:rsidR="00855336" w:rsidDel="00374C6A" w:rsidRDefault="00855336" w:rsidP="00374C6A">
      <w:pPr>
        <w:pStyle w:val="Paragraphedeliste"/>
        <w:rPr>
          <w:del w:id="1124" w:author="VOYER Raphael" w:date="2021-06-16T11:17:00Z"/>
        </w:rPr>
        <w:pPrChange w:id="1125" w:author="VOYER Raphael" w:date="2021-06-16T11:18:00Z">
          <w:pPr/>
        </w:pPrChange>
      </w:pPr>
      <w:del w:id="1126" w:author="VOYER Raphael" w:date="2021-06-16T11:17:00Z">
        <w:r w:rsidRPr="00200E28" w:rsidDel="00374C6A">
          <w:delText>Directly-connected routers and hosts use the Cluster IP address when</w:delText>
        </w:r>
        <w:r w:rsidDel="00374C6A">
          <w:delText xml:space="preserve"> </w:delText>
        </w:r>
        <w:r w:rsidRPr="00200E28" w:rsidDel="00374C6A">
          <w:delText>connecting to the firewall. The Cluster IP address is available whenever the</w:delText>
        </w:r>
        <w:r w:rsidDel="00374C6A">
          <w:delText xml:space="preserve"> </w:delText>
        </w:r>
        <w:r w:rsidRPr="00200E28" w:rsidDel="00374C6A">
          <w:delText>cluster is online and it is intended for gateway use only. If a connection is</w:delText>
        </w:r>
        <w:r w:rsidDel="00374C6A">
          <w:delText xml:space="preserve"> </w:delText>
        </w:r>
        <w:r w:rsidRPr="00200E28" w:rsidDel="00374C6A">
          <w:delText>opened using the Cluster IP as the destination, it can be handled by any of the</w:delText>
        </w:r>
        <w:r w:rsidDel="00374C6A">
          <w:delText xml:space="preserve"> </w:delText>
        </w:r>
        <w:r w:rsidRPr="00200E28" w:rsidDel="00374C6A">
          <w:delText>online nodes. In this case, the source IP address indicated in the reply packets</w:delText>
        </w:r>
        <w:r w:rsidDel="00374C6A">
          <w:delText xml:space="preserve"> </w:delText>
        </w:r>
        <w:r w:rsidRPr="00200E28" w:rsidDel="00374C6A">
          <w:delText>is the Cluster IP address.</w:delText>
        </w:r>
      </w:del>
    </w:p>
    <w:p w:rsidR="00855336" w:rsidDel="00374C6A" w:rsidRDefault="00855336" w:rsidP="00374C6A">
      <w:pPr>
        <w:pStyle w:val="Paragraphedeliste"/>
        <w:rPr>
          <w:del w:id="1127" w:author="VOYER Raphael" w:date="2021-06-16T11:17:00Z"/>
          <w:b/>
        </w:rPr>
        <w:pPrChange w:id="1128" w:author="VOYER Raphael" w:date="2021-06-16T11:18:00Z">
          <w:pPr/>
        </w:pPrChange>
      </w:pPr>
    </w:p>
    <w:p w:rsidR="00855336" w:rsidRPr="0092399A" w:rsidDel="00374C6A" w:rsidRDefault="00855336" w:rsidP="00374C6A">
      <w:pPr>
        <w:pStyle w:val="Paragraphedeliste"/>
        <w:rPr>
          <w:del w:id="1129" w:author="VOYER Raphael" w:date="2021-06-16T11:17:00Z"/>
          <w:b/>
        </w:rPr>
        <w:pPrChange w:id="1130" w:author="VOYER Raphael" w:date="2021-06-16T11:18:00Z">
          <w:pPr>
            <w:outlineLvl w:val="0"/>
          </w:pPr>
        </w:pPrChange>
      </w:pPr>
      <w:bookmarkStart w:id="1131" w:name="_Toc381025704"/>
      <w:bookmarkStart w:id="1132" w:name="_Toc424820292"/>
      <w:del w:id="1133" w:author="VOYER Raphael" w:date="2021-06-16T11:17:00Z">
        <w:r w:rsidRPr="0092399A" w:rsidDel="00374C6A">
          <w:rPr>
            <w:b/>
          </w:rPr>
          <w:delText>Dedicated addresses:</w:delText>
        </w:r>
        <w:bookmarkEnd w:id="1131"/>
        <w:bookmarkEnd w:id="1132"/>
      </w:del>
    </w:p>
    <w:p w:rsidR="00855336" w:rsidDel="00374C6A" w:rsidRDefault="00855336" w:rsidP="00374C6A">
      <w:pPr>
        <w:pStyle w:val="Paragraphedeliste"/>
        <w:rPr>
          <w:del w:id="1134" w:author="VOYER Raphael" w:date="2021-06-16T11:17:00Z"/>
        </w:rPr>
        <w:pPrChange w:id="1135" w:author="VOYER Raphael" w:date="2021-06-16T11:18:00Z">
          <w:pPr/>
        </w:pPrChange>
      </w:pPr>
      <w:del w:id="1136" w:author="VOYER Raphael" w:date="2021-06-16T11:17:00Z">
        <w:r w:rsidRPr="00200E28" w:rsidDel="00374C6A">
          <w:delText>In addition to the Cluster IP address, each interface on each node has its own</w:delText>
        </w:r>
        <w:r w:rsidDel="00374C6A">
          <w:delText xml:space="preserve"> </w:delText>
        </w:r>
        <w:r w:rsidRPr="00200E28" w:rsidDel="00374C6A">
          <w:rPr>
            <w:i/>
            <w:iCs/>
          </w:rPr>
          <w:delText>dedicated IP address</w:delText>
        </w:r>
        <w:r w:rsidRPr="00200E28" w:rsidDel="00374C6A">
          <w:delText>. Dedicated IP addresses enable communication with a</w:delText>
        </w:r>
        <w:r w:rsidDel="00374C6A">
          <w:delText xml:space="preserve"> </w:delText>
        </w:r>
        <w:r w:rsidRPr="00200E28" w:rsidDel="00374C6A">
          <w:delText xml:space="preserve">particular node. They are available even when </w:delText>
        </w:r>
        <w:r w:rsidDel="00374C6A">
          <w:delText xml:space="preserve">the associated node is offline. </w:delText>
        </w:r>
        <w:r w:rsidRPr="00200E28" w:rsidDel="00374C6A">
          <w:delText>The dedicated IP addresses also ensure that reply packets belonging to</w:delText>
        </w:r>
        <w:r w:rsidDel="00374C6A">
          <w:delText xml:space="preserve"> </w:delText>
        </w:r>
        <w:r w:rsidRPr="00200E28" w:rsidDel="00374C6A">
          <w:delText>connections from the firewall itself reach the same server. Dedicated IP</w:delText>
        </w:r>
        <w:r w:rsidDel="00374C6A">
          <w:delText xml:space="preserve"> </w:delText>
        </w:r>
        <w:r w:rsidRPr="00200E28" w:rsidDel="00374C6A">
          <w:delText xml:space="preserve">addresses are always mapped to a unicast </w:delText>
        </w:r>
        <w:smartTag w:uri="urn:schemas-microsoft-com:office:smarttags" w:element="stockticker">
          <w:r w:rsidRPr="00200E28" w:rsidDel="00374C6A">
            <w:delText>MAC</w:delText>
          </w:r>
        </w:smartTag>
        <w:r w:rsidRPr="00200E28" w:rsidDel="00374C6A">
          <w:delText xml:space="preserve"> address.</w:delText>
        </w:r>
        <w:r w:rsidR="00560CF1" w:rsidDel="00374C6A">
          <w:delText xml:space="preserve"> These shall be useful for the internal heart-beat mechanisms and or insignificant from the external switch point of view.</w:delText>
        </w:r>
      </w:del>
    </w:p>
    <w:p w:rsidR="00855336" w:rsidDel="00374C6A" w:rsidRDefault="00855336" w:rsidP="00374C6A">
      <w:pPr>
        <w:pStyle w:val="Paragraphedeliste"/>
        <w:rPr>
          <w:del w:id="1137" w:author="VOYER Raphael" w:date="2021-06-16T11:17:00Z"/>
        </w:rPr>
        <w:pPrChange w:id="1138" w:author="VOYER Raphael" w:date="2021-06-16T11:18:00Z">
          <w:pPr/>
        </w:pPrChange>
      </w:pPr>
    </w:p>
    <w:p w:rsidR="00855336" w:rsidDel="00374C6A" w:rsidRDefault="00855336" w:rsidP="00374C6A">
      <w:pPr>
        <w:pStyle w:val="Paragraphedeliste"/>
        <w:rPr>
          <w:del w:id="1139" w:author="VOYER Raphael" w:date="2021-06-16T11:17:00Z"/>
        </w:rPr>
        <w:pPrChange w:id="1140" w:author="VOYER Raphael" w:date="2021-06-16T11:18:00Z">
          <w:pPr/>
        </w:pPrChange>
      </w:pPr>
    </w:p>
    <w:p w:rsidR="00155D27" w:rsidDel="00374C6A" w:rsidRDefault="0067445D" w:rsidP="00374C6A">
      <w:pPr>
        <w:pStyle w:val="Paragraphedeliste"/>
        <w:rPr>
          <w:del w:id="1141" w:author="VOYER Raphael" w:date="2021-06-16T11:17:00Z"/>
        </w:rPr>
        <w:pPrChange w:id="1142" w:author="VOYER Raphael" w:date="2021-06-16T11:18:00Z">
          <w:pPr>
            <w:keepNext/>
          </w:pPr>
        </w:pPrChange>
      </w:pPr>
      <w:del w:id="1143" w:author="VOYER Raphael" w:date="2021-06-16T11:17:00Z">
        <w:r w:rsidDel="00374C6A">
          <w:rPr>
            <w:noProof/>
          </w:rPr>
          <w:drawing>
            <wp:inline distT="0" distB="0" distL="0" distR="0">
              <wp:extent cx="4095750" cy="25050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095750" cy="2505075"/>
                      </a:xfrm>
                      <a:prstGeom prst="rect">
                        <a:avLst/>
                      </a:prstGeom>
                      <a:noFill/>
                      <a:ln w="9525">
                        <a:noFill/>
                        <a:miter lim="800000"/>
                        <a:headEnd/>
                        <a:tailEnd/>
                      </a:ln>
                    </pic:spPr>
                  </pic:pic>
                </a:graphicData>
              </a:graphic>
            </wp:inline>
          </w:drawing>
        </w:r>
      </w:del>
    </w:p>
    <w:p w:rsidR="00855336" w:rsidDel="00374C6A" w:rsidRDefault="00155D27" w:rsidP="00374C6A">
      <w:pPr>
        <w:pStyle w:val="Paragraphedeliste"/>
        <w:rPr>
          <w:del w:id="1144" w:author="VOYER Raphael" w:date="2021-06-16T11:17:00Z"/>
        </w:rPr>
        <w:pPrChange w:id="1145" w:author="VOYER Raphael" w:date="2021-06-16T11:18:00Z">
          <w:pPr>
            <w:pStyle w:val="Lgende"/>
            <w:ind w:left="1440" w:firstLine="720"/>
            <w:outlineLvl w:val="0"/>
          </w:pPr>
        </w:pPrChange>
      </w:pPr>
      <w:bookmarkStart w:id="1146" w:name="_Toc381025705"/>
      <w:bookmarkStart w:id="1147" w:name="_Toc424820293"/>
      <w:bookmarkStart w:id="1148" w:name="_Toc436661300"/>
      <w:del w:id="1149" w:author="VOYER Raphael" w:date="2021-06-16T11:17:00Z">
        <w:r w:rsidDel="00374C6A">
          <w:delText xml:space="preserve">Figure </w:delText>
        </w:r>
        <w:r w:rsidR="004F358F" w:rsidDel="00374C6A">
          <w:rPr>
            <w:noProof/>
          </w:rPr>
          <w:fldChar w:fldCharType="begin"/>
        </w:r>
        <w:r w:rsidR="004F358F" w:rsidDel="00374C6A">
          <w:rPr>
            <w:noProof/>
          </w:rPr>
          <w:delInstrText xml:space="preserve"> SEQ Figure \* ARABIC </w:delInstrText>
        </w:r>
        <w:r w:rsidR="004F358F" w:rsidDel="00374C6A">
          <w:rPr>
            <w:noProof/>
          </w:rPr>
          <w:fldChar w:fldCharType="separate"/>
        </w:r>
        <w:r w:rsidR="00062A8D" w:rsidDel="00374C6A">
          <w:rPr>
            <w:noProof/>
          </w:rPr>
          <w:delText>1</w:delText>
        </w:r>
        <w:r w:rsidR="004F358F" w:rsidDel="00374C6A">
          <w:rPr>
            <w:noProof/>
          </w:rPr>
          <w:fldChar w:fldCharType="end"/>
        </w:r>
        <w:r w:rsidDel="00374C6A">
          <w:delText>:Typical Cluster IP address</w:delText>
        </w:r>
        <w:bookmarkEnd w:id="1146"/>
        <w:bookmarkEnd w:id="1147"/>
        <w:bookmarkEnd w:id="1148"/>
      </w:del>
    </w:p>
    <w:p w:rsidR="00855336" w:rsidDel="00374C6A" w:rsidRDefault="00155D27" w:rsidP="00374C6A">
      <w:pPr>
        <w:pStyle w:val="Paragraphedeliste"/>
        <w:rPr>
          <w:del w:id="1150" w:author="VOYER Raphael" w:date="2021-06-16T11:17:00Z"/>
          <w:b/>
          <w:sz w:val="24"/>
          <w:szCs w:val="24"/>
        </w:rPr>
        <w:pPrChange w:id="1151" w:author="VOYER Raphael" w:date="2021-06-16T11:18:00Z">
          <w:pPr/>
        </w:pPrChange>
      </w:pPr>
      <w:del w:id="1152" w:author="VOYER Raphael" w:date="2021-06-16T11:17:00Z">
        <w:r w:rsidDel="00374C6A">
          <w:delText xml:space="preserve">                     </w:delText>
        </w:r>
      </w:del>
    </w:p>
    <w:p w:rsidR="00855336" w:rsidRPr="00DE6F15" w:rsidDel="00374C6A" w:rsidRDefault="00855336" w:rsidP="00374C6A">
      <w:pPr>
        <w:pStyle w:val="Paragraphedeliste"/>
        <w:rPr>
          <w:del w:id="1153" w:author="VOYER Raphael" w:date="2021-06-16T11:17:00Z"/>
          <w:b/>
          <w:sz w:val="24"/>
          <w:szCs w:val="24"/>
        </w:rPr>
        <w:pPrChange w:id="1154" w:author="VOYER Raphael" w:date="2021-06-16T11:18:00Z">
          <w:pPr/>
        </w:pPrChange>
      </w:pPr>
    </w:p>
    <w:p w:rsidR="00855336" w:rsidDel="00374C6A" w:rsidRDefault="00855336" w:rsidP="00374C6A">
      <w:pPr>
        <w:pStyle w:val="Paragraphedeliste"/>
        <w:rPr>
          <w:del w:id="1155" w:author="VOYER Raphael" w:date="2021-06-16T11:17:00Z"/>
          <w:b/>
          <w:bCs/>
          <w:sz w:val="28"/>
          <w:szCs w:val="28"/>
        </w:rPr>
        <w:pPrChange w:id="1156" w:author="VOYER Raphael" w:date="2021-06-16T11:18:00Z">
          <w:pPr>
            <w:outlineLvl w:val="0"/>
          </w:pPr>
        </w:pPrChange>
      </w:pPr>
      <w:bookmarkStart w:id="1157" w:name="_Toc381025706"/>
      <w:bookmarkStart w:id="1158" w:name="_Toc424820294"/>
      <w:del w:id="1159" w:author="VOYER Raphael" w:date="2021-06-16T11:17:00Z">
        <w:r w:rsidRPr="009F4634" w:rsidDel="00374C6A">
          <w:rPr>
            <w:b/>
            <w:bCs/>
            <w:sz w:val="28"/>
            <w:szCs w:val="28"/>
          </w:rPr>
          <w:delText>2.1.4 Connecting to the Cluster:</w:delText>
        </w:r>
        <w:bookmarkEnd w:id="1157"/>
        <w:bookmarkEnd w:id="1158"/>
      </w:del>
    </w:p>
    <w:p w:rsidR="00855336" w:rsidRPr="009F4634" w:rsidDel="00374C6A" w:rsidRDefault="00855336" w:rsidP="00374C6A">
      <w:pPr>
        <w:pStyle w:val="Paragraphedeliste"/>
        <w:rPr>
          <w:del w:id="1160" w:author="VOYER Raphael" w:date="2021-06-16T11:17:00Z"/>
          <w:b/>
          <w:bCs/>
          <w:sz w:val="28"/>
          <w:szCs w:val="28"/>
        </w:rPr>
        <w:pPrChange w:id="1161" w:author="VOYER Raphael" w:date="2021-06-16T11:18:00Z">
          <w:pPr/>
        </w:pPrChange>
      </w:pPr>
    </w:p>
    <w:p w:rsidR="00855336" w:rsidRPr="005A1534" w:rsidDel="00374C6A" w:rsidRDefault="00013D18" w:rsidP="00374C6A">
      <w:pPr>
        <w:pStyle w:val="Paragraphedeliste"/>
        <w:rPr>
          <w:del w:id="1162" w:author="VOYER Raphael" w:date="2021-06-16T11:17:00Z"/>
          <w:b/>
        </w:rPr>
        <w:pPrChange w:id="1163" w:author="VOYER Raphael" w:date="2021-06-16T11:18:00Z">
          <w:pPr>
            <w:outlineLvl w:val="0"/>
          </w:pPr>
        </w:pPrChange>
      </w:pPr>
      <w:bookmarkStart w:id="1164" w:name="_Toc381025707"/>
      <w:bookmarkStart w:id="1165" w:name="_Toc424820295"/>
      <w:del w:id="1166" w:author="VOYER Raphael" w:date="2021-06-16T11:17:00Z">
        <w:r w:rsidDel="00374C6A">
          <w:rPr>
            <w:b/>
          </w:rPr>
          <w:delText xml:space="preserve">Multicast </w:delText>
        </w:r>
        <w:r w:rsidR="00855336" w:rsidRPr="005A1534" w:rsidDel="00374C6A">
          <w:rPr>
            <w:b/>
          </w:rPr>
          <w:delText>Switching</w:delText>
        </w:r>
        <w:bookmarkEnd w:id="1164"/>
        <w:bookmarkEnd w:id="1165"/>
      </w:del>
    </w:p>
    <w:p w:rsidR="00855336" w:rsidDel="00374C6A" w:rsidRDefault="00855336" w:rsidP="00374C6A">
      <w:pPr>
        <w:pStyle w:val="Paragraphedeliste"/>
        <w:rPr>
          <w:del w:id="1167" w:author="VOYER Raphael" w:date="2021-06-16T11:17:00Z"/>
        </w:rPr>
        <w:pPrChange w:id="1168" w:author="VOYER Raphael" w:date="2021-06-16T11:18:00Z">
          <w:pPr/>
        </w:pPrChange>
      </w:pPr>
      <w:del w:id="1169" w:author="VOYER Raphael" w:date="2021-06-16T11:17:00Z">
        <w:r w:rsidRPr="00200E28" w:rsidDel="00374C6A">
          <w:delText xml:space="preserve">Support for multicast </w:delText>
        </w:r>
        <w:smartTag w:uri="urn:schemas-microsoft-com:office:smarttags" w:element="stockticker">
          <w:r w:rsidRPr="00200E28" w:rsidDel="00374C6A">
            <w:delText>MAC</w:delText>
          </w:r>
        </w:smartTag>
        <w:r w:rsidRPr="00200E28" w:rsidDel="00374C6A">
          <w:delText xml:space="preserve"> addresses enables connecting StoneBeat</w:delText>
        </w:r>
        <w:r w:rsidDel="00374C6A">
          <w:delText xml:space="preserve"> </w:delText>
        </w:r>
        <w:r w:rsidRPr="00200E28" w:rsidDel="00374C6A">
          <w:delText>FullCluster firewalls to most switches. Switches usually flood unknown</w:delText>
        </w:r>
        <w:r w:rsidDel="00374C6A">
          <w:delText xml:space="preserve"> </w:delText>
        </w:r>
        <w:r w:rsidRPr="00200E28" w:rsidDel="00374C6A">
          <w:delText>multicast frames to all ports belonging to the same VLAN. Flooding can be</w:delText>
        </w:r>
        <w:r w:rsidDel="00374C6A">
          <w:delText xml:space="preserve"> </w:delText>
        </w:r>
        <w:r w:rsidRPr="00200E28" w:rsidDel="00374C6A">
          <w:delText>avoided by creating a multicast group with firewall nodes as the only members.</w:delText>
        </w:r>
        <w:r w:rsidDel="00374C6A">
          <w:delText xml:space="preserve"> </w:delText>
        </w:r>
        <w:r w:rsidRPr="00200E28" w:rsidDel="00374C6A">
          <w:delText>This can be done either manually or dynamically using Internet Group</w:delText>
        </w:r>
        <w:r w:rsidDel="00374C6A">
          <w:delText xml:space="preserve"> </w:delText>
        </w:r>
        <w:r w:rsidRPr="00200E28" w:rsidDel="00374C6A">
          <w:delText>Management Protocol (IGMP). The firewall nodes can be configured to send</w:delText>
        </w:r>
        <w:r w:rsidDel="00374C6A">
          <w:delText xml:space="preserve"> </w:delText>
        </w:r>
        <w:r w:rsidRPr="00200E28" w:rsidDel="00374C6A">
          <w:delText>IGMPv2 reports, which allow switches supporting IGMP snooping to learn</w:delText>
        </w:r>
        <w:r w:rsidDel="00374C6A">
          <w:delText xml:space="preserve"> </w:delText>
        </w:r>
        <w:r w:rsidRPr="00200E28" w:rsidDel="00374C6A">
          <w:delText>the members of the group.</w:delText>
        </w:r>
      </w:del>
    </w:p>
    <w:p w:rsidR="00855336" w:rsidDel="00374C6A" w:rsidRDefault="00855336" w:rsidP="00374C6A">
      <w:pPr>
        <w:pStyle w:val="Paragraphedeliste"/>
        <w:rPr>
          <w:del w:id="1170" w:author="VOYER Raphael" w:date="2021-06-16T11:17:00Z"/>
        </w:rPr>
        <w:pPrChange w:id="1171" w:author="VOYER Raphael" w:date="2021-06-16T11:18:00Z">
          <w:pPr/>
        </w:pPrChange>
      </w:pPr>
    </w:p>
    <w:p w:rsidR="00855336" w:rsidRPr="005A1534" w:rsidDel="00374C6A" w:rsidRDefault="00855336" w:rsidP="00374C6A">
      <w:pPr>
        <w:pStyle w:val="Paragraphedeliste"/>
        <w:rPr>
          <w:del w:id="1172" w:author="VOYER Raphael" w:date="2021-06-16T11:17:00Z"/>
          <w:b/>
          <w:sz w:val="24"/>
          <w:szCs w:val="24"/>
        </w:rPr>
        <w:pPrChange w:id="1173" w:author="VOYER Raphael" w:date="2021-06-16T11:18:00Z">
          <w:pPr>
            <w:outlineLvl w:val="0"/>
          </w:pPr>
        </w:pPrChange>
      </w:pPr>
      <w:bookmarkStart w:id="1174" w:name="_Toc381025708"/>
      <w:bookmarkStart w:id="1175" w:name="_Toc424820296"/>
      <w:del w:id="1176" w:author="VOYER Raphael" w:date="2021-06-16T11:17:00Z">
        <w:r w:rsidRPr="005A1534" w:rsidDel="00374C6A">
          <w:rPr>
            <w:b/>
            <w:sz w:val="24"/>
            <w:szCs w:val="24"/>
          </w:rPr>
          <w:delText>Routing</w:delText>
        </w:r>
        <w:bookmarkEnd w:id="1174"/>
        <w:bookmarkEnd w:id="1175"/>
      </w:del>
    </w:p>
    <w:p w:rsidR="00892C1C" w:rsidRPr="00200E28" w:rsidDel="00374C6A" w:rsidRDefault="00892C1C" w:rsidP="00374C6A">
      <w:pPr>
        <w:pStyle w:val="Paragraphedeliste"/>
        <w:rPr>
          <w:del w:id="1177" w:author="VOYER Raphael" w:date="2021-06-16T11:17:00Z"/>
        </w:rPr>
        <w:pPrChange w:id="1178" w:author="VOYER Raphael" w:date="2021-06-16T11:18:00Z">
          <w:pPr/>
        </w:pPrChange>
      </w:pPr>
      <w:del w:id="1179" w:author="VOYER Raphael" w:date="2021-06-16T11:17:00Z">
        <w:r w:rsidDel="00374C6A">
          <w:delText xml:space="preserve">Routing to the cluster interface can be achieved by either creating </w:delText>
        </w:r>
        <w:r w:rsidR="00320C6F" w:rsidDel="00374C6A">
          <w:delText>a static A</w:delText>
        </w:r>
        <w:r w:rsidDel="00374C6A">
          <w:delText>rp entry for the cluster IP on the external switch or ARP should be resolved dynamically.</w:delText>
        </w:r>
      </w:del>
    </w:p>
    <w:p w:rsidR="00855336" w:rsidDel="00374C6A" w:rsidRDefault="00855336" w:rsidP="00374C6A">
      <w:pPr>
        <w:pStyle w:val="Paragraphedeliste"/>
        <w:rPr>
          <w:del w:id="1180" w:author="VOYER Raphael" w:date="2021-06-16T11:17:00Z"/>
        </w:rPr>
        <w:pPrChange w:id="1181" w:author="VOYER Raphael" w:date="2021-06-16T11:18:00Z">
          <w:pPr/>
        </w:pPrChange>
      </w:pPr>
    </w:p>
    <w:p w:rsidR="00855336" w:rsidRPr="005A1534" w:rsidDel="00374C6A" w:rsidRDefault="00855336" w:rsidP="00374C6A">
      <w:pPr>
        <w:pStyle w:val="Paragraphedeliste"/>
        <w:rPr>
          <w:del w:id="1182" w:author="VOYER Raphael" w:date="2021-06-16T11:17:00Z"/>
          <w:b/>
        </w:rPr>
        <w:pPrChange w:id="1183" w:author="VOYER Raphael" w:date="2021-06-16T11:18:00Z">
          <w:pPr>
            <w:outlineLvl w:val="0"/>
          </w:pPr>
        </w:pPrChange>
      </w:pPr>
      <w:bookmarkStart w:id="1184" w:name="_Toc381025709"/>
      <w:bookmarkStart w:id="1185" w:name="_Toc424820297"/>
      <w:del w:id="1186" w:author="VOYER Raphael" w:date="2021-06-16T11:17:00Z">
        <w:r w:rsidRPr="005A1534" w:rsidDel="00374C6A">
          <w:rPr>
            <w:b/>
          </w:rPr>
          <w:delText>Load Balancing</w:delText>
        </w:r>
        <w:bookmarkEnd w:id="1184"/>
        <w:bookmarkEnd w:id="1185"/>
      </w:del>
    </w:p>
    <w:p w:rsidR="00855336" w:rsidDel="00374C6A" w:rsidRDefault="007C694B" w:rsidP="00374C6A">
      <w:pPr>
        <w:pStyle w:val="Paragraphedeliste"/>
        <w:rPr>
          <w:del w:id="1187" w:author="VOYER Raphael" w:date="2021-06-16T11:17:00Z"/>
        </w:rPr>
        <w:pPrChange w:id="1188" w:author="VOYER Raphael" w:date="2021-06-16T11:18:00Z">
          <w:pPr/>
        </w:pPrChange>
      </w:pPr>
      <w:del w:id="1189" w:author="VOYER Raphael" w:date="2021-06-16T11:17:00Z">
        <w:r w:rsidDel="00374C6A">
          <w:delText xml:space="preserve"> </w:delText>
        </w:r>
        <w:r w:rsidR="00892C1C" w:rsidDel="00374C6A">
          <w:delText>External Switch needs to flood the packets on all the cluster interfaces. The cluster servers/firewalls</w:delText>
        </w:r>
      </w:del>
    </w:p>
    <w:p w:rsidR="00892C1C" w:rsidDel="00374C6A" w:rsidRDefault="00892C1C" w:rsidP="00374C6A">
      <w:pPr>
        <w:pStyle w:val="Paragraphedeliste"/>
        <w:rPr>
          <w:del w:id="1190" w:author="VOYER Raphael" w:date="2021-06-16T11:17:00Z"/>
          <w:b/>
          <w:bCs/>
        </w:rPr>
        <w:pPrChange w:id="1191" w:author="VOYER Raphael" w:date="2021-06-16T11:18:00Z">
          <w:pPr/>
        </w:pPrChange>
      </w:pPr>
      <w:del w:id="1192" w:author="VOYER Raphael" w:date="2021-06-16T11:17:00Z">
        <w:r w:rsidDel="00374C6A">
          <w:delText xml:space="preserve"> Internally take care of serving the client packets based on their own hash algorithms.</w:delText>
        </w:r>
      </w:del>
    </w:p>
    <w:p w:rsidR="0055577C" w:rsidDel="00374C6A" w:rsidRDefault="0067445D" w:rsidP="00374C6A">
      <w:pPr>
        <w:pStyle w:val="Paragraphedeliste"/>
        <w:rPr>
          <w:del w:id="1193" w:author="VOYER Raphael" w:date="2021-06-16T11:17:00Z"/>
        </w:rPr>
        <w:pPrChange w:id="1194" w:author="VOYER Raphael" w:date="2021-06-16T11:18:00Z">
          <w:pPr>
            <w:keepNext/>
          </w:pPr>
        </w:pPrChange>
      </w:pPr>
      <w:del w:id="1195" w:author="VOYER Raphael" w:date="2021-06-16T11:17:00Z">
        <w:r w:rsidDel="00374C6A">
          <w:rPr>
            <w:b/>
            <w:noProof/>
            <w:sz w:val="28"/>
            <w:szCs w:val="28"/>
          </w:rPr>
          <w:drawing>
            <wp:inline distT="0" distB="0" distL="0" distR="0">
              <wp:extent cx="4114800" cy="2762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114800" cy="2762250"/>
                      </a:xfrm>
                      <a:prstGeom prst="rect">
                        <a:avLst/>
                      </a:prstGeom>
                      <a:noFill/>
                      <a:ln w="9525">
                        <a:noFill/>
                        <a:miter lim="800000"/>
                        <a:headEnd/>
                        <a:tailEnd/>
                      </a:ln>
                    </pic:spPr>
                  </pic:pic>
                </a:graphicData>
              </a:graphic>
            </wp:inline>
          </w:drawing>
        </w:r>
      </w:del>
    </w:p>
    <w:p w:rsidR="00855336" w:rsidDel="00374C6A" w:rsidRDefault="0055577C" w:rsidP="00374C6A">
      <w:pPr>
        <w:pStyle w:val="Paragraphedeliste"/>
        <w:rPr>
          <w:del w:id="1196" w:author="VOYER Raphael" w:date="2021-06-16T11:17:00Z"/>
          <w:b/>
          <w:sz w:val="28"/>
          <w:szCs w:val="28"/>
        </w:rPr>
        <w:pPrChange w:id="1197" w:author="VOYER Raphael" w:date="2021-06-16T11:18:00Z">
          <w:pPr>
            <w:pStyle w:val="Lgende"/>
            <w:ind w:left="1440" w:firstLine="720"/>
            <w:outlineLvl w:val="0"/>
          </w:pPr>
        </w:pPrChange>
      </w:pPr>
      <w:bookmarkStart w:id="1198" w:name="_Toc381025710"/>
      <w:bookmarkStart w:id="1199" w:name="_Toc424820298"/>
      <w:bookmarkStart w:id="1200" w:name="_Toc436661301"/>
      <w:del w:id="1201" w:author="VOYER Raphael" w:date="2021-06-16T11:17:00Z">
        <w:r w:rsidDel="00374C6A">
          <w:delText xml:space="preserve">Figure </w:delText>
        </w:r>
        <w:r w:rsidR="004F358F" w:rsidDel="00374C6A">
          <w:rPr>
            <w:noProof/>
          </w:rPr>
          <w:fldChar w:fldCharType="begin"/>
        </w:r>
        <w:r w:rsidR="004F358F" w:rsidDel="00374C6A">
          <w:rPr>
            <w:noProof/>
          </w:rPr>
          <w:delInstrText xml:space="preserve"> SEQ Figure \* ARABIC </w:delInstrText>
        </w:r>
        <w:r w:rsidR="004F358F" w:rsidDel="00374C6A">
          <w:rPr>
            <w:noProof/>
          </w:rPr>
          <w:fldChar w:fldCharType="separate"/>
        </w:r>
        <w:r w:rsidR="00062A8D" w:rsidDel="00374C6A">
          <w:rPr>
            <w:noProof/>
          </w:rPr>
          <w:delText>2</w:delText>
        </w:r>
        <w:r w:rsidR="004F358F" w:rsidDel="00374C6A">
          <w:rPr>
            <w:noProof/>
          </w:rPr>
          <w:fldChar w:fldCharType="end"/>
        </w:r>
        <w:r w:rsidDel="00374C6A">
          <w:delText>: Typical Cluster Deployment</w:delText>
        </w:r>
        <w:bookmarkEnd w:id="1198"/>
        <w:bookmarkEnd w:id="1199"/>
        <w:bookmarkEnd w:id="1200"/>
      </w:del>
    </w:p>
    <w:p w:rsidR="00855336" w:rsidRPr="00AD61F8" w:rsidRDefault="00855336" w:rsidP="00374C6A">
      <w:pPr>
        <w:pStyle w:val="Paragraphedeliste"/>
        <w:rPr>
          <w:b/>
          <w:sz w:val="24"/>
          <w:szCs w:val="24"/>
        </w:rPr>
        <w:pPrChange w:id="1202" w:author="VOYER Raphael" w:date="2021-06-16T11:18:00Z">
          <w:pPr/>
        </w:pPrChange>
      </w:pPr>
    </w:p>
    <w:p w:rsidR="00855336" w:rsidRDefault="00855336" w:rsidP="00622755">
      <w:pPr>
        <w:pStyle w:val="Titre2"/>
      </w:pPr>
      <w:bookmarkStart w:id="1203" w:name="_Toc381025711"/>
      <w:bookmarkStart w:id="1204" w:name="_Toc424820299"/>
      <w:r>
        <w:lastRenderedPageBreak/>
        <w:t>Platform Supported</w:t>
      </w:r>
      <w:bookmarkEnd w:id="1203"/>
      <w:bookmarkEnd w:id="1204"/>
    </w:p>
    <w:p w:rsidR="00855336" w:rsidRPr="00222929" w:rsidRDefault="00855336" w:rsidP="00855336">
      <w:pPr>
        <w:pStyle w:val="Corpsdetexte"/>
        <w:rPr>
          <w:u w:val="single"/>
        </w:rPr>
      </w:pPr>
      <w:r>
        <w:t xml:space="preserve">The proposed </w:t>
      </w:r>
      <w:del w:id="1205" w:author="VOYER Raphael" w:date="2021-06-16T11:06:00Z">
        <w:r w:rsidDel="001111A8">
          <w:delText>HA VLAN</w:delText>
        </w:r>
      </w:del>
      <w:ins w:id="1206" w:author="VOYER Raphael" w:date="2021-06-16T11:06:00Z">
        <w:r w:rsidR="001111A8">
          <w:t>Preventive Maintenance</w:t>
        </w:r>
      </w:ins>
      <w:r>
        <w:t xml:space="preserve"> functionality shall be supported on </w:t>
      </w:r>
      <w:del w:id="1207" w:author="VOYER Raphael" w:date="2021-06-16T11:06:00Z">
        <w:r w:rsidDel="001111A8">
          <w:delText>OS6900 as part of 7.2.1.R01.</w:delText>
        </w:r>
        <w:r w:rsidR="00F527A2" w:rsidDel="001111A8">
          <w:delText xml:space="preserve"> In 8.3.1.R01, HAVLAN will be supported on OS6900, OS10K, OS6860, OS6865, OS9900.</w:delText>
        </w:r>
      </w:del>
      <w:ins w:id="1208" w:author="VOYER Raphael" w:date="2021-06-16T11:07:00Z">
        <w:r w:rsidR="001111A8">
          <w:t>Omniswitch</w:t>
        </w:r>
      </w:ins>
      <w:ins w:id="1209" w:author="VOYER Raphael" w:date="2021-06-16T11:06:00Z">
        <w:r w:rsidR="001111A8">
          <w:t xml:space="preserve"> AOS 8</w:t>
        </w:r>
      </w:ins>
      <w:ins w:id="1210" w:author="VOYER Raphael" w:date="2021-06-16T11:07:00Z">
        <w:r w:rsidR="001111A8">
          <w:t>.X</w:t>
        </w:r>
      </w:ins>
    </w:p>
    <w:p w:rsidR="00855336" w:rsidRDefault="00855336" w:rsidP="00622755">
      <w:pPr>
        <w:pStyle w:val="Titre2"/>
      </w:pPr>
      <w:bookmarkStart w:id="1211" w:name="_Design_Constraints"/>
      <w:bookmarkStart w:id="1212" w:name="_Toc214247596"/>
      <w:bookmarkStart w:id="1213" w:name="_Toc381025712"/>
      <w:bookmarkStart w:id="1214" w:name="_Toc424820300"/>
      <w:bookmarkStart w:id="1215" w:name="_Toc159221914"/>
      <w:bookmarkEnd w:id="1211"/>
      <w:r>
        <w:t>Design Constraints</w:t>
      </w:r>
      <w:bookmarkEnd w:id="1212"/>
      <w:r>
        <w:t>.</w:t>
      </w:r>
      <w:bookmarkStart w:id="1216" w:name="_Toc214247598"/>
      <w:bookmarkEnd w:id="1213"/>
      <w:bookmarkEnd w:id="1214"/>
    </w:p>
    <w:p w:rsidR="00855336" w:rsidRDefault="00855336" w:rsidP="00622755">
      <w:pPr>
        <w:pStyle w:val="Titre3"/>
      </w:pPr>
      <w:bookmarkStart w:id="1217" w:name="_Toc214247600"/>
      <w:bookmarkStart w:id="1218" w:name="_Toc381025713"/>
      <w:bookmarkStart w:id="1219" w:name="_Toc424820301"/>
      <w:bookmarkEnd w:id="1216"/>
      <w:r>
        <w:t>Software Limitations</w:t>
      </w:r>
      <w:bookmarkEnd w:id="1217"/>
      <w:bookmarkEnd w:id="1218"/>
      <w:bookmarkEnd w:id="1219"/>
    </w:p>
    <w:bookmarkEnd w:id="1215"/>
    <w:p w:rsidR="00855336" w:rsidRDefault="00855336" w:rsidP="00855336">
      <w:pPr>
        <w:pStyle w:val="Corpsdetexte"/>
        <w:numPr>
          <w:ilvl w:val="0"/>
          <w:numId w:val="6"/>
        </w:numPr>
        <w:rPr>
          <w:ins w:id="1220" w:author="VOYER Raphael" w:date="2021-06-16T11:07:00Z"/>
        </w:rPr>
      </w:pPr>
      <w:del w:id="1221" w:author="VOYER Raphael" w:date="2021-06-16T11:07:00Z">
        <w:r w:rsidDel="001111A8">
          <w:delText xml:space="preserve">Maximum of </w:delText>
        </w:r>
        <w:r w:rsidR="00045037" w:rsidDel="001111A8">
          <w:delText>32</w:delText>
        </w:r>
        <w:r w:rsidDel="001111A8">
          <w:delText xml:space="preserve"> Clusters shall be supported.</w:delText>
        </w:r>
      </w:del>
      <w:ins w:id="1222" w:author="VOYER Raphael" w:date="2021-06-16T11:07:00Z">
        <w:r w:rsidR="001111A8">
          <w:t>Unknown</w:t>
        </w:r>
      </w:ins>
    </w:p>
    <w:p w:rsidR="001111A8" w:rsidDel="001111A8" w:rsidRDefault="001111A8" w:rsidP="001111A8">
      <w:pPr>
        <w:pStyle w:val="Corpsdetexte"/>
        <w:ind w:left="360"/>
        <w:rPr>
          <w:del w:id="1223" w:author="VOYER Raphael" w:date="2021-06-16T11:08:00Z"/>
        </w:rPr>
        <w:pPrChange w:id="1224" w:author="VOYER Raphael" w:date="2021-06-16T11:07:00Z">
          <w:pPr>
            <w:pStyle w:val="Corpsdetexte"/>
            <w:numPr>
              <w:numId w:val="6"/>
            </w:numPr>
            <w:tabs>
              <w:tab w:val="num" w:pos="720"/>
            </w:tabs>
            <w:ind w:left="720" w:hanging="360"/>
          </w:pPr>
        </w:pPrChange>
      </w:pPr>
    </w:p>
    <w:p w:rsidR="00E94F76" w:rsidDel="001111A8" w:rsidRDefault="00E94F76" w:rsidP="00E94F76">
      <w:pPr>
        <w:pStyle w:val="Corpsdetexte"/>
        <w:numPr>
          <w:ilvl w:val="0"/>
          <w:numId w:val="6"/>
        </w:numPr>
        <w:rPr>
          <w:del w:id="1225" w:author="VOYER Raphael" w:date="2021-06-16T11:07:00Z"/>
        </w:rPr>
      </w:pPr>
      <w:del w:id="1226" w:author="VOYER Raphael" w:date="2021-06-16T11:07:00Z">
        <w:r w:rsidDel="001111A8">
          <w:delText xml:space="preserve">From 734R01 </w:delText>
        </w:r>
        <w:r w:rsidR="00356FC8" w:rsidDel="001111A8">
          <w:delText xml:space="preserve">and 821R01 </w:delText>
        </w:r>
        <w:r w:rsidDel="001111A8">
          <w:delText>onwards, a maximum of 16 clusters only shall be supported.</w:delText>
        </w:r>
      </w:del>
    </w:p>
    <w:p w:rsidR="00E94F76" w:rsidRDefault="00E94F76" w:rsidP="00E94F76">
      <w:pPr>
        <w:pStyle w:val="Corpsdetexte"/>
        <w:ind w:left="720"/>
      </w:pPr>
    </w:p>
    <w:p w:rsidR="00855336" w:rsidRDefault="00855336" w:rsidP="00622755">
      <w:pPr>
        <w:pStyle w:val="Titre3"/>
      </w:pPr>
      <w:bookmarkStart w:id="1227" w:name="_Toc381025714"/>
      <w:bookmarkStart w:id="1228" w:name="_Toc424820302"/>
      <w:r>
        <w:t>Hardware Limitations</w:t>
      </w:r>
      <w:bookmarkEnd w:id="1227"/>
      <w:bookmarkEnd w:id="1228"/>
      <w:r>
        <w:t xml:space="preserve"> </w:t>
      </w:r>
    </w:p>
    <w:p w:rsidR="001111A8" w:rsidRDefault="001111A8" w:rsidP="001111A8">
      <w:pPr>
        <w:pStyle w:val="Corpsdetexte"/>
        <w:numPr>
          <w:ilvl w:val="0"/>
          <w:numId w:val="6"/>
        </w:numPr>
        <w:rPr>
          <w:ins w:id="1229" w:author="VOYER Raphael" w:date="2021-06-16T11:08:00Z"/>
        </w:rPr>
      </w:pPr>
      <w:ins w:id="1230" w:author="VOYER Raphael" w:date="2021-06-16T11:08:00Z">
        <w:r>
          <w:t>Unknown</w:t>
        </w:r>
      </w:ins>
    </w:p>
    <w:p w:rsidR="00855336" w:rsidDel="001111A8" w:rsidRDefault="00855336" w:rsidP="00855336">
      <w:pPr>
        <w:pStyle w:val="Corpsdetexte"/>
        <w:numPr>
          <w:ilvl w:val="0"/>
          <w:numId w:val="6"/>
        </w:numPr>
        <w:rPr>
          <w:del w:id="1231" w:author="VOYER Raphael" w:date="2021-06-16T11:08:00Z"/>
        </w:rPr>
      </w:pPr>
      <w:del w:id="1232" w:author="VOYER Raphael" w:date="2021-06-16T11:08:00Z">
        <w:r w:rsidDel="001111A8">
          <w:delText xml:space="preserve">A </w:delText>
        </w:r>
        <w:r w:rsidR="00387307" w:rsidDel="001111A8">
          <w:delText>maximum of 32 V</w:delText>
        </w:r>
        <w:r w:rsidR="00045037" w:rsidDel="001111A8">
          <w:delText xml:space="preserve">FP entries </w:delText>
        </w:r>
        <w:r w:rsidDel="001111A8">
          <w:delText>shall be reserved for supporting the clusters.</w:delText>
        </w:r>
      </w:del>
    </w:p>
    <w:p w:rsidR="00387307" w:rsidDel="001111A8" w:rsidRDefault="00387307" w:rsidP="00387307">
      <w:pPr>
        <w:pStyle w:val="Corpsdetexte"/>
        <w:numPr>
          <w:ilvl w:val="0"/>
          <w:numId w:val="6"/>
        </w:numPr>
        <w:rPr>
          <w:del w:id="1233" w:author="VOYER Raphael" w:date="2021-06-16T11:08:00Z"/>
        </w:rPr>
      </w:pPr>
      <w:del w:id="1234" w:author="VOYER Raphael" w:date="2021-06-16T11:08:00Z">
        <w:r w:rsidDel="001111A8">
          <w:delText>A maximum of 32 IFP entries shall be reserved for supporting the clusters.</w:delText>
        </w:r>
      </w:del>
    </w:p>
    <w:p w:rsidR="00856BD3" w:rsidDel="001111A8" w:rsidRDefault="00856BD3" w:rsidP="00855336">
      <w:pPr>
        <w:pStyle w:val="Corpsdetexte"/>
        <w:numPr>
          <w:ilvl w:val="0"/>
          <w:numId w:val="6"/>
        </w:numPr>
        <w:rPr>
          <w:del w:id="1235" w:author="VOYER Raphael" w:date="2021-06-16T11:08:00Z"/>
        </w:rPr>
      </w:pPr>
      <w:del w:id="1236" w:author="VOYER Raphael" w:date="2021-06-16T11:08:00Z">
        <w:r w:rsidDel="001111A8">
          <w:delText>A maximum of 32 L2MC indexes will be reserved for supporting the clusters.</w:delText>
        </w:r>
      </w:del>
    </w:p>
    <w:p w:rsidR="00A55B40" w:rsidRPr="00A55B40" w:rsidDel="001111A8" w:rsidRDefault="008801AF" w:rsidP="00DE7837">
      <w:pPr>
        <w:pStyle w:val="Corpsdetexte"/>
        <w:numPr>
          <w:ilvl w:val="0"/>
          <w:numId w:val="6"/>
        </w:numPr>
        <w:rPr>
          <w:del w:id="1237" w:author="VOYER Raphael" w:date="2021-06-16T11:08:00Z"/>
        </w:rPr>
      </w:pPr>
      <w:del w:id="1238" w:author="VOYER Raphael" w:date="2021-06-16T11:08:00Z">
        <w:r w:rsidDel="001111A8">
          <w:delText>A maximum of 32 L3_ENTRY shall be reserved for L3 cluster handling.</w:delText>
        </w:r>
      </w:del>
    </w:p>
    <w:p w:rsidR="00855336" w:rsidRDefault="00855336" w:rsidP="00622755">
      <w:pPr>
        <w:pStyle w:val="Titre2"/>
      </w:pPr>
      <w:bookmarkStart w:id="1239" w:name="_Assumptions_and_Dependencies"/>
      <w:bookmarkStart w:id="1240" w:name="_Toc214247601"/>
      <w:bookmarkStart w:id="1241" w:name="_Toc381025715"/>
      <w:bookmarkStart w:id="1242" w:name="_Toc424820303"/>
      <w:bookmarkEnd w:id="1239"/>
      <w:r>
        <w:t>Assumptions and Dependencies</w:t>
      </w:r>
      <w:bookmarkEnd w:id="1240"/>
      <w:bookmarkEnd w:id="1241"/>
      <w:bookmarkEnd w:id="1242"/>
      <w:r>
        <w:t xml:space="preserve"> </w:t>
      </w:r>
    </w:p>
    <w:p w:rsidR="00374C6A" w:rsidRDefault="00CA1324" w:rsidP="00374C6A">
      <w:pPr>
        <w:pStyle w:val="Corpsdetexte"/>
        <w:numPr>
          <w:ilvl w:val="0"/>
          <w:numId w:val="6"/>
        </w:numPr>
        <w:rPr>
          <w:ins w:id="1243" w:author="VOYER Raphael" w:date="2021-06-16T11:22:00Z"/>
        </w:rPr>
      </w:pPr>
      <w:bookmarkStart w:id="1244" w:name="_SYSTEM_REQUIREMENT_SPECIFICATIONS"/>
      <w:bookmarkEnd w:id="730"/>
      <w:bookmarkEnd w:id="1244"/>
      <w:r>
        <w:t>None</w:t>
      </w:r>
    </w:p>
    <w:p w:rsidR="00374C6A" w:rsidRDefault="00374C6A" w:rsidP="00374C6A">
      <w:pPr>
        <w:pStyle w:val="Titre"/>
        <w:rPr>
          <w:ins w:id="1245" w:author="VOYER Raphael" w:date="2021-06-16T11:23:00Z"/>
        </w:rPr>
      </w:pPr>
    </w:p>
    <w:p w:rsidR="00374C6A" w:rsidRDefault="00374C6A" w:rsidP="00374C6A">
      <w:pPr>
        <w:rPr>
          <w:ins w:id="1246" w:author="VOYER Raphael" w:date="2021-06-16T11:23:00Z"/>
        </w:rPr>
      </w:pPr>
    </w:p>
    <w:p w:rsidR="00374C6A" w:rsidRPr="00374C6A" w:rsidDel="005E70E9" w:rsidRDefault="00374C6A" w:rsidP="00374C6A">
      <w:pPr>
        <w:rPr>
          <w:del w:id="1247" w:author="VOYER Raphael" w:date="2021-06-16T11:35:00Z"/>
          <w:lang w:val="fr-FR"/>
          <w:rPrChange w:id="1248" w:author="VOYER Raphael" w:date="2021-06-16T11:25:00Z">
            <w:rPr>
              <w:del w:id="1249" w:author="VOYER Raphael" w:date="2021-06-16T11:35:00Z"/>
            </w:rPr>
          </w:rPrChange>
        </w:rPr>
        <w:pPrChange w:id="1250" w:author="VOYER Raphael" w:date="2021-06-16T11:24:00Z">
          <w:pPr>
            <w:pStyle w:val="Corpsdetexte"/>
            <w:numPr>
              <w:numId w:val="6"/>
            </w:numPr>
            <w:tabs>
              <w:tab w:val="num" w:pos="720"/>
            </w:tabs>
            <w:ind w:left="720" w:hanging="360"/>
          </w:pPr>
        </w:pPrChange>
      </w:pPr>
    </w:p>
    <w:p w:rsidR="00855336" w:rsidRDefault="00855336" w:rsidP="00622755">
      <w:pPr>
        <w:pStyle w:val="Titre1"/>
        <w:pageBreakBefore/>
        <w:tabs>
          <w:tab w:val="clear" w:pos="432"/>
          <w:tab w:val="num" w:pos="360"/>
        </w:tabs>
        <w:ind w:left="360" w:hanging="360"/>
        <w:jc w:val="left"/>
      </w:pPr>
      <w:bookmarkStart w:id="1251" w:name="_FUNCTIONAL_SPECIFICATIONS"/>
      <w:bookmarkStart w:id="1252" w:name="_Toc195435509"/>
      <w:bookmarkStart w:id="1253" w:name="_Ref197796357"/>
      <w:bookmarkStart w:id="1254" w:name="_Toc214247602"/>
      <w:bookmarkStart w:id="1255" w:name="_Toc381025716"/>
      <w:bookmarkStart w:id="1256" w:name="_Toc424820304"/>
      <w:bookmarkStart w:id="1257" w:name="_Toc193785702"/>
      <w:bookmarkStart w:id="1258" w:name="_Toc138487351"/>
      <w:bookmarkEnd w:id="1251"/>
      <w:del w:id="1259" w:author="VOYER Raphael" w:date="2021-06-16T11:35:00Z">
        <w:r w:rsidDel="005E70E9">
          <w:lastRenderedPageBreak/>
          <w:delText>S</w:delText>
        </w:r>
      </w:del>
      <w:ins w:id="1260" w:author="VOYER Raphael" w:date="2021-06-16T11:35:00Z">
        <w:r w:rsidR="005E70E9">
          <w:t>S</w:t>
        </w:r>
      </w:ins>
      <w:r>
        <w:t>YSTEM REQUIREMENT SPECIFICATIONS</w:t>
      </w:r>
      <w:bookmarkEnd w:id="1252"/>
      <w:bookmarkEnd w:id="1253"/>
      <w:bookmarkEnd w:id="1254"/>
      <w:bookmarkEnd w:id="1255"/>
      <w:bookmarkEnd w:id="1256"/>
    </w:p>
    <w:p w:rsidR="00855336" w:rsidRPr="00135EF3" w:rsidRDefault="00855336" w:rsidP="00855336">
      <w:pPr>
        <w:pStyle w:val="Corpsdetexte"/>
        <w:rPr>
          <w:b/>
          <w:noProof/>
        </w:rPr>
      </w:pPr>
      <w:r w:rsidRPr="00135EF3">
        <w:rPr>
          <w:noProof/>
        </w:rPr>
        <w:t xml:space="preserve">This chapter captures the requirements for </w:t>
      </w:r>
      <w:del w:id="1261" w:author="VOYER Raphael" w:date="2021-06-16T11:08:00Z">
        <w:r w:rsidDel="001111A8">
          <w:rPr>
            <w:noProof/>
          </w:rPr>
          <w:delText>HA VLAN</w:delText>
        </w:r>
        <w:r w:rsidRPr="00135EF3" w:rsidDel="001111A8">
          <w:rPr>
            <w:noProof/>
          </w:rPr>
          <w:delText xml:space="preserve"> feature</w:delText>
        </w:r>
      </w:del>
      <w:ins w:id="1262" w:author="VOYER Raphael" w:date="2021-06-16T11:08:00Z">
        <w:r w:rsidR="001111A8">
          <w:rPr>
            <w:noProof/>
          </w:rPr>
          <w:t>Preventive Maintenance</w:t>
        </w:r>
      </w:ins>
      <w:r w:rsidRPr="00135EF3">
        <w:rPr>
          <w:noProof/>
        </w:rPr>
        <w:t>.</w:t>
      </w:r>
    </w:p>
    <w:p w:rsidR="00855336" w:rsidRPr="00135EF3" w:rsidRDefault="00855336" w:rsidP="00622755">
      <w:pPr>
        <w:pStyle w:val="Titre2"/>
        <w:rPr>
          <w:noProof/>
        </w:rPr>
      </w:pPr>
      <w:bookmarkStart w:id="1263" w:name="_Toc195435510"/>
      <w:bookmarkStart w:id="1264" w:name="_Toc214247603"/>
      <w:bookmarkStart w:id="1265" w:name="_Toc381025717"/>
      <w:bookmarkStart w:id="1266" w:name="_Toc424820305"/>
      <w:r w:rsidRPr="00135EF3">
        <w:rPr>
          <w:noProof/>
        </w:rPr>
        <w:t>Configuration Requirements</w:t>
      </w:r>
      <w:bookmarkEnd w:id="1263"/>
      <w:bookmarkEnd w:id="1264"/>
      <w:bookmarkEnd w:id="1265"/>
      <w:bookmarkEnd w:id="1266"/>
    </w:p>
    <w:p w:rsidR="00855336" w:rsidRPr="00135EF3" w:rsidDel="001111A8" w:rsidRDefault="00855336" w:rsidP="00622755">
      <w:pPr>
        <w:pStyle w:val="Titre3"/>
        <w:ind w:left="0" w:firstLine="0"/>
        <w:jc w:val="left"/>
        <w:rPr>
          <w:del w:id="1267" w:author="VOYER Raphael" w:date="2021-06-16T11:09:00Z"/>
          <w:noProof/>
        </w:rPr>
      </w:pPr>
      <w:bookmarkStart w:id="1268" w:name="_Toc195435511"/>
      <w:bookmarkStart w:id="1269" w:name="_Toc214247604"/>
      <w:bookmarkStart w:id="1270" w:name="_Toc381025718"/>
      <w:bookmarkStart w:id="1271" w:name="_Toc424820306"/>
      <w:smartTag w:uri="urn:schemas-microsoft-com:office:smarttags" w:element="stockticker">
        <w:del w:id="1272" w:author="VOYER Raphael" w:date="2021-06-16T11:09:00Z">
          <w:r w:rsidRPr="00135EF3" w:rsidDel="001111A8">
            <w:rPr>
              <w:noProof/>
            </w:rPr>
            <w:delText>CLI</w:delText>
          </w:r>
        </w:del>
      </w:smartTag>
      <w:del w:id="1273" w:author="VOYER Raphael" w:date="2021-06-16T11:09:00Z">
        <w:r w:rsidRPr="00135EF3" w:rsidDel="001111A8">
          <w:rPr>
            <w:noProof/>
          </w:rPr>
          <w:delText xml:space="preserve"> requirements</w:delText>
        </w:r>
        <w:bookmarkEnd w:id="1268"/>
        <w:bookmarkEnd w:id="1269"/>
        <w:bookmarkEnd w:id="1270"/>
        <w:bookmarkEnd w:id="1271"/>
      </w:del>
    </w:p>
    <w:p w:rsidR="00855336" w:rsidDel="001111A8" w:rsidRDefault="00855336" w:rsidP="00855336">
      <w:pPr>
        <w:pStyle w:val="Corpsdetexte"/>
        <w:rPr>
          <w:del w:id="1274" w:author="VOYER Raphael" w:date="2021-06-16T11:09:00Z"/>
          <w:noProof/>
        </w:rPr>
      </w:pPr>
      <w:smartTag w:uri="urn:schemas-microsoft-com:office:smarttags" w:element="stockticker">
        <w:del w:id="1275" w:author="VOYER Raphael" w:date="2021-06-16T11:09:00Z">
          <w:r w:rsidDel="001111A8">
            <w:rPr>
              <w:b/>
              <w:noProof/>
            </w:rPr>
            <w:delText>AOS</w:delText>
          </w:r>
        </w:del>
      </w:smartTag>
      <w:del w:id="1276" w:author="VOYER Raphael" w:date="2021-06-16T11:09:00Z">
        <w:r w:rsidDel="001111A8">
          <w:rPr>
            <w:b/>
            <w:noProof/>
          </w:rPr>
          <w:delText>-HAVLAN-CFG</w:delText>
        </w:r>
        <w:r w:rsidRPr="00135EF3" w:rsidDel="001111A8">
          <w:rPr>
            <w:b/>
            <w:noProof/>
          </w:rPr>
          <w:delText>-10</w:delText>
        </w:r>
        <w:r w:rsidRPr="00135EF3" w:rsidDel="001111A8">
          <w:rPr>
            <w:noProof/>
          </w:rPr>
          <w:delText xml:space="preserve"> - Configuration shall be supported to </w:delText>
        </w:r>
        <w:r w:rsidDel="001111A8">
          <w:rPr>
            <w:noProof/>
          </w:rPr>
          <w:delText>identify a cluster with a unique</w:delText>
        </w:r>
        <w:r w:rsidR="00045037" w:rsidDel="001111A8">
          <w:rPr>
            <w:noProof/>
          </w:rPr>
          <w:delText xml:space="preserve"> identifier.</w:delText>
        </w:r>
      </w:del>
    </w:p>
    <w:p w:rsidR="00045037" w:rsidDel="001111A8" w:rsidRDefault="00045037" w:rsidP="00855336">
      <w:pPr>
        <w:pStyle w:val="Corpsdetexte"/>
        <w:rPr>
          <w:del w:id="1277" w:author="VOYER Raphael" w:date="2021-06-16T11:09:00Z"/>
          <w:noProof/>
        </w:rPr>
      </w:pPr>
      <w:smartTag w:uri="urn:schemas-microsoft-com:office:smarttags" w:element="stockticker">
        <w:del w:id="1278" w:author="VOYER Raphael" w:date="2021-06-16T11:09:00Z">
          <w:r w:rsidDel="001111A8">
            <w:rPr>
              <w:b/>
              <w:noProof/>
            </w:rPr>
            <w:delText>AOS</w:delText>
          </w:r>
        </w:del>
      </w:smartTag>
      <w:del w:id="1279" w:author="VOYER Raphael" w:date="2021-06-16T11:09:00Z">
        <w:r w:rsidDel="001111A8">
          <w:rPr>
            <w:b/>
            <w:noProof/>
          </w:rPr>
          <w:delText>-HAVLAN-CFG</w:delText>
        </w:r>
        <w:r w:rsidRPr="00135EF3" w:rsidDel="001111A8">
          <w:rPr>
            <w:b/>
            <w:noProof/>
          </w:rPr>
          <w:delText>-10</w:delText>
        </w:r>
        <w:r w:rsidR="003978F6" w:rsidDel="001111A8">
          <w:rPr>
            <w:b/>
            <w:noProof/>
          </w:rPr>
          <w:delText>.1</w:delText>
        </w:r>
        <w:r w:rsidRPr="00135EF3" w:rsidDel="001111A8">
          <w:rPr>
            <w:noProof/>
          </w:rPr>
          <w:delText xml:space="preserve"> - Configuration shall be supported to </w:delText>
        </w:r>
        <w:r w:rsidDel="001111A8">
          <w:rPr>
            <w:noProof/>
          </w:rPr>
          <w:delText>assign a name to a cluster.</w:delText>
        </w:r>
      </w:del>
    </w:p>
    <w:p w:rsidR="00855336" w:rsidDel="001111A8" w:rsidRDefault="00855336" w:rsidP="00855336">
      <w:pPr>
        <w:pStyle w:val="Corpsdetexte"/>
        <w:tabs>
          <w:tab w:val="left" w:pos="2795"/>
        </w:tabs>
        <w:rPr>
          <w:del w:id="1280" w:author="VOYER Raphael" w:date="2021-06-16T11:09:00Z"/>
          <w:noProof/>
        </w:rPr>
      </w:pPr>
      <w:smartTag w:uri="urn:schemas-microsoft-com:office:smarttags" w:element="stockticker">
        <w:del w:id="1281" w:author="VOYER Raphael" w:date="2021-06-16T11:09:00Z">
          <w:r w:rsidDel="001111A8">
            <w:rPr>
              <w:b/>
              <w:noProof/>
            </w:rPr>
            <w:delText>AOS</w:delText>
          </w:r>
        </w:del>
      </w:smartTag>
      <w:del w:id="1282" w:author="VOYER Raphael" w:date="2021-06-16T11:09:00Z">
        <w:r w:rsidDel="001111A8">
          <w:rPr>
            <w:b/>
            <w:noProof/>
          </w:rPr>
          <w:delText>-HAVLAN-CFG</w:delText>
        </w:r>
        <w:r w:rsidRPr="00135EF3" w:rsidDel="001111A8">
          <w:rPr>
            <w:b/>
            <w:noProof/>
          </w:rPr>
          <w:delText>-10.</w:delText>
        </w:r>
        <w:r w:rsidR="003978F6" w:rsidDel="001111A8">
          <w:rPr>
            <w:b/>
            <w:noProof/>
          </w:rPr>
          <w:delText>2</w:delText>
        </w:r>
        <w:r w:rsidRPr="00135EF3" w:rsidDel="001111A8">
          <w:rPr>
            <w:noProof/>
          </w:rPr>
          <w:delText xml:space="preserve"> </w:delText>
        </w:r>
        <w:r w:rsidDel="001111A8">
          <w:rPr>
            <w:noProof/>
          </w:rPr>
          <w:delText>–</w:delText>
        </w:r>
        <w:r w:rsidRPr="00135EF3" w:rsidDel="001111A8">
          <w:rPr>
            <w:noProof/>
          </w:rPr>
          <w:delText xml:space="preserve"> </w:delText>
        </w:r>
        <w:r w:rsidDel="001111A8">
          <w:rPr>
            <w:noProof/>
          </w:rPr>
          <w:delText>Configuration shall be supported to set the cluster mode to either L2 or L3.</w:delText>
        </w:r>
      </w:del>
    </w:p>
    <w:p w:rsidR="008801AF" w:rsidDel="001111A8" w:rsidRDefault="008801AF" w:rsidP="00855336">
      <w:pPr>
        <w:pStyle w:val="Corpsdetexte"/>
        <w:tabs>
          <w:tab w:val="left" w:pos="2795"/>
        </w:tabs>
        <w:rPr>
          <w:del w:id="1283" w:author="VOYER Raphael" w:date="2021-06-16T11:09:00Z"/>
          <w:noProof/>
        </w:rPr>
      </w:pPr>
      <w:smartTag w:uri="urn:schemas-microsoft-com:office:smarttags" w:element="stockticker">
        <w:del w:id="1284" w:author="VOYER Raphael" w:date="2021-06-16T11:09:00Z">
          <w:r w:rsidDel="001111A8">
            <w:rPr>
              <w:b/>
              <w:noProof/>
            </w:rPr>
            <w:delText>AOS</w:delText>
          </w:r>
        </w:del>
      </w:smartTag>
      <w:del w:id="1285" w:author="VOYER Raphael" w:date="2021-06-16T11:09:00Z">
        <w:r w:rsidDel="001111A8">
          <w:rPr>
            <w:b/>
            <w:noProof/>
          </w:rPr>
          <w:delText>-HAVLAN-CFG</w:delText>
        </w:r>
        <w:r w:rsidRPr="00135EF3" w:rsidDel="001111A8">
          <w:rPr>
            <w:b/>
            <w:noProof/>
          </w:rPr>
          <w:delText>-10.</w:delText>
        </w:r>
        <w:r w:rsidDel="001111A8">
          <w:rPr>
            <w:b/>
            <w:noProof/>
          </w:rPr>
          <w:delText>3</w:delText>
        </w:r>
        <w:r w:rsidRPr="00135EF3" w:rsidDel="001111A8">
          <w:rPr>
            <w:noProof/>
          </w:rPr>
          <w:delText xml:space="preserve"> </w:delText>
        </w:r>
        <w:r w:rsidDel="001111A8">
          <w:rPr>
            <w:noProof/>
          </w:rPr>
          <w:delText>–</w:delText>
        </w:r>
        <w:r w:rsidRPr="00135EF3" w:rsidDel="001111A8">
          <w:rPr>
            <w:noProof/>
          </w:rPr>
          <w:delText xml:space="preserve"> </w:delText>
        </w:r>
        <w:r w:rsidDel="001111A8">
          <w:rPr>
            <w:noProof/>
          </w:rPr>
          <w:delText>Default mode  shall be  L2 mode.</w:delText>
        </w:r>
      </w:del>
    </w:p>
    <w:p w:rsidR="000F1034" w:rsidRPr="00CB2C0D" w:rsidDel="001111A8" w:rsidRDefault="000F1034" w:rsidP="00855336">
      <w:pPr>
        <w:pStyle w:val="Corpsdetexte"/>
        <w:tabs>
          <w:tab w:val="left" w:pos="2795"/>
        </w:tabs>
        <w:rPr>
          <w:del w:id="1286" w:author="VOYER Raphael" w:date="2021-06-16T11:09:00Z"/>
          <w:noProof/>
        </w:rPr>
      </w:pPr>
      <w:smartTag w:uri="urn:schemas-microsoft-com:office:smarttags" w:element="stockticker">
        <w:del w:id="1287" w:author="VOYER Raphael" w:date="2021-06-16T11:09:00Z">
          <w:r w:rsidDel="001111A8">
            <w:rPr>
              <w:b/>
              <w:noProof/>
            </w:rPr>
            <w:delText>AOS</w:delText>
          </w:r>
        </w:del>
      </w:smartTag>
      <w:del w:id="1288" w:author="VOYER Raphael" w:date="2021-06-16T11:09:00Z">
        <w:r w:rsidDel="001111A8">
          <w:rPr>
            <w:b/>
            <w:noProof/>
          </w:rPr>
          <w:delText>-HAVLAN-CFG</w:delText>
        </w:r>
        <w:r w:rsidRPr="00135EF3" w:rsidDel="001111A8">
          <w:rPr>
            <w:b/>
            <w:noProof/>
          </w:rPr>
          <w:delText>-10.</w:delText>
        </w:r>
        <w:r w:rsidR="008801AF" w:rsidDel="001111A8">
          <w:rPr>
            <w:b/>
            <w:noProof/>
          </w:rPr>
          <w:delText>4</w:delText>
        </w:r>
        <w:r w:rsidRPr="00135EF3" w:rsidDel="001111A8">
          <w:rPr>
            <w:noProof/>
          </w:rPr>
          <w:delText xml:space="preserve"> </w:delText>
        </w:r>
        <w:r w:rsidDel="001111A8">
          <w:rPr>
            <w:noProof/>
          </w:rPr>
          <w:delText>–</w:delText>
        </w:r>
        <w:r w:rsidRPr="00135EF3" w:rsidDel="001111A8">
          <w:rPr>
            <w:noProof/>
          </w:rPr>
          <w:delText xml:space="preserve"> </w:delText>
        </w:r>
        <w:r w:rsidDel="001111A8">
          <w:rPr>
            <w:noProof/>
          </w:rPr>
          <w:delText>Configuration shall be suppor</w:delText>
        </w:r>
        <w:r w:rsidR="00045037" w:rsidDel="001111A8">
          <w:rPr>
            <w:noProof/>
          </w:rPr>
          <w:delText>ted to enable/disable a cluster.</w:delText>
        </w:r>
      </w:del>
    </w:p>
    <w:p w:rsidR="00855336" w:rsidDel="001111A8" w:rsidRDefault="00855336" w:rsidP="00855336">
      <w:pPr>
        <w:pStyle w:val="Corpsdetexte"/>
        <w:tabs>
          <w:tab w:val="left" w:pos="2795"/>
        </w:tabs>
        <w:rPr>
          <w:del w:id="1289" w:author="VOYER Raphael" w:date="2021-06-16T11:09:00Z"/>
          <w:noProof/>
        </w:rPr>
      </w:pPr>
      <w:smartTag w:uri="urn:schemas-microsoft-com:office:smarttags" w:element="stockticker">
        <w:del w:id="1290" w:author="VOYER Raphael" w:date="2021-06-16T11:09:00Z">
          <w:r w:rsidDel="001111A8">
            <w:rPr>
              <w:b/>
              <w:noProof/>
            </w:rPr>
            <w:delText>AOS</w:delText>
          </w:r>
        </w:del>
      </w:smartTag>
      <w:del w:id="1291" w:author="VOYER Raphael" w:date="2021-06-16T11:09:00Z">
        <w:r w:rsidDel="001111A8">
          <w:rPr>
            <w:b/>
            <w:noProof/>
          </w:rPr>
          <w:delText>-HAVLAN-CFG</w:delText>
        </w:r>
        <w:r w:rsidRPr="00135EF3" w:rsidDel="001111A8">
          <w:rPr>
            <w:b/>
            <w:noProof/>
          </w:rPr>
          <w:delText xml:space="preserve">-11 - </w:delText>
        </w:r>
        <w:r w:rsidRPr="00135EF3" w:rsidDel="001111A8">
          <w:rPr>
            <w:noProof/>
          </w:rPr>
          <w:delText xml:space="preserve">Configuration shall be supported to </w:delText>
        </w:r>
        <w:r w:rsidDel="001111A8">
          <w:rPr>
            <w:noProof/>
          </w:rPr>
          <w:delText>assign a mac-address ,vlan and explicit port list port to the cluster operating in L2 mode.</w:delText>
        </w:r>
        <w:bookmarkStart w:id="1292" w:name="_Toc214247605"/>
      </w:del>
    </w:p>
    <w:p w:rsidR="00855336" w:rsidDel="001111A8" w:rsidRDefault="00855336" w:rsidP="00855336">
      <w:pPr>
        <w:pStyle w:val="Corpsdetexte"/>
        <w:tabs>
          <w:tab w:val="left" w:pos="2795"/>
        </w:tabs>
        <w:rPr>
          <w:del w:id="1293" w:author="VOYER Raphael" w:date="2021-06-16T11:09:00Z"/>
          <w:noProof/>
        </w:rPr>
      </w:pPr>
      <w:smartTag w:uri="urn:schemas-microsoft-com:office:smarttags" w:element="stockticker">
        <w:del w:id="1294" w:author="VOYER Raphael" w:date="2021-06-16T11:09:00Z">
          <w:r w:rsidDel="001111A8">
            <w:rPr>
              <w:b/>
              <w:noProof/>
            </w:rPr>
            <w:delText>AOS</w:delText>
          </w:r>
        </w:del>
      </w:smartTag>
      <w:del w:id="1295" w:author="VOYER Raphael" w:date="2021-06-16T11:09:00Z">
        <w:r w:rsidDel="001111A8">
          <w:rPr>
            <w:b/>
            <w:noProof/>
          </w:rPr>
          <w:delText>-HAVLAN-CFG</w:delText>
        </w:r>
        <w:r w:rsidRPr="00135EF3" w:rsidDel="001111A8">
          <w:rPr>
            <w:b/>
            <w:noProof/>
          </w:rPr>
          <w:delText xml:space="preserve">-11.1 </w:delText>
        </w:r>
        <w:r w:rsidDel="001111A8">
          <w:rPr>
            <w:b/>
            <w:noProof/>
          </w:rPr>
          <w:delText xml:space="preserve">– </w:delText>
        </w:r>
        <w:r w:rsidRPr="008D5F95" w:rsidDel="001111A8">
          <w:rPr>
            <w:noProof/>
          </w:rPr>
          <w:delText>Configuration shall be</w:delText>
        </w:r>
        <w:r w:rsidDel="001111A8">
          <w:rPr>
            <w:b/>
            <w:noProof/>
          </w:rPr>
          <w:delText xml:space="preserve"> </w:delText>
        </w:r>
        <w:bookmarkEnd w:id="1292"/>
        <w:r w:rsidDel="001111A8">
          <w:rPr>
            <w:noProof/>
          </w:rPr>
          <w:delText xml:space="preserve">supported  to </w:delText>
        </w:r>
        <w:r w:rsidR="00856BD3" w:rsidDel="001111A8">
          <w:rPr>
            <w:noProof/>
          </w:rPr>
          <w:delText>assign</w:delText>
        </w:r>
        <w:r w:rsidDel="001111A8">
          <w:rPr>
            <w:noProof/>
          </w:rPr>
          <w:delText xml:space="preserve"> a unicast mac-address and a vlan to the cluster with an explicit port list.</w:delText>
        </w:r>
      </w:del>
    </w:p>
    <w:p w:rsidR="00855336" w:rsidDel="001111A8" w:rsidRDefault="00855336" w:rsidP="00855336">
      <w:pPr>
        <w:pStyle w:val="Corpsdetexte"/>
        <w:tabs>
          <w:tab w:val="left" w:pos="2795"/>
        </w:tabs>
        <w:rPr>
          <w:del w:id="1296" w:author="VOYER Raphael" w:date="2021-06-16T11:09:00Z"/>
          <w:noProof/>
        </w:rPr>
      </w:pPr>
      <w:smartTag w:uri="urn:schemas-microsoft-com:office:smarttags" w:element="stockticker">
        <w:del w:id="1297" w:author="VOYER Raphael" w:date="2021-06-16T11:09:00Z">
          <w:r w:rsidDel="001111A8">
            <w:rPr>
              <w:b/>
              <w:noProof/>
            </w:rPr>
            <w:delText>AOS</w:delText>
          </w:r>
        </w:del>
      </w:smartTag>
      <w:del w:id="1298" w:author="VOYER Raphael" w:date="2021-06-16T11:09:00Z">
        <w:r w:rsidDel="001111A8">
          <w:rPr>
            <w:b/>
            <w:noProof/>
          </w:rPr>
          <w:delText>-HAVLAN-CFG</w:delText>
        </w:r>
        <w:r w:rsidR="00045037" w:rsidDel="001111A8">
          <w:rPr>
            <w:b/>
            <w:noProof/>
          </w:rPr>
          <w:delText>-11.3</w:delText>
        </w:r>
        <w:r w:rsidRPr="00135EF3" w:rsidDel="001111A8">
          <w:rPr>
            <w:b/>
            <w:noProof/>
          </w:rPr>
          <w:delText xml:space="preserve"> – </w:delText>
        </w:r>
        <w:r w:rsidRPr="008D5F95" w:rsidDel="001111A8">
          <w:rPr>
            <w:noProof/>
          </w:rPr>
          <w:delText>Configuration shall be</w:delText>
        </w:r>
        <w:r w:rsidDel="001111A8">
          <w:rPr>
            <w:b/>
            <w:noProof/>
          </w:rPr>
          <w:delText xml:space="preserve"> </w:delText>
        </w:r>
        <w:r w:rsidDel="001111A8">
          <w:rPr>
            <w:noProof/>
          </w:rPr>
          <w:delText>supported to set an L2 multicast mac-address and a vlan to the cluster with an explicit port list.</w:delText>
        </w:r>
      </w:del>
    </w:p>
    <w:p w:rsidR="00855336" w:rsidDel="001111A8" w:rsidRDefault="00855336" w:rsidP="00855336">
      <w:pPr>
        <w:pStyle w:val="Corpsdetexte"/>
        <w:tabs>
          <w:tab w:val="left" w:pos="2795"/>
        </w:tabs>
        <w:rPr>
          <w:del w:id="1299" w:author="VOYER Raphael" w:date="2021-06-16T11:09:00Z"/>
          <w:noProof/>
        </w:rPr>
      </w:pPr>
      <w:smartTag w:uri="urn:schemas-microsoft-com:office:smarttags" w:element="stockticker">
        <w:del w:id="1300" w:author="VOYER Raphael" w:date="2021-06-16T11:09:00Z">
          <w:r w:rsidDel="001111A8">
            <w:rPr>
              <w:b/>
              <w:noProof/>
            </w:rPr>
            <w:delText>AOS</w:delText>
          </w:r>
        </w:del>
      </w:smartTag>
      <w:del w:id="1301" w:author="VOYER Raphael" w:date="2021-06-16T11:09:00Z">
        <w:r w:rsidR="00045037" w:rsidDel="001111A8">
          <w:rPr>
            <w:b/>
            <w:noProof/>
          </w:rPr>
          <w:delText>-HAVLAN-CFG-11.4</w:delText>
        </w:r>
        <w:r w:rsidRPr="00135EF3" w:rsidDel="001111A8">
          <w:rPr>
            <w:b/>
            <w:noProof/>
          </w:rPr>
          <w:delText xml:space="preserve"> - </w:delText>
        </w:r>
        <w:r w:rsidRPr="008D5F95" w:rsidDel="001111A8">
          <w:rPr>
            <w:noProof/>
          </w:rPr>
          <w:delText>Configuration shall be</w:delText>
        </w:r>
        <w:r w:rsidDel="001111A8">
          <w:rPr>
            <w:b/>
            <w:noProof/>
          </w:rPr>
          <w:delText xml:space="preserve"> </w:delText>
        </w:r>
        <w:r w:rsidDel="001111A8">
          <w:rPr>
            <w:noProof/>
          </w:rPr>
          <w:delText>supported  to set an IP multicast mac-address and a vlan to the cluster with an explicit port list.</w:delText>
        </w:r>
      </w:del>
    </w:p>
    <w:p w:rsidR="008801AF" w:rsidRPr="008801AF" w:rsidDel="001111A8" w:rsidRDefault="00855336" w:rsidP="00622755">
      <w:pPr>
        <w:outlineLvl w:val="0"/>
        <w:rPr>
          <w:del w:id="1302" w:author="VOYER Raphael" w:date="2021-06-16T11:09:00Z"/>
          <w:noProof/>
        </w:rPr>
      </w:pPr>
      <w:bookmarkStart w:id="1303" w:name="_Toc381025719"/>
      <w:bookmarkStart w:id="1304" w:name="_Toc424820307"/>
      <w:smartTag w:uri="urn:schemas-microsoft-com:office:smarttags" w:element="stockticker">
        <w:del w:id="1305" w:author="VOYER Raphael" w:date="2021-06-16T11:09:00Z">
          <w:r w:rsidDel="001111A8">
            <w:rPr>
              <w:b/>
              <w:noProof/>
            </w:rPr>
            <w:delText>AOS</w:delText>
          </w:r>
        </w:del>
      </w:smartTag>
      <w:del w:id="1306" w:author="VOYER Raphael" w:date="2021-06-16T11:09:00Z">
        <w:r w:rsidDel="001111A8">
          <w:rPr>
            <w:b/>
            <w:noProof/>
          </w:rPr>
          <w:delText>-HAVLAN-CFG-11.5</w:delText>
        </w:r>
        <w:r w:rsidRPr="00135EF3" w:rsidDel="001111A8">
          <w:rPr>
            <w:b/>
            <w:noProof/>
          </w:rPr>
          <w:delText xml:space="preserve"> </w:delText>
        </w:r>
        <w:r w:rsidDel="001111A8">
          <w:rPr>
            <w:b/>
            <w:noProof/>
          </w:rPr>
          <w:delText xml:space="preserve">– </w:delText>
        </w:r>
        <w:r w:rsidRPr="008D5F95" w:rsidDel="001111A8">
          <w:rPr>
            <w:noProof/>
          </w:rPr>
          <w:delText>Configuration shall be</w:delText>
        </w:r>
        <w:r w:rsidDel="001111A8">
          <w:rPr>
            <w:b/>
            <w:noProof/>
          </w:rPr>
          <w:delText xml:space="preserve"> </w:delText>
        </w:r>
        <w:r w:rsidDel="001111A8">
          <w:rPr>
            <w:noProof/>
          </w:rPr>
          <w:delText>supported  to delete a cluster.</w:delText>
        </w:r>
        <w:bookmarkEnd w:id="1303"/>
        <w:bookmarkEnd w:id="1304"/>
      </w:del>
    </w:p>
    <w:p w:rsidR="00045037" w:rsidDel="001111A8" w:rsidRDefault="00855336" w:rsidP="00855336">
      <w:pPr>
        <w:pStyle w:val="Corpsdetexte"/>
        <w:tabs>
          <w:tab w:val="left" w:pos="2795"/>
        </w:tabs>
        <w:rPr>
          <w:del w:id="1307" w:author="VOYER Raphael" w:date="2021-06-16T11:09:00Z"/>
          <w:noProof/>
        </w:rPr>
      </w:pPr>
      <w:smartTag w:uri="urn:schemas-microsoft-com:office:smarttags" w:element="stockticker">
        <w:del w:id="1308" w:author="VOYER Raphael" w:date="2021-06-16T11:09:00Z">
          <w:r w:rsidDel="001111A8">
            <w:rPr>
              <w:b/>
              <w:noProof/>
            </w:rPr>
            <w:delText>AOS</w:delText>
          </w:r>
        </w:del>
      </w:smartTag>
      <w:del w:id="1309" w:author="VOYER Raphael" w:date="2021-06-16T11:09:00Z">
        <w:r w:rsidDel="001111A8">
          <w:rPr>
            <w:b/>
            <w:noProof/>
          </w:rPr>
          <w:delText>-HAVLAN-CFG-11.6</w:delText>
        </w:r>
        <w:r w:rsidRPr="00135EF3" w:rsidDel="001111A8">
          <w:rPr>
            <w:b/>
            <w:noProof/>
          </w:rPr>
          <w:delText xml:space="preserve"> </w:delText>
        </w:r>
        <w:r w:rsidDel="001111A8">
          <w:rPr>
            <w:b/>
            <w:noProof/>
          </w:rPr>
          <w:delText xml:space="preserve">– </w:delText>
        </w:r>
        <w:r w:rsidRPr="008D5F95" w:rsidDel="001111A8">
          <w:rPr>
            <w:noProof/>
          </w:rPr>
          <w:delText>Configuration shall be</w:delText>
        </w:r>
        <w:r w:rsidDel="001111A8">
          <w:rPr>
            <w:b/>
            <w:noProof/>
          </w:rPr>
          <w:delText xml:space="preserve"> </w:delText>
        </w:r>
        <w:r w:rsidDel="001111A8">
          <w:rPr>
            <w:noProof/>
          </w:rPr>
          <w:delText>supported  to delete</w:delText>
        </w:r>
        <w:r w:rsidR="00045037" w:rsidDel="001111A8">
          <w:rPr>
            <w:noProof/>
          </w:rPr>
          <w:delText>/add</w:delText>
        </w:r>
        <w:r w:rsidDel="001111A8">
          <w:rPr>
            <w:noProof/>
          </w:rPr>
          <w:delText xml:space="preserve"> port</w:delText>
        </w:r>
        <w:r w:rsidR="001D267D" w:rsidDel="001111A8">
          <w:rPr>
            <w:noProof/>
          </w:rPr>
          <w:delText>(</w:delText>
        </w:r>
        <w:r w:rsidDel="001111A8">
          <w:rPr>
            <w:noProof/>
          </w:rPr>
          <w:delText>s</w:delText>
        </w:r>
        <w:r w:rsidR="001D267D" w:rsidDel="001111A8">
          <w:rPr>
            <w:noProof/>
          </w:rPr>
          <w:delText>)</w:delText>
        </w:r>
        <w:r w:rsidDel="001111A8">
          <w:rPr>
            <w:noProof/>
          </w:rPr>
          <w:delText xml:space="preserve"> </w:delText>
        </w:r>
        <w:r w:rsidR="00045037" w:rsidDel="001111A8">
          <w:rPr>
            <w:noProof/>
          </w:rPr>
          <w:delText>to</w:delText>
        </w:r>
        <w:r w:rsidDel="001111A8">
          <w:rPr>
            <w:noProof/>
          </w:rPr>
          <w:delText xml:space="preserve"> the</w:delText>
        </w:r>
        <w:r w:rsidR="001D267D" w:rsidDel="001111A8">
          <w:rPr>
            <w:noProof/>
          </w:rPr>
          <w:delText xml:space="preserve"> </w:delText>
        </w:r>
        <w:r w:rsidDel="001111A8">
          <w:rPr>
            <w:noProof/>
          </w:rPr>
          <w:delText>cluster</w:delText>
        </w:r>
        <w:r w:rsidR="001D267D" w:rsidDel="001111A8">
          <w:rPr>
            <w:noProof/>
          </w:rPr>
          <w:delText>.</w:delText>
        </w:r>
      </w:del>
    </w:p>
    <w:p w:rsidR="000F1034" w:rsidDel="001111A8" w:rsidRDefault="00855336" w:rsidP="00855336">
      <w:pPr>
        <w:pStyle w:val="Corpsdetexte"/>
        <w:tabs>
          <w:tab w:val="left" w:pos="2795"/>
        </w:tabs>
        <w:rPr>
          <w:del w:id="1310" w:author="VOYER Raphael" w:date="2021-06-16T11:09:00Z"/>
          <w:noProof/>
        </w:rPr>
      </w:pPr>
      <w:smartTag w:uri="urn:schemas-microsoft-com:office:smarttags" w:element="stockticker">
        <w:del w:id="1311" w:author="VOYER Raphael" w:date="2021-06-16T11:09:00Z">
          <w:r w:rsidDel="001111A8">
            <w:rPr>
              <w:b/>
              <w:noProof/>
            </w:rPr>
            <w:delText>AOS</w:delText>
          </w:r>
        </w:del>
      </w:smartTag>
      <w:del w:id="1312" w:author="VOYER Raphael" w:date="2021-06-16T11:09:00Z">
        <w:r w:rsidDel="001111A8">
          <w:rPr>
            <w:b/>
            <w:noProof/>
          </w:rPr>
          <w:delText xml:space="preserve">-HAVLAN-CFG-12 </w:delText>
        </w:r>
        <w:r w:rsidRPr="00135EF3" w:rsidDel="001111A8">
          <w:rPr>
            <w:b/>
            <w:noProof/>
          </w:rPr>
          <w:delText xml:space="preserve">- </w:delText>
        </w:r>
        <w:r w:rsidRPr="00135EF3" w:rsidDel="001111A8">
          <w:rPr>
            <w:noProof/>
          </w:rPr>
          <w:delText xml:space="preserve">Configuration shall be supported to </w:delText>
        </w:r>
        <w:r w:rsidDel="001111A8">
          <w:rPr>
            <w:noProof/>
          </w:rPr>
          <w:delText>assign a unicast IP address and the ARP entry</w:delText>
        </w:r>
        <w:r w:rsidR="00615D32" w:rsidDel="001111A8">
          <w:rPr>
            <w:noProof/>
          </w:rPr>
          <w:delText>(mac-address)</w:delText>
        </w:r>
        <w:r w:rsidDel="001111A8">
          <w:rPr>
            <w:noProof/>
          </w:rPr>
          <w:delText xml:space="preserve"> with an explicit port list to the cluster operating in L3 mode.</w:delText>
        </w:r>
      </w:del>
    </w:p>
    <w:p w:rsidR="00855336" w:rsidDel="001111A8" w:rsidRDefault="00855336" w:rsidP="00855336">
      <w:pPr>
        <w:pStyle w:val="Corpsdetexte"/>
        <w:tabs>
          <w:tab w:val="left" w:pos="2795"/>
        </w:tabs>
        <w:rPr>
          <w:del w:id="1313" w:author="VOYER Raphael" w:date="2021-06-16T11:09:00Z"/>
          <w:noProof/>
        </w:rPr>
      </w:pPr>
      <w:smartTag w:uri="urn:schemas-microsoft-com:office:smarttags" w:element="stockticker">
        <w:del w:id="1314" w:author="VOYER Raphael" w:date="2021-06-16T11:09:00Z">
          <w:r w:rsidDel="001111A8">
            <w:rPr>
              <w:b/>
              <w:noProof/>
            </w:rPr>
            <w:delText>AOS</w:delText>
          </w:r>
        </w:del>
      </w:smartTag>
      <w:del w:id="1315" w:author="VOYER Raphael" w:date="2021-06-16T11:09:00Z">
        <w:r w:rsidDel="001111A8">
          <w:rPr>
            <w:b/>
            <w:noProof/>
          </w:rPr>
          <w:delText>-HAVLAN-CFG-12.1</w:delText>
        </w:r>
        <w:r w:rsidRPr="00135EF3" w:rsidDel="001111A8">
          <w:rPr>
            <w:b/>
            <w:noProof/>
          </w:rPr>
          <w:delText xml:space="preserve"> - </w:delText>
        </w:r>
        <w:r w:rsidRPr="00135EF3" w:rsidDel="001111A8">
          <w:rPr>
            <w:noProof/>
          </w:rPr>
          <w:delText xml:space="preserve">Configuration shall be supported to </w:delText>
        </w:r>
        <w:r w:rsidDel="001111A8">
          <w:rPr>
            <w:noProof/>
          </w:rPr>
          <w:delText>set the ARP entry</w:delText>
        </w:r>
        <w:r w:rsidR="00615D32" w:rsidDel="001111A8">
          <w:rPr>
            <w:noProof/>
          </w:rPr>
          <w:delText>(mac-address)</w:delText>
        </w:r>
        <w:r w:rsidDel="001111A8">
          <w:rPr>
            <w:noProof/>
          </w:rPr>
          <w:delText xml:space="preserve"> to the cluster IP address either statically or dynamically.</w:delText>
        </w:r>
      </w:del>
    </w:p>
    <w:p w:rsidR="00B657AC" w:rsidRPr="00135EF3" w:rsidDel="001111A8" w:rsidRDefault="00B657AC" w:rsidP="00855336">
      <w:pPr>
        <w:pStyle w:val="Corpsdetexte"/>
        <w:tabs>
          <w:tab w:val="left" w:pos="2795"/>
        </w:tabs>
        <w:rPr>
          <w:del w:id="1316" w:author="VOYER Raphael" w:date="2021-06-16T11:09:00Z"/>
          <w:noProof/>
        </w:rPr>
      </w:pPr>
      <w:smartTag w:uri="urn:schemas-microsoft-com:office:smarttags" w:element="stockticker">
        <w:del w:id="1317" w:author="VOYER Raphael" w:date="2021-06-16T11:09:00Z">
          <w:r w:rsidDel="001111A8">
            <w:rPr>
              <w:b/>
              <w:noProof/>
            </w:rPr>
            <w:delText>AOS</w:delText>
          </w:r>
        </w:del>
      </w:smartTag>
      <w:del w:id="1318" w:author="VOYER Raphael" w:date="2021-06-16T11:09:00Z">
        <w:r w:rsidDel="001111A8">
          <w:rPr>
            <w:b/>
            <w:noProof/>
          </w:rPr>
          <w:delText>-HAVLAN-CFG-12.1</w:delText>
        </w:r>
        <w:r w:rsidRPr="00135EF3" w:rsidDel="001111A8">
          <w:rPr>
            <w:b/>
            <w:noProof/>
          </w:rPr>
          <w:delText xml:space="preserve"> - </w:delText>
        </w:r>
        <w:r w:rsidRPr="00135EF3" w:rsidDel="001111A8">
          <w:rPr>
            <w:noProof/>
          </w:rPr>
          <w:delText xml:space="preserve">Configuration shall be supported to </w:delText>
        </w:r>
        <w:r w:rsidDel="001111A8">
          <w:rPr>
            <w:noProof/>
          </w:rPr>
          <w:delText>set the ARP entry(mac-address) to the cluster IP address either statically or dynamically.</w:delText>
        </w:r>
      </w:del>
    </w:p>
    <w:p w:rsidR="00855336" w:rsidDel="001111A8" w:rsidRDefault="00855336" w:rsidP="00855336">
      <w:pPr>
        <w:pStyle w:val="Corpsdetexte"/>
        <w:rPr>
          <w:del w:id="1319" w:author="VOYER Raphael" w:date="2021-06-16T11:09:00Z"/>
          <w:noProof/>
        </w:rPr>
      </w:pPr>
      <w:smartTag w:uri="urn:schemas-microsoft-com:office:smarttags" w:element="stockticker">
        <w:del w:id="1320" w:author="VOYER Raphael" w:date="2021-06-16T11:09:00Z">
          <w:r w:rsidDel="001111A8">
            <w:rPr>
              <w:b/>
              <w:noProof/>
            </w:rPr>
            <w:delText>AOS</w:delText>
          </w:r>
        </w:del>
      </w:smartTag>
      <w:del w:id="1321" w:author="VOYER Raphael" w:date="2021-06-16T11:09:00Z">
        <w:r w:rsidDel="001111A8">
          <w:rPr>
            <w:b/>
            <w:noProof/>
          </w:rPr>
          <w:delText>-HAVLAN-CFG-12.2</w:delText>
        </w:r>
        <w:r w:rsidRPr="00135EF3" w:rsidDel="001111A8">
          <w:rPr>
            <w:b/>
            <w:noProof/>
          </w:rPr>
          <w:delText xml:space="preserve"> </w:delText>
        </w:r>
        <w:r w:rsidDel="001111A8">
          <w:rPr>
            <w:b/>
            <w:noProof/>
          </w:rPr>
          <w:delText>–</w:delText>
        </w:r>
        <w:r w:rsidRPr="00135EF3" w:rsidDel="001111A8">
          <w:rPr>
            <w:b/>
            <w:noProof/>
          </w:rPr>
          <w:delText xml:space="preserve"> </w:delText>
        </w:r>
        <w:r w:rsidR="00B657AC" w:rsidDel="001111A8">
          <w:rPr>
            <w:noProof/>
          </w:rPr>
          <w:delText>The default ARP mode shall be set to dynamic.</w:delText>
        </w:r>
      </w:del>
    </w:p>
    <w:p w:rsidR="00855336" w:rsidDel="001111A8" w:rsidRDefault="00855336" w:rsidP="00855336">
      <w:pPr>
        <w:pStyle w:val="Corpsdetexte"/>
        <w:rPr>
          <w:del w:id="1322" w:author="VOYER Raphael" w:date="2021-06-16T11:09:00Z"/>
          <w:noProof/>
        </w:rPr>
      </w:pPr>
      <w:smartTag w:uri="urn:schemas-microsoft-com:office:smarttags" w:element="stockticker">
        <w:del w:id="1323" w:author="VOYER Raphael" w:date="2021-06-16T11:09:00Z">
          <w:r w:rsidDel="001111A8">
            <w:rPr>
              <w:b/>
              <w:noProof/>
            </w:rPr>
            <w:delText>AOS</w:delText>
          </w:r>
        </w:del>
      </w:smartTag>
      <w:del w:id="1324" w:author="VOYER Raphael" w:date="2021-06-16T11:09:00Z">
        <w:r w:rsidDel="001111A8">
          <w:rPr>
            <w:b/>
            <w:noProof/>
          </w:rPr>
          <w:delText>-HAVLAN-CFG-12.3</w:delText>
        </w:r>
        <w:r w:rsidRPr="00135EF3" w:rsidDel="001111A8">
          <w:rPr>
            <w:b/>
            <w:noProof/>
          </w:rPr>
          <w:delText xml:space="preserve"> </w:delText>
        </w:r>
        <w:r w:rsidDel="001111A8">
          <w:rPr>
            <w:b/>
            <w:noProof/>
          </w:rPr>
          <w:delText>–</w:delText>
        </w:r>
        <w:r w:rsidRPr="00135EF3" w:rsidDel="001111A8">
          <w:rPr>
            <w:b/>
            <w:noProof/>
          </w:rPr>
          <w:delText xml:space="preserve"> </w:delText>
        </w:r>
        <w:r w:rsidRPr="008D5F95" w:rsidDel="001111A8">
          <w:rPr>
            <w:noProof/>
          </w:rPr>
          <w:delText>Configuration shall be supported to set a</w:delText>
        </w:r>
        <w:r w:rsidDel="001111A8">
          <w:rPr>
            <w:noProof/>
          </w:rPr>
          <w:delText>n</w:delText>
        </w:r>
        <w:r w:rsidRPr="008D5F95" w:rsidDel="001111A8">
          <w:rPr>
            <w:noProof/>
          </w:rPr>
          <w:delText xml:space="preserve"> </w:delText>
        </w:r>
        <w:r w:rsidDel="001111A8">
          <w:rPr>
            <w:noProof/>
          </w:rPr>
          <w:delText>L2-multicast</w:delText>
        </w:r>
        <w:r w:rsidRPr="008D5F95" w:rsidDel="001111A8">
          <w:rPr>
            <w:noProof/>
          </w:rPr>
          <w:delText xml:space="preserve"> mac-address as an ARP entry for the corresponding cluster IP</w:delText>
        </w:r>
        <w:r w:rsidDel="001111A8">
          <w:rPr>
            <w:noProof/>
          </w:rPr>
          <w:delText xml:space="preserve"> .</w:delText>
        </w:r>
      </w:del>
    </w:p>
    <w:p w:rsidR="00855336" w:rsidDel="001111A8" w:rsidRDefault="00855336" w:rsidP="00855336">
      <w:pPr>
        <w:pStyle w:val="Corpsdetexte"/>
        <w:rPr>
          <w:del w:id="1325" w:author="VOYER Raphael" w:date="2021-06-16T11:09:00Z"/>
          <w:noProof/>
        </w:rPr>
      </w:pPr>
      <w:smartTag w:uri="urn:schemas-microsoft-com:office:smarttags" w:element="stockticker">
        <w:del w:id="1326" w:author="VOYER Raphael" w:date="2021-06-16T11:09:00Z">
          <w:r w:rsidDel="001111A8">
            <w:rPr>
              <w:b/>
              <w:noProof/>
            </w:rPr>
            <w:delText>AOS</w:delText>
          </w:r>
        </w:del>
      </w:smartTag>
      <w:del w:id="1327" w:author="VOYER Raphael" w:date="2021-06-16T11:09:00Z">
        <w:r w:rsidDel="001111A8">
          <w:rPr>
            <w:b/>
            <w:noProof/>
          </w:rPr>
          <w:delText>-HAVLAN-CFG-12.4</w:delText>
        </w:r>
        <w:r w:rsidRPr="00135EF3" w:rsidDel="001111A8">
          <w:rPr>
            <w:b/>
            <w:noProof/>
          </w:rPr>
          <w:delText xml:space="preserve"> - </w:delText>
        </w:r>
        <w:r w:rsidRPr="008D5F95" w:rsidDel="001111A8">
          <w:rPr>
            <w:noProof/>
          </w:rPr>
          <w:delText>Configuration shall be supported to set a</w:delText>
        </w:r>
        <w:r w:rsidDel="001111A8">
          <w:rPr>
            <w:noProof/>
          </w:rPr>
          <w:delText>n</w:delText>
        </w:r>
        <w:r w:rsidRPr="008D5F95" w:rsidDel="001111A8">
          <w:rPr>
            <w:noProof/>
          </w:rPr>
          <w:delText xml:space="preserve"> </w:delText>
        </w:r>
        <w:r w:rsidDel="001111A8">
          <w:rPr>
            <w:noProof/>
          </w:rPr>
          <w:delText>IP-multicast</w:delText>
        </w:r>
        <w:r w:rsidRPr="008D5F95" w:rsidDel="001111A8">
          <w:rPr>
            <w:noProof/>
          </w:rPr>
          <w:delText xml:space="preserve"> mac-address as an ARP entry for the corresponding cluster IP</w:delText>
        </w:r>
        <w:r w:rsidDel="001111A8">
          <w:rPr>
            <w:noProof/>
          </w:rPr>
          <w:delText>.</w:delText>
        </w:r>
      </w:del>
    </w:p>
    <w:p w:rsidR="00855336" w:rsidDel="001111A8" w:rsidRDefault="00855336" w:rsidP="000F1034">
      <w:pPr>
        <w:pStyle w:val="Corpsdetexte"/>
        <w:rPr>
          <w:del w:id="1328" w:author="VOYER Raphael" w:date="2021-06-16T11:09:00Z"/>
          <w:noProof/>
        </w:rPr>
      </w:pPr>
      <w:smartTag w:uri="urn:schemas-microsoft-com:office:smarttags" w:element="stockticker">
        <w:del w:id="1329" w:author="VOYER Raphael" w:date="2021-06-16T11:09:00Z">
          <w:r w:rsidDel="001111A8">
            <w:rPr>
              <w:b/>
              <w:noProof/>
            </w:rPr>
            <w:delText>AOS</w:delText>
          </w:r>
        </w:del>
      </w:smartTag>
      <w:del w:id="1330" w:author="VOYER Raphael" w:date="2021-06-16T11:09:00Z">
        <w:r w:rsidDel="001111A8">
          <w:rPr>
            <w:b/>
            <w:noProof/>
          </w:rPr>
          <w:delText>-HAVLAN-CFG-12.5</w:delText>
        </w:r>
        <w:r w:rsidRPr="00135EF3" w:rsidDel="001111A8">
          <w:rPr>
            <w:b/>
            <w:noProof/>
          </w:rPr>
          <w:delText xml:space="preserve"> - </w:delText>
        </w:r>
        <w:r w:rsidRPr="008D5F95" w:rsidDel="001111A8">
          <w:rPr>
            <w:noProof/>
          </w:rPr>
          <w:delText xml:space="preserve">Configuration shall be supported to </w:delText>
        </w:r>
        <w:r w:rsidDel="001111A8">
          <w:rPr>
            <w:noProof/>
          </w:rPr>
          <w:delText xml:space="preserve">dynamically resolve the ARP entry </w:delText>
        </w:r>
        <w:r w:rsidRPr="008D5F95" w:rsidDel="001111A8">
          <w:rPr>
            <w:noProof/>
          </w:rPr>
          <w:delText>for the corresponding cluster IP</w:delText>
        </w:r>
        <w:r w:rsidDel="001111A8">
          <w:rPr>
            <w:noProof/>
          </w:rPr>
          <w:delText>.</w:delText>
        </w:r>
      </w:del>
    </w:p>
    <w:p w:rsidR="00B657AC" w:rsidDel="001111A8" w:rsidRDefault="00B657AC" w:rsidP="000F1034">
      <w:pPr>
        <w:pStyle w:val="Corpsdetexte"/>
        <w:rPr>
          <w:del w:id="1331" w:author="VOYER Raphael" w:date="2021-06-16T11:09:00Z"/>
          <w:noProof/>
        </w:rPr>
      </w:pPr>
      <w:smartTag w:uri="urn:schemas-microsoft-com:office:smarttags" w:element="stockticker">
        <w:del w:id="1332" w:author="VOYER Raphael" w:date="2021-06-16T11:09:00Z">
          <w:r w:rsidDel="001111A8">
            <w:rPr>
              <w:b/>
              <w:noProof/>
            </w:rPr>
            <w:delText>AOS</w:delText>
          </w:r>
        </w:del>
      </w:smartTag>
      <w:del w:id="1333" w:author="VOYER Raphael" w:date="2021-06-16T11:09:00Z">
        <w:r w:rsidDel="001111A8">
          <w:rPr>
            <w:b/>
            <w:noProof/>
          </w:rPr>
          <w:delText>-HAVLAN-CFG-12.6</w:delText>
        </w:r>
        <w:r w:rsidRPr="00135EF3" w:rsidDel="001111A8">
          <w:rPr>
            <w:b/>
            <w:noProof/>
          </w:rPr>
          <w:delText xml:space="preserve"> - </w:delText>
        </w:r>
        <w:r w:rsidRPr="008D5F95" w:rsidDel="001111A8">
          <w:rPr>
            <w:noProof/>
          </w:rPr>
          <w:delText xml:space="preserve">Configuration shall be supported to </w:delText>
        </w:r>
        <w:r w:rsidDel="001111A8">
          <w:rPr>
            <w:noProof/>
          </w:rPr>
          <w:delText>enable/disable IGMP mode for an L3</w:delText>
        </w:r>
      </w:del>
    </w:p>
    <w:p w:rsidR="00B657AC" w:rsidDel="001111A8" w:rsidRDefault="00B657AC" w:rsidP="000F1034">
      <w:pPr>
        <w:pStyle w:val="Corpsdetexte"/>
        <w:rPr>
          <w:del w:id="1334" w:author="VOYER Raphael" w:date="2021-06-16T11:09:00Z"/>
          <w:noProof/>
        </w:rPr>
      </w:pPr>
      <w:del w:id="1335" w:author="VOYER Raphael" w:date="2021-06-16T11:09:00Z">
        <w:r w:rsidDel="001111A8">
          <w:rPr>
            <w:noProof/>
          </w:rPr>
          <w:delText>Cluster.</w:delText>
        </w:r>
      </w:del>
    </w:p>
    <w:p w:rsidR="00855336" w:rsidDel="001111A8" w:rsidRDefault="00855336" w:rsidP="000F1034">
      <w:pPr>
        <w:pStyle w:val="Corpsdetexte"/>
        <w:rPr>
          <w:del w:id="1336" w:author="VOYER Raphael" w:date="2021-06-16T11:09:00Z"/>
          <w:noProof/>
        </w:rPr>
      </w:pPr>
      <w:smartTag w:uri="urn:schemas-microsoft-com:office:smarttags" w:element="stockticker">
        <w:del w:id="1337" w:author="VOYER Raphael" w:date="2021-06-16T11:09:00Z">
          <w:r w:rsidDel="001111A8">
            <w:rPr>
              <w:b/>
              <w:noProof/>
            </w:rPr>
            <w:delText>AOS</w:delText>
          </w:r>
        </w:del>
      </w:smartTag>
      <w:del w:id="1338" w:author="VOYER Raphael" w:date="2021-06-16T11:09:00Z">
        <w:r w:rsidR="00B657AC" w:rsidDel="001111A8">
          <w:rPr>
            <w:b/>
            <w:noProof/>
          </w:rPr>
          <w:delText>-HAVLAN-CFG-12.7</w:delText>
        </w:r>
        <w:r w:rsidRPr="00135EF3" w:rsidDel="001111A8">
          <w:rPr>
            <w:b/>
            <w:noProof/>
          </w:rPr>
          <w:delText xml:space="preserve"> - </w:delText>
        </w:r>
        <w:r w:rsidRPr="008D5F95" w:rsidDel="001111A8">
          <w:rPr>
            <w:noProof/>
          </w:rPr>
          <w:delText xml:space="preserve">Configuration shall be supported to </w:delText>
        </w:r>
        <w:r w:rsidR="00320C6F" w:rsidDel="001111A8">
          <w:rPr>
            <w:noProof/>
          </w:rPr>
          <w:delText>set an IP multicast group address to a</w:delText>
        </w:r>
      </w:del>
    </w:p>
    <w:p w:rsidR="00320C6F" w:rsidDel="001111A8" w:rsidRDefault="00320C6F" w:rsidP="000F1034">
      <w:pPr>
        <w:pStyle w:val="Corpsdetexte"/>
        <w:rPr>
          <w:del w:id="1339" w:author="VOYER Raphael" w:date="2021-06-16T11:09:00Z"/>
          <w:noProof/>
        </w:rPr>
      </w:pPr>
      <w:del w:id="1340" w:author="VOYER Raphael" w:date="2021-06-16T11:09:00Z">
        <w:r w:rsidDel="001111A8">
          <w:rPr>
            <w:noProof/>
          </w:rPr>
          <w:delText>Cluster on which the cluster sends reports. The switch shall snoop these reports received from the</w:delText>
        </w:r>
      </w:del>
    </w:p>
    <w:p w:rsidR="00320C6F" w:rsidDel="001111A8" w:rsidRDefault="00320C6F" w:rsidP="000F1034">
      <w:pPr>
        <w:pStyle w:val="Corpsdetexte"/>
        <w:rPr>
          <w:del w:id="1341" w:author="VOYER Raphael" w:date="2021-06-16T11:09:00Z"/>
          <w:noProof/>
        </w:rPr>
      </w:pPr>
      <w:del w:id="1342" w:author="VOYER Raphael" w:date="2021-06-16T11:09:00Z">
        <w:r w:rsidDel="001111A8">
          <w:rPr>
            <w:noProof/>
          </w:rPr>
          <w:delText>Cluster interfaces to derive the cluster ports dynamically.</w:delText>
        </w:r>
      </w:del>
    </w:p>
    <w:p w:rsidR="00855336" w:rsidDel="001111A8" w:rsidRDefault="00855336" w:rsidP="000F1034">
      <w:pPr>
        <w:pStyle w:val="Corpsdetexte"/>
        <w:rPr>
          <w:del w:id="1343" w:author="VOYER Raphael" w:date="2021-06-16T11:09:00Z"/>
          <w:noProof/>
        </w:rPr>
      </w:pPr>
      <w:smartTag w:uri="urn:schemas-microsoft-com:office:smarttags" w:element="stockticker">
        <w:del w:id="1344" w:author="VOYER Raphael" w:date="2021-06-16T11:09:00Z">
          <w:r w:rsidDel="001111A8">
            <w:rPr>
              <w:b/>
              <w:noProof/>
            </w:rPr>
            <w:delText>AOS</w:delText>
          </w:r>
        </w:del>
      </w:smartTag>
      <w:del w:id="1345" w:author="VOYER Raphael" w:date="2021-06-16T11:09:00Z">
        <w:r w:rsidR="00A12DB8" w:rsidDel="001111A8">
          <w:rPr>
            <w:b/>
            <w:noProof/>
          </w:rPr>
          <w:delText>-HAVLAN-CFG-13</w:delText>
        </w:r>
        <w:r w:rsidRPr="00135EF3" w:rsidDel="001111A8">
          <w:rPr>
            <w:b/>
            <w:noProof/>
          </w:rPr>
          <w:delText xml:space="preserve"> </w:delText>
        </w:r>
        <w:r w:rsidDel="001111A8">
          <w:rPr>
            <w:b/>
            <w:noProof/>
          </w:rPr>
          <w:delText>–</w:delText>
        </w:r>
        <w:r w:rsidRPr="00135EF3" w:rsidDel="001111A8">
          <w:rPr>
            <w:b/>
            <w:noProof/>
          </w:rPr>
          <w:delText xml:space="preserve"> </w:delText>
        </w:r>
        <w:r w:rsidRPr="008D5F95" w:rsidDel="001111A8">
          <w:rPr>
            <w:noProof/>
          </w:rPr>
          <w:delText xml:space="preserve">Configuration shall be supported to </w:delText>
        </w:r>
        <w:r w:rsidDel="001111A8">
          <w:rPr>
            <w:noProof/>
          </w:rPr>
          <w:delText>delete</w:delText>
        </w:r>
        <w:r w:rsidR="008801AF" w:rsidDel="001111A8">
          <w:rPr>
            <w:noProof/>
          </w:rPr>
          <w:delText>/add</w:delText>
        </w:r>
        <w:r w:rsidRPr="008D5F95" w:rsidDel="001111A8">
          <w:rPr>
            <w:noProof/>
          </w:rPr>
          <w:delText xml:space="preserve"> </w:delText>
        </w:r>
        <w:r w:rsidDel="001111A8">
          <w:rPr>
            <w:noProof/>
          </w:rPr>
          <w:delText>port</w:delText>
        </w:r>
        <w:r w:rsidR="001D267D" w:rsidDel="001111A8">
          <w:rPr>
            <w:noProof/>
          </w:rPr>
          <w:delText>(s)</w:delText>
        </w:r>
        <w:r w:rsidDel="001111A8">
          <w:rPr>
            <w:noProof/>
          </w:rPr>
          <w:delText xml:space="preserve"> </w:delText>
        </w:r>
        <w:r w:rsidR="008801AF" w:rsidDel="001111A8">
          <w:rPr>
            <w:noProof/>
          </w:rPr>
          <w:delText xml:space="preserve">to </w:delText>
        </w:r>
        <w:r w:rsidDel="001111A8">
          <w:rPr>
            <w:noProof/>
          </w:rPr>
          <w:delText xml:space="preserve">the </w:delText>
        </w:r>
        <w:r w:rsidR="00615D32" w:rsidDel="001111A8">
          <w:rPr>
            <w:noProof/>
          </w:rPr>
          <w:delText xml:space="preserve">L3 </w:delText>
        </w:r>
        <w:r w:rsidDel="001111A8">
          <w:rPr>
            <w:noProof/>
          </w:rPr>
          <w:delText>cluster .</w:delText>
        </w:r>
      </w:del>
    </w:p>
    <w:p w:rsidR="00A12DB8" w:rsidDel="001111A8" w:rsidRDefault="00A12DB8" w:rsidP="00A12DB8">
      <w:pPr>
        <w:pStyle w:val="Corpsdetexte"/>
        <w:rPr>
          <w:del w:id="1346" w:author="VOYER Raphael" w:date="2021-06-16T11:09:00Z"/>
          <w:noProof/>
        </w:rPr>
      </w:pPr>
      <w:smartTag w:uri="urn:schemas-microsoft-com:office:smarttags" w:element="stockticker">
        <w:del w:id="1347" w:author="VOYER Raphael" w:date="2021-06-16T11:09:00Z">
          <w:r w:rsidDel="001111A8">
            <w:rPr>
              <w:b/>
              <w:noProof/>
            </w:rPr>
            <w:delText>AOS</w:delText>
          </w:r>
        </w:del>
      </w:smartTag>
      <w:del w:id="1348" w:author="VOYER Raphael" w:date="2021-06-16T11:09:00Z">
        <w:r w:rsidDel="001111A8">
          <w:rPr>
            <w:b/>
            <w:noProof/>
          </w:rPr>
          <w:delText>-HAVLAN-CFG-14</w:delText>
        </w:r>
        <w:r w:rsidRPr="00135EF3" w:rsidDel="001111A8">
          <w:rPr>
            <w:b/>
            <w:noProof/>
          </w:rPr>
          <w:delText xml:space="preserve"> - </w:delText>
        </w:r>
        <w:r w:rsidRPr="008D5F95" w:rsidDel="001111A8">
          <w:rPr>
            <w:noProof/>
          </w:rPr>
          <w:delText xml:space="preserve">Configuration shall be supported to </w:delText>
        </w:r>
        <w:r w:rsidDel="001111A8">
          <w:rPr>
            <w:noProof/>
          </w:rPr>
          <w:delText>modify cluster parameters other than</w:delText>
        </w:r>
      </w:del>
    </w:p>
    <w:p w:rsidR="00A12DB8" w:rsidDel="001111A8" w:rsidRDefault="00A12DB8" w:rsidP="000F1034">
      <w:pPr>
        <w:pStyle w:val="Corpsdetexte"/>
        <w:rPr>
          <w:del w:id="1349" w:author="VOYER Raphael" w:date="2021-06-16T11:09:00Z"/>
          <w:noProof/>
        </w:rPr>
      </w:pPr>
      <w:del w:id="1350" w:author="VOYER Raphael" w:date="2021-06-16T11:09:00Z">
        <w:r w:rsidDel="001111A8">
          <w:rPr>
            <w:noProof/>
          </w:rPr>
          <w:delText>Port list only when the cluster is in admin disabled state.</w:delText>
        </w:r>
      </w:del>
    </w:p>
    <w:p w:rsidR="00855336" w:rsidDel="001111A8" w:rsidRDefault="00855336" w:rsidP="00855336">
      <w:pPr>
        <w:pStyle w:val="Corpsdetexte"/>
        <w:rPr>
          <w:del w:id="1351" w:author="VOYER Raphael" w:date="2021-06-16T11:09:00Z"/>
          <w:noProof/>
        </w:rPr>
      </w:pPr>
      <w:smartTag w:uri="urn:schemas-microsoft-com:office:smarttags" w:element="stockticker">
        <w:del w:id="1352" w:author="VOYER Raphael" w:date="2021-06-16T11:09:00Z">
          <w:r w:rsidDel="001111A8">
            <w:rPr>
              <w:b/>
              <w:noProof/>
            </w:rPr>
            <w:delText>AOS</w:delText>
          </w:r>
        </w:del>
      </w:smartTag>
      <w:del w:id="1353" w:author="VOYER Raphael" w:date="2021-06-16T11:09:00Z">
        <w:r w:rsidR="00A12DB8" w:rsidDel="001111A8">
          <w:rPr>
            <w:b/>
            <w:noProof/>
          </w:rPr>
          <w:delText>-HAVLAN-CFG-15</w:delText>
        </w:r>
        <w:r w:rsidDel="001111A8">
          <w:rPr>
            <w:b/>
            <w:noProof/>
          </w:rPr>
          <w:delText xml:space="preserve">  -  </w:delText>
        </w:r>
        <w:r w:rsidDel="001111A8">
          <w:rPr>
            <w:noProof/>
          </w:rPr>
          <w:delText>Configuration shall be supported to display a given cluster or all clusters.</w:delText>
        </w:r>
      </w:del>
    </w:p>
    <w:p w:rsidR="00800B7F" w:rsidDel="001111A8" w:rsidRDefault="00800B7F" w:rsidP="00800B7F">
      <w:pPr>
        <w:pStyle w:val="Corpsdetexte"/>
        <w:rPr>
          <w:del w:id="1354" w:author="VOYER Raphael" w:date="2021-06-16T11:09:00Z"/>
          <w:noProof/>
        </w:rPr>
      </w:pPr>
      <w:smartTag w:uri="urn:schemas-microsoft-com:office:smarttags" w:element="stockticker">
        <w:del w:id="1355" w:author="VOYER Raphael" w:date="2021-06-16T11:09:00Z">
          <w:r w:rsidDel="001111A8">
            <w:rPr>
              <w:b/>
              <w:noProof/>
            </w:rPr>
            <w:delText>AOS</w:delText>
          </w:r>
        </w:del>
      </w:smartTag>
      <w:del w:id="1356" w:author="VOYER Raphael" w:date="2021-06-16T11:09:00Z">
        <w:r w:rsidDel="001111A8">
          <w:rPr>
            <w:b/>
            <w:noProof/>
          </w:rPr>
          <w:delText xml:space="preserve">-HAVLAN-CFG-16  -  </w:delText>
        </w:r>
        <w:r w:rsidDel="001111A8">
          <w:rPr>
            <w:noProof/>
          </w:rPr>
          <w:delText xml:space="preserve">Configuration shall be supported to configure </w:delText>
        </w:r>
        <w:r w:rsidR="0019041D" w:rsidDel="001111A8">
          <w:rPr>
            <w:noProof/>
          </w:rPr>
          <w:delText xml:space="preserve">L3 </w:delText>
        </w:r>
        <w:r w:rsidDel="001111A8">
          <w:rPr>
            <w:noProof/>
          </w:rPr>
          <w:delText xml:space="preserve">cluster on </w:delText>
        </w:r>
        <w:r w:rsidR="00E824B3" w:rsidDel="001111A8">
          <w:rPr>
            <w:noProof/>
          </w:rPr>
          <w:delText>VRF</w:delText>
        </w:r>
        <w:r w:rsidR="00CD1247" w:rsidDel="001111A8">
          <w:rPr>
            <w:noProof/>
          </w:rPr>
          <w:delText xml:space="preserve"> </w:delText>
        </w:r>
        <w:r w:rsidDel="001111A8">
          <w:rPr>
            <w:noProof/>
          </w:rPr>
          <w:delText>.</w:delText>
        </w:r>
      </w:del>
    </w:p>
    <w:p w:rsidR="00800B7F" w:rsidRDefault="00800B7F" w:rsidP="00855336">
      <w:pPr>
        <w:pStyle w:val="Corpsdetexte"/>
        <w:rPr>
          <w:noProof/>
        </w:rPr>
      </w:pPr>
    </w:p>
    <w:p w:rsidR="00855336" w:rsidRDefault="00855336" w:rsidP="00622755">
      <w:pPr>
        <w:pStyle w:val="Titre3"/>
        <w:ind w:left="0" w:firstLine="0"/>
        <w:jc w:val="left"/>
        <w:rPr>
          <w:ins w:id="1357" w:author="VOYER Raphael" w:date="2021-06-16T11:09:00Z"/>
          <w:noProof/>
        </w:rPr>
      </w:pPr>
      <w:bookmarkStart w:id="1358" w:name="_Toc195435512"/>
      <w:bookmarkStart w:id="1359" w:name="_Toc214247611"/>
      <w:bookmarkStart w:id="1360" w:name="_Toc381025720"/>
      <w:bookmarkStart w:id="1361" w:name="_Toc424820308"/>
      <w:del w:id="1362" w:author="VOYER Raphael" w:date="2021-06-16T11:09:00Z">
        <w:r w:rsidRPr="00135EF3" w:rsidDel="001111A8">
          <w:rPr>
            <w:noProof/>
          </w:rPr>
          <w:delText xml:space="preserve">SNMP </w:delText>
        </w:r>
      </w:del>
      <w:ins w:id="1363" w:author="VOYER Raphael" w:date="2021-06-16T11:09:00Z">
        <w:r w:rsidR="001111A8">
          <w:rPr>
            <w:noProof/>
          </w:rPr>
          <w:t xml:space="preserve">Python </w:t>
        </w:r>
      </w:ins>
      <w:r w:rsidRPr="00135EF3">
        <w:rPr>
          <w:noProof/>
        </w:rPr>
        <w:t>Requirements</w:t>
      </w:r>
      <w:bookmarkEnd w:id="1358"/>
      <w:bookmarkEnd w:id="1359"/>
      <w:bookmarkEnd w:id="1360"/>
      <w:bookmarkEnd w:id="1361"/>
    </w:p>
    <w:p w:rsidR="001111A8" w:rsidRDefault="001111A8" w:rsidP="001111A8">
      <w:pPr>
        <w:rPr>
          <w:ins w:id="1364" w:author="VOYER Raphael" w:date="2021-06-16T11:12:00Z"/>
        </w:rPr>
      </w:pPr>
      <w:ins w:id="1365" w:author="VOYER Raphael" w:date="2021-06-16T11:12:00Z">
        <w:r>
          <w:t>Python Version :</w:t>
        </w:r>
        <w:r w:rsidRPr="001111A8">
          <w:t xml:space="preserve"> </w:t>
        </w:r>
        <w:r w:rsidRPr="001111A8">
          <w:t>Python 3.5.3</w:t>
        </w:r>
        <w:r>
          <w:t xml:space="preserve"> or higher</w:t>
        </w:r>
      </w:ins>
    </w:p>
    <w:p w:rsidR="001111A8" w:rsidRPr="001111A8" w:rsidRDefault="001111A8" w:rsidP="001111A8">
      <w:pPr>
        <w:rPr>
          <w:rPrChange w:id="1366" w:author="VOYER Raphael" w:date="2021-06-16T11:09:00Z">
            <w:rPr>
              <w:noProof/>
            </w:rPr>
          </w:rPrChange>
        </w:rPr>
        <w:pPrChange w:id="1367" w:author="VOYER Raphael" w:date="2021-06-16T11:09:00Z">
          <w:pPr>
            <w:pStyle w:val="Titre3"/>
            <w:ind w:left="0" w:firstLine="0"/>
            <w:jc w:val="left"/>
          </w:pPr>
        </w:pPrChange>
      </w:pPr>
    </w:p>
    <w:p w:rsidR="00855336" w:rsidRPr="00135EF3" w:rsidDel="001111A8" w:rsidRDefault="00855336" w:rsidP="00855336">
      <w:pPr>
        <w:pStyle w:val="Corpsdetexte"/>
        <w:rPr>
          <w:del w:id="1368" w:author="VOYER Raphael" w:date="2021-06-16T11:09:00Z"/>
          <w:noProof/>
        </w:rPr>
      </w:pPr>
      <w:smartTag w:uri="urn:schemas-microsoft-com:office:smarttags" w:element="stockticker">
        <w:del w:id="1369" w:author="VOYER Raphael" w:date="2021-06-16T11:09:00Z">
          <w:r w:rsidDel="001111A8">
            <w:rPr>
              <w:b/>
              <w:noProof/>
            </w:rPr>
            <w:delText>AOS</w:delText>
          </w:r>
        </w:del>
      </w:smartTag>
      <w:del w:id="1370" w:author="VOYER Raphael" w:date="2021-06-16T11:09:00Z">
        <w:r w:rsidDel="001111A8">
          <w:rPr>
            <w:b/>
            <w:noProof/>
          </w:rPr>
          <w:delText>-HAVLAN-CFG</w:delText>
        </w:r>
        <w:r w:rsidRPr="00135EF3" w:rsidDel="001111A8">
          <w:rPr>
            <w:b/>
            <w:noProof/>
          </w:rPr>
          <w:delText xml:space="preserve">-260.1 – </w:delText>
        </w:r>
        <w:r w:rsidRPr="00135EF3" w:rsidDel="001111A8">
          <w:rPr>
            <w:noProof/>
          </w:rPr>
          <w:delText>A new Alcatel proprietary MIB s</w:delText>
        </w:r>
        <w:r w:rsidR="00615D32" w:rsidDel="001111A8">
          <w:rPr>
            <w:noProof/>
          </w:rPr>
          <w:delText xml:space="preserve">hall be added for defining </w:delText>
        </w:r>
        <w:r w:rsidRPr="00135EF3" w:rsidDel="001111A8">
          <w:rPr>
            <w:noProof/>
          </w:rPr>
          <w:delText xml:space="preserve">new objects. </w:delText>
        </w:r>
      </w:del>
    </w:p>
    <w:p w:rsidR="00855336" w:rsidDel="001111A8" w:rsidRDefault="00855336" w:rsidP="001111A8">
      <w:pPr>
        <w:pStyle w:val="Corpsdetexte"/>
        <w:rPr>
          <w:del w:id="1371" w:author="VOYER Raphael" w:date="2021-06-16T11:09:00Z"/>
          <w:noProof/>
        </w:rPr>
        <w:pPrChange w:id="1372" w:author="VOYER Raphael" w:date="2021-06-16T11:09:00Z">
          <w:pPr>
            <w:pStyle w:val="Corpsdetexte"/>
          </w:pPr>
        </w:pPrChange>
      </w:pPr>
      <w:smartTag w:uri="urn:schemas-microsoft-com:office:smarttags" w:element="stockticker">
        <w:del w:id="1373" w:author="VOYER Raphael" w:date="2021-06-16T11:09:00Z">
          <w:r w:rsidDel="001111A8">
            <w:rPr>
              <w:b/>
              <w:noProof/>
            </w:rPr>
            <w:delText>AOS</w:delText>
          </w:r>
        </w:del>
      </w:smartTag>
      <w:del w:id="1374" w:author="VOYER Raphael" w:date="2021-06-16T11:09:00Z">
        <w:r w:rsidDel="001111A8">
          <w:rPr>
            <w:b/>
            <w:noProof/>
          </w:rPr>
          <w:delText>-HAVLAN-CFG</w:delText>
        </w:r>
        <w:r w:rsidRPr="00135EF3" w:rsidDel="001111A8">
          <w:rPr>
            <w:b/>
            <w:noProof/>
          </w:rPr>
          <w:delText xml:space="preserve">-270 – </w:delText>
        </w:r>
        <w:r w:rsidRPr="00135EF3" w:rsidDel="001111A8">
          <w:rPr>
            <w:noProof/>
          </w:rPr>
          <w:delText xml:space="preserve">A new </w:delText>
        </w:r>
        <w:r w:rsidR="008B3368" w:rsidDel="001111A8">
          <w:rPr>
            <w:noProof/>
          </w:rPr>
          <w:delText>Table</w:delText>
        </w:r>
        <w:r w:rsidRPr="00135EF3" w:rsidDel="001111A8">
          <w:rPr>
            <w:noProof/>
          </w:rPr>
          <w:delText xml:space="preserve"> shall be provided in the MIB for configuring </w:delText>
        </w:r>
        <w:r w:rsidR="008B3368" w:rsidDel="001111A8">
          <w:rPr>
            <w:noProof/>
          </w:rPr>
          <w:delText xml:space="preserve">the cluster parameter s like </w:delText>
        </w:r>
        <w:r w:rsidDel="001111A8">
          <w:rPr>
            <w:noProof/>
          </w:rPr>
          <w:delText>cl</w:delText>
        </w:r>
        <w:r w:rsidR="00B657AC" w:rsidDel="001111A8">
          <w:rPr>
            <w:noProof/>
          </w:rPr>
          <w:delText>uster id ,name</w:delText>
        </w:r>
        <w:r w:rsidR="008B3368" w:rsidDel="001111A8">
          <w:rPr>
            <w:noProof/>
          </w:rPr>
          <w:delText xml:space="preserve"> .mode.vlan,ip,mac-address.</w:delText>
        </w:r>
      </w:del>
    </w:p>
    <w:p w:rsidR="00855336" w:rsidDel="001111A8" w:rsidRDefault="00855336" w:rsidP="001111A8">
      <w:pPr>
        <w:pStyle w:val="Corpsdetexte"/>
        <w:rPr>
          <w:del w:id="1375" w:author="VOYER Raphael" w:date="2021-06-16T11:09:00Z"/>
          <w:noProof/>
        </w:rPr>
        <w:pPrChange w:id="1376" w:author="VOYER Raphael" w:date="2021-06-16T11:09:00Z">
          <w:pPr>
            <w:pStyle w:val="Corpsdetexte"/>
          </w:pPr>
        </w:pPrChange>
      </w:pPr>
      <w:smartTag w:uri="urn:schemas-microsoft-com:office:smarttags" w:element="stockticker">
        <w:del w:id="1377" w:author="VOYER Raphael" w:date="2021-06-16T11:09:00Z">
          <w:r w:rsidDel="001111A8">
            <w:rPr>
              <w:b/>
              <w:noProof/>
            </w:rPr>
            <w:delText>AOS</w:delText>
          </w:r>
        </w:del>
      </w:smartTag>
      <w:del w:id="1378" w:author="VOYER Raphael" w:date="2021-06-16T11:09:00Z">
        <w:r w:rsidDel="001111A8">
          <w:rPr>
            <w:b/>
            <w:noProof/>
          </w:rPr>
          <w:delText>-HAVLAN-CFG-29</w:delText>
        </w:r>
        <w:r w:rsidRPr="00135EF3" w:rsidDel="001111A8">
          <w:rPr>
            <w:b/>
            <w:noProof/>
          </w:rPr>
          <w:delText xml:space="preserve">0 – </w:delText>
        </w:r>
        <w:r w:rsidRPr="00135EF3" w:rsidDel="001111A8">
          <w:rPr>
            <w:noProof/>
          </w:rPr>
          <w:delText xml:space="preserve">A new </w:delText>
        </w:r>
        <w:r w:rsidR="008B3368" w:rsidDel="001111A8">
          <w:rPr>
            <w:noProof/>
          </w:rPr>
          <w:delText>Table</w:delText>
        </w:r>
        <w:r w:rsidRPr="00135EF3" w:rsidDel="001111A8">
          <w:rPr>
            <w:noProof/>
          </w:rPr>
          <w:delText>s</w:delText>
        </w:r>
        <w:r w:rsidR="008B3368" w:rsidDel="001111A8">
          <w:rPr>
            <w:noProof/>
          </w:rPr>
          <w:delText xml:space="preserve"> s</w:delText>
        </w:r>
        <w:r w:rsidRPr="00135EF3" w:rsidDel="001111A8">
          <w:rPr>
            <w:noProof/>
          </w:rPr>
          <w:delText xml:space="preserve">hall be provided in the MIB for </w:delText>
        </w:r>
        <w:r w:rsidR="008B3368" w:rsidDel="001111A8">
          <w:rPr>
            <w:noProof/>
          </w:rPr>
          <w:delText>configuration of port list</w:delText>
        </w:r>
      </w:del>
    </w:p>
    <w:p w:rsidR="008B3368" w:rsidDel="001111A8" w:rsidRDefault="00CD4E7C" w:rsidP="001111A8">
      <w:pPr>
        <w:pStyle w:val="Corpsdetexte"/>
        <w:rPr>
          <w:del w:id="1379" w:author="VOYER Raphael" w:date="2021-06-16T11:09:00Z"/>
          <w:noProof/>
        </w:rPr>
        <w:pPrChange w:id="1380" w:author="VOYER Raphael" w:date="2021-06-16T11:09:00Z">
          <w:pPr>
            <w:pStyle w:val="Corpsdetexte"/>
          </w:pPr>
        </w:pPrChange>
      </w:pPr>
      <w:del w:id="1381" w:author="VOYER Raphael" w:date="2021-06-16T11:09:00Z">
        <w:r w:rsidDel="001111A8">
          <w:rPr>
            <w:noProof/>
          </w:rPr>
          <w:delText xml:space="preserve">belonging </w:delText>
        </w:r>
        <w:r w:rsidR="008B3368" w:rsidDel="001111A8">
          <w:rPr>
            <w:noProof/>
          </w:rPr>
          <w:delText>to the cluster.</w:delText>
        </w:r>
      </w:del>
    </w:p>
    <w:p w:rsidR="00855336" w:rsidRPr="00135EF3" w:rsidDel="001111A8" w:rsidRDefault="00855336" w:rsidP="001111A8">
      <w:pPr>
        <w:pStyle w:val="Corpsdetexte"/>
        <w:rPr>
          <w:del w:id="1382" w:author="VOYER Raphael" w:date="2021-06-16T11:09:00Z"/>
          <w:noProof/>
        </w:rPr>
        <w:pPrChange w:id="1383" w:author="VOYER Raphael" w:date="2021-06-16T11:09:00Z">
          <w:pPr>
            <w:pStyle w:val="Titre3"/>
            <w:ind w:left="0" w:firstLine="0"/>
            <w:jc w:val="left"/>
          </w:pPr>
        </w:pPrChange>
      </w:pPr>
      <w:bookmarkStart w:id="1384" w:name="_Toc195435513"/>
      <w:bookmarkStart w:id="1385" w:name="_Toc214247613"/>
      <w:bookmarkStart w:id="1386" w:name="_Toc381025721"/>
      <w:bookmarkStart w:id="1387" w:name="_Toc424820309"/>
      <w:del w:id="1388" w:author="VOYER Raphael" w:date="2021-06-16T11:09:00Z">
        <w:r w:rsidRPr="00135EF3" w:rsidDel="001111A8">
          <w:rPr>
            <w:noProof/>
          </w:rPr>
          <w:delText>Web Requirements</w:delText>
        </w:r>
        <w:bookmarkEnd w:id="1384"/>
        <w:bookmarkEnd w:id="1385"/>
        <w:bookmarkEnd w:id="1386"/>
        <w:bookmarkEnd w:id="1387"/>
      </w:del>
    </w:p>
    <w:p w:rsidR="00855336" w:rsidRPr="00135EF3" w:rsidDel="001111A8" w:rsidRDefault="00855336" w:rsidP="00855336">
      <w:pPr>
        <w:pStyle w:val="Corpsdetexte"/>
        <w:rPr>
          <w:del w:id="1389" w:author="VOYER Raphael" w:date="2021-06-16T11:09:00Z"/>
          <w:noProof/>
        </w:rPr>
      </w:pPr>
      <w:del w:id="1390" w:author="VOYER Raphael" w:date="2021-06-16T11:09:00Z">
        <w:r w:rsidDel="001111A8">
          <w:rPr>
            <w:b/>
            <w:noProof/>
          </w:rPr>
          <w:delText>AOS-HAVLAN-CFG</w:delText>
        </w:r>
        <w:r w:rsidRPr="00135EF3" w:rsidDel="001111A8">
          <w:rPr>
            <w:b/>
            <w:noProof/>
          </w:rPr>
          <w:delText xml:space="preserve">-360 – </w:delText>
        </w:r>
        <w:r w:rsidRPr="00135EF3" w:rsidDel="001111A8">
          <w:rPr>
            <w:noProof/>
          </w:rPr>
          <w:delText xml:space="preserve">All objects and interfaces manageable via </w:delText>
        </w:r>
        <w:smartTag w:uri="urn:schemas-microsoft-com:office:smarttags" w:element="stockticker">
          <w:r w:rsidR="000C1A49" w:rsidDel="001111A8">
            <w:rPr>
              <w:noProof/>
            </w:rPr>
            <w:delText>CLI</w:delText>
          </w:r>
        </w:smartTag>
        <w:r w:rsidRPr="00135EF3" w:rsidDel="001111A8">
          <w:rPr>
            <w:noProof/>
          </w:rPr>
          <w:delText xml:space="preserve"> shall also be manageable via Web.</w:delText>
        </w:r>
      </w:del>
    </w:p>
    <w:p w:rsidR="00855336" w:rsidRPr="00135EF3" w:rsidDel="001111A8" w:rsidRDefault="00855336" w:rsidP="00855336">
      <w:pPr>
        <w:pStyle w:val="Corpsdetexte"/>
        <w:rPr>
          <w:del w:id="1391" w:author="VOYER Raphael" w:date="2021-06-16T11:09:00Z"/>
          <w:noProof/>
        </w:rPr>
      </w:pPr>
      <w:smartTag w:uri="urn:schemas-microsoft-com:office:smarttags" w:element="stockticker">
        <w:del w:id="1392" w:author="VOYER Raphael" w:date="2021-06-16T11:09:00Z">
          <w:r w:rsidDel="001111A8">
            <w:rPr>
              <w:b/>
              <w:noProof/>
            </w:rPr>
            <w:delText>AOS</w:delText>
          </w:r>
        </w:del>
      </w:smartTag>
      <w:del w:id="1393" w:author="VOYER Raphael" w:date="2021-06-16T11:09:00Z">
        <w:r w:rsidDel="001111A8">
          <w:rPr>
            <w:b/>
            <w:noProof/>
          </w:rPr>
          <w:delText>-HAVLAN-CFG</w:delText>
        </w:r>
        <w:r w:rsidRPr="00135EF3" w:rsidDel="001111A8">
          <w:rPr>
            <w:b/>
            <w:noProof/>
          </w:rPr>
          <w:delText xml:space="preserve">-370 – </w:delText>
        </w:r>
        <w:r w:rsidRPr="00135EF3" w:rsidDel="001111A8">
          <w:rPr>
            <w:noProof/>
          </w:rPr>
          <w:delText xml:space="preserve">New Web pages shall be supported to display </w:delText>
        </w:r>
        <w:r w:rsidDel="001111A8">
          <w:rPr>
            <w:noProof/>
          </w:rPr>
          <w:delText>HA VLAN</w:delText>
        </w:r>
        <w:r w:rsidR="00C414AA" w:rsidDel="001111A8">
          <w:rPr>
            <w:noProof/>
          </w:rPr>
          <w:delText xml:space="preserve"> related information.</w:delText>
        </w:r>
      </w:del>
    </w:p>
    <w:p w:rsidR="00855336" w:rsidRDefault="00855336" w:rsidP="00622755">
      <w:pPr>
        <w:pStyle w:val="Titre3"/>
        <w:ind w:left="0" w:firstLine="0"/>
        <w:jc w:val="left"/>
        <w:rPr>
          <w:ins w:id="1394" w:author="VOYER Raphael" w:date="2021-06-16T11:35:00Z"/>
          <w:noProof/>
        </w:rPr>
      </w:pPr>
      <w:bookmarkStart w:id="1395" w:name="_Toc195435514"/>
      <w:bookmarkStart w:id="1396" w:name="_Toc214247614"/>
      <w:bookmarkStart w:id="1397" w:name="_Toc381025722"/>
      <w:bookmarkStart w:id="1398" w:name="_Toc424820310"/>
      <w:del w:id="1399" w:author="VOYER Raphael" w:date="2021-06-16T11:15:00Z">
        <w:r w:rsidRPr="00135EF3" w:rsidDel="001111A8">
          <w:rPr>
            <w:noProof/>
          </w:rPr>
          <w:delText>Trap</w:delText>
        </w:r>
      </w:del>
      <w:ins w:id="1400" w:author="VOYER Raphael" w:date="2021-06-16T11:56:00Z">
        <w:r w:rsidR="005719EC">
          <w:rPr>
            <w:b w:val="0"/>
            <w:noProof/>
          </w:rPr>
          <w:t>TF</w:t>
        </w:r>
      </w:ins>
      <w:ins w:id="1401" w:author="VOYER Raphael" w:date="2021-06-16T11:57:00Z">
        <w:r w:rsidR="005719EC">
          <w:rPr>
            <w:b w:val="0"/>
            <w:noProof/>
          </w:rPr>
          <w:t>TP</w:t>
        </w:r>
      </w:ins>
      <w:r w:rsidRPr="00135EF3">
        <w:rPr>
          <w:noProof/>
        </w:rPr>
        <w:t xml:space="preserve"> Requirements</w:t>
      </w:r>
      <w:bookmarkEnd w:id="1395"/>
      <w:bookmarkEnd w:id="1396"/>
      <w:bookmarkEnd w:id="1397"/>
      <w:bookmarkEnd w:id="1398"/>
    </w:p>
    <w:p w:rsidR="005E70E9" w:rsidRDefault="005E70E9" w:rsidP="005E70E9">
      <w:pPr>
        <w:rPr>
          <w:ins w:id="1402" w:author="VOYER Raphael" w:date="2021-06-16T11:35:00Z"/>
        </w:rPr>
      </w:pPr>
    </w:p>
    <w:p w:rsidR="005E70E9" w:rsidRDefault="00E11907" w:rsidP="005E70E9">
      <w:pPr>
        <w:pStyle w:val="Titre1"/>
        <w:rPr>
          <w:ins w:id="1403" w:author="VOYER Raphael" w:date="2021-06-16T11:35:00Z"/>
        </w:rPr>
      </w:pPr>
      <w:ins w:id="1404" w:author="VOYER Raphael" w:date="2021-06-16T11:35:00Z">
        <w:r>
          <w:t>DEBIAN SERVER INITIALIZATION</w:t>
        </w:r>
      </w:ins>
    </w:p>
    <w:p w:rsidR="005E70E9" w:rsidRDefault="005E70E9" w:rsidP="005E70E9">
      <w:pPr>
        <w:rPr>
          <w:ins w:id="1405" w:author="VOYER Raphael" w:date="2021-06-16T11:35:00Z"/>
        </w:rPr>
      </w:pPr>
    </w:p>
    <w:p w:rsidR="005E70E9" w:rsidRDefault="005E70E9" w:rsidP="005E70E9">
      <w:pPr>
        <w:pStyle w:val="Titre2"/>
        <w:rPr>
          <w:ins w:id="1406" w:author="VOYER Raphael" w:date="2021-06-16T11:35:00Z"/>
        </w:rPr>
      </w:pPr>
      <w:ins w:id="1407" w:author="VOYER Raphael" w:date="2021-06-16T11:35:00Z">
        <w:r>
          <w:t>Introduction</w:t>
        </w:r>
      </w:ins>
    </w:p>
    <w:p w:rsidR="005E70E9" w:rsidRPr="00533197" w:rsidRDefault="005E70E9" w:rsidP="005E70E9">
      <w:pPr>
        <w:rPr>
          <w:ins w:id="1408" w:author="VOYER Raphael" w:date="2021-06-16T11:35:00Z"/>
          <w:lang w:val="fr-FR"/>
        </w:rPr>
      </w:pPr>
      <w:ins w:id="1409" w:author="VOYER Raphael" w:date="2021-06-16T11:35:00Z">
        <w:r w:rsidRPr="00533197">
          <w:rPr>
            <w:lang w:val="fr-FR"/>
          </w:rPr>
          <w:t>L’objectif du script Setup.s</w:t>
        </w:r>
        <w:r>
          <w:rPr>
            <w:lang w:val="fr-FR"/>
          </w:rPr>
          <w:t xml:space="preserve">h est d’initialisé tous les services qui seront utiles au bon fonctionnement de la fonctionnalité </w:t>
        </w:r>
        <w:proofErr w:type="spellStart"/>
        <w:r>
          <w:rPr>
            <w:lang w:val="fr-FR"/>
          </w:rPr>
          <w:t>Preventive</w:t>
        </w:r>
        <w:proofErr w:type="spellEnd"/>
        <w:r>
          <w:rPr>
            <w:lang w:val="fr-FR"/>
          </w:rPr>
          <w:t xml:space="preserve"> Maintenance. Pour fonctionner Préventive Maintenance a besoin de service qui ne sont pas présent sur un serveur Ubuntu a l’installation. Il faut également pouvoir configurer ces différents services.</w:t>
        </w:r>
      </w:ins>
    </w:p>
    <w:p w:rsidR="005E70E9" w:rsidRDefault="005E70E9" w:rsidP="005E70E9">
      <w:pPr>
        <w:rPr>
          <w:ins w:id="1410" w:author="VOYER Raphael" w:date="2021-06-16T11:35:00Z"/>
        </w:rPr>
      </w:pPr>
    </w:p>
    <w:p w:rsidR="005E70E9" w:rsidRDefault="005E70E9" w:rsidP="005E70E9">
      <w:pPr>
        <w:pStyle w:val="Titre2"/>
        <w:rPr>
          <w:ins w:id="1411" w:author="VOYER Raphael" w:date="2021-06-16T11:38:00Z"/>
        </w:rPr>
      </w:pPr>
      <w:ins w:id="1412" w:author="VOYER Raphael" w:date="2021-06-16T11:36:00Z">
        <w:r>
          <w:t>Flowchart</w:t>
        </w:r>
      </w:ins>
    </w:p>
    <w:p w:rsidR="00384699" w:rsidRDefault="005719EC" w:rsidP="005719EC">
      <w:pPr>
        <w:pStyle w:val="Titre2"/>
        <w:rPr>
          <w:ins w:id="1413" w:author="VOYER Raphael" w:date="2021-06-16T11:56:00Z"/>
        </w:rPr>
        <w:pPrChange w:id="1414" w:author="VOYER Raphael" w:date="2021-06-16T11:58:00Z">
          <w:pPr/>
        </w:pPrChange>
      </w:pPr>
      <w:ins w:id="1415" w:author="VOYER Raphael" w:date="2021-06-16T11:58:00Z">
        <w:r>
          <w:t>Services</w:t>
        </w:r>
      </w:ins>
    </w:p>
    <w:p w:rsidR="007C7378" w:rsidRDefault="005719EC" w:rsidP="005719EC">
      <w:pPr>
        <w:pStyle w:val="Titre3"/>
        <w:rPr>
          <w:ins w:id="1416" w:author="VOYER Raphael" w:date="2021-06-16T11:57:00Z"/>
        </w:rPr>
        <w:pPrChange w:id="1417" w:author="VOYER Raphael" w:date="2021-06-16T11:58:00Z">
          <w:pPr>
            <w:pStyle w:val="Titre2"/>
          </w:pPr>
        </w:pPrChange>
      </w:pPr>
      <w:ins w:id="1418" w:author="VOYER Raphael" w:date="2021-06-16T11:57:00Z">
        <w:r>
          <w:t>TFTP</w:t>
        </w:r>
      </w:ins>
    </w:p>
    <w:p w:rsidR="005719EC" w:rsidRDefault="005719EC" w:rsidP="005719EC">
      <w:pPr>
        <w:pStyle w:val="Titre3"/>
        <w:rPr>
          <w:ins w:id="1419" w:author="VOYER Raphael" w:date="2021-06-16T11:57:00Z"/>
        </w:rPr>
        <w:pPrChange w:id="1420" w:author="VOYER Raphael" w:date="2021-06-16T11:58:00Z">
          <w:pPr>
            <w:pStyle w:val="Titre2"/>
          </w:pPr>
        </w:pPrChange>
      </w:pPr>
      <w:proofErr w:type="spellStart"/>
      <w:ins w:id="1421" w:author="VOYER Raphael" w:date="2021-06-16T11:57:00Z">
        <w:r>
          <w:t>Rsyslog</w:t>
        </w:r>
        <w:proofErr w:type="spellEnd"/>
      </w:ins>
    </w:p>
    <w:p w:rsidR="005719EC" w:rsidRDefault="005719EC" w:rsidP="005719EC">
      <w:pPr>
        <w:pStyle w:val="Titre3"/>
        <w:rPr>
          <w:ins w:id="1422" w:author="VOYER Raphael" w:date="2021-06-16T11:57:00Z"/>
        </w:rPr>
        <w:pPrChange w:id="1423" w:author="VOYER Raphael" w:date="2021-06-16T11:58:00Z">
          <w:pPr>
            <w:pStyle w:val="Titre2"/>
          </w:pPr>
        </w:pPrChange>
      </w:pPr>
      <w:proofErr w:type="spellStart"/>
      <w:ins w:id="1424" w:author="VOYER Raphael" w:date="2021-06-16T11:57:00Z">
        <w:r>
          <w:t>Logrotate</w:t>
        </w:r>
        <w:proofErr w:type="spellEnd"/>
      </w:ins>
    </w:p>
    <w:p w:rsidR="005719EC" w:rsidRDefault="005719EC" w:rsidP="005719EC">
      <w:pPr>
        <w:pStyle w:val="Titre3"/>
        <w:rPr>
          <w:ins w:id="1425" w:author="VOYER Raphael" w:date="2021-06-16T11:57:00Z"/>
        </w:rPr>
        <w:pPrChange w:id="1426" w:author="VOYER Raphael" w:date="2021-06-16T11:58:00Z">
          <w:pPr>
            <w:pStyle w:val="Titre2"/>
          </w:pPr>
        </w:pPrChange>
      </w:pPr>
      <w:ins w:id="1427" w:author="VOYER Raphael" w:date="2021-06-16T11:57:00Z">
        <w:r>
          <w:t>Iptables</w:t>
        </w:r>
      </w:ins>
    </w:p>
    <w:p w:rsidR="005719EC" w:rsidRDefault="005719EC" w:rsidP="005719EC">
      <w:pPr>
        <w:rPr>
          <w:ins w:id="1428" w:author="VOYER Raphael" w:date="2021-06-16T11:58:00Z"/>
        </w:rPr>
      </w:pPr>
      <w:ins w:id="1429" w:author="VOYER Raphael" w:date="2021-06-16T11:57:00Z">
        <w:r>
          <w:t>Not yet implemented</w:t>
        </w:r>
      </w:ins>
    </w:p>
    <w:p w:rsidR="005719EC" w:rsidRPr="005719EC" w:rsidRDefault="005719EC" w:rsidP="005719EC">
      <w:pPr>
        <w:rPr>
          <w:ins w:id="1430" w:author="VOYER Raphael" w:date="2021-06-16T11:48:00Z"/>
          <w:rPrChange w:id="1431" w:author="VOYER Raphael" w:date="2021-06-16T11:57:00Z">
            <w:rPr>
              <w:ins w:id="1432" w:author="VOYER Raphael" w:date="2021-06-16T11:48:00Z"/>
            </w:rPr>
          </w:rPrChange>
        </w:rPr>
        <w:pPrChange w:id="1433" w:author="VOYER Raphael" w:date="2021-06-16T11:57:00Z">
          <w:pPr/>
        </w:pPrChange>
      </w:pPr>
    </w:p>
    <w:p w:rsidR="00E11907" w:rsidRDefault="00E11907" w:rsidP="00E11907">
      <w:pPr>
        <w:pStyle w:val="Titre1"/>
        <w:rPr>
          <w:ins w:id="1434" w:author="VOYER Raphael" w:date="2021-06-16T11:49:00Z"/>
        </w:rPr>
      </w:pPr>
      <w:ins w:id="1435" w:author="VOYER Raphael" w:date="2021-06-16T11:49:00Z">
        <w:r>
          <w:lastRenderedPageBreak/>
          <w:t xml:space="preserve">UTILS </w:t>
        </w:r>
      </w:ins>
      <w:ins w:id="1436" w:author="VOYER Raphael" w:date="2021-06-16T11:48:00Z">
        <w:r>
          <w:t>PYT</w:t>
        </w:r>
      </w:ins>
      <w:ins w:id="1437" w:author="VOYER Raphael" w:date="2021-06-16T11:49:00Z">
        <w:r>
          <w:t xml:space="preserve">HON SCRIPTS </w:t>
        </w:r>
      </w:ins>
    </w:p>
    <w:p w:rsidR="00E11907" w:rsidRDefault="00E11907" w:rsidP="00E11907">
      <w:pPr>
        <w:pStyle w:val="Titre2"/>
        <w:rPr>
          <w:ins w:id="1438" w:author="VOYER Raphael" w:date="2021-06-16T11:49:00Z"/>
        </w:rPr>
      </w:pPr>
      <w:ins w:id="1439" w:author="VOYER Raphael" w:date="2021-06-16T11:49:00Z">
        <w:r>
          <w:t>Introduction</w:t>
        </w:r>
      </w:ins>
    </w:p>
    <w:p w:rsidR="00E11907" w:rsidRDefault="00E11907" w:rsidP="00E11907">
      <w:pPr>
        <w:pStyle w:val="Titre2"/>
        <w:rPr>
          <w:ins w:id="1440" w:author="VOYER Raphael" w:date="2021-06-16T11:51:00Z"/>
        </w:rPr>
      </w:pPr>
      <w:ins w:id="1441" w:author="VOYER Raphael" w:date="2021-06-16T11:50:00Z">
        <w:r>
          <w:t xml:space="preserve">Support </w:t>
        </w:r>
      </w:ins>
      <w:ins w:id="1442" w:author="VOYER Raphael" w:date="2021-06-16T11:51:00Z">
        <w:r>
          <w:t>T</w:t>
        </w:r>
      </w:ins>
      <w:ins w:id="1443" w:author="VOYER Raphael" w:date="2021-06-16T11:50:00Z">
        <w:r>
          <w:t xml:space="preserve">ools </w:t>
        </w:r>
      </w:ins>
      <w:ins w:id="1444" w:author="VOYER Raphael" w:date="2021-06-16T11:51:00Z">
        <w:r>
          <w:t>Script</w:t>
        </w:r>
      </w:ins>
    </w:p>
    <w:p w:rsidR="00E11907" w:rsidRDefault="00E11907" w:rsidP="00E11907">
      <w:pPr>
        <w:pStyle w:val="Titre2"/>
        <w:rPr>
          <w:ins w:id="1445" w:author="VOYER Raphael" w:date="2021-06-16T11:52:00Z"/>
        </w:rPr>
      </w:pPr>
      <w:ins w:id="1446" w:author="VOYER Raphael" w:date="2021-06-16T11:51:00Z">
        <w:r>
          <w:t>Active</w:t>
        </w:r>
      </w:ins>
      <w:ins w:id="1447" w:author="VOYER Raphael" w:date="2021-06-16T11:52:00Z">
        <w:r>
          <w:t xml:space="preserve"> O</w:t>
        </w:r>
      </w:ins>
      <w:ins w:id="1448" w:author="VOYER Raphael" w:date="2021-06-16T11:51:00Z">
        <w:r>
          <w:t xml:space="preserve">utput </w:t>
        </w:r>
      </w:ins>
      <w:ins w:id="1449" w:author="VOYER Raphael" w:date="2021-06-16T11:52:00Z">
        <w:r>
          <w:t>S</w:t>
        </w:r>
      </w:ins>
      <w:ins w:id="1450" w:author="VOYER Raphael" w:date="2021-06-16T11:51:00Z">
        <w:r>
          <w:t>ocket</w:t>
        </w:r>
      </w:ins>
    </w:p>
    <w:p w:rsidR="00E11907" w:rsidRDefault="00E11907" w:rsidP="00E11907">
      <w:pPr>
        <w:pStyle w:val="Titre2"/>
        <w:rPr>
          <w:ins w:id="1451" w:author="VOYER Raphael" w:date="2021-06-16T11:53:00Z"/>
        </w:rPr>
      </w:pPr>
      <w:ins w:id="1452" w:author="VOYER Raphael" w:date="2021-06-16T11:52:00Z">
        <w:r>
          <w:t>Send Notification</w:t>
        </w:r>
      </w:ins>
    </w:p>
    <w:p w:rsidR="00E11907" w:rsidRDefault="00E11907" w:rsidP="00E11907">
      <w:pPr>
        <w:pStyle w:val="Titre2"/>
        <w:rPr>
          <w:ins w:id="1453" w:author="VOYER Raphael" w:date="2021-06-16T11:55:00Z"/>
        </w:rPr>
      </w:pPr>
      <w:ins w:id="1454" w:author="VOYER Raphael" w:date="2021-06-16T11:54:00Z">
        <w:r>
          <w:t>Requests Handler</w:t>
        </w:r>
      </w:ins>
    </w:p>
    <w:p w:rsidR="00E11907" w:rsidRPr="00E11907" w:rsidRDefault="00E11907" w:rsidP="00E11907">
      <w:pPr>
        <w:pStyle w:val="Titre2"/>
        <w:rPr>
          <w:ins w:id="1455" w:author="VOYER Raphael" w:date="2021-06-16T11:38:00Z"/>
          <w:rPrChange w:id="1456" w:author="VOYER Raphael" w:date="2021-06-16T11:55:00Z">
            <w:rPr>
              <w:ins w:id="1457" w:author="VOYER Raphael" w:date="2021-06-16T11:38:00Z"/>
            </w:rPr>
          </w:rPrChange>
        </w:rPr>
        <w:pPrChange w:id="1458" w:author="VOYER Raphael" w:date="2021-06-16T11:55:00Z">
          <w:pPr/>
        </w:pPrChange>
      </w:pPr>
      <w:ins w:id="1459" w:author="VOYER Raphael" w:date="2021-06-16T11:55:00Z">
        <w:r>
          <w:t>Web Receiver</w:t>
        </w:r>
      </w:ins>
    </w:p>
    <w:p w:rsidR="00384699" w:rsidRDefault="00E11907" w:rsidP="00384699">
      <w:pPr>
        <w:pStyle w:val="Titre1"/>
        <w:rPr>
          <w:ins w:id="1460" w:author="VOYER Raphael" w:date="2021-06-16T11:38:00Z"/>
        </w:rPr>
        <w:pPrChange w:id="1461" w:author="VOYER Raphael" w:date="2021-06-16T11:40:00Z">
          <w:pPr/>
        </w:pPrChange>
      </w:pPr>
      <w:ins w:id="1462" w:author="VOYER Raphael" w:date="2021-06-16T11:48:00Z">
        <w:r>
          <w:t xml:space="preserve">USE CASE </w:t>
        </w:r>
      </w:ins>
      <w:ins w:id="1463" w:author="VOYER Raphael" w:date="2021-06-16T11:40:00Z">
        <w:r>
          <w:t>P</w:t>
        </w:r>
      </w:ins>
      <w:ins w:id="1464" w:author="VOYER Raphael" w:date="2021-06-16T11:41:00Z">
        <w:r>
          <w:t>YTHON SCRIPTS</w:t>
        </w:r>
      </w:ins>
    </w:p>
    <w:p w:rsidR="00384699" w:rsidRDefault="00384699" w:rsidP="00384699">
      <w:pPr>
        <w:pStyle w:val="Titre2"/>
        <w:rPr>
          <w:ins w:id="1465" w:author="VOYER Raphael" w:date="2021-06-16T11:41:00Z"/>
        </w:rPr>
      </w:pPr>
      <w:ins w:id="1466" w:author="VOYER Raphael" w:date="2021-06-16T11:40:00Z">
        <w:r>
          <w:t>L2 Loop</w:t>
        </w:r>
      </w:ins>
      <w:ins w:id="1467" w:author="VOYER Raphael" w:date="2021-06-16T11:50:00Z">
        <w:r w:rsidR="00E11907">
          <w:t xml:space="preserve"> </w:t>
        </w:r>
        <w:r w:rsidR="00E11907">
          <w:t>Script</w:t>
        </w:r>
      </w:ins>
    </w:p>
    <w:p w:rsidR="00384699" w:rsidRDefault="00384699" w:rsidP="00384699">
      <w:pPr>
        <w:pStyle w:val="Titre2"/>
        <w:rPr>
          <w:ins w:id="1468" w:author="VOYER Raphael" w:date="2021-06-16T11:42:00Z"/>
        </w:rPr>
      </w:pPr>
      <w:ins w:id="1469" w:author="VOYER Raphael" w:date="2021-06-16T11:41:00Z">
        <w:r>
          <w:t>Port Flapping</w:t>
        </w:r>
      </w:ins>
      <w:ins w:id="1470" w:author="VOYER Raphael" w:date="2021-06-16T11:50:00Z">
        <w:r w:rsidR="00E11907" w:rsidRPr="00E11907">
          <w:t xml:space="preserve"> </w:t>
        </w:r>
        <w:r w:rsidR="00E11907">
          <w:t>Script</w:t>
        </w:r>
      </w:ins>
    </w:p>
    <w:p w:rsidR="00384699" w:rsidRDefault="00384699" w:rsidP="00384699">
      <w:pPr>
        <w:pStyle w:val="Titre2"/>
        <w:rPr>
          <w:ins w:id="1471" w:author="VOYER Raphael" w:date="2021-06-16T11:45:00Z"/>
        </w:rPr>
      </w:pPr>
      <w:ins w:id="1472" w:author="VOYER Raphael" w:date="2021-06-16T11:45:00Z">
        <w:r>
          <w:t>Port Scanning (DDOS)</w:t>
        </w:r>
      </w:ins>
      <w:ins w:id="1473" w:author="VOYER Raphael" w:date="2021-06-16T11:50:00Z">
        <w:r w:rsidR="00E11907">
          <w:t xml:space="preserve"> </w:t>
        </w:r>
        <w:r w:rsidR="00E11907">
          <w:t>Script</w:t>
        </w:r>
      </w:ins>
    </w:p>
    <w:p w:rsidR="00384699" w:rsidRDefault="00E11907" w:rsidP="00384699">
      <w:pPr>
        <w:pStyle w:val="Titre2"/>
        <w:rPr>
          <w:ins w:id="1474" w:author="VOYER Raphael" w:date="2021-06-16T11:45:00Z"/>
        </w:rPr>
      </w:pPr>
      <w:ins w:id="1475" w:author="VOYER Raphael" w:date="2021-06-16T11:53:00Z">
        <w:r>
          <w:t>C</w:t>
        </w:r>
      </w:ins>
      <w:ins w:id="1476" w:author="VOYER Raphael" w:date="2021-06-16T11:45:00Z">
        <w:r w:rsidR="00384699">
          <w:t xml:space="preserve">ollection </w:t>
        </w:r>
      </w:ins>
      <w:ins w:id="1477" w:author="VOYER Raphael" w:date="2021-06-16T11:53:00Z">
        <w:r>
          <w:t>L</w:t>
        </w:r>
      </w:ins>
      <w:ins w:id="1478" w:author="VOYER Raphael" w:date="2021-06-16T11:45:00Z">
        <w:r w:rsidR="00384699">
          <w:t>ogs (</w:t>
        </w:r>
      </w:ins>
      <w:ins w:id="1479" w:author="VOYER Raphael" w:date="2021-06-16T11:53:00Z">
        <w:r>
          <w:t>S</w:t>
        </w:r>
      </w:ins>
      <w:ins w:id="1480" w:author="VOYER Raphael" w:date="2021-06-16T11:45:00Z">
        <w:r w:rsidR="00384699">
          <w:t>witch)</w:t>
        </w:r>
      </w:ins>
      <w:ins w:id="1481" w:author="VOYER Raphael" w:date="2021-06-16T11:50:00Z">
        <w:r>
          <w:t xml:space="preserve"> </w:t>
        </w:r>
        <w:r>
          <w:t>Script</w:t>
        </w:r>
      </w:ins>
    </w:p>
    <w:p w:rsidR="00384699" w:rsidRDefault="00E11907" w:rsidP="00384699">
      <w:pPr>
        <w:pStyle w:val="Titre2"/>
        <w:rPr>
          <w:ins w:id="1482" w:author="VOYER Raphael" w:date="2021-06-16T11:45:00Z"/>
        </w:rPr>
      </w:pPr>
      <w:ins w:id="1483" w:author="VOYER Raphael" w:date="2021-06-16T11:53:00Z">
        <w:r>
          <w:t>C</w:t>
        </w:r>
      </w:ins>
      <w:ins w:id="1484" w:author="VOYER Raphael" w:date="2021-06-16T11:45:00Z">
        <w:r w:rsidR="00384699">
          <w:t xml:space="preserve">ollection </w:t>
        </w:r>
      </w:ins>
      <w:ins w:id="1485" w:author="VOYER Raphael" w:date="2021-06-16T11:53:00Z">
        <w:r>
          <w:t>L</w:t>
        </w:r>
      </w:ins>
      <w:ins w:id="1486" w:author="VOYER Raphael" w:date="2021-06-16T11:45:00Z">
        <w:r w:rsidR="00384699">
          <w:t>ogs (</w:t>
        </w:r>
      </w:ins>
      <w:proofErr w:type="spellStart"/>
      <w:ins w:id="1487" w:author="VOYER Raphael" w:date="2021-06-16T11:47:00Z">
        <w:r>
          <w:t>Stallar</w:t>
        </w:r>
        <w:proofErr w:type="spellEnd"/>
        <w:r>
          <w:t xml:space="preserve"> AP</w:t>
        </w:r>
      </w:ins>
      <w:ins w:id="1488" w:author="VOYER Raphael" w:date="2021-06-16T11:45:00Z">
        <w:r w:rsidR="00384699">
          <w:t>)</w:t>
        </w:r>
      </w:ins>
      <w:ins w:id="1489" w:author="VOYER Raphael" w:date="2021-06-16T11:50:00Z">
        <w:r>
          <w:t xml:space="preserve"> </w:t>
        </w:r>
        <w:r>
          <w:t>Script</w:t>
        </w:r>
      </w:ins>
    </w:p>
    <w:p w:rsidR="00384699" w:rsidRPr="00384699" w:rsidRDefault="00384699" w:rsidP="00E11907">
      <w:pPr>
        <w:pStyle w:val="Titre2"/>
        <w:numPr>
          <w:ilvl w:val="0"/>
          <w:numId w:val="0"/>
        </w:numPr>
        <w:rPr>
          <w:ins w:id="1490" w:author="VOYER Raphael" w:date="2021-06-16T11:41:00Z"/>
          <w:rPrChange w:id="1491" w:author="VOYER Raphael" w:date="2021-06-16T11:45:00Z">
            <w:rPr>
              <w:ins w:id="1492" w:author="VOYER Raphael" w:date="2021-06-16T11:41:00Z"/>
            </w:rPr>
          </w:rPrChange>
        </w:rPr>
        <w:pPrChange w:id="1493" w:author="VOYER Raphael" w:date="2021-06-16T11:48:00Z">
          <w:pPr>
            <w:pStyle w:val="Titre2"/>
          </w:pPr>
        </w:pPrChange>
      </w:pPr>
    </w:p>
    <w:p w:rsidR="00384699" w:rsidRPr="00384699" w:rsidDel="00384699" w:rsidRDefault="00384699" w:rsidP="00384699">
      <w:pPr>
        <w:rPr>
          <w:del w:id="1494" w:author="VOYER Raphael" w:date="2021-06-16T11:41:00Z"/>
          <w:rPrChange w:id="1495" w:author="VOYER Raphael" w:date="2021-06-16T11:40:00Z">
            <w:rPr>
              <w:del w:id="1496" w:author="VOYER Raphael" w:date="2021-06-16T11:41:00Z"/>
              <w:noProof/>
            </w:rPr>
          </w:rPrChange>
        </w:rPr>
        <w:pPrChange w:id="1497" w:author="VOYER Raphael" w:date="2021-06-16T11:40:00Z">
          <w:pPr>
            <w:pStyle w:val="Titre3"/>
            <w:ind w:left="0" w:firstLine="0"/>
            <w:jc w:val="left"/>
          </w:pPr>
        </w:pPrChange>
      </w:pPr>
    </w:p>
    <w:p w:rsidR="00855336" w:rsidDel="001111A8" w:rsidRDefault="00855336" w:rsidP="00855336">
      <w:pPr>
        <w:pStyle w:val="Corpsdetexte"/>
        <w:rPr>
          <w:del w:id="1498" w:author="VOYER Raphael" w:date="2021-06-16T11:16:00Z"/>
          <w:noProof/>
        </w:rPr>
      </w:pPr>
      <w:del w:id="1499" w:author="VOYER Raphael" w:date="2021-06-16T11:16:00Z">
        <w:r w:rsidRPr="009F34DB" w:rsidDel="001111A8">
          <w:rPr>
            <w:noProof/>
          </w:rPr>
          <w:delText>None</w:delText>
        </w:r>
      </w:del>
    </w:p>
    <w:p w:rsidR="00C65B27" w:rsidRPr="00135EF3" w:rsidDel="00384699" w:rsidRDefault="00C65B27" w:rsidP="00855336">
      <w:pPr>
        <w:pStyle w:val="Corpsdetexte"/>
        <w:rPr>
          <w:del w:id="1500" w:author="VOYER Raphael" w:date="2021-06-16T11:41:00Z"/>
          <w:noProof/>
        </w:rPr>
      </w:pPr>
    </w:p>
    <w:p w:rsidR="00855336" w:rsidRPr="00135EF3" w:rsidDel="001111A8" w:rsidRDefault="00855336" w:rsidP="00622755">
      <w:pPr>
        <w:pStyle w:val="Titre2"/>
        <w:rPr>
          <w:del w:id="1501" w:author="VOYER Raphael" w:date="2021-06-16T11:14:00Z"/>
          <w:noProof/>
        </w:rPr>
      </w:pPr>
      <w:bookmarkStart w:id="1502" w:name="_Toc195435515"/>
      <w:bookmarkStart w:id="1503" w:name="_Toc214247615"/>
      <w:bookmarkStart w:id="1504" w:name="_Toc381025723"/>
      <w:bookmarkStart w:id="1505" w:name="_Toc424820311"/>
      <w:del w:id="1506" w:author="VOYER Raphael" w:date="2021-06-16T11:14:00Z">
        <w:r w:rsidRPr="00135EF3" w:rsidDel="001111A8">
          <w:rPr>
            <w:noProof/>
          </w:rPr>
          <w:delText>Architecture Related Requirements</w:delText>
        </w:r>
        <w:bookmarkEnd w:id="1502"/>
        <w:bookmarkEnd w:id="1503"/>
        <w:bookmarkEnd w:id="1504"/>
        <w:bookmarkEnd w:id="1505"/>
      </w:del>
    </w:p>
    <w:p w:rsidR="00855336" w:rsidRPr="00135EF3" w:rsidDel="001111A8" w:rsidRDefault="00855336" w:rsidP="00622755">
      <w:pPr>
        <w:pStyle w:val="Titre3"/>
        <w:ind w:left="0" w:firstLine="0"/>
        <w:jc w:val="left"/>
        <w:rPr>
          <w:del w:id="1507" w:author="VOYER Raphael" w:date="2021-06-16T11:14:00Z"/>
          <w:noProof/>
        </w:rPr>
      </w:pPr>
      <w:bookmarkStart w:id="1508" w:name="_Toc195435516"/>
      <w:bookmarkStart w:id="1509" w:name="_Toc214247616"/>
      <w:bookmarkStart w:id="1510" w:name="_Toc381025724"/>
      <w:bookmarkStart w:id="1511" w:name="_Toc424820312"/>
      <w:del w:id="1512" w:author="VOYER Raphael" w:date="2021-06-16T11:14:00Z">
        <w:r w:rsidRPr="00135EF3" w:rsidDel="001111A8">
          <w:rPr>
            <w:noProof/>
          </w:rPr>
          <w:delText>Data and Task Model</w:delText>
        </w:r>
        <w:bookmarkEnd w:id="1508"/>
        <w:bookmarkEnd w:id="1509"/>
        <w:bookmarkEnd w:id="1510"/>
        <w:bookmarkEnd w:id="1511"/>
        <w:r w:rsidRPr="00135EF3" w:rsidDel="001111A8">
          <w:rPr>
            <w:noProof/>
          </w:rPr>
          <w:delText xml:space="preserve"> </w:delText>
        </w:r>
      </w:del>
    </w:p>
    <w:p w:rsidR="00855336" w:rsidDel="001111A8" w:rsidRDefault="00855336" w:rsidP="00855336">
      <w:pPr>
        <w:pStyle w:val="Corpsdetexte"/>
        <w:rPr>
          <w:del w:id="1513" w:author="VOYER Raphael" w:date="2021-06-16T11:14:00Z"/>
          <w:noProof/>
        </w:rPr>
      </w:pPr>
      <w:smartTag w:uri="urn:schemas-microsoft-com:office:smarttags" w:element="stockticker">
        <w:del w:id="1514" w:author="VOYER Raphael" w:date="2021-06-16T11:14:00Z">
          <w:r w:rsidRPr="00135EF3" w:rsidDel="001111A8">
            <w:rPr>
              <w:b/>
              <w:noProof/>
            </w:rPr>
            <w:delText>AOS</w:delText>
          </w:r>
        </w:del>
      </w:smartTag>
      <w:del w:id="1515" w:author="VOYER Raphael" w:date="2021-06-16T11:14:00Z">
        <w:r w:rsidRPr="00135EF3" w:rsidDel="001111A8">
          <w:rPr>
            <w:b/>
            <w:noProof/>
          </w:rPr>
          <w:delText>-</w:delText>
        </w:r>
        <w:r w:rsidDel="001111A8">
          <w:rPr>
            <w:b/>
            <w:noProof/>
          </w:rPr>
          <w:delText>HAVLAN</w:delText>
        </w:r>
        <w:r w:rsidRPr="00135EF3" w:rsidDel="001111A8">
          <w:rPr>
            <w:b/>
            <w:noProof/>
          </w:rPr>
          <w:delText xml:space="preserve">-ARCH-10 – </w:delText>
        </w:r>
        <w:r w:rsidDel="001111A8">
          <w:rPr>
            <w:noProof/>
          </w:rPr>
          <w:delText>A</w:delText>
        </w:r>
        <w:r w:rsidRPr="00135EF3" w:rsidDel="001111A8">
          <w:rPr>
            <w:noProof/>
          </w:rPr>
          <w:delText xml:space="preserve"> new </w:delText>
        </w:r>
        <w:r w:rsidR="00615D32" w:rsidDel="001111A8">
          <w:rPr>
            <w:noProof/>
          </w:rPr>
          <w:delText>process</w:delText>
        </w:r>
        <w:r w:rsidRPr="00135EF3" w:rsidDel="001111A8">
          <w:rPr>
            <w:noProof/>
          </w:rPr>
          <w:delText xml:space="preserve"> shall be created for </w:delText>
        </w:r>
        <w:r w:rsidDel="001111A8">
          <w:rPr>
            <w:noProof/>
          </w:rPr>
          <w:delText>HA VLAN</w:delText>
        </w:r>
        <w:r w:rsidRPr="00135EF3" w:rsidDel="001111A8">
          <w:rPr>
            <w:noProof/>
          </w:rPr>
          <w:delText xml:space="preserve"> at the </w:delText>
        </w:r>
        <w:smartTag w:uri="urn:schemas-microsoft-com:office:smarttags" w:element="stockticker">
          <w:r w:rsidRPr="00135EF3" w:rsidDel="001111A8">
            <w:rPr>
              <w:noProof/>
            </w:rPr>
            <w:delText>CMM</w:delText>
          </w:r>
        </w:smartTag>
        <w:r w:rsidRPr="00135EF3" w:rsidDel="001111A8">
          <w:rPr>
            <w:noProof/>
          </w:rPr>
          <w:delText xml:space="preserve">. </w:delText>
        </w:r>
      </w:del>
    </w:p>
    <w:p w:rsidR="00855336" w:rsidRPr="00135EF3" w:rsidDel="001111A8" w:rsidRDefault="00855336" w:rsidP="00622755">
      <w:pPr>
        <w:pStyle w:val="Titre3"/>
        <w:ind w:left="0" w:firstLine="0"/>
        <w:jc w:val="left"/>
        <w:rPr>
          <w:del w:id="1516" w:author="VOYER Raphael" w:date="2021-06-16T11:14:00Z"/>
          <w:noProof/>
        </w:rPr>
      </w:pPr>
      <w:bookmarkStart w:id="1517" w:name="_Toc195435517"/>
      <w:bookmarkStart w:id="1518" w:name="_Toc214247617"/>
      <w:bookmarkStart w:id="1519" w:name="_Toc381025725"/>
      <w:bookmarkStart w:id="1520" w:name="_Toc424820313"/>
      <w:del w:id="1521" w:author="VOYER Raphael" w:date="2021-06-16T11:14:00Z">
        <w:r w:rsidRPr="00135EF3" w:rsidDel="001111A8">
          <w:rPr>
            <w:noProof/>
          </w:rPr>
          <w:delText>Distributed Architecture, Takeover, Restart and Hot Swap</w:delText>
        </w:r>
        <w:bookmarkEnd w:id="1517"/>
        <w:bookmarkEnd w:id="1518"/>
        <w:bookmarkEnd w:id="1519"/>
        <w:bookmarkEnd w:id="1520"/>
        <w:r w:rsidRPr="00135EF3" w:rsidDel="001111A8">
          <w:rPr>
            <w:noProof/>
          </w:rPr>
          <w:delText xml:space="preserve"> </w:delText>
        </w:r>
      </w:del>
    </w:p>
    <w:p w:rsidR="00855336" w:rsidDel="001111A8" w:rsidRDefault="00855336" w:rsidP="00855336">
      <w:pPr>
        <w:rPr>
          <w:del w:id="1522" w:author="VOYER Raphael" w:date="2021-06-16T11:14:00Z"/>
          <w:noProof/>
        </w:rPr>
      </w:pPr>
      <w:smartTag w:uri="urn:schemas-microsoft-com:office:smarttags" w:element="stockticker">
        <w:del w:id="1523" w:author="VOYER Raphael" w:date="2021-06-16T11:14:00Z">
          <w:r w:rsidRPr="00135EF3" w:rsidDel="001111A8">
            <w:rPr>
              <w:b/>
              <w:noProof/>
            </w:rPr>
            <w:delText>AOS</w:delText>
          </w:r>
        </w:del>
      </w:smartTag>
      <w:del w:id="1524" w:author="VOYER Raphael" w:date="2021-06-16T11:14:00Z">
        <w:r w:rsidRPr="00135EF3" w:rsidDel="001111A8">
          <w:rPr>
            <w:b/>
            <w:noProof/>
          </w:rPr>
          <w:delText>-</w:delText>
        </w:r>
        <w:r w:rsidDel="001111A8">
          <w:rPr>
            <w:b/>
            <w:noProof/>
          </w:rPr>
          <w:delText>HAVLAN</w:delText>
        </w:r>
        <w:r w:rsidRPr="00135EF3" w:rsidDel="001111A8">
          <w:rPr>
            <w:b/>
            <w:noProof/>
          </w:rPr>
          <w:delText>-</w:delText>
        </w:r>
        <w:r w:rsidR="00C414AA" w:rsidDel="001111A8">
          <w:rPr>
            <w:b/>
            <w:noProof/>
          </w:rPr>
          <w:delText>ARCH-</w:delText>
        </w:r>
        <w:r w:rsidRPr="00135EF3" w:rsidDel="001111A8">
          <w:rPr>
            <w:b/>
            <w:noProof/>
          </w:rPr>
          <w:delText>30 –</w:delText>
        </w:r>
        <w:r w:rsidRPr="006E30AD" w:rsidDel="001111A8">
          <w:rPr>
            <w:noProof/>
          </w:rPr>
          <w:delText xml:space="preserve"> </w:delText>
        </w:r>
        <w:r w:rsidR="00023366" w:rsidDel="001111A8">
          <w:rPr>
            <w:noProof/>
          </w:rPr>
          <w:delText xml:space="preserve"> </w:delText>
        </w:r>
        <w:r w:rsidRPr="006E30AD" w:rsidDel="001111A8">
          <w:rPr>
            <w:noProof/>
          </w:rPr>
          <w:delText xml:space="preserve">HA VLAN </w:delText>
        </w:r>
        <w:smartTag w:uri="urn:schemas-microsoft-com:office:smarttags" w:element="stockticker">
          <w:r w:rsidRPr="006E30AD" w:rsidDel="001111A8">
            <w:rPr>
              <w:noProof/>
            </w:rPr>
            <w:delText>CMM</w:delText>
          </w:r>
        </w:smartTag>
        <w:r w:rsidRPr="006E30AD" w:rsidDel="001111A8">
          <w:rPr>
            <w:noProof/>
          </w:rPr>
          <w:delText xml:space="preserve"> </w:delText>
        </w:r>
        <w:r w:rsidR="00E305B9" w:rsidDel="001111A8">
          <w:rPr>
            <w:noProof/>
          </w:rPr>
          <w:delText xml:space="preserve">process </w:delText>
        </w:r>
        <w:r w:rsidRPr="006E30AD" w:rsidDel="001111A8">
          <w:rPr>
            <w:noProof/>
          </w:rPr>
          <w:delText xml:space="preserve">on primary and secondary </w:delText>
        </w:r>
        <w:smartTag w:uri="urn:schemas-microsoft-com:office:smarttags" w:element="stockticker">
          <w:r w:rsidR="00E305B9" w:rsidDel="001111A8">
            <w:rPr>
              <w:noProof/>
            </w:rPr>
            <w:delText>CMM</w:delText>
          </w:r>
        </w:smartTag>
        <w:r w:rsidR="00E305B9" w:rsidDel="001111A8">
          <w:rPr>
            <w:noProof/>
          </w:rPr>
          <w:delText xml:space="preserve"> </w:delText>
        </w:r>
        <w:r w:rsidR="00AB1148" w:rsidDel="001111A8">
          <w:rPr>
            <w:noProof/>
          </w:rPr>
          <w:delText xml:space="preserve"> </w:delText>
        </w:r>
        <w:r w:rsidR="00E305B9" w:rsidDel="001111A8">
          <w:rPr>
            <w:noProof/>
          </w:rPr>
          <w:delText>is</w:delText>
        </w:r>
        <w:r w:rsidR="00023366" w:rsidDel="001111A8">
          <w:rPr>
            <w:noProof/>
          </w:rPr>
          <w:delText xml:space="preserve">  in sync</w:delText>
        </w:r>
      </w:del>
    </w:p>
    <w:p w:rsidR="00023366" w:rsidDel="001111A8" w:rsidRDefault="00997593" w:rsidP="00855336">
      <w:pPr>
        <w:rPr>
          <w:del w:id="1525" w:author="VOYER Raphael" w:date="2021-06-16T11:14:00Z"/>
          <w:noProof/>
        </w:rPr>
      </w:pPr>
      <w:del w:id="1526" w:author="VOYER Raphael" w:date="2021-06-16T11:14:00Z">
        <w:r w:rsidDel="001111A8">
          <w:rPr>
            <w:noProof/>
          </w:rPr>
          <w:delText>With the static configurations t</w:delText>
        </w:r>
        <w:r w:rsidR="00023366" w:rsidDel="001111A8">
          <w:rPr>
            <w:noProof/>
          </w:rPr>
          <w:delText xml:space="preserve">he new primary </w:delText>
        </w:r>
        <w:r w:rsidR="00AB1148" w:rsidDel="001111A8">
          <w:rPr>
            <w:noProof/>
          </w:rPr>
          <w:delText xml:space="preserve">after </w:delText>
        </w:r>
        <w:r w:rsidR="00023366" w:rsidDel="001111A8">
          <w:rPr>
            <w:noProof/>
          </w:rPr>
          <w:delText xml:space="preserve"> takeover immediately sends a task ready</w:delText>
        </w:r>
        <w:r w:rsidR="000538A3" w:rsidDel="001111A8">
          <w:rPr>
            <w:noProof/>
          </w:rPr>
          <w:delText>.</w:delText>
        </w:r>
      </w:del>
    </w:p>
    <w:p w:rsidR="002E344E" w:rsidDel="001111A8" w:rsidRDefault="002E344E" w:rsidP="00855336">
      <w:pPr>
        <w:rPr>
          <w:del w:id="1527" w:author="VOYER Raphael" w:date="2021-06-16T11:14:00Z"/>
          <w:noProof/>
        </w:rPr>
      </w:pPr>
      <w:del w:id="1528" w:author="VOYER Raphael" w:date="2021-06-16T11:14:00Z">
        <w:r w:rsidDel="001111A8">
          <w:rPr>
            <w:noProof/>
          </w:rPr>
          <w:delText xml:space="preserve">Please refer </w:delText>
        </w:r>
        <w:r w:rsidR="00A87B5C" w:rsidDel="001111A8">
          <w:fldChar w:fldCharType="begin"/>
        </w:r>
        <w:r w:rsidR="00A87B5C" w:rsidDel="001111A8">
          <w:delInstrText xml:space="preserve"> HYPERLINK \l "_Takeover_Requirements" </w:delInstrText>
        </w:r>
        <w:r w:rsidR="00A87B5C" w:rsidDel="001111A8">
          <w:fldChar w:fldCharType="separate"/>
        </w:r>
        <w:r w:rsidRPr="002E344E" w:rsidDel="001111A8">
          <w:rPr>
            <w:rStyle w:val="Lienhypertexte"/>
            <w:noProof/>
          </w:rPr>
          <w:delText>section 3.7</w:delText>
        </w:r>
        <w:r w:rsidR="00A87B5C" w:rsidDel="001111A8">
          <w:rPr>
            <w:rStyle w:val="Lienhypertexte"/>
            <w:noProof/>
          </w:rPr>
          <w:fldChar w:fldCharType="end"/>
        </w:r>
        <w:r w:rsidDel="001111A8">
          <w:rPr>
            <w:noProof/>
          </w:rPr>
          <w:delText xml:space="preserve"> for more details.</w:delText>
        </w:r>
      </w:del>
    </w:p>
    <w:p w:rsidR="00855336" w:rsidDel="001111A8" w:rsidRDefault="00855336" w:rsidP="00855336">
      <w:pPr>
        <w:rPr>
          <w:del w:id="1529" w:author="VOYER Raphael" w:date="2021-06-16T11:14:00Z"/>
          <w:noProof/>
        </w:rPr>
      </w:pPr>
    </w:p>
    <w:p w:rsidR="00855336" w:rsidDel="001111A8" w:rsidRDefault="00855336" w:rsidP="00622755">
      <w:pPr>
        <w:outlineLvl w:val="0"/>
        <w:rPr>
          <w:del w:id="1530" w:author="VOYER Raphael" w:date="2021-06-16T11:14:00Z"/>
          <w:noProof/>
        </w:rPr>
      </w:pPr>
      <w:bookmarkStart w:id="1531" w:name="_Toc381025726"/>
      <w:bookmarkStart w:id="1532" w:name="_Toc424820314"/>
      <w:smartTag w:uri="urn:schemas-microsoft-com:office:smarttags" w:element="stockticker">
        <w:del w:id="1533" w:author="VOYER Raphael" w:date="2021-06-16T11:14:00Z">
          <w:r w:rsidRPr="00135EF3" w:rsidDel="001111A8">
            <w:rPr>
              <w:b/>
              <w:noProof/>
            </w:rPr>
            <w:delText>AOS</w:delText>
          </w:r>
        </w:del>
      </w:smartTag>
      <w:del w:id="1534" w:author="VOYER Raphael" w:date="2021-06-16T11:14:00Z">
        <w:r w:rsidRPr="00135EF3" w:rsidDel="001111A8">
          <w:rPr>
            <w:b/>
            <w:noProof/>
          </w:rPr>
          <w:delText>-</w:delText>
        </w:r>
        <w:r w:rsidDel="001111A8">
          <w:rPr>
            <w:b/>
            <w:noProof/>
          </w:rPr>
          <w:delText>HAVLAN-</w:delText>
        </w:r>
        <w:r w:rsidR="00C414AA" w:rsidDel="001111A8">
          <w:rPr>
            <w:b/>
            <w:noProof/>
          </w:rPr>
          <w:delText>ARCH-</w:delText>
        </w:r>
        <w:r w:rsidDel="001111A8">
          <w:rPr>
            <w:b/>
            <w:noProof/>
          </w:rPr>
          <w:delText>4</w:delText>
        </w:r>
        <w:r w:rsidRPr="00135EF3" w:rsidDel="001111A8">
          <w:rPr>
            <w:b/>
            <w:noProof/>
          </w:rPr>
          <w:delText>0</w:delText>
        </w:r>
        <w:r w:rsidDel="001111A8">
          <w:rPr>
            <w:b/>
            <w:noProof/>
          </w:rPr>
          <w:delText xml:space="preserve"> </w:delText>
        </w:r>
        <w:r w:rsidDel="001111A8">
          <w:rPr>
            <w:noProof/>
          </w:rPr>
          <w:delText xml:space="preserve">– </w:delText>
        </w:r>
        <w:r w:rsidR="00E305B9" w:rsidDel="001111A8">
          <w:rPr>
            <w:noProof/>
          </w:rPr>
          <w:delText xml:space="preserve">Restart is supported for the </w:delText>
        </w:r>
        <w:r w:rsidR="00023366" w:rsidDel="001111A8">
          <w:rPr>
            <w:noProof/>
          </w:rPr>
          <w:delText xml:space="preserve">HA VLAN </w:delText>
        </w:r>
        <w:r w:rsidR="00E305B9" w:rsidDel="001111A8">
          <w:rPr>
            <w:noProof/>
          </w:rPr>
          <w:delText>process</w:delText>
        </w:r>
        <w:r w:rsidR="00615D32" w:rsidDel="001111A8">
          <w:rPr>
            <w:noProof/>
          </w:rPr>
          <w:delText>.</w:delText>
        </w:r>
        <w:bookmarkEnd w:id="1531"/>
        <w:bookmarkEnd w:id="1532"/>
      </w:del>
    </w:p>
    <w:p w:rsidR="00E305B9" w:rsidDel="001111A8" w:rsidRDefault="00E305B9" w:rsidP="00855336">
      <w:pPr>
        <w:rPr>
          <w:del w:id="1535" w:author="VOYER Raphael" w:date="2021-06-16T11:14:00Z"/>
          <w:noProof/>
        </w:rPr>
      </w:pPr>
    </w:p>
    <w:p w:rsidR="00E305B9" w:rsidDel="001111A8" w:rsidRDefault="00E305B9" w:rsidP="00855336">
      <w:pPr>
        <w:rPr>
          <w:del w:id="1536" w:author="VOYER Raphael" w:date="2021-06-16T11:14:00Z"/>
        </w:rPr>
      </w:pPr>
      <w:smartTag w:uri="urn:schemas-microsoft-com:office:smarttags" w:element="stockticker">
        <w:del w:id="1537" w:author="VOYER Raphael" w:date="2021-06-16T11:14:00Z">
          <w:r w:rsidRPr="00135EF3" w:rsidDel="001111A8">
            <w:rPr>
              <w:b/>
              <w:noProof/>
            </w:rPr>
            <w:delText>AOS</w:delText>
          </w:r>
        </w:del>
      </w:smartTag>
      <w:del w:id="1538" w:author="VOYER Raphael" w:date="2021-06-16T11:14:00Z">
        <w:r w:rsidRPr="00135EF3" w:rsidDel="001111A8">
          <w:rPr>
            <w:b/>
            <w:noProof/>
          </w:rPr>
          <w:delText>-</w:delText>
        </w:r>
        <w:r w:rsidDel="001111A8">
          <w:rPr>
            <w:b/>
            <w:noProof/>
          </w:rPr>
          <w:delText>HAVLAN-</w:delText>
        </w:r>
        <w:r w:rsidR="00C414AA" w:rsidDel="001111A8">
          <w:rPr>
            <w:b/>
            <w:noProof/>
          </w:rPr>
          <w:delText>ARCH-</w:delText>
        </w:r>
        <w:r w:rsidDel="001111A8">
          <w:rPr>
            <w:b/>
            <w:noProof/>
          </w:rPr>
          <w:delText>5</w:delText>
        </w:r>
        <w:r w:rsidRPr="00135EF3" w:rsidDel="001111A8">
          <w:rPr>
            <w:b/>
            <w:noProof/>
          </w:rPr>
          <w:delText>0</w:delText>
        </w:r>
        <w:r w:rsidDel="001111A8">
          <w:rPr>
            <w:b/>
            <w:noProof/>
          </w:rPr>
          <w:delText xml:space="preserve"> - </w:delText>
        </w:r>
        <w:r w:rsidR="000538A3" w:rsidDel="001111A8">
          <w:delText xml:space="preserve">If HA VLAN </w:delText>
        </w:r>
        <w:smartTag w:uri="urn:schemas-microsoft-com:office:smarttags" w:element="stockticker">
          <w:r w:rsidR="000538A3" w:rsidDel="001111A8">
            <w:delText>CMM</w:delText>
          </w:r>
        </w:smartTag>
        <w:r w:rsidR="000538A3" w:rsidDel="001111A8">
          <w:delText xml:space="preserve"> process terminates, Chassis Supervision will restart it. On start up HA VLAN </w:delText>
        </w:r>
        <w:smartTag w:uri="urn:schemas-microsoft-com:office:smarttags" w:element="stockticker">
          <w:r w:rsidR="000538A3" w:rsidDel="001111A8">
            <w:delText>CMM</w:delText>
          </w:r>
        </w:smartTag>
        <w:r w:rsidR="000538A3" w:rsidDel="001111A8">
          <w:delText xml:space="preserve"> will load the configuration contained in the configuration file. </w:delText>
        </w:r>
      </w:del>
    </w:p>
    <w:p w:rsidR="00E305B9" w:rsidDel="001111A8" w:rsidRDefault="00E305B9" w:rsidP="00855336">
      <w:pPr>
        <w:rPr>
          <w:del w:id="1539" w:author="VOYER Raphael" w:date="2021-06-16T11:14:00Z"/>
          <w:noProof/>
        </w:rPr>
      </w:pPr>
    </w:p>
    <w:p w:rsidR="00E305B9" w:rsidDel="001111A8" w:rsidRDefault="00E305B9" w:rsidP="00855336">
      <w:pPr>
        <w:rPr>
          <w:del w:id="1540" w:author="VOYER Raphael" w:date="2021-06-16T11:14:00Z"/>
        </w:rPr>
      </w:pPr>
      <w:smartTag w:uri="urn:schemas-microsoft-com:office:smarttags" w:element="stockticker">
        <w:del w:id="1541" w:author="VOYER Raphael" w:date="2021-06-16T11:14:00Z">
          <w:r w:rsidRPr="00135EF3" w:rsidDel="001111A8">
            <w:rPr>
              <w:b/>
              <w:noProof/>
            </w:rPr>
            <w:delText>AOS</w:delText>
          </w:r>
        </w:del>
      </w:smartTag>
      <w:del w:id="1542" w:author="VOYER Raphael" w:date="2021-06-16T11:14:00Z">
        <w:r w:rsidRPr="00135EF3" w:rsidDel="001111A8">
          <w:rPr>
            <w:b/>
            <w:noProof/>
          </w:rPr>
          <w:delText>-</w:delText>
        </w:r>
        <w:r w:rsidDel="001111A8">
          <w:rPr>
            <w:b/>
            <w:noProof/>
          </w:rPr>
          <w:delText>HAVLAN-</w:delText>
        </w:r>
        <w:r w:rsidR="00C414AA" w:rsidDel="001111A8">
          <w:rPr>
            <w:b/>
            <w:noProof/>
          </w:rPr>
          <w:delText>ARCH-</w:delText>
        </w:r>
        <w:r w:rsidDel="001111A8">
          <w:rPr>
            <w:b/>
            <w:noProof/>
          </w:rPr>
          <w:delText>6</w:delText>
        </w:r>
        <w:r w:rsidRPr="00135EF3" w:rsidDel="001111A8">
          <w:rPr>
            <w:b/>
            <w:noProof/>
          </w:rPr>
          <w:delText>0</w:delText>
        </w:r>
        <w:r w:rsidDel="001111A8">
          <w:rPr>
            <w:b/>
            <w:noProof/>
          </w:rPr>
          <w:delText xml:space="preserve"> </w:delText>
        </w:r>
        <w:r w:rsidR="000538A3" w:rsidDel="001111A8">
          <w:rPr>
            <w:b/>
            <w:noProof/>
          </w:rPr>
          <w:delText>–</w:delText>
        </w:r>
        <w:r w:rsidDel="001111A8">
          <w:rPr>
            <w:b/>
            <w:noProof/>
          </w:rPr>
          <w:delText xml:space="preserve"> </w:delText>
        </w:r>
        <w:r w:rsidR="007575E1" w:rsidDel="001111A8">
          <w:delText>Configuration shall be applied on Like NI and not on unlike NI. Please refer</w:delText>
        </w:r>
      </w:del>
    </w:p>
    <w:p w:rsidR="007575E1" w:rsidDel="001111A8" w:rsidRDefault="007575E1" w:rsidP="00855336">
      <w:pPr>
        <w:rPr>
          <w:del w:id="1543" w:author="VOYER Raphael" w:date="2021-06-16T11:14:00Z"/>
        </w:rPr>
      </w:pPr>
      <w:del w:id="1544" w:author="VOYER Raphael" w:date="2021-06-16T11:14:00Z">
        <w:r w:rsidDel="001111A8">
          <w:delText xml:space="preserve">The </w:delText>
        </w:r>
        <w:r w:rsidR="00A87B5C" w:rsidDel="001111A8">
          <w:fldChar w:fldCharType="begin"/>
        </w:r>
        <w:r w:rsidR="00A87B5C" w:rsidDel="001111A8">
          <w:delInstrText xml:space="preserve"> HYPERLINK \l "_Hotswap_Requirements" </w:delInstrText>
        </w:r>
        <w:r w:rsidR="00A87B5C" w:rsidDel="001111A8">
          <w:fldChar w:fldCharType="separate"/>
        </w:r>
        <w:r w:rsidRPr="002E344E" w:rsidDel="001111A8">
          <w:rPr>
            <w:rStyle w:val="Lienhypertexte"/>
          </w:rPr>
          <w:delText xml:space="preserve">section </w:delText>
        </w:r>
        <w:r w:rsidR="002E344E" w:rsidRPr="002E344E" w:rsidDel="001111A8">
          <w:rPr>
            <w:rStyle w:val="Lienhypertexte"/>
          </w:rPr>
          <w:delText>3.8</w:delText>
        </w:r>
        <w:r w:rsidR="00A87B5C" w:rsidDel="001111A8">
          <w:rPr>
            <w:rStyle w:val="Lienhypertexte"/>
          </w:rPr>
          <w:fldChar w:fldCharType="end"/>
        </w:r>
        <w:r w:rsidR="002E344E" w:rsidDel="001111A8">
          <w:delText xml:space="preserve"> for more details.</w:delText>
        </w:r>
      </w:del>
    </w:p>
    <w:p w:rsidR="000538A3" w:rsidDel="001111A8" w:rsidRDefault="000538A3" w:rsidP="00855336">
      <w:pPr>
        <w:rPr>
          <w:del w:id="1545" w:author="VOYER Raphael" w:date="2021-06-16T11:14:00Z"/>
        </w:rPr>
      </w:pPr>
    </w:p>
    <w:p w:rsidR="000538A3" w:rsidDel="001111A8" w:rsidRDefault="000538A3" w:rsidP="00622755">
      <w:pPr>
        <w:pStyle w:val="Titre3"/>
        <w:rPr>
          <w:del w:id="1546" w:author="VOYER Raphael" w:date="2021-06-16T11:14:00Z"/>
        </w:rPr>
      </w:pPr>
      <w:bookmarkStart w:id="1547" w:name="_Toc381025727"/>
      <w:bookmarkStart w:id="1548" w:name="_Toc424820315"/>
      <w:del w:id="1549" w:author="VOYER Raphael" w:date="2021-06-16T11:14:00Z">
        <w:r w:rsidDel="001111A8">
          <w:delText>ISSU Requirements</w:delText>
        </w:r>
        <w:bookmarkEnd w:id="1547"/>
        <w:bookmarkEnd w:id="1548"/>
      </w:del>
    </w:p>
    <w:p w:rsidR="000538A3" w:rsidDel="001111A8" w:rsidRDefault="000538A3" w:rsidP="000538A3">
      <w:pPr>
        <w:rPr>
          <w:del w:id="1550" w:author="VOYER Raphael" w:date="2021-06-16T11:14:00Z"/>
        </w:rPr>
      </w:pPr>
      <w:smartTag w:uri="urn:schemas-microsoft-com:office:smarttags" w:element="stockticker">
        <w:del w:id="1551" w:author="VOYER Raphael" w:date="2021-06-16T11:14:00Z">
          <w:r w:rsidRPr="00135EF3" w:rsidDel="001111A8">
            <w:rPr>
              <w:b/>
              <w:noProof/>
            </w:rPr>
            <w:delText>AOS</w:delText>
          </w:r>
        </w:del>
      </w:smartTag>
      <w:del w:id="1552" w:author="VOYER Raphael" w:date="2021-06-16T11:14:00Z">
        <w:r w:rsidRPr="00135EF3" w:rsidDel="001111A8">
          <w:rPr>
            <w:b/>
            <w:noProof/>
          </w:rPr>
          <w:delText>-</w:delText>
        </w:r>
        <w:r w:rsidDel="001111A8">
          <w:rPr>
            <w:b/>
            <w:noProof/>
          </w:rPr>
          <w:delText>HAVLAN-</w:delText>
        </w:r>
        <w:r w:rsidR="00C414AA" w:rsidDel="001111A8">
          <w:rPr>
            <w:b/>
            <w:noProof/>
          </w:rPr>
          <w:delText>ARCH-</w:delText>
        </w:r>
        <w:r w:rsidDel="001111A8">
          <w:rPr>
            <w:b/>
            <w:noProof/>
          </w:rPr>
          <w:delText xml:space="preserve">70 </w:delText>
        </w:r>
        <w:r w:rsidR="00F56D1B" w:rsidDel="001111A8">
          <w:rPr>
            <w:b/>
            <w:noProof/>
          </w:rPr>
          <w:delText>–</w:delText>
        </w:r>
        <w:r w:rsidR="00F56D1B" w:rsidDel="001111A8">
          <w:delText xml:space="preserve"> </w:delText>
        </w:r>
        <w:r w:rsidR="002D6DA9" w:rsidDel="001111A8">
          <w:delText>For details on ISSU please refer the 7.x Chassis Supervisor SFS.</w:delText>
        </w:r>
      </w:del>
    </w:p>
    <w:p w:rsidR="00855336" w:rsidRPr="00135EF3" w:rsidDel="001111A8" w:rsidRDefault="00855336" w:rsidP="00855336">
      <w:pPr>
        <w:rPr>
          <w:del w:id="1553" w:author="VOYER Raphael" w:date="2021-06-16T11:14:00Z"/>
          <w:noProof/>
        </w:rPr>
      </w:pPr>
    </w:p>
    <w:p w:rsidR="00855336" w:rsidRPr="00135EF3" w:rsidDel="001111A8" w:rsidRDefault="00855336" w:rsidP="00622755">
      <w:pPr>
        <w:pStyle w:val="Titre3"/>
        <w:ind w:left="0" w:firstLine="0"/>
        <w:jc w:val="left"/>
        <w:rPr>
          <w:del w:id="1554" w:author="VOYER Raphael" w:date="2021-06-16T11:14:00Z"/>
          <w:noProof/>
        </w:rPr>
      </w:pPr>
      <w:bookmarkStart w:id="1555" w:name="_Toc195435518"/>
      <w:bookmarkStart w:id="1556" w:name="_Toc214247618"/>
      <w:bookmarkStart w:id="1557" w:name="_Toc381025728"/>
      <w:bookmarkStart w:id="1558" w:name="_Toc424820316"/>
      <w:del w:id="1559" w:author="VOYER Raphael" w:date="2021-06-16T11:14:00Z">
        <w:r w:rsidRPr="00135EF3" w:rsidDel="001111A8">
          <w:rPr>
            <w:noProof/>
          </w:rPr>
          <w:delText>Scalability and Efficiency</w:delText>
        </w:r>
        <w:bookmarkEnd w:id="1555"/>
        <w:bookmarkEnd w:id="1556"/>
        <w:bookmarkEnd w:id="1557"/>
        <w:bookmarkEnd w:id="1558"/>
        <w:r w:rsidRPr="00135EF3" w:rsidDel="001111A8">
          <w:rPr>
            <w:noProof/>
          </w:rPr>
          <w:delText xml:space="preserve"> </w:delText>
        </w:r>
      </w:del>
    </w:p>
    <w:p w:rsidR="00E94F76" w:rsidRPr="00135EF3" w:rsidDel="001111A8" w:rsidRDefault="00855336" w:rsidP="00E94F76">
      <w:pPr>
        <w:pStyle w:val="Corpsdetexte"/>
        <w:rPr>
          <w:del w:id="1560" w:author="VOYER Raphael" w:date="2021-06-16T11:14:00Z"/>
          <w:noProof/>
        </w:rPr>
      </w:pPr>
      <w:smartTag w:uri="urn:schemas-microsoft-com:office:smarttags" w:element="stockticker">
        <w:del w:id="1561" w:author="VOYER Raphael" w:date="2021-06-16T11:14:00Z">
          <w:r w:rsidRPr="00135EF3" w:rsidDel="001111A8">
            <w:rPr>
              <w:b/>
              <w:noProof/>
            </w:rPr>
            <w:delText>AOS</w:delText>
          </w:r>
        </w:del>
      </w:smartTag>
      <w:del w:id="1562" w:author="VOYER Raphael" w:date="2021-06-16T11:14:00Z">
        <w:r w:rsidRPr="00135EF3" w:rsidDel="001111A8">
          <w:rPr>
            <w:b/>
            <w:noProof/>
          </w:rPr>
          <w:delText>-</w:delText>
        </w:r>
        <w:r w:rsidDel="001111A8">
          <w:rPr>
            <w:b/>
            <w:noProof/>
          </w:rPr>
          <w:delText>HAVLAN</w:delText>
        </w:r>
        <w:r w:rsidRPr="00135EF3" w:rsidDel="001111A8">
          <w:rPr>
            <w:b/>
            <w:noProof/>
          </w:rPr>
          <w:delText>-</w:delText>
        </w:r>
        <w:r w:rsidR="00C414AA" w:rsidDel="001111A8">
          <w:rPr>
            <w:b/>
            <w:noProof/>
          </w:rPr>
          <w:delText>ARCH-8</w:delText>
        </w:r>
        <w:r w:rsidDel="001111A8">
          <w:rPr>
            <w:b/>
            <w:noProof/>
          </w:rPr>
          <w:delText>0</w:delText>
        </w:r>
        <w:r w:rsidRPr="00135EF3" w:rsidDel="001111A8">
          <w:rPr>
            <w:b/>
            <w:noProof/>
          </w:rPr>
          <w:delText xml:space="preserve"> – </w:delText>
        </w:r>
        <w:r w:rsidRPr="00135EF3" w:rsidDel="001111A8">
          <w:rPr>
            <w:noProof/>
          </w:rPr>
          <w:delText xml:space="preserve">The implementation shall be scalable to support up to </w:delText>
        </w:r>
        <w:r w:rsidR="00615D32" w:rsidDel="001111A8">
          <w:rPr>
            <w:noProof/>
          </w:rPr>
          <w:delText>32</w:delText>
        </w:r>
        <w:r w:rsidRPr="00135EF3" w:rsidDel="001111A8">
          <w:rPr>
            <w:noProof/>
          </w:rPr>
          <w:delText xml:space="preserve"> </w:delText>
        </w:r>
        <w:r w:rsidDel="001111A8">
          <w:rPr>
            <w:noProof/>
          </w:rPr>
          <w:delText>clusters.</w:delText>
        </w:r>
        <w:r w:rsidR="00E94F76" w:rsidRPr="00E94F76" w:rsidDel="001111A8">
          <w:rPr>
            <w:noProof/>
          </w:rPr>
          <w:delText xml:space="preserve"> </w:delText>
        </w:r>
        <w:r w:rsidR="00E94F76" w:rsidDel="001111A8">
          <w:rPr>
            <w:noProof/>
          </w:rPr>
          <w:delText xml:space="preserve">From  734R01 </w:delText>
        </w:r>
        <w:r w:rsidR="00356FC8" w:rsidDel="001111A8">
          <w:rPr>
            <w:noProof/>
          </w:rPr>
          <w:delText xml:space="preserve">and 821R01 </w:delText>
        </w:r>
        <w:r w:rsidR="00E94F76" w:rsidDel="001111A8">
          <w:rPr>
            <w:noProof/>
          </w:rPr>
          <w:delText>onwards, the implementation shall be scalable upto 16 clusters.</w:delText>
        </w:r>
      </w:del>
    </w:p>
    <w:p w:rsidR="00855336" w:rsidRPr="00135EF3" w:rsidDel="001111A8" w:rsidRDefault="00855336" w:rsidP="00855336">
      <w:pPr>
        <w:pStyle w:val="Corpsdetexte"/>
        <w:rPr>
          <w:del w:id="1563" w:author="VOYER Raphael" w:date="2021-06-16T11:14:00Z"/>
          <w:noProof/>
        </w:rPr>
      </w:pPr>
    </w:p>
    <w:p w:rsidR="00855336" w:rsidRPr="00135EF3" w:rsidDel="001111A8" w:rsidRDefault="00855336" w:rsidP="00622755">
      <w:pPr>
        <w:pStyle w:val="Titre3"/>
        <w:ind w:left="0" w:firstLine="0"/>
        <w:jc w:val="left"/>
        <w:rPr>
          <w:del w:id="1564" w:author="VOYER Raphael" w:date="2021-06-16T11:14:00Z"/>
          <w:noProof/>
        </w:rPr>
      </w:pPr>
      <w:bookmarkStart w:id="1565" w:name="_Toc195435519"/>
      <w:bookmarkStart w:id="1566" w:name="_Toc214247619"/>
      <w:bookmarkStart w:id="1567" w:name="_Toc381025729"/>
      <w:bookmarkStart w:id="1568" w:name="_Toc424820317"/>
      <w:del w:id="1569" w:author="VOYER Raphael" w:date="2021-06-16T11:14:00Z">
        <w:r w:rsidRPr="00135EF3" w:rsidDel="001111A8">
          <w:rPr>
            <w:noProof/>
          </w:rPr>
          <w:delText>Platform Supported</w:delText>
        </w:r>
        <w:bookmarkEnd w:id="1565"/>
        <w:bookmarkEnd w:id="1566"/>
        <w:bookmarkEnd w:id="1567"/>
        <w:bookmarkEnd w:id="1568"/>
      </w:del>
    </w:p>
    <w:p w:rsidR="00855336" w:rsidDel="001111A8" w:rsidRDefault="00855336" w:rsidP="00855336">
      <w:pPr>
        <w:pStyle w:val="Corpsdetexte"/>
        <w:rPr>
          <w:del w:id="1570" w:author="VOYER Raphael" w:date="2021-06-16T11:14:00Z"/>
          <w:noProof/>
        </w:rPr>
      </w:pPr>
      <w:smartTag w:uri="urn:schemas-microsoft-com:office:smarttags" w:element="stockticker">
        <w:del w:id="1571" w:author="VOYER Raphael" w:date="2021-06-16T11:14:00Z">
          <w:r w:rsidRPr="00135EF3" w:rsidDel="001111A8">
            <w:rPr>
              <w:b/>
              <w:noProof/>
            </w:rPr>
            <w:delText>AOS</w:delText>
          </w:r>
        </w:del>
      </w:smartTag>
      <w:del w:id="1572" w:author="VOYER Raphael" w:date="2021-06-16T11:14:00Z">
        <w:r w:rsidRPr="00135EF3" w:rsidDel="001111A8">
          <w:rPr>
            <w:b/>
            <w:noProof/>
          </w:rPr>
          <w:delText>-</w:delText>
        </w:r>
        <w:r w:rsidR="00C414AA" w:rsidDel="001111A8">
          <w:rPr>
            <w:b/>
            <w:noProof/>
          </w:rPr>
          <w:delText>HAVLAN-ARCH-9</w:delText>
        </w:r>
        <w:r w:rsidRPr="00135EF3" w:rsidDel="001111A8">
          <w:rPr>
            <w:b/>
            <w:noProof/>
          </w:rPr>
          <w:delText xml:space="preserve">0 – </w:delText>
        </w:r>
        <w:r w:rsidDel="001111A8">
          <w:rPr>
            <w:noProof/>
          </w:rPr>
          <w:delText>HA VLAN</w:delText>
        </w:r>
        <w:r w:rsidRPr="00135EF3" w:rsidDel="001111A8">
          <w:rPr>
            <w:noProof/>
          </w:rPr>
          <w:delText xml:space="preserve"> shall be supported on Alcatel Omni Switch </w:delText>
        </w:r>
        <w:r w:rsidDel="001111A8">
          <w:rPr>
            <w:noProof/>
          </w:rPr>
          <w:delText>6900</w:delText>
        </w:r>
        <w:r w:rsidRPr="00135EF3" w:rsidDel="001111A8">
          <w:rPr>
            <w:noProof/>
          </w:rPr>
          <w:delText xml:space="preserve"> series (</w:delText>
        </w:r>
        <w:r w:rsidDel="001111A8">
          <w:rPr>
            <w:noProof/>
          </w:rPr>
          <w:delText>TOR</w:delText>
        </w:r>
        <w:r w:rsidRPr="00135EF3" w:rsidDel="001111A8">
          <w:rPr>
            <w:noProof/>
          </w:rPr>
          <w:delText>)</w:delText>
        </w:r>
        <w:r w:rsidR="0085634D" w:rsidDel="001111A8">
          <w:rPr>
            <w:noProof/>
          </w:rPr>
          <w:delText>, OS10K, OS6860, OS6865, OS9900</w:delText>
        </w:r>
        <w:r w:rsidRPr="00135EF3" w:rsidDel="001111A8">
          <w:rPr>
            <w:noProof/>
          </w:rPr>
          <w:delText>.</w:delText>
        </w:r>
      </w:del>
    </w:p>
    <w:p w:rsidR="00C414AA" w:rsidRPr="00135EF3" w:rsidDel="001111A8" w:rsidRDefault="00C414AA" w:rsidP="00855336">
      <w:pPr>
        <w:pStyle w:val="Corpsdetexte"/>
        <w:rPr>
          <w:del w:id="1573" w:author="VOYER Raphael" w:date="2021-06-16T11:14:00Z"/>
          <w:noProof/>
        </w:rPr>
      </w:pPr>
    </w:p>
    <w:p w:rsidR="00855336" w:rsidRPr="00135EF3" w:rsidDel="001111A8" w:rsidRDefault="00855336" w:rsidP="00622755">
      <w:pPr>
        <w:pStyle w:val="Titre2"/>
        <w:rPr>
          <w:del w:id="1574" w:author="VOYER Raphael" w:date="2021-06-16T11:14:00Z"/>
          <w:noProof/>
        </w:rPr>
      </w:pPr>
      <w:bookmarkStart w:id="1575" w:name="_Toc195435520"/>
      <w:bookmarkStart w:id="1576" w:name="_Toc214247620"/>
      <w:bookmarkStart w:id="1577" w:name="_Toc381025730"/>
      <w:bookmarkStart w:id="1578" w:name="_Toc424820318"/>
      <w:del w:id="1579" w:author="VOYER Raphael" w:date="2021-06-16T11:14:00Z">
        <w:r w:rsidRPr="00135EF3" w:rsidDel="001111A8">
          <w:rPr>
            <w:noProof/>
          </w:rPr>
          <w:delText>Functional Requirements</w:delText>
        </w:r>
        <w:bookmarkEnd w:id="1575"/>
        <w:bookmarkEnd w:id="1576"/>
        <w:bookmarkEnd w:id="1577"/>
        <w:bookmarkEnd w:id="1578"/>
      </w:del>
    </w:p>
    <w:p w:rsidR="00855336" w:rsidRPr="00135EF3" w:rsidDel="001111A8" w:rsidRDefault="00855336" w:rsidP="00622755">
      <w:pPr>
        <w:pStyle w:val="Titre3"/>
        <w:ind w:left="0" w:firstLine="0"/>
        <w:jc w:val="left"/>
        <w:rPr>
          <w:del w:id="1580" w:author="VOYER Raphael" w:date="2021-06-16T11:14:00Z"/>
          <w:noProof/>
        </w:rPr>
      </w:pPr>
      <w:bookmarkStart w:id="1581" w:name="_Toc195435521"/>
      <w:bookmarkStart w:id="1582" w:name="_Toc214247621"/>
      <w:bookmarkStart w:id="1583" w:name="_Toc381025731"/>
      <w:bookmarkStart w:id="1584" w:name="_Toc424820319"/>
      <w:del w:id="1585" w:author="VOYER Raphael" w:date="2021-06-16T11:14:00Z">
        <w:r w:rsidRPr="00135EF3" w:rsidDel="001111A8">
          <w:rPr>
            <w:noProof/>
          </w:rPr>
          <w:delText>Functionality Requirements</w:delText>
        </w:r>
        <w:bookmarkEnd w:id="1581"/>
        <w:bookmarkEnd w:id="1582"/>
        <w:bookmarkEnd w:id="1583"/>
        <w:bookmarkEnd w:id="1584"/>
        <w:r w:rsidRPr="00135EF3" w:rsidDel="001111A8">
          <w:rPr>
            <w:noProof/>
          </w:rPr>
          <w:delText xml:space="preserve"> </w:delText>
        </w:r>
      </w:del>
    </w:p>
    <w:p w:rsidR="00855336" w:rsidRPr="00135EF3" w:rsidDel="001111A8" w:rsidRDefault="00855336" w:rsidP="00855336">
      <w:pPr>
        <w:pStyle w:val="Corpsdetexte"/>
        <w:rPr>
          <w:del w:id="1586" w:author="VOYER Raphael" w:date="2021-06-16T11:14:00Z"/>
          <w:noProof/>
        </w:rPr>
      </w:pPr>
      <w:smartTag w:uri="urn:schemas-microsoft-com:office:smarttags" w:element="stockticker">
        <w:del w:id="1587" w:author="VOYER Raphael" w:date="2021-06-16T11:14:00Z">
          <w:r w:rsidDel="001111A8">
            <w:rPr>
              <w:b/>
              <w:noProof/>
            </w:rPr>
            <w:delText>AOS</w:delText>
          </w:r>
        </w:del>
      </w:smartTag>
      <w:del w:id="1588" w:author="VOYER Raphael" w:date="2021-06-16T11:14:00Z">
        <w:r w:rsidDel="001111A8">
          <w:rPr>
            <w:b/>
            <w:noProof/>
          </w:rPr>
          <w:delText>-HAVLAN-</w:delText>
        </w:r>
        <w:smartTag w:uri="urn:schemas-microsoft-com:office:smarttags" w:element="stockticker">
          <w:r w:rsidDel="001111A8">
            <w:rPr>
              <w:b/>
              <w:noProof/>
            </w:rPr>
            <w:delText>FUNC</w:delText>
          </w:r>
        </w:smartTag>
        <w:r w:rsidRPr="00135EF3" w:rsidDel="001111A8">
          <w:rPr>
            <w:b/>
            <w:noProof/>
          </w:rPr>
          <w:delText xml:space="preserve">-10 – </w:delText>
        </w:r>
        <w:r w:rsidDel="001111A8">
          <w:rPr>
            <w:noProof/>
          </w:rPr>
          <w:delText>HA VLAN implementation shall support the Full Cluster Implementation</w:delText>
        </w:r>
        <w:r w:rsidRPr="00135EF3" w:rsidDel="001111A8">
          <w:rPr>
            <w:noProof/>
          </w:rPr>
          <w:delText>.</w:delText>
        </w:r>
      </w:del>
    </w:p>
    <w:p w:rsidR="00855336" w:rsidDel="001111A8" w:rsidRDefault="00855336" w:rsidP="00855336">
      <w:pPr>
        <w:pStyle w:val="Corpsdetexte"/>
        <w:rPr>
          <w:del w:id="1589" w:author="VOYER Raphael" w:date="2021-06-16T11:14:00Z"/>
          <w:noProof/>
        </w:rPr>
      </w:pPr>
      <w:smartTag w:uri="urn:schemas-microsoft-com:office:smarttags" w:element="stockticker">
        <w:del w:id="1590" w:author="VOYER Raphael" w:date="2021-06-16T11:14:00Z">
          <w:r w:rsidDel="001111A8">
            <w:rPr>
              <w:b/>
              <w:noProof/>
            </w:rPr>
            <w:delText>AOS</w:delText>
          </w:r>
        </w:del>
      </w:smartTag>
      <w:del w:id="1591" w:author="VOYER Raphael" w:date="2021-06-16T11:14:00Z">
        <w:r w:rsidDel="001111A8">
          <w:rPr>
            <w:b/>
            <w:noProof/>
          </w:rPr>
          <w:delText>-HAVLAN-</w:delText>
        </w:r>
        <w:smartTag w:uri="urn:schemas-microsoft-com:office:smarttags" w:element="stockticker">
          <w:r w:rsidDel="001111A8">
            <w:rPr>
              <w:b/>
              <w:noProof/>
            </w:rPr>
            <w:delText>FUNC</w:delText>
          </w:r>
        </w:smartTag>
        <w:r w:rsidRPr="00135EF3" w:rsidDel="001111A8">
          <w:rPr>
            <w:b/>
            <w:noProof/>
          </w:rPr>
          <w:delText>-20 –</w:delText>
        </w:r>
        <w:r w:rsidDel="001111A8">
          <w:rPr>
            <w:noProof/>
          </w:rPr>
          <w:delText xml:space="preserve">  A Cluster Supports two modes of operations i.e L2 mode and L3 mode.</w:delText>
        </w:r>
      </w:del>
    </w:p>
    <w:p w:rsidR="00855336" w:rsidRPr="007111E7" w:rsidDel="001111A8" w:rsidRDefault="00855336" w:rsidP="00855336">
      <w:pPr>
        <w:pStyle w:val="Corpsdetexte"/>
        <w:rPr>
          <w:del w:id="1592" w:author="VOYER Raphael" w:date="2021-06-16T11:14:00Z"/>
          <w:noProof/>
        </w:rPr>
      </w:pPr>
      <w:smartTag w:uri="urn:schemas-microsoft-com:office:smarttags" w:element="stockticker">
        <w:del w:id="1593" w:author="VOYER Raphael" w:date="2021-06-16T11:14:00Z">
          <w:r w:rsidDel="001111A8">
            <w:rPr>
              <w:b/>
              <w:noProof/>
            </w:rPr>
            <w:delText>AOS</w:delText>
          </w:r>
        </w:del>
      </w:smartTag>
      <w:del w:id="1594"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-3</w:delText>
        </w:r>
        <w:r w:rsidRPr="00135EF3" w:rsidDel="001111A8">
          <w:rPr>
            <w:b/>
            <w:noProof/>
          </w:rPr>
          <w:delText xml:space="preserve">0 – </w:delText>
        </w:r>
        <w:r w:rsidDel="001111A8">
          <w:rPr>
            <w:b/>
            <w:noProof/>
          </w:rPr>
          <w:delText xml:space="preserve"> </w:delText>
        </w:r>
        <w:r w:rsidDel="001111A8">
          <w:rPr>
            <w:noProof/>
          </w:rPr>
          <w:delText xml:space="preserve">In L2 mode of operation the cluster shall be identified by a unique Mac-address and vlan. </w:delText>
        </w:r>
      </w:del>
    </w:p>
    <w:p w:rsidR="00855336" w:rsidDel="001111A8" w:rsidRDefault="00855336" w:rsidP="00855336">
      <w:pPr>
        <w:rPr>
          <w:del w:id="1595" w:author="VOYER Raphael" w:date="2021-06-16T11:14:00Z"/>
        </w:rPr>
      </w:pPr>
      <w:smartTag w:uri="urn:schemas-microsoft-com:office:smarttags" w:element="stockticker">
        <w:del w:id="1596" w:author="VOYER Raphael" w:date="2021-06-16T11:14:00Z">
          <w:r w:rsidDel="001111A8">
            <w:rPr>
              <w:b/>
              <w:noProof/>
            </w:rPr>
            <w:delText>AOS</w:delText>
          </w:r>
        </w:del>
      </w:smartTag>
      <w:del w:id="1597" w:author="VOYER Raphael" w:date="2021-06-16T11:14:00Z">
        <w:r w:rsidDel="001111A8">
          <w:rPr>
            <w:b/>
            <w:noProof/>
          </w:rPr>
          <w:delText>-HAVLAN-</w:delText>
        </w:r>
        <w:smartTag w:uri="urn:schemas-microsoft-com:office:smarttags" w:element="stockticker">
          <w:r w:rsidDel="001111A8">
            <w:rPr>
              <w:b/>
              <w:noProof/>
            </w:rPr>
            <w:delText>FUNC</w:delText>
          </w:r>
        </w:smartTag>
        <w:r w:rsidRPr="00135EF3" w:rsidDel="001111A8">
          <w:rPr>
            <w:b/>
            <w:noProof/>
          </w:rPr>
          <w:delText>-30</w:delText>
        </w:r>
        <w:r w:rsidDel="001111A8">
          <w:rPr>
            <w:b/>
            <w:noProof/>
          </w:rPr>
          <w:delText>.1</w:delText>
        </w:r>
        <w:r w:rsidRPr="00135EF3" w:rsidDel="001111A8">
          <w:rPr>
            <w:b/>
            <w:noProof/>
          </w:rPr>
          <w:delText xml:space="preserve"> –</w:delText>
        </w:r>
        <w:r w:rsidDel="001111A8">
          <w:rPr>
            <w:b/>
            <w:noProof/>
          </w:rPr>
          <w:delText xml:space="preserve"> </w:delText>
        </w:r>
        <w:r w:rsidDel="001111A8">
          <w:rPr>
            <w:noProof/>
          </w:rPr>
          <w:delText>In</w:delText>
        </w:r>
        <w:r w:rsidDel="001111A8">
          <w:rPr>
            <w:b/>
            <w:noProof/>
          </w:rPr>
          <w:delText xml:space="preserve"> </w:delText>
        </w:r>
        <w:r w:rsidDel="001111A8">
          <w:rPr>
            <w:noProof/>
          </w:rPr>
          <w:delText xml:space="preserve">L2 mode frames </w:delText>
        </w:r>
        <w:r w:rsidDel="001111A8">
          <w:delText xml:space="preserve">destined to the cluster </w:delText>
        </w:r>
        <w:smartTag w:uri="urn:schemas-microsoft-com:office:smarttags" w:element="stockticker">
          <w:r w:rsidDel="001111A8">
            <w:delText>MAC</w:delText>
          </w:r>
        </w:smartTag>
        <w:r w:rsidDel="001111A8">
          <w:delText xml:space="preserve"> address are to be flooded on configured set of interfaces. </w:delText>
        </w:r>
      </w:del>
    </w:p>
    <w:p w:rsidR="00855336" w:rsidRPr="00135EF3" w:rsidDel="001111A8" w:rsidRDefault="00855336" w:rsidP="00855336">
      <w:pPr>
        <w:rPr>
          <w:del w:id="1598" w:author="VOYER Raphael" w:date="2021-06-16T11:14:00Z"/>
        </w:rPr>
      </w:pPr>
    </w:p>
    <w:p w:rsidR="00855336" w:rsidDel="001111A8" w:rsidRDefault="00855336" w:rsidP="00855336">
      <w:pPr>
        <w:pStyle w:val="Corpsdetexte"/>
        <w:rPr>
          <w:del w:id="1599" w:author="VOYER Raphael" w:date="2021-06-16T11:14:00Z"/>
          <w:noProof/>
        </w:rPr>
      </w:pPr>
      <w:smartTag w:uri="urn:schemas-microsoft-com:office:smarttags" w:element="stockticker">
        <w:del w:id="1600" w:author="VOYER Raphael" w:date="2021-06-16T11:14:00Z">
          <w:r w:rsidDel="001111A8">
            <w:rPr>
              <w:b/>
              <w:noProof/>
            </w:rPr>
            <w:delText>AOS</w:delText>
          </w:r>
        </w:del>
      </w:smartTag>
      <w:del w:id="1601"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-30.2</w:delText>
        </w:r>
        <w:r w:rsidRPr="00135EF3" w:rsidDel="001111A8">
          <w:rPr>
            <w:b/>
            <w:noProof/>
          </w:rPr>
          <w:delText xml:space="preserve"> – </w:delText>
        </w:r>
        <w:r w:rsidDel="001111A8">
          <w:rPr>
            <w:noProof/>
          </w:rPr>
          <w:delText>In L2 mode the ingress interface and the target interfaces shall be</w:delText>
        </w:r>
      </w:del>
    </w:p>
    <w:p w:rsidR="00855336" w:rsidRPr="00135EF3" w:rsidDel="001111A8" w:rsidRDefault="00855336" w:rsidP="00855336">
      <w:pPr>
        <w:pStyle w:val="Corpsdetexte"/>
        <w:rPr>
          <w:del w:id="1602" w:author="VOYER Raphael" w:date="2021-06-16T11:14:00Z"/>
          <w:noProof/>
        </w:rPr>
      </w:pPr>
      <w:del w:id="1603" w:author="VOYER Raphael" w:date="2021-06-16T11:14:00Z">
        <w:r w:rsidDel="001111A8">
          <w:rPr>
            <w:noProof/>
          </w:rPr>
          <w:delText>in the same vlan</w:delText>
        </w:r>
        <w:r w:rsidRPr="00135EF3" w:rsidDel="001111A8">
          <w:rPr>
            <w:noProof/>
          </w:rPr>
          <w:delText>.</w:delText>
        </w:r>
      </w:del>
    </w:p>
    <w:p w:rsidR="00855336" w:rsidDel="001111A8" w:rsidRDefault="00174285" w:rsidP="00855336">
      <w:pPr>
        <w:pStyle w:val="Corpsdetexte"/>
        <w:rPr>
          <w:del w:id="1604" w:author="VOYER Raphael" w:date="2021-06-16T11:14:00Z"/>
        </w:rPr>
      </w:pPr>
      <w:smartTag w:uri="urn:schemas-microsoft-com:office:smarttags" w:element="stockticker">
        <w:del w:id="1605" w:author="VOYER Raphael" w:date="2021-06-16T11:14:00Z">
          <w:r w:rsidDel="001111A8">
            <w:rPr>
              <w:b/>
              <w:noProof/>
            </w:rPr>
            <w:delText>AOS</w:delText>
          </w:r>
        </w:del>
      </w:smartTag>
      <w:del w:id="1606"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-30.3</w:delText>
        </w:r>
        <w:r w:rsidR="00855336" w:rsidDel="001111A8">
          <w:rPr>
            <w:b/>
            <w:noProof/>
          </w:rPr>
          <w:delText xml:space="preserve"> - </w:delText>
        </w:r>
        <w:r w:rsidR="00855336" w:rsidDel="001111A8">
          <w:delText xml:space="preserve">Support of L2 cluster with unicast mac and </w:delText>
        </w:r>
        <w:r w:rsidR="00207AFA" w:rsidDel="001111A8">
          <w:delText>flooding</w:delText>
        </w:r>
        <w:r w:rsidR="00855336" w:rsidDel="001111A8">
          <w:delText>.</w:delText>
        </w:r>
      </w:del>
    </w:p>
    <w:p w:rsidR="00207AFA" w:rsidDel="001111A8" w:rsidRDefault="00207AFA" w:rsidP="00855336">
      <w:pPr>
        <w:pStyle w:val="Corpsdetexte"/>
        <w:rPr>
          <w:del w:id="1607" w:author="VOYER Raphael" w:date="2021-06-16T11:14:00Z"/>
          <w:noProof/>
        </w:rPr>
      </w:pPr>
      <w:smartTag w:uri="urn:schemas-microsoft-com:office:smarttags" w:element="stockticker">
        <w:del w:id="1608" w:author="VOYER Raphael" w:date="2021-06-16T11:14:00Z">
          <w:r w:rsidDel="001111A8">
            <w:rPr>
              <w:b/>
              <w:noProof/>
            </w:rPr>
            <w:delText>AOS</w:delText>
          </w:r>
        </w:del>
      </w:smartTag>
      <w:del w:id="1609"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 xml:space="preserve">-30.4 - </w:delText>
        </w:r>
        <w:r w:rsidDel="001111A8">
          <w:delText>Support of L2 cluster with unicast mac and explicit port list.</w:delText>
        </w:r>
      </w:del>
    </w:p>
    <w:p w:rsidR="00855336" w:rsidDel="001111A8" w:rsidRDefault="00855336" w:rsidP="00855336">
      <w:pPr>
        <w:pStyle w:val="Corpsdetexte"/>
        <w:rPr>
          <w:del w:id="1610" w:author="VOYER Raphael" w:date="2021-06-16T11:14:00Z"/>
          <w:b/>
          <w:noProof/>
        </w:rPr>
      </w:pPr>
      <w:smartTag w:uri="urn:schemas-microsoft-com:office:smarttags" w:element="stockticker">
        <w:del w:id="1611" w:author="VOYER Raphael" w:date="2021-06-16T11:14:00Z">
          <w:r w:rsidDel="001111A8">
            <w:rPr>
              <w:b/>
              <w:noProof/>
            </w:rPr>
            <w:delText>AOS</w:delText>
          </w:r>
        </w:del>
      </w:smartTag>
      <w:del w:id="1612" w:author="VOYER Raphael" w:date="2021-06-16T11:14:00Z">
        <w:r w:rsidDel="001111A8">
          <w:rPr>
            <w:b/>
            <w:noProof/>
          </w:rPr>
          <w:delText>-HAVLAN-</w:delText>
        </w:r>
        <w:smartTag w:uri="urn:schemas-microsoft-com:office:smarttags" w:element="stockticker">
          <w:r w:rsidDel="001111A8">
            <w:rPr>
              <w:b/>
              <w:noProof/>
            </w:rPr>
            <w:delText>FUNC</w:delText>
          </w:r>
        </w:smartTag>
        <w:r w:rsidR="00174285" w:rsidDel="001111A8">
          <w:rPr>
            <w:b/>
            <w:noProof/>
          </w:rPr>
          <w:delText>-30.</w:delText>
        </w:r>
        <w:r w:rsidR="00207AFA" w:rsidDel="001111A8">
          <w:rPr>
            <w:b/>
            <w:noProof/>
          </w:rPr>
          <w:delText>5</w:delText>
        </w:r>
        <w:r w:rsidDel="001111A8">
          <w:rPr>
            <w:b/>
            <w:noProof/>
          </w:rPr>
          <w:delText xml:space="preserve"> - </w:delText>
        </w:r>
        <w:r w:rsidDel="001111A8">
          <w:delText>Support of L2 cluster with L2 multicast mac and explicit port list.</w:delText>
        </w:r>
        <w:r w:rsidDel="001111A8">
          <w:rPr>
            <w:b/>
            <w:noProof/>
          </w:rPr>
          <w:delText xml:space="preserve"> </w:delText>
        </w:r>
      </w:del>
    </w:p>
    <w:p w:rsidR="00855336" w:rsidRPr="00135EF3" w:rsidDel="001111A8" w:rsidRDefault="00855336" w:rsidP="00855336">
      <w:pPr>
        <w:pStyle w:val="Corpsdetexte"/>
        <w:rPr>
          <w:del w:id="1613" w:author="VOYER Raphael" w:date="2021-06-16T11:14:00Z"/>
          <w:noProof/>
        </w:rPr>
      </w:pPr>
      <w:smartTag w:uri="urn:schemas-microsoft-com:office:smarttags" w:element="stockticker">
        <w:del w:id="1614" w:author="VOYER Raphael" w:date="2021-06-16T11:14:00Z">
          <w:r w:rsidDel="001111A8">
            <w:rPr>
              <w:b/>
              <w:noProof/>
            </w:rPr>
            <w:delText>AOS</w:delText>
          </w:r>
        </w:del>
      </w:smartTag>
      <w:del w:id="1615" w:author="VOYER Raphael" w:date="2021-06-16T11:14:00Z">
        <w:r w:rsidDel="001111A8">
          <w:rPr>
            <w:b/>
            <w:noProof/>
          </w:rPr>
          <w:delText>-HAVLAN-</w:delText>
        </w:r>
        <w:smartTag w:uri="urn:schemas-microsoft-com:office:smarttags" w:element="stockticker">
          <w:r w:rsidDel="001111A8">
            <w:rPr>
              <w:b/>
              <w:noProof/>
            </w:rPr>
            <w:delText>FUNC</w:delText>
          </w:r>
        </w:smartTag>
        <w:r w:rsidR="00174285" w:rsidDel="001111A8">
          <w:rPr>
            <w:b/>
            <w:noProof/>
          </w:rPr>
          <w:delText>-30.5</w:delText>
        </w:r>
        <w:r w:rsidDel="001111A8">
          <w:rPr>
            <w:b/>
            <w:noProof/>
          </w:rPr>
          <w:delText xml:space="preserve"> - </w:delText>
        </w:r>
        <w:r w:rsidDel="001111A8">
          <w:delText>Support of L2 cluster with IP multicast mac and explicit port list.</w:delText>
        </w:r>
      </w:del>
    </w:p>
    <w:p w:rsidR="00855336" w:rsidRPr="007111E7" w:rsidDel="001111A8" w:rsidRDefault="00855336" w:rsidP="00855336">
      <w:pPr>
        <w:pStyle w:val="Corpsdetexte"/>
        <w:rPr>
          <w:del w:id="1616" w:author="VOYER Raphael" w:date="2021-06-16T11:14:00Z"/>
          <w:noProof/>
        </w:rPr>
      </w:pPr>
      <w:smartTag w:uri="urn:schemas-microsoft-com:office:smarttags" w:element="stockticker">
        <w:del w:id="1617" w:author="VOYER Raphael" w:date="2021-06-16T11:14:00Z">
          <w:r w:rsidDel="001111A8">
            <w:rPr>
              <w:b/>
              <w:noProof/>
            </w:rPr>
            <w:delText>AOS</w:delText>
          </w:r>
        </w:del>
      </w:smartTag>
      <w:del w:id="1618"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-4</w:delText>
        </w:r>
        <w:r w:rsidRPr="00135EF3" w:rsidDel="001111A8">
          <w:rPr>
            <w:b/>
            <w:noProof/>
          </w:rPr>
          <w:delText xml:space="preserve">0 – </w:delText>
        </w:r>
        <w:r w:rsidDel="001111A8">
          <w:rPr>
            <w:b/>
            <w:noProof/>
          </w:rPr>
          <w:delText xml:space="preserve"> </w:delText>
        </w:r>
        <w:r w:rsidDel="001111A8">
          <w:rPr>
            <w:noProof/>
          </w:rPr>
          <w:delText>In L3 mode of operation the cluster shall be identified by a unique IP Address. (unicast)</w:delText>
        </w:r>
      </w:del>
    </w:p>
    <w:p w:rsidR="00855336" w:rsidDel="001111A8" w:rsidRDefault="00855336" w:rsidP="00855336">
      <w:pPr>
        <w:rPr>
          <w:del w:id="1619" w:author="VOYER Raphael" w:date="2021-06-16T11:14:00Z"/>
        </w:rPr>
      </w:pPr>
      <w:smartTag w:uri="urn:schemas-microsoft-com:office:smarttags" w:element="stockticker">
        <w:del w:id="1620" w:author="VOYER Raphael" w:date="2021-06-16T11:14:00Z">
          <w:r w:rsidDel="001111A8">
            <w:rPr>
              <w:b/>
              <w:noProof/>
            </w:rPr>
            <w:delText>AOS</w:delText>
          </w:r>
        </w:del>
      </w:smartTag>
      <w:del w:id="1621"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-4</w:delText>
        </w:r>
        <w:r w:rsidRPr="00135EF3" w:rsidDel="001111A8">
          <w:rPr>
            <w:b/>
            <w:noProof/>
          </w:rPr>
          <w:delText>0</w:delText>
        </w:r>
        <w:r w:rsidDel="001111A8">
          <w:rPr>
            <w:b/>
            <w:noProof/>
          </w:rPr>
          <w:delText>.1</w:delText>
        </w:r>
        <w:r w:rsidRPr="00135EF3" w:rsidDel="001111A8">
          <w:rPr>
            <w:b/>
            <w:noProof/>
          </w:rPr>
          <w:delText xml:space="preserve"> –</w:delText>
        </w:r>
        <w:r w:rsidDel="001111A8">
          <w:rPr>
            <w:b/>
            <w:noProof/>
          </w:rPr>
          <w:delText xml:space="preserve"> </w:delText>
        </w:r>
        <w:r w:rsidDel="001111A8">
          <w:rPr>
            <w:noProof/>
          </w:rPr>
          <w:delText>In</w:delText>
        </w:r>
        <w:r w:rsidDel="001111A8">
          <w:rPr>
            <w:b/>
            <w:noProof/>
          </w:rPr>
          <w:delText xml:space="preserve"> </w:delText>
        </w:r>
        <w:r w:rsidDel="001111A8">
          <w:rPr>
            <w:noProof/>
          </w:rPr>
          <w:delText xml:space="preserve">L3 mode frames </w:delText>
        </w:r>
        <w:r w:rsidDel="001111A8">
          <w:delText xml:space="preserve">destined to the cluster IP address are to be routed and then flooded on all/configured set of interfaces. </w:delText>
        </w:r>
      </w:del>
    </w:p>
    <w:p w:rsidR="00855336" w:rsidRPr="00135EF3" w:rsidDel="001111A8" w:rsidRDefault="00855336" w:rsidP="00855336">
      <w:pPr>
        <w:rPr>
          <w:del w:id="1622" w:author="VOYER Raphael" w:date="2021-06-16T11:14:00Z"/>
        </w:rPr>
      </w:pPr>
    </w:p>
    <w:p w:rsidR="00855336" w:rsidDel="001111A8" w:rsidRDefault="00855336" w:rsidP="00855336">
      <w:pPr>
        <w:pStyle w:val="Corpsdetexte"/>
        <w:rPr>
          <w:del w:id="1623" w:author="VOYER Raphael" w:date="2021-06-16T11:14:00Z"/>
          <w:noProof/>
        </w:rPr>
      </w:pPr>
      <w:smartTag w:uri="urn:schemas-microsoft-com:office:smarttags" w:element="stockticker">
        <w:del w:id="1624" w:author="VOYER Raphael" w:date="2021-06-16T11:14:00Z">
          <w:r w:rsidDel="001111A8">
            <w:rPr>
              <w:b/>
              <w:noProof/>
            </w:rPr>
            <w:delText>AOS</w:delText>
          </w:r>
        </w:del>
      </w:smartTag>
      <w:del w:id="1625"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-40.2</w:delText>
        </w:r>
        <w:r w:rsidRPr="00135EF3" w:rsidDel="001111A8">
          <w:rPr>
            <w:b/>
            <w:noProof/>
          </w:rPr>
          <w:delText xml:space="preserve"> – </w:delText>
        </w:r>
        <w:r w:rsidDel="001111A8">
          <w:rPr>
            <w:noProof/>
          </w:rPr>
          <w:delText>In L3 mode the ingress interface and the target interfaces can be</w:delText>
        </w:r>
      </w:del>
    </w:p>
    <w:p w:rsidR="00855336" w:rsidDel="001111A8" w:rsidRDefault="00855336" w:rsidP="00855336">
      <w:pPr>
        <w:pStyle w:val="Corpsdetexte"/>
        <w:rPr>
          <w:del w:id="1626" w:author="VOYER Raphael" w:date="2021-06-16T11:14:00Z"/>
          <w:noProof/>
        </w:rPr>
      </w:pPr>
      <w:del w:id="1627" w:author="VOYER Raphael" w:date="2021-06-16T11:14:00Z">
        <w:r w:rsidDel="001111A8">
          <w:rPr>
            <w:noProof/>
          </w:rPr>
          <w:delText>in different vlans</w:delText>
        </w:r>
        <w:r w:rsidRPr="00135EF3" w:rsidDel="001111A8">
          <w:rPr>
            <w:noProof/>
          </w:rPr>
          <w:delText>.</w:delText>
        </w:r>
        <w:r w:rsidR="00615D32" w:rsidDel="001111A8">
          <w:rPr>
            <w:noProof/>
          </w:rPr>
          <w:delText xml:space="preserve"> (All the egress interfaces shall be in same vlan as the vlan on which</w:delText>
        </w:r>
      </w:del>
    </w:p>
    <w:p w:rsidR="00615D32" w:rsidRPr="00135EF3" w:rsidDel="001111A8" w:rsidRDefault="00615D32" w:rsidP="00855336">
      <w:pPr>
        <w:pStyle w:val="Corpsdetexte"/>
        <w:rPr>
          <w:del w:id="1628" w:author="VOYER Raphael" w:date="2021-06-16T11:14:00Z"/>
          <w:noProof/>
        </w:rPr>
      </w:pPr>
      <w:del w:id="1629" w:author="VOYER Raphael" w:date="2021-06-16T11:14:00Z">
        <w:r w:rsidDel="001111A8">
          <w:rPr>
            <w:noProof/>
          </w:rPr>
          <w:delText>the cluster ip interface exists).</w:delText>
        </w:r>
      </w:del>
    </w:p>
    <w:p w:rsidR="00855336" w:rsidDel="001111A8" w:rsidRDefault="00855336" w:rsidP="00855336">
      <w:pPr>
        <w:pStyle w:val="Corpsdetexte"/>
        <w:rPr>
          <w:del w:id="1630" w:author="VOYER Raphael" w:date="2021-06-16T11:14:00Z"/>
        </w:rPr>
      </w:pPr>
      <w:smartTag w:uri="urn:schemas-microsoft-com:office:smarttags" w:element="stockticker">
        <w:del w:id="1631" w:author="VOYER Raphael" w:date="2021-06-16T11:14:00Z">
          <w:r w:rsidDel="001111A8">
            <w:rPr>
              <w:b/>
              <w:noProof/>
            </w:rPr>
            <w:delText>AOS</w:delText>
          </w:r>
        </w:del>
      </w:smartTag>
      <w:del w:id="1632"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-40.3</w:delText>
        </w:r>
        <w:r w:rsidRPr="00135EF3" w:rsidDel="001111A8">
          <w:rPr>
            <w:b/>
            <w:noProof/>
          </w:rPr>
          <w:delText xml:space="preserve"> – </w:delText>
        </w:r>
        <w:r w:rsidDel="001111A8">
          <w:rPr>
            <w:noProof/>
          </w:rPr>
          <w:delText xml:space="preserve">Support of </w:delText>
        </w:r>
        <w:r w:rsidDel="001111A8">
          <w:delText>L3 cluster with unicast mac and flooding</w:delText>
        </w:r>
      </w:del>
    </w:p>
    <w:p w:rsidR="00855336" w:rsidDel="001111A8" w:rsidRDefault="00855336" w:rsidP="00855336">
      <w:pPr>
        <w:pStyle w:val="Corpsdetexte"/>
        <w:rPr>
          <w:del w:id="1633" w:author="VOYER Raphael" w:date="2021-06-16T11:14:00Z"/>
        </w:rPr>
      </w:pPr>
      <w:smartTag w:uri="urn:schemas-microsoft-com:office:smarttags" w:element="stockticker">
        <w:del w:id="1634" w:author="VOYER Raphael" w:date="2021-06-16T11:14:00Z">
          <w:r w:rsidDel="001111A8">
            <w:rPr>
              <w:b/>
              <w:noProof/>
            </w:rPr>
            <w:delText>AOS</w:delText>
          </w:r>
        </w:del>
      </w:smartTag>
      <w:del w:id="1635"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-40.4</w:delText>
        </w:r>
        <w:r w:rsidRPr="00135EF3" w:rsidDel="001111A8">
          <w:rPr>
            <w:b/>
            <w:noProof/>
          </w:rPr>
          <w:delText xml:space="preserve"> – </w:delText>
        </w:r>
        <w:r w:rsidDel="001111A8">
          <w:rPr>
            <w:noProof/>
          </w:rPr>
          <w:delText xml:space="preserve">Support of </w:delText>
        </w:r>
        <w:r w:rsidDel="001111A8">
          <w:delText>L3 cluster with unicast mac and explicit port list.</w:delText>
        </w:r>
      </w:del>
    </w:p>
    <w:p w:rsidR="00855336" w:rsidDel="001111A8" w:rsidRDefault="00855336" w:rsidP="00855336">
      <w:pPr>
        <w:jc w:val="left"/>
        <w:rPr>
          <w:del w:id="1636" w:author="VOYER Raphael" w:date="2021-06-16T11:14:00Z"/>
        </w:rPr>
      </w:pPr>
      <w:smartTag w:uri="urn:schemas-microsoft-com:office:smarttags" w:element="stockticker">
        <w:del w:id="1637" w:author="VOYER Raphael" w:date="2021-06-16T11:14:00Z">
          <w:r w:rsidDel="001111A8">
            <w:rPr>
              <w:b/>
              <w:noProof/>
            </w:rPr>
            <w:delText>AOS</w:delText>
          </w:r>
        </w:del>
      </w:smartTag>
      <w:del w:id="1638"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-40.5</w:delText>
        </w:r>
        <w:r w:rsidRPr="00135EF3" w:rsidDel="001111A8">
          <w:rPr>
            <w:b/>
            <w:noProof/>
          </w:rPr>
          <w:delText xml:space="preserve"> – </w:delText>
        </w:r>
        <w:r w:rsidDel="001111A8">
          <w:rPr>
            <w:noProof/>
          </w:rPr>
          <w:delText xml:space="preserve">Support of </w:delText>
        </w:r>
        <w:r w:rsidDel="001111A8">
          <w:delText>L3 cluster with L2 multicast mac and flooding.</w:delText>
        </w:r>
      </w:del>
    </w:p>
    <w:p w:rsidR="00855336" w:rsidDel="001111A8" w:rsidRDefault="00855336" w:rsidP="00855336">
      <w:pPr>
        <w:jc w:val="left"/>
        <w:rPr>
          <w:del w:id="1639" w:author="VOYER Raphael" w:date="2021-06-16T11:14:00Z"/>
        </w:rPr>
      </w:pPr>
    </w:p>
    <w:p w:rsidR="00855336" w:rsidDel="001111A8" w:rsidRDefault="00855336" w:rsidP="00855336">
      <w:pPr>
        <w:pStyle w:val="Corpsdetexte"/>
        <w:rPr>
          <w:del w:id="1640" w:author="VOYER Raphael" w:date="2021-06-16T11:14:00Z"/>
          <w:noProof/>
        </w:rPr>
      </w:pPr>
      <w:smartTag w:uri="urn:schemas-microsoft-com:office:smarttags" w:element="stockticker">
        <w:del w:id="1641" w:author="VOYER Raphael" w:date="2021-06-16T11:14:00Z">
          <w:r w:rsidDel="001111A8">
            <w:rPr>
              <w:b/>
              <w:noProof/>
            </w:rPr>
            <w:delText>AOS</w:delText>
          </w:r>
        </w:del>
      </w:smartTag>
      <w:del w:id="1642"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-40.6</w:delText>
        </w:r>
        <w:r w:rsidRPr="00135EF3" w:rsidDel="001111A8">
          <w:rPr>
            <w:b/>
            <w:noProof/>
          </w:rPr>
          <w:delText xml:space="preserve"> – </w:delText>
        </w:r>
        <w:r w:rsidDel="001111A8">
          <w:rPr>
            <w:noProof/>
          </w:rPr>
          <w:delText xml:space="preserve">Support of </w:delText>
        </w:r>
        <w:r w:rsidDel="001111A8">
          <w:delText>L3 cluster with L2 multicast mac and explicit port list.</w:delText>
        </w:r>
      </w:del>
    </w:p>
    <w:p w:rsidR="00855336" w:rsidDel="001111A8" w:rsidRDefault="00855336" w:rsidP="00855336">
      <w:pPr>
        <w:pStyle w:val="Corpsdetexte"/>
        <w:rPr>
          <w:del w:id="1643" w:author="VOYER Raphael" w:date="2021-06-16T11:14:00Z"/>
          <w:noProof/>
        </w:rPr>
      </w:pPr>
      <w:smartTag w:uri="urn:schemas-microsoft-com:office:smarttags" w:element="stockticker">
        <w:del w:id="1644" w:author="VOYER Raphael" w:date="2021-06-16T11:14:00Z">
          <w:r w:rsidDel="001111A8">
            <w:rPr>
              <w:b/>
              <w:noProof/>
            </w:rPr>
            <w:delText>AOS</w:delText>
          </w:r>
        </w:del>
      </w:smartTag>
      <w:del w:id="1645"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-40.7</w:delText>
        </w:r>
        <w:r w:rsidRPr="00135EF3" w:rsidDel="001111A8">
          <w:rPr>
            <w:b/>
            <w:noProof/>
          </w:rPr>
          <w:delText xml:space="preserve"> – </w:delText>
        </w:r>
        <w:r w:rsidDel="001111A8">
          <w:rPr>
            <w:noProof/>
          </w:rPr>
          <w:delText xml:space="preserve">Support of </w:delText>
        </w:r>
        <w:r w:rsidDel="001111A8">
          <w:delText>L3 cluster with IP multicast mac and flooding.</w:delText>
        </w:r>
      </w:del>
    </w:p>
    <w:p w:rsidR="00855336" w:rsidDel="001111A8" w:rsidRDefault="00855336" w:rsidP="00855336">
      <w:pPr>
        <w:pStyle w:val="Corpsdetexte"/>
        <w:rPr>
          <w:del w:id="1646" w:author="VOYER Raphael" w:date="2021-06-16T11:14:00Z"/>
          <w:noProof/>
        </w:rPr>
      </w:pPr>
      <w:smartTag w:uri="urn:schemas-microsoft-com:office:smarttags" w:element="stockticker">
        <w:del w:id="1647" w:author="VOYER Raphael" w:date="2021-06-16T11:14:00Z">
          <w:r w:rsidDel="001111A8">
            <w:rPr>
              <w:b/>
              <w:noProof/>
            </w:rPr>
            <w:delText>AOS</w:delText>
          </w:r>
        </w:del>
      </w:smartTag>
      <w:del w:id="1648"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-40.8</w:delText>
        </w:r>
        <w:r w:rsidRPr="00135EF3" w:rsidDel="001111A8">
          <w:rPr>
            <w:b/>
            <w:noProof/>
          </w:rPr>
          <w:delText xml:space="preserve"> – </w:delText>
        </w:r>
        <w:r w:rsidDel="001111A8">
          <w:rPr>
            <w:noProof/>
          </w:rPr>
          <w:delText xml:space="preserve">Support of </w:delText>
        </w:r>
        <w:r w:rsidDel="001111A8">
          <w:delText>L3 cluster with IP multicast mac and explicit port list.</w:delText>
        </w:r>
      </w:del>
    </w:p>
    <w:p w:rsidR="00855336" w:rsidDel="001111A8" w:rsidRDefault="00855336" w:rsidP="00855336">
      <w:pPr>
        <w:pStyle w:val="Corpsdetexte"/>
        <w:rPr>
          <w:del w:id="1649" w:author="VOYER Raphael" w:date="2021-06-16T11:14:00Z"/>
        </w:rPr>
      </w:pPr>
      <w:smartTag w:uri="urn:schemas-microsoft-com:office:smarttags" w:element="stockticker">
        <w:del w:id="1650" w:author="VOYER Raphael" w:date="2021-06-16T11:14:00Z">
          <w:r w:rsidDel="001111A8">
            <w:rPr>
              <w:b/>
              <w:noProof/>
            </w:rPr>
            <w:delText>AOS</w:delText>
          </w:r>
        </w:del>
      </w:smartTag>
      <w:del w:id="1651"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-40.8</w:delText>
        </w:r>
        <w:r w:rsidRPr="00135EF3" w:rsidDel="001111A8">
          <w:rPr>
            <w:b/>
            <w:noProof/>
          </w:rPr>
          <w:delText xml:space="preserve"> – </w:delText>
        </w:r>
        <w:r w:rsidDel="001111A8">
          <w:rPr>
            <w:noProof/>
          </w:rPr>
          <w:delText xml:space="preserve">Support of </w:delText>
        </w:r>
        <w:r w:rsidDel="001111A8">
          <w:delText xml:space="preserve">L3 cluster with IP multicast and dynamic port list </w:delText>
        </w:r>
      </w:del>
    </w:p>
    <w:p w:rsidR="00855336" w:rsidDel="001111A8" w:rsidRDefault="00855336" w:rsidP="00855336">
      <w:pPr>
        <w:pStyle w:val="Corpsdetexte"/>
        <w:rPr>
          <w:del w:id="1652" w:author="VOYER Raphael" w:date="2021-06-16T11:14:00Z"/>
        </w:rPr>
      </w:pPr>
      <w:del w:id="1653" w:author="VOYER Raphael" w:date="2021-06-16T11:14:00Z">
        <w:r w:rsidDel="001111A8">
          <w:delText xml:space="preserve">obtained from IGMP. </w:delText>
        </w:r>
      </w:del>
    </w:p>
    <w:p w:rsidR="00855336" w:rsidDel="001111A8" w:rsidRDefault="00855336" w:rsidP="00855336">
      <w:pPr>
        <w:pStyle w:val="Corpsdetexte"/>
        <w:rPr>
          <w:del w:id="1654" w:author="VOYER Raphael" w:date="2021-06-16T11:14:00Z"/>
        </w:rPr>
      </w:pPr>
      <w:smartTag w:uri="urn:schemas-microsoft-com:office:smarttags" w:element="stockticker">
        <w:del w:id="1655" w:author="VOYER Raphael" w:date="2021-06-16T11:14:00Z">
          <w:r w:rsidDel="001111A8">
            <w:rPr>
              <w:b/>
              <w:noProof/>
            </w:rPr>
            <w:delText>AOS</w:delText>
          </w:r>
        </w:del>
      </w:smartTag>
      <w:del w:id="1656"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-40.8</w:delText>
        </w:r>
        <w:r w:rsidRPr="00135EF3" w:rsidDel="001111A8">
          <w:rPr>
            <w:b/>
            <w:noProof/>
          </w:rPr>
          <w:delText xml:space="preserve"> – </w:delText>
        </w:r>
        <w:r w:rsidDel="001111A8">
          <w:rPr>
            <w:noProof/>
          </w:rPr>
          <w:delText xml:space="preserve">Support of </w:delText>
        </w:r>
        <w:r w:rsidDel="001111A8">
          <w:delText xml:space="preserve">L3 cluster with dynamic </w:delText>
        </w:r>
        <w:smartTag w:uri="urn:schemas-microsoft-com:office:smarttags" w:element="stockticker">
          <w:r w:rsidDel="001111A8">
            <w:delText>MAC</w:delText>
          </w:r>
        </w:smartTag>
        <w:r w:rsidDel="001111A8">
          <w:delText xml:space="preserve"> learning from ARP.</w:delText>
        </w:r>
      </w:del>
    </w:p>
    <w:p w:rsidR="00E94F76" w:rsidDel="001111A8" w:rsidRDefault="00E94F76" w:rsidP="00E94F76">
      <w:pPr>
        <w:pStyle w:val="Corpsdetexte"/>
        <w:rPr>
          <w:del w:id="1657" w:author="VOYER Raphael" w:date="2021-06-16T11:14:00Z"/>
          <w:noProof/>
        </w:rPr>
      </w:pPr>
      <w:smartTag w:uri="urn:schemas-microsoft-com:office:smarttags" w:element="stockticker">
        <w:del w:id="1658" w:author="VOYER Raphael" w:date="2021-06-16T11:14:00Z">
          <w:r w:rsidDel="001111A8">
            <w:rPr>
              <w:b/>
              <w:noProof/>
            </w:rPr>
            <w:delText>AOS</w:delText>
          </w:r>
        </w:del>
      </w:smartTag>
      <w:del w:id="1659"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 xml:space="preserve">-40.9 – </w:delText>
        </w:r>
        <w:r w:rsidRPr="00820099" w:rsidDel="001111A8">
          <w:rPr>
            <w:noProof/>
          </w:rPr>
          <w:delText>Support for loopback functionalit</w:delText>
        </w:r>
        <w:r w:rsidDel="001111A8">
          <w:rPr>
            <w:noProof/>
          </w:rPr>
          <w:delText>y in rushmore platform. This requirement shall be supported form release</w:delText>
        </w:r>
        <w:r w:rsidR="00356FC8" w:rsidDel="001111A8">
          <w:rPr>
            <w:noProof/>
          </w:rPr>
          <w:delText>s</w:delText>
        </w:r>
        <w:r w:rsidDel="001111A8">
          <w:rPr>
            <w:noProof/>
          </w:rPr>
          <w:delText xml:space="preserve"> 734R01 </w:delText>
        </w:r>
        <w:r w:rsidR="00356FC8" w:rsidDel="001111A8">
          <w:rPr>
            <w:noProof/>
          </w:rPr>
          <w:delText>and 821R01</w:delText>
        </w:r>
        <w:r w:rsidDel="001111A8">
          <w:rPr>
            <w:noProof/>
          </w:rPr>
          <w:delText>onwards.</w:delText>
        </w:r>
      </w:del>
    </w:p>
    <w:p w:rsidR="007E568C" w:rsidDel="001111A8" w:rsidRDefault="00574004" w:rsidP="00574004">
      <w:pPr>
        <w:pStyle w:val="Corpsdetexte"/>
        <w:rPr>
          <w:del w:id="1660" w:author="VOYER Raphael" w:date="2021-06-16T11:14:00Z"/>
          <w:noProof/>
        </w:rPr>
      </w:pPr>
      <w:smartTag w:uri="urn:schemas-microsoft-com:office:smarttags" w:element="stockticker">
        <w:del w:id="1661" w:author="VOYER Raphael" w:date="2021-06-16T11:14:00Z">
          <w:r w:rsidDel="001111A8">
            <w:rPr>
              <w:b/>
              <w:noProof/>
            </w:rPr>
            <w:delText>AOS</w:delText>
          </w:r>
        </w:del>
      </w:smartTag>
      <w:del w:id="1662" w:author="VOYER Raphael" w:date="2021-06-16T11:14:00Z">
        <w:r w:rsidDel="001111A8">
          <w:rPr>
            <w:b/>
            <w:noProof/>
          </w:rPr>
          <w:delText>-HAVLAN-</w:delText>
        </w:r>
        <w:smartTag w:uri="urn:schemas-microsoft-com:office:smarttags" w:element="stockticker">
          <w:r w:rsidDel="001111A8">
            <w:rPr>
              <w:b/>
              <w:noProof/>
            </w:rPr>
            <w:delText>FUNC</w:delText>
          </w:r>
        </w:smartTag>
        <w:r w:rsidDel="001111A8">
          <w:rPr>
            <w:b/>
            <w:noProof/>
          </w:rPr>
          <w:delText xml:space="preserve">-40.10 – </w:delText>
        </w:r>
        <w:r w:rsidRPr="00820099" w:rsidDel="001111A8">
          <w:rPr>
            <w:noProof/>
          </w:rPr>
          <w:delText xml:space="preserve">Support for </w:delText>
        </w:r>
        <w:r w:rsidR="0019041D" w:rsidDel="001111A8">
          <w:rPr>
            <w:noProof/>
          </w:rPr>
          <w:delText>L3 cluster</w:delText>
        </w:r>
        <w:r w:rsidDel="001111A8">
          <w:rPr>
            <w:noProof/>
          </w:rPr>
          <w:delText xml:space="preserve"> </w:delText>
        </w:r>
        <w:r w:rsidR="00CD1247" w:rsidDel="001111A8">
          <w:rPr>
            <w:noProof/>
          </w:rPr>
          <w:delText xml:space="preserve">on </w:delText>
        </w:r>
        <w:r w:rsidR="00E824B3" w:rsidDel="001111A8">
          <w:rPr>
            <w:noProof/>
          </w:rPr>
          <w:delText>VRF</w:delText>
        </w:r>
        <w:r w:rsidR="00CD1247" w:rsidDel="001111A8">
          <w:rPr>
            <w:noProof/>
          </w:rPr>
          <w:delText xml:space="preserve"> </w:delText>
        </w:r>
        <w:r w:rsidDel="001111A8">
          <w:rPr>
            <w:noProof/>
          </w:rPr>
          <w:delText>.</w:delText>
        </w:r>
      </w:del>
    </w:p>
    <w:p w:rsidR="00574004" w:rsidDel="001111A8" w:rsidRDefault="00574004" w:rsidP="00E94F76">
      <w:pPr>
        <w:pStyle w:val="Corpsdetexte"/>
        <w:rPr>
          <w:del w:id="1663" w:author="VOYER Raphael" w:date="2021-06-16T11:14:00Z"/>
          <w:noProof/>
        </w:rPr>
      </w:pPr>
    </w:p>
    <w:p w:rsidR="00E94F76" w:rsidDel="001111A8" w:rsidRDefault="00E94F76" w:rsidP="00855336">
      <w:pPr>
        <w:pStyle w:val="Corpsdetexte"/>
        <w:rPr>
          <w:del w:id="1664" w:author="VOYER Raphael" w:date="2021-06-16T11:14:00Z"/>
          <w:noProof/>
        </w:rPr>
      </w:pPr>
    </w:p>
    <w:p w:rsidR="00855336" w:rsidRPr="00135EF3" w:rsidDel="001111A8" w:rsidRDefault="00855336" w:rsidP="00622755">
      <w:pPr>
        <w:pStyle w:val="Titre3"/>
        <w:numPr>
          <w:ilvl w:val="0"/>
          <w:numId w:val="0"/>
        </w:numPr>
        <w:jc w:val="left"/>
        <w:rPr>
          <w:del w:id="1665" w:author="VOYER Raphael" w:date="2021-06-16T11:14:00Z"/>
          <w:noProof/>
        </w:rPr>
      </w:pPr>
      <w:bookmarkStart w:id="1666" w:name="_Toc195435524"/>
      <w:bookmarkStart w:id="1667" w:name="_Toc214247629"/>
      <w:bookmarkStart w:id="1668" w:name="_Toc381025732"/>
      <w:bookmarkStart w:id="1669" w:name="_Toc424820320"/>
      <w:del w:id="1670" w:author="VOYER Raphael" w:date="2021-06-16T11:14:00Z">
        <w:r w:rsidDel="001111A8">
          <w:rPr>
            <w:noProof/>
          </w:rPr>
          <w:delText xml:space="preserve">3.3.2 </w:delText>
        </w:r>
        <w:r w:rsidRPr="00135EF3" w:rsidDel="001111A8">
          <w:rPr>
            <w:noProof/>
          </w:rPr>
          <w:delText>Restriction Requirements</w:delText>
        </w:r>
        <w:bookmarkEnd w:id="1666"/>
        <w:bookmarkEnd w:id="1667"/>
        <w:bookmarkEnd w:id="1668"/>
        <w:bookmarkEnd w:id="1669"/>
      </w:del>
    </w:p>
    <w:p w:rsidR="00855336" w:rsidRPr="007761A6" w:rsidDel="001111A8" w:rsidRDefault="00B657AC" w:rsidP="00622755">
      <w:pPr>
        <w:pStyle w:val="Corpsdetexte"/>
        <w:outlineLvl w:val="0"/>
        <w:rPr>
          <w:del w:id="1671" w:author="VOYER Raphael" w:date="2021-06-16T11:14:00Z"/>
        </w:rPr>
      </w:pPr>
      <w:bookmarkStart w:id="1672" w:name="_Toc381025733"/>
      <w:bookmarkStart w:id="1673" w:name="_Toc424820321"/>
      <w:del w:id="1674" w:author="VOYER Raphael" w:date="2021-06-16T11:14:00Z">
        <w:r w:rsidRPr="00B657AC" w:rsidDel="001111A8">
          <w:delText>None</w:delText>
        </w:r>
        <w:bookmarkEnd w:id="1672"/>
        <w:bookmarkEnd w:id="1673"/>
      </w:del>
    </w:p>
    <w:p w:rsidR="00855336" w:rsidRPr="00135EF3" w:rsidDel="001111A8" w:rsidRDefault="00855336" w:rsidP="00622755">
      <w:pPr>
        <w:pStyle w:val="Titre2"/>
        <w:rPr>
          <w:del w:id="1675" w:author="VOYER Raphael" w:date="2021-06-16T11:13:00Z"/>
          <w:noProof/>
        </w:rPr>
      </w:pPr>
      <w:bookmarkStart w:id="1676" w:name="_Toc195435525"/>
      <w:bookmarkStart w:id="1677" w:name="_Toc214247630"/>
      <w:bookmarkStart w:id="1678" w:name="_Toc381025734"/>
      <w:bookmarkStart w:id="1679" w:name="_Toc424820322"/>
      <w:del w:id="1680" w:author="VOYER Raphael" w:date="2021-06-16T11:13:00Z">
        <w:r w:rsidRPr="00135EF3" w:rsidDel="001111A8">
          <w:rPr>
            <w:noProof/>
          </w:rPr>
          <w:delText>System Requirements</w:delText>
        </w:r>
        <w:bookmarkEnd w:id="1676"/>
        <w:bookmarkEnd w:id="1677"/>
        <w:bookmarkEnd w:id="1678"/>
        <w:bookmarkEnd w:id="1679"/>
      </w:del>
    </w:p>
    <w:p w:rsidR="00855336" w:rsidRPr="00135EF3" w:rsidDel="001111A8" w:rsidRDefault="00855336" w:rsidP="00622755">
      <w:pPr>
        <w:pStyle w:val="Titre3"/>
        <w:ind w:left="0" w:firstLine="0"/>
        <w:jc w:val="left"/>
        <w:rPr>
          <w:del w:id="1681" w:author="VOYER Raphael" w:date="2021-06-16T11:13:00Z"/>
          <w:noProof/>
        </w:rPr>
      </w:pPr>
      <w:bookmarkStart w:id="1682" w:name="_Toc195435526"/>
      <w:bookmarkStart w:id="1683" w:name="_Toc214247631"/>
      <w:bookmarkStart w:id="1684" w:name="_Toc381025735"/>
      <w:bookmarkStart w:id="1685" w:name="_Toc424820323"/>
      <w:del w:id="1686" w:author="VOYER Raphael" w:date="2021-06-16T11:13:00Z">
        <w:r w:rsidRPr="00135EF3" w:rsidDel="001111A8">
          <w:rPr>
            <w:noProof/>
          </w:rPr>
          <w:delText>Configuration Limits</w:delText>
        </w:r>
        <w:bookmarkEnd w:id="1682"/>
        <w:bookmarkEnd w:id="1683"/>
        <w:bookmarkEnd w:id="1684"/>
        <w:bookmarkEnd w:id="1685"/>
        <w:r w:rsidRPr="00135EF3" w:rsidDel="001111A8">
          <w:rPr>
            <w:noProof/>
          </w:rPr>
          <w:delText xml:space="preserve"> </w:delText>
        </w:r>
      </w:del>
    </w:p>
    <w:p w:rsidR="00E94F76" w:rsidDel="001111A8" w:rsidRDefault="00855336" w:rsidP="00E94F76">
      <w:pPr>
        <w:pStyle w:val="Corpsdetexte"/>
        <w:rPr>
          <w:del w:id="1687" w:author="VOYER Raphael" w:date="2021-06-16T11:13:00Z"/>
          <w:noProof/>
        </w:rPr>
      </w:pPr>
      <w:smartTag w:uri="urn:schemas-microsoft-com:office:smarttags" w:element="stockticker">
        <w:del w:id="1688" w:author="VOYER Raphael" w:date="2021-06-16T11:13:00Z">
          <w:r w:rsidRPr="00135EF3" w:rsidDel="001111A8">
            <w:rPr>
              <w:b/>
              <w:noProof/>
            </w:rPr>
            <w:delText>AOS</w:delText>
          </w:r>
        </w:del>
      </w:smartTag>
      <w:del w:id="1689" w:author="VOYER Raphael" w:date="2021-06-16T11:13:00Z">
        <w:r w:rsidRPr="00135EF3" w:rsidDel="001111A8">
          <w:rPr>
            <w:b/>
            <w:noProof/>
          </w:rPr>
          <w:delText>-</w:delText>
        </w:r>
        <w:r w:rsidDel="001111A8">
          <w:rPr>
            <w:b/>
            <w:noProof/>
          </w:rPr>
          <w:delText>HAVLAN</w:delText>
        </w:r>
        <w:r w:rsidRPr="00135EF3" w:rsidDel="001111A8">
          <w:rPr>
            <w:b/>
            <w:noProof/>
          </w:rPr>
          <w:delText xml:space="preserve">-SYS-10 – </w:delText>
        </w:r>
        <w:r w:rsidDel="001111A8">
          <w:rPr>
            <w:noProof/>
          </w:rPr>
          <w:delText xml:space="preserve">A maximum of </w:delText>
        </w:r>
        <w:r w:rsidR="00615D32" w:rsidDel="001111A8">
          <w:rPr>
            <w:noProof/>
          </w:rPr>
          <w:delText>32</w:delText>
        </w:r>
        <w:r w:rsidDel="001111A8">
          <w:rPr>
            <w:noProof/>
          </w:rPr>
          <w:delText xml:space="preserve"> clusters can be configured.</w:delText>
        </w:r>
        <w:r w:rsidR="00E94F76" w:rsidRPr="00E94F76" w:rsidDel="001111A8">
          <w:rPr>
            <w:noProof/>
          </w:rPr>
          <w:delText xml:space="preserve"> </w:delText>
        </w:r>
        <w:r w:rsidR="00E94F76" w:rsidDel="001111A8">
          <w:rPr>
            <w:noProof/>
          </w:rPr>
          <w:delText xml:space="preserve">From 734R01 </w:delText>
        </w:r>
        <w:r w:rsidR="00356FC8" w:rsidDel="001111A8">
          <w:rPr>
            <w:noProof/>
          </w:rPr>
          <w:delText xml:space="preserve">and 821R01 </w:delText>
        </w:r>
        <w:r w:rsidR="00E94F76" w:rsidDel="001111A8">
          <w:rPr>
            <w:noProof/>
          </w:rPr>
          <w:delText>onwards, a maximum of 16 clusters can be configured.</w:delText>
        </w:r>
      </w:del>
    </w:p>
    <w:p w:rsidR="00855336" w:rsidDel="001111A8" w:rsidRDefault="00855336" w:rsidP="00855336">
      <w:pPr>
        <w:pStyle w:val="Corpsdetexte"/>
        <w:rPr>
          <w:del w:id="1690" w:author="VOYER Raphael" w:date="2021-06-16T11:14:00Z"/>
          <w:noProof/>
        </w:rPr>
      </w:pPr>
    </w:p>
    <w:p w:rsidR="00855336" w:rsidRPr="00135EF3" w:rsidDel="001111A8" w:rsidRDefault="00855336" w:rsidP="00622755">
      <w:pPr>
        <w:pStyle w:val="Titre3"/>
        <w:ind w:left="0" w:firstLine="0"/>
        <w:jc w:val="left"/>
        <w:rPr>
          <w:del w:id="1691" w:author="VOYER Raphael" w:date="2021-06-16T11:14:00Z"/>
          <w:noProof/>
        </w:rPr>
      </w:pPr>
      <w:bookmarkStart w:id="1692" w:name="_Toc195435527"/>
      <w:bookmarkStart w:id="1693" w:name="_Toc214247632"/>
      <w:bookmarkStart w:id="1694" w:name="_Toc381025736"/>
      <w:bookmarkStart w:id="1695" w:name="_Toc424820324"/>
      <w:del w:id="1696" w:author="VOYER Raphael" w:date="2021-06-16T11:14:00Z">
        <w:r w:rsidRPr="00135EF3" w:rsidDel="001111A8">
          <w:rPr>
            <w:noProof/>
          </w:rPr>
          <w:delText>Performance Requirements</w:delText>
        </w:r>
        <w:bookmarkEnd w:id="1692"/>
        <w:bookmarkEnd w:id="1693"/>
        <w:bookmarkEnd w:id="1694"/>
        <w:bookmarkEnd w:id="1695"/>
      </w:del>
    </w:p>
    <w:p w:rsidR="00855336" w:rsidRPr="00135EF3" w:rsidDel="001111A8" w:rsidRDefault="00855336" w:rsidP="00855336">
      <w:pPr>
        <w:pStyle w:val="Lgende"/>
        <w:rPr>
          <w:del w:id="1697" w:author="VOYER Raphael" w:date="2021-06-16T11:14:00Z"/>
          <w:noProof/>
        </w:rPr>
      </w:pPr>
      <w:del w:id="1698" w:author="VOYER Raphael" w:date="2021-06-16T11:14:00Z">
        <w:r w:rsidDel="001111A8">
          <w:rPr>
            <w:b w:val="0"/>
            <w:noProof/>
          </w:rPr>
          <w:delText>None.</w:delText>
        </w:r>
      </w:del>
    </w:p>
    <w:p w:rsidR="00855336" w:rsidRPr="00135EF3" w:rsidDel="001111A8" w:rsidRDefault="00855336" w:rsidP="00622755">
      <w:pPr>
        <w:pStyle w:val="Titre3"/>
        <w:ind w:left="0" w:firstLine="0"/>
        <w:jc w:val="left"/>
        <w:rPr>
          <w:del w:id="1699" w:author="VOYER Raphael" w:date="2021-06-16T11:14:00Z"/>
          <w:noProof/>
        </w:rPr>
      </w:pPr>
      <w:bookmarkStart w:id="1700" w:name="_Toc195435528"/>
      <w:bookmarkStart w:id="1701" w:name="_Toc214247633"/>
      <w:bookmarkStart w:id="1702" w:name="_Toc381025737"/>
      <w:bookmarkStart w:id="1703" w:name="_Toc424820325"/>
      <w:del w:id="1704" w:author="VOYER Raphael" w:date="2021-06-16T11:14:00Z">
        <w:r w:rsidRPr="00135EF3" w:rsidDel="001111A8">
          <w:rPr>
            <w:noProof/>
          </w:rPr>
          <w:delText>Security Requirements</w:delText>
        </w:r>
        <w:bookmarkEnd w:id="1700"/>
        <w:bookmarkEnd w:id="1701"/>
        <w:bookmarkEnd w:id="1702"/>
        <w:bookmarkEnd w:id="1703"/>
      </w:del>
    </w:p>
    <w:p w:rsidR="009A6F71" w:rsidDel="001111A8" w:rsidRDefault="000538A3" w:rsidP="000538A3">
      <w:pPr>
        <w:pStyle w:val="Body3"/>
        <w:ind w:left="0"/>
        <w:rPr>
          <w:del w:id="1705" w:author="VOYER Raphael" w:date="2021-06-16T11:14:00Z"/>
          <w:rFonts w:ascii="Trebuchet MS" w:hAnsi="Trebuchet MS"/>
          <w:noProof/>
          <w:sz w:val="20"/>
          <w:szCs w:val="20"/>
        </w:rPr>
      </w:pPr>
      <w:bookmarkStart w:id="1706" w:name="_Toc195435530"/>
      <w:bookmarkStart w:id="1707" w:name="_Toc214247635"/>
      <w:smartTag w:uri="urn:schemas-microsoft-com:office:smarttags" w:element="stockticker">
        <w:del w:id="1708" w:author="VOYER Raphael" w:date="2021-06-16T11:14:00Z">
          <w:r w:rsidRPr="000538A3" w:rsidDel="001111A8">
            <w:rPr>
              <w:rFonts w:ascii="Trebuchet MS" w:hAnsi="Trebuchet MS"/>
              <w:b/>
              <w:noProof/>
              <w:sz w:val="20"/>
              <w:szCs w:val="20"/>
            </w:rPr>
            <w:delText>AOS</w:delText>
          </w:r>
        </w:del>
      </w:smartTag>
      <w:del w:id="1709" w:author="VOYER Raphael" w:date="2021-06-16T11:14:00Z">
        <w:r w:rsidRPr="000538A3" w:rsidDel="001111A8">
          <w:rPr>
            <w:rFonts w:ascii="Trebuchet MS" w:hAnsi="Trebuchet MS"/>
            <w:b/>
            <w:noProof/>
            <w:sz w:val="20"/>
            <w:szCs w:val="20"/>
          </w:rPr>
          <w:delText>-HAVLAN –SYS-20</w:delText>
        </w:r>
        <w:r w:rsidDel="001111A8">
          <w:delText xml:space="preserve"> </w:delText>
        </w:r>
        <w:r w:rsidRPr="000538A3" w:rsidDel="001111A8">
          <w:rPr>
            <w:rFonts w:ascii="Trebuchet MS" w:hAnsi="Trebuchet MS"/>
            <w:noProof/>
            <w:sz w:val="20"/>
            <w:szCs w:val="20"/>
          </w:rPr>
          <w:delText xml:space="preserve">The </w:delText>
        </w:r>
        <w:smartTag w:uri="urn:schemas-microsoft-com:office:smarttags" w:element="stockticker">
          <w:r w:rsidRPr="000538A3" w:rsidDel="001111A8">
            <w:rPr>
              <w:rFonts w:ascii="Trebuchet MS" w:hAnsi="Trebuchet MS"/>
              <w:noProof/>
              <w:sz w:val="20"/>
              <w:szCs w:val="20"/>
            </w:rPr>
            <w:delText>CLI</w:delText>
          </w:r>
        </w:smartTag>
        <w:r w:rsidRPr="000538A3" w:rsidDel="001111A8">
          <w:rPr>
            <w:rFonts w:ascii="Trebuchet MS" w:hAnsi="Trebuchet MS"/>
            <w:noProof/>
            <w:sz w:val="20"/>
            <w:szCs w:val="20"/>
          </w:rPr>
          <w:delText xml:space="preserve"> commands serviced by chassis supervision are protected at the </w:delText>
        </w:r>
        <w:smartTag w:uri="urn:schemas-microsoft-com:office:smarttags" w:element="stockticker">
          <w:r w:rsidRPr="000538A3" w:rsidDel="001111A8">
            <w:rPr>
              <w:rFonts w:ascii="Trebuchet MS" w:hAnsi="Trebuchet MS"/>
              <w:noProof/>
              <w:sz w:val="20"/>
              <w:szCs w:val="20"/>
            </w:rPr>
            <w:delText>CLI</w:delText>
          </w:r>
        </w:smartTag>
        <w:r w:rsidRPr="000538A3" w:rsidDel="001111A8">
          <w:rPr>
            <w:rFonts w:ascii="Trebuchet MS" w:hAnsi="Trebuchet MS"/>
            <w:noProof/>
            <w:sz w:val="20"/>
            <w:szCs w:val="20"/>
          </w:rPr>
          <w:delText xml:space="preserve">.  It is assumed that the session manager and the </w:delText>
        </w:r>
        <w:smartTag w:uri="urn:schemas-microsoft-com:office:smarttags" w:element="stockticker">
          <w:r w:rsidRPr="000538A3" w:rsidDel="001111A8">
            <w:rPr>
              <w:rFonts w:ascii="Trebuchet MS" w:hAnsi="Trebuchet MS"/>
              <w:noProof/>
              <w:sz w:val="20"/>
              <w:szCs w:val="20"/>
            </w:rPr>
            <w:delText>CLI</w:delText>
          </w:r>
        </w:smartTag>
        <w:r w:rsidRPr="000538A3" w:rsidDel="001111A8">
          <w:rPr>
            <w:rFonts w:ascii="Trebuchet MS" w:hAnsi="Trebuchet MS"/>
            <w:noProof/>
            <w:sz w:val="20"/>
            <w:szCs w:val="20"/>
          </w:rPr>
          <w:delText xml:space="preserve"> itself will enforce user authorization requirements before sending the commands to chassis supervisor</w:delText>
        </w:r>
        <w:r w:rsidR="00320C6F" w:rsidDel="001111A8">
          <w:rPr>
            <w:rFonts w:ascii="Trebuchet MS" w:hAnsi="Trebuchet MS"/>
            <w:noProof/>
            <w:sz w:val="20"/>
            <w:szCs w:val="20"/>
          </w:rPr>
          <w:delText>.</w:delText>
        </w:r>
      </w:del>
    </w:p>
    <w:p w:rsidR="00953EB0" w:rsidDel="001111A8" w:rsidRDefault="00953EB0" w:rsidP="000538A3">
      <w:pPr>
        <w:pStyle w:val="Body3"/>
        <w:ind w:left="0"/>
        <w:rPr>
          <w:del w:id="1710" w:author="VOYER Raphael" w:date="2021-06-16T11:14:00Z"/>
          <w:rFonts w:ascii="Trebuchet MS" w:hAnsi="Trebuchet MS"/>
          <w:noProof/>
          <w:sz w:val="20"/>
          <w:szCs w:val="20"/>
        </w:rPr>
      </w:pPr>
    </w:p>
    <w:p w:rsidR="00320C6F" w:rsidRPr="00320C6F" w:rsidDel="001111A8" w:rsidRDefault="00320C6F" w:rsidP="000538A3">
      <w:pPr>
        <w:pStyle w:val="Body3"/>
        <w:ind w:left="0"/>
        <w:rPr>
          <w:del w:id="1711" w:author="VOYER Raphael" w:date="2021-06-16T11:14:00Z"/>
          <w:rFonts w:ascii="Trebuchet MS" w:hAnsi="Trebuchet MS"/>
          <w:noProof/>
          <w:sz w:val="20"/>
          <w:szCs w:val="20"/>
        </w:rPr>
      </w:pPr>
      <w:smartTag w:uri="urn:schemas-microsoft-com:office:smarttags" w:element="stockticker">
        <w:del w:id="1712" w:author="VOYER Raphael" w:date="2021-06-16T11:14:00Z">
          <w:r w:rsidRPr="000538A3" w:rsidDel="001111A8">
            <w:rPr>
              <w:rFonts w:ascii="Trebuchet MS" w:hAnsi="Trebuchet MS"/>
              <w:b/>
              <w:noProof/>
              <w:sz w:val="20"/>
              <w:szCs w:val="20"/>
            </w:rPr>
            <w:delText>AOS</w:delText>
          </w:r>
        </w:del>
      </w:smartTag>
      <w:del w:id="1713" w:author="VOYER Raphael" w:date="2021-06-16T11:14:00Z">
        <w:r w:rsidDel="001111A8">
          <w:rPr>
            <w:rFonts w:ascii="Trebuchet MS" w:hAnsi="Trebuchet MS"/>
            <w:b/>
            <w:noProof/>
            <w:sz w:val="20"/>
            <w:szCs w:val="20"/>
          </w:rPr>
          <w:delText>-HAVLAN –SYS-3</w:delText>
        </w:r>
        <w:r w:rsidRPr="000538A3" w:rsidDel="001111A8">
          <w:rPr>
            <w:rFonts w:ascii="Trebuchet MS" w:hAnsi="Trebuchet MS"/>
            <w:b/>
            <w:noProof/>
            <w:sz w:val="20"/>
            <w:szCs w:val="20"/>
          </w:rPr>
          <w:delText>0</w:delText>
        </w:r>
        <w:r w:rsidDel="001111A8">
          <w:rPr>
            <w:rFonts w:ascii="Trebuchet MS" w:hAnsi="Trebuchet MS"/>
            <w:b/>
            <w:noProof/>
            <w:sz w:val="20"/>
            <w:szCs w:val="20"/>
          </w:rPr>
          <w:delText xml:space="preserve"> </w:delText>
        </w:r>
        <w:r w:rsidDel="001111A8">
          <w:rPr>
            <w:rFonts w:ascii="Trebuchet MS" w:hAnsi="Trebuchet MS"/>
            <w:noProof/>
            <w:sz w:val="20"/>
            <w:szCs w:val="20"/>
          </w:rPr>
          <w:delText xml:space="preserve">The HA VLAN commands shall be part of a new </w:delText>
        </w:r>
        <w:r w:rsidR="009A6F71" w:rsidDel="001111A8">
          <w:rPr>
            <w:rFonts w:ascii="Trebuchet MS" w:hAnsi="Trebuchet MS"/>
            <w:noProof/>
            <w:sz w:val="20"/>
            <w:szCs w:val="20"/>
          </w:rPr>
          <w:delText xml:space="preserve">parition manager family </w:delText>
        </w:r>
        <w:r w:rsidDel="001111A8">
          <w:rPr>
            <w:rFonts w:ascii="Trebuchet MS" w:hAnsi="Trebuchet MS"/>
            <w:noProof/>
            <w:sz w:val="20"/>
            <w:szCs w:val="20"/>
          </w:rPr>
          <w:delText>PM_FAMILY</w:delText>
        </w:r>
        <w:r w:rsidR="009A6F71" w:rsidDel="001111A8">
          <w:rPr>
            <w:rFonts w:ascii="Trebuchet MS" w:hAnsi="Trebuchet MS"/>
            <w:noProof/>
            <w:sz w:val="20"/>
            <w:szCs w:val="20"/>
          </w:rPr>
          <w:delText>_HAVLAN</w:delText>
        </w:r>
        <w:r w:rsidDel="001111A8">
          <w:rPr>
            <w:rFonts w:ascii="Trebuchet MS" w:hAnsi="Trebuchet MS"/>
            <w:noProof/>
            <w:sz w:val="20"/>
            <w:szCs w:val="20"/>
          </w:rPr>
          <w:delText xml:space="preserve"> </w:delText>
        </w:r>
        <w:r w:rsidR="009A6F71" w:rsidDel="001111A8">
          <w:rPr>
            <w:rFonts w:ascii="Trebuchet MS" w:hAnsi="Trebuchet MS"/>
            <w:noProof/>
            <w:sz w:val="20"/>
            <w:szCs w:val="20"/>
          </w:rPr>
          <w:delText>.</w:delText>
        </w:r>
      </w:del>
    </w:p>
    <w:p w:rsidR="00855336" w:rsidRPr="00135EF3" w:rsidDel="001111A8" w:rsidRDefault="00855336" w:rsidP="00622755">
      <w:pPr>
        <w:pStyle w:val="Titre3"/>
        <w:ind w:left="0" w:firstLine="0"/>
        <w:jc w:val="left"/>
        <w:rPr>
          <w:del w:id="1714" w:author="VOYER Raphael" w:date="2021-06-16T11:14:00Z"/>
          <w:noProof/>
        </w:rPr>
      </w:pPr>
      <w:bookmarkStart w:id="1715" w:name="_Toc381025738"/>
      <w:bookmarkStart w:id="1716" w:name="_Toc424820326"/>
      <w:del w:id="1717" w:author="VOYER Raphael" w:date="2021-06-16T11:14:00Z">
        <w:r w:rsidRPr="00135EF3" w:rsidDel="001111A8">
          <w:rPr>
            <w:noProof/>
          </w:rPr>
          <w:delText>Interoperability Requirements</w:delText>
        </w:r>
        <w:bookmarkEnd w:id="1706"/>
        <w:bookmarkEnd w:id="1707"/>
        <w:bookmarkEnd w:id="1715"/>
        <w:bookmarkEnd w:id="1716"/>
      </w:del>
    </w:p>
    <w:p w:rsidR="00013D18" w:rsidRPr="00013D18" w:rsidDel="001111A8" w:rsidRDefault="00013D18" w:rsidP="00013D18">
      <w:pPr>
        <w:pStyle w:val="Body3"/>
        <w:ind w:left="0"/>
        <w:rPr>
          <w:del w:id="1718" w:author="VOYER Raphael" w:date="2021-06-16T11:14:00Z"/>
          <w:rFonts w:ascii="Trebuchet MS" w:hAnsi="Trebuchet MS"/>
          <w:noProof/>
          <w:sz w:val="20"/>
          <w:szCs w:val="20"/>
        </w:rPr>
      </w:pPr>
      <w:smartTag w:uri="urn:schemas-microsoft-com:office:smarttags" w:element="stockticker">
        <w:del w:id="1719" w:author="VOYER Raphael" w:date="2021-06-16T11:14:00Z">
          <w:r w:rsidRPr="000538A3" w:rsidDel="001111A8">
            <w:rPr>
              <w:rFonts w:ascii="Trebuchet MS" w:hAnsi="Trebuchet MS"/>
              <w:b/>
              <w:noProof/>
              <w:sz w:val="20"/>
              <w:szCs w:val="20"/>
            </w:rPr>
            <w:delText>AOS</w:delText>
          </w:r>
        </w:del>
      </w:smartTag>
      <w:del w:id="1720" w:author="VOYER Raphael" w:date="2021-06-16T11:14:00Z">
        <w:r w:rsidDel="001111A8">
          <w:rPr>
            <w:rFonts w:ascii="Trebuchet MS" w:hAnsi="Trebuchet MS"/>
            <w:b/>
            <w:noProof/>
            <w:sz w:val="20"/>
            <w:szCs w:val="20"/>
          </w:rPr>
          <w:delText>-HAVLAN –SYS-4</w:delText>
        </w:r>
        <w:r w:rsidRPr="000538A3" w:rsidDel="001111A8">
          <w:rPr>
            <w:rFonts w:ascii="Trebuchet MS" w:hAnsi="Trebuchet MS"/>
            <w:b/>
            <w:noProof/>
            <w:sz w:val="20"/>
            <w:szCs w:val="20"/>
          </w:rPr>
          <w:delText>0</w:delText>
        </w:r>
        <w:r w:rsidDel="001111A8">
          <w:rPr>
            <w:rFonts w:ascii="Trebuchet MS" w:hAnsi="Trebuchet MS"/>
            <w:b/>
            <w:noProof/>
            <w:sz w:val="20"/>
            <w:szCs w:val="20"/>
          </w:rPr>
          <w:delText xml:space="preserve"> </w:delText>
        </w:r>
        <w:r w:rsidDel="001111A8">
          <w:rPr>
            <w:rFonts w:ascii="Trebuchet MS" w:hAnsi="Trebuchet MS"/>
            <w:noProof/>
            <w:sz w:val="20"/>
            <w:szCs w:val="20"/>
          </w:rPr>
          <w:delText>U</w:delText>
        </w:r>
        <w:r w:rsidRPr="00013D18" w:rsidDel="001111A8">
          <w:rPr>
            <w:rFonts w:ascii="Trebuchet MS" w:hAnsi="Trebuchet MS"/>
            <w:noProof/>
            <w:sz w:val="20"/>
            <w:szCs w:val="20"/>
          </w:rPr>
          <w:delText xml:space="preserve">ser shall be responsible to make sure </w:delText>
        </w:r>
        <w:r w:rsidR="00825876" w:rsidDel="001111A8">
          <w:rPr>
            <w:rFonts w:ascii="Trebuchet MS" w:hAnsi="Trebuchet MS"/>
            <w:noProof/>
            <w:sz w:val="20"/>
            <w:szCs w:val="20"/>
          </w:rPr>
          <w:delText xml:space="preserve">that </w:delText>
        </w:r>
        <w:r w:rsidRPr="00013D18" w:rsidDel="001111A8">
          <w:rPr>
            <w:rFonts w:ascii="Trebuchet MS" w:hAnsi="Trebuchet MS"/>
            <w:noProof/>
            <w:sz w:val="20"/>
            <w:szCs w:val="20"/>
          </w:rPr>
          <w:delText xml:space="preserve">mac-address configured </w:delText>
        </w:r>
      </w:del>
    </w:p>
    <w:p w:rsidR="00013D18" w:rsidDel="001111A8" w:rsidRDefault="00825876" w:rsidP="00013D18">
      <w:pPr>
        <w:pStyle w:val="Body3"/>
        <w:ind w:left="0"/>
        <w:rPr>
          <w:ins w:id="1721" w:author="cgorentl" w:date="2016-07-28T16:52:00Z"/>
          <w:del w:id="1722" w:author="VOYER Raphael" w:date="2021-06-16T11:14:00Z"/>
          <w:rFonts w:ascii="Trebuchet MS" w:hAnsi="Trebuchet MS"/>
          <w:noProof/>
          <w:sz w:val="20"/>
          <w:szCs w:val="20"/>
        </w:rPr>
      </w:pPr>
      <w:del w:id="1723" w:author="VOYER Raphael" w:date="2021-06-16T11:14:00Z">
        <w:r w:rsidDel="001111A8">
          <w:rPr>
            <w:rFonts w:ascii="Trebuchet MS" w:hAnsi="Trebuchet MS"/>
            <w:noProof/>
            <w:sz w:val="20"/>
            <w:szCs w:val="20"/>
          </w:rPr>
          <w:delText>t</w:delText>
        </w:r>
        <w:r w:rsidR="00013D18" w:rsidRPr="00013D18" w:rsidDel="001111A8">
          <w:rPr>
            <w:rFonts w:ascii="Trebuchet MS" w:hAnsi="Trebuchet MS"/>
            <w:noProof/>
            <w:sz w:val="20"/>
            <w:szCs w:val="20"/>
          </w:rPr>
          <w:delText>hrough mac-le</w:delText>
        </w:r>
        <w:r w:rsidDel="001111A8">
          <w:rPr>
            <w:rFonts w:ascii="Trebuchet MS" w:hAnsi="Trebuchet MS"/>
            <w:noProof/>
            <w:sz w:val="20"/>
            <w:szCs w:val="20"/>
          </w:rPr>
          <w:delText>arning command and cluster coma</w:delText>
        </w:r>
        <w:r w:rsidR="00013D18" w:rsidRPr="00013D18" w:rsidDel="001111A8">
          <w:rPr>
            <w:rFonts w:ascii="Trebuchet MS" w:hAnsi="Trebuchet MS"/>
            <w:noProof/>
            <w:sz w:val="20"/>
            <w:szCs w:val="20"/>
          </w:rPr>
          <w:delText>nd are unique.</w:delText>
        </w:r>
      </w:del>
    </w:p>
    <w:p w:rsidR="003A76F9" w:rsidDel="001111A8" w:rsidRDefault="003A76F9" w:rsidP="00013D18">
      <w:pPr>
        <w:pStyle w:val="Body3"/>
        <w:ind w:left="0"/>
        <w:rPr>
          <w:ins w:id="1724" w:author="cgorentl" w:date="2016-07-28T16:50:00Z"/>
          <w:del w:id="1725" w:author="VOYER Raphael" w:date="2021-06-16T11:14:00Z"/>
          <w:rFonts w:ascii="Trebuchet MS" w:hAnsi="Trebuchet MS"/>
          <w:noProof/>
          <w:sz w:val="20"/>
          <w:szCs w:val="20"/>
        </w:rPr>
      </w:pPr>
    </w:p>
    <w:p w:rsidR="003A76F9" w:rsidRPr="00013D18" w:rsidDel="001111A8" w:rsidRDefault="005E533E" w:rsidP="00013D18">
      <w:pPr>
        <w:pStyle w:val="Body3"/>
        <w:ind w:left="0"/>
        <w:rPr>
          <w:del w:id="1726" w:author="VOYER Raphael" w:date="2021-06-16T11:14:00Z"/>
          <w:rFonts w:ascii="Trebuchet MS" w:hAnsi="Trebuchet MS"/>
          <w:noProof/>
          <w:sz w:val="20"/>
          <w:szCs w:val="20"/>
        </w:rPr>
      </w:pPr>
      <w:ins w:id="1727" w:author="cgorentl" w:date="2016-07-28T16:50:00Z">
        <w:del w:id="1728" w:author="VOYER Raphael" w:date="2021-06-16T11:14:00Z">
          <w:r w:rsidRPr="005E533E" w:rsidDel="001111A8">
            <w:rPr>
              <w:rFonts w:ascii="Trebuchet MS" w:hAnsi="Trebuchet MS"/>
              <w:b/>
              <w:noProof/>
              <w:sz w:val="20"/>
              <w:szCs w:val="20"/>
              <w:rPrChange w:id="1729" w:author="cgorentl" w:date="2016-07-28T16:52:00Z">
                <w:rPr>
                  <w:rFonts w:ascii="Trebuchet MS" w:hAnsi="Trebuchet MS"/>
                  <w:noProof/>
                  <w:sz w:val="20"/>
                  <w:szCs w:val="20"/>
                </w:rPr>
              </w:rPrChange>
            </w:rPr>
            <w:delText>AOS-HAVLAN-SYS-41</w:delText>
          </w:r>
          <w:r w:rsidR="003A76F9" w:rsidDel="001111A8">
            <w:rPr>
              <w:rFonts w:ascii="Trebuchet MS" w:hAnsi="Trebuchet MS"/>
              <w:noProof/>
              <w:sz w:val="20"/>
              <w:szCs w:val="20"/>
            </w:rPr>
            <w:delText xml:space="preserve"> User shall be responsible to make sure that the IP address of the L3 server-cluster is reachable from the switch on which L3 server-cluster is configured.</w:delText>
          </w:r>
        </w:del>
      </w:ins>
    </w:p>
    <w:p w:rsidR="00013D18" w:rsidRPr="00013D18" w:rsidDel="001111A8" w:rsidRDefault="00013D18" w:rsidP="00013D18">
      <w:pPr>
        <w:pStyle w:val="Body3"/>
        <w:ind w:left="0"/>
        <w:rPr>
          <w:del w:id="1730" w:author="VOYER Raphael" w:date="2021-06-16T11:14:00Z"/>
          <w:rFonts w:ascii="Trebuchet MS" w:hAnsi="Trebuchet MS"/>
          <w:noProof/>
          <w:sz w:val="20"/>
          <w:szCs w:val="20"/>
        </w:rPr>
      </w:pPr>
    </w:p>
    <w:p w:rsidR="00013D18" w:rsidDel="001111A8" w:rsidRDefault="00013D18" w:rsidP="00013D18">
      <w:pPr>
        <w:pStyle w:val="Body3"/>
        <w:ind w:left="0"/>
        <w:rPr>
          <w:del w:id="1731" w:author="VOYER Raphael" w:date="2021-06-16T11:14:00Z"/>
          <w:rFonts w:ascii="Trebuchet MS" w:hAnsi="Trebuchet MS"/>
          <w:noProof/>
          <w:sz w:val="20"/>
          <w:szCs w:val="20"/>
        </w:rPr>
      </w:pPr>
      <w:smartTag w:uri="urn:schemas-microsoft-com:office:smarttags" w:element="stockticker">
        <w:del w:id="1732" w:author="VOYER Raphael" w:date="2021-06-16T11:14:00Z">
          <w:r w:rsidRPr="000538A3" w:rsidDel="001111A8">
            <w:rPr>
              <w:rFonts w:ascii="Trebuchet MS" w:hAnsi="Trebuchet MS"/>
              <w:b/>
              <w:noProof/>
              <w:sz w:val="20"/>
              <w:szCs w:val="20"/>
            </w:rPr>
            <w:delText>AOS</w:delText>
          </w:r>
        </w:del>
      </w:smartTag>
      <w:del w:id="1733" w:author="VOYER Raphael" w:date="2021-06-16T11:14:00Z">
        <w:r w:rsidDel="001111A8">
          <w:rPr>
            <w:rFonts w:ascii="Trebuchet MS" w:hAnsi="Trebuchet MS"/>
            <w:b/>
            <w:noProof/>
            <w:sz w:val="20"/>
            <w:szCs w:val="20"/>
          </w:rPr>
          <w:delText>-HAVLAN –SYS-5</w:delText>
        </w:r>
        <w:r w:rsidRPr="000538A3" w:rsidDel="001111A8">
          <w:rPr>
            <w:rFonts w:ascii="Trebuchet MS" w:hAnsi="Trebuchet MS"/>
            <w:b/>
            <w:noProof/>
            <w:sz w:val="20"/>
            <w:szCs w:val="20"/>
          </w:rPr>
          <w:delText>0</w:delText>
        </w:r>
        <w:r w:rsidDel="001111A8">
          <w:rPr>
            <w:rFonts w:ascii="Trebuchet MS" w:hAnsi="Trebuchet MS"/>
            <w:b/>
            <w:noProof/>
            <w:sz w:val="20"/>
            <w:szCs w:val="20"/>
          </w:rPr>
          <w:delText xml:space="preserve"> </w:delText>
        </w:r>
        <w:r w:rsidDel="001111A8">
          <w:rPr>
            <w:rFonts w:ascii="Trebuchet MS" w:hAnsi="Trebuchet MS"/>
            <w:noProof/>
            <w:sz w:val="20"/>
            <w:szCs w:val="20"/>
          </w:rPr>
          <w:delText xml:space="preserve">User shall be responsible to make sure </w:delText>
        </w:r>
        <w:r w:rsidR="00825876" w:rsidDel="001111A8">
          <w:rPr>
            <w:rFonts w:ascii="Trebuchet MS" w:hAnsi="Trebuchet MS"/>
            <w:noProof/>
            <w:sz w:val="20"/>
            <w:szCs w:val="20"/>
          </w:rPr>
          <w:delText xml:space="preserve">that </w:delText>
        </w:r>
        <w:r w:rsidDel="001111A8">
          <w:rPr>
            <w:rFonts w:ascii="Trebuchet MS" w:hAnsi="Trebuchet MS"/>
            <w:noProof/>
            <w:sz w:val="20"/>
            <w:szCs w:val="20"/>
          </w:rPr>
          <w:delText xml:space="preserve">arp configured through static </w:delText>
        </w:r>
      </w:del>
    </w:p>
    <w:p w:rsidR="00013D18" w:rsidDel="001111A8" w:rsidRDefault="00013D18" w:rsidP="00013D18">
      <w:pPr>
        <w:pStyle w:val="Body3"/>
        <w:ind w:left="0"/>
        <w:rPr>
          <w:del w:id="1734" w:author="VOYER Raphael" w:date="2021-06-16T11:14:00Z"/>
          <w:rFonts w:ascii="Trebuchet MS" w:hAnsi="Trebuchet MS"/>
          <w:noProof/>
          <w:sz w:val="20"/>
          <w:szCs w:val="20"/>
        </w:rPr>
      </w:pPr>
      <w:del w:id="1735" w:author="VOYER Raphael" w:date="2021-06-16T11:14:00Z">
        <w:r w:rsidDel="001111A8">
          <w:rPr>
            <w:rFonts w:ascii="Trebuchet MS" w:hAnsi="Trebuchet MS"/>
            <w:noProof/>
            <w:sz w:val="20"/>
            <w:szCs w:val="20"/>
          </w:rPr>
          <w:delText>Arp command and</w:delText>
        </w:r>
        <w:r w:rsidR="00825876" w:rsidDel="001111A8">
          <w:rPr>
            <w:rFonts w:ascii="Trebuchet MS" w:hAnsi="Trebuchet MS"/>
            <w:noProof/>
            <w:sz w:val="20"/>
            <w:szCs w:val="20"/>
          </w:rPr>
          <w:delText xml:space="preserve"> clus</w:delText>
        </w:r>
        <w:r w:rsidDel="001111A8">
          <w:rPr>
            <w:rFonts w:ascii="Trebuchet MS" w:hAnsi="Trebuchet MS"/>
            <w:noProof/>
            <w:sz w:val="20"/>
            <w:szCs w:val="20"/>
          </w:rPr>
          <w:delText>ter command shall be unique.</w:delText>
        </w:r>
      </w:del>
    </w:p>
    <w:p w:rsidR="00013D18" w:rsidDel="001111A8" w:rsidRDefault="00013D18" w:rsidP="00013D18">
      <w:pPr>
        <w:pStyle w:val="Body3"/>
        <w:ind w:left="0"/>
        <w:rPr>
          <w:del w:id="1736" w:author="VOYER Raphael" w:date="2021-06-16T11:14:00Z"/>
          <w:rFonts w:ascii="Trebuchet MS" w:hAnsi="Trebuchet MS"/>
          <w:noProof/>
          <w:sz w:val="20"/>
          <w:szCs w:val="20"/>
        </w:rPr>
      </w:pPr>
    </w:p>
    <w:p w:rsidR="00013D18" w:rsidRPr="00320C6F" w:rsidDel="001111A8" w:rsidRDefault="00013D18" w:rsidP="00622755">
      <w:pPr>
        <w:pStyle w:val="Body3"/>
        <w:ind w:left="0"/>
        <w:outlineLvl w:val="0"/>
        <w:rPr>
          <w:del w:id="1737" w:author="VOYER Raphael" w:date="2021-06-16T11:14:00Z"/>
          <w:rFonts w:ascii="Trebuchet MS" w:hAnsi="Trebuchet MS"/>
          <w:noProof/>
          <w:sz w:val="20"/>
          <w:szCs w:val="20"/>
        </w:rPr>
      </w:pPr>
      <w:bookmarkStart w:id="1738" w:name="_Toc381025739"/>
      <w:bookmarkStart w:id="1739" w:name="_Toc424820327"/>
      <w:del w:id="1740" w:author="VOYER Raphael" w:date="2021-06-16T11:14:00Z">
        <w:r w:rsidDel="001111A8">
          <w:rPr>
            <w:rFonts w:ascii="Trebuchet MS" w:hAnsi="Trebuchet MS"/>
            <w:noProof/>
            <w:sz w:val="20"/>
            <w:szCs w:val="20"/>
          </w:rPr>
          <w:delText xml:space="preserve">Please refer </w:delText>
        </w:r>
        <w:r w:rsidR="00A87B5C" w:rsidDel="001111A8">
          <w:fldChar w:fldCharType="begin"/>
        </w:r>
        <w:r w:rsidR="00A87B5C" w:rsidDel="001111A8">
          <w:delInstrText xml:space="preserve"> HYPERLINK \l "_APPENDIX_C:_User_Guidelines" </w:delInstrText>
        </w:r>
        <w:r w:rsidR="00A87B5C" w:rsidDel="001111A8">
          <w:fldChar w:fldCharType="separate"/>
        </w:r>
        <w:r w:rsidDel="001111A8">
          <w:rPr>
            <w:rStyle w:val="Lienhypertexte"/>
            <w:rFonts w:ascii="Trebuchet MS" w:hAnsi="Trebuchet MS"/>
            <w:noProof/>
            <w:sz w:val="20"/>
            <w:szCs w:val="20"/>
          </w:rPr>
          <w:delText>Appendix C</w:delText>
        </w:r>
        <w:r w:rsidR="00A87B5C" w:rsidDel="001111A8">
          <w:rPr>
            <w:rStyle w:val="Lienhypertexte"/>
            <w:rFonts w:ascii="Trebuchet MS" w:hAnsi="Trebuchet MS"/>
            <w:noProof/>
            <w:sz w:val="20"/>
            <w:szCs w:val="20"/>
          </w:rPr>
          <w:fldChar w:fldCharType="end"/>
        </w:r>
        <w:r w:rsidDel="001111A8">
          <w:rPr>
            <w:rFonts w:ascii="Trebuchet MS" w:hAnsi="Trebuchet MS"/>
            <w:noProof/>
            <w:sz w:val="20"/>
            <w:szCs w:val="20"/>
          </w:rPr>
          <w:delText xml:space="preserve">  for more information.</w:delText>
        </w:r>
        <w:bookmarkEnd w:id="1738"/>
        <w:bookmarkEnd w:id="1739"/>
      </w:del>
    </w:p>
    <w:p w:rsidR="00855336" w:rsidRPr="00135EF3" w:rsidDel="001111A8" w:rsidRDefault="00855336" w:rsidP="00855336">
      <w:pPr>
        <w:pStyle w:val="Corpsdetexte"/>
        <w:rPr>
          <w:del w:id="1741" w:author="VOYER Raphael" w:date="2021-06-16T11:14:00Z"/>
          <w:noProof/>
        </w:rPr>
      </w:pPr>
    </w:p>
    <w:p w:rsidR="00855336" w:rsidRPr="00135EF3" w:rsidDel="001111A8" w:rsidRDefault="00855336" w:rsidP="00622755">
      <w:pPr>
        <w:pStyle w:val="Titre2"/>
        <w:rPr>
          <w:del w:id="1742" w:author="VOYER Raphael" w:date="2021-06-16T11:14:00Z"/>
          <w:noProof/>
        </w:rPr>
      </w:pPr>
      <w:bookmarkStart w:id="1743" w:name="_Toc195435532"/>
      <w:bookmarkStart w:id="1744" w:name="_Toc214247637"/>
      <w:bookmarkStart w:id="1745" w:name="_Toc381025740"/>
      <w:bookmarkStart w:id="1746" w:name="_Toc424820328"/>
      <w:del w:id="1747" w:author="VOYER Raphael" w:date="2021-06-16T11:14:00Z">
        <w:r w:rsidRPr="00135EF3" w:rsidDel="001111A8">
          <w:rPr>
            <w:noProof/>
          </w:rPr>
          <w:delText>Diagnostics Requirements</w:delText>
        </w:r>
        <w:bookmarkEnd w:id="1743"/>
        <w:bookmarkEnd w:id="1744"/>
        <w:bookmarkEnd w:id="1745"/>
        <w:bookmarkEnd w:id="1746"/>
      </w:del>
    </w:p>
    <w:p w:rsidR="00855336" w:rsidRPr="00135EF3" w:rsidDel="001111A8" w:rsidRDefault="00855336" w:rsidP="00622755">
      <w:pPr>
        <w:pStyle w:val="Titre3"/>
        <w:ind w:left="0" w:firstLine="0"/>
        <w:jc w:val="left"/>
        <w:rPr>
          <w:del w:id="1748" w:author="VOYER Raphael" w:date="2021-06-16T11:14:00Z"/>
          <w:noProof/>
        </w:rPr>
      </w:pPr>
      <w:bookmarkStart w:id="1749" w:name="_Toc195435533"/>
      <w:bookmarkStart w:id="1750" w:name="_Toc214247638"/>
      <w:bookmarkStart w:id="1751" w:name="_Toc381025741"/>
      <w:bookmarkStart w:id="1752" w:name="_Toc424820329"/>
      <w:del w:id="1753" w:author="VOYER Raphael" w:date="2021-06-16T11:14:00Z">
        <w:r w:rsidRPr="00135EF3" w:rsidDel="001111A8">
          <w:rPr>
            <w:noProof/>
          </w:rPr>
          <w:delText>Debug and Tracing Requirements</w:delText>
        </w:r>
        <w:bookmarkEnd w:id="1749"/>
        <w:bookmarkEnd w:id="1750"/>
        <w:bookmarkEnd w:id="1751"/>
        <w:bookmarkEnd w:id="1752"/>
        <w:r w:rsidRPr="00135EF3" w:rsidDel="001111A8">
          <w:rPr>
            <w:noProof/>
          </w:rPr>
          <w:delText xml:space="preserve"> </w:delText>
        </w:r>
      </w:del>
    </w:p>
    <w:p w:rsidR="00855336" w:rsidRPr="00135EF3" w:rsidDel="001111A8" w:rsidRDefault="00855336" w:rsidP="00855336">
      <w:pPr>
        <w:pStyle w:val="Corpsdetexte"/>
        <w:rPr>
          <w:del w:id="1754" w:author="VOYER Raphael" w:date="2021-06-16T11:14:00Z"/>
          <w:noProof/>
        </w:rPr>
      </w:pPr>
      <w:smartTag w:uri="urn:schemas-microsoft-com:office:smarttags" w:element="stockticker">
        <w:del w:id="1755" w:author="VOYER Raphael" w:date="2021-06-16T11:14:00Z">
          <w:r w:rsidRPr="00135EF3" w:rsidDel="001111A8">
            <w:rPr>
              <w:b/>
              <w:noProof/>
            </w:rPr>
            <w:delText>AOS</w:delText>
          </w:r>
        </w:del>
      </w:smartTag>
      <w:del w:id="1756" w:author="VOYER Raphael" w:date="2021-06-16T11:14:00Z">
        <w:r w:rsidRPr="00135EF3" w:rsidDel="001111A8">
          <w:rPr>
            <w:b/>
            <w:noProof/>
          </w:rPr>
          <w:delText>-</w:delText>
        </w:r>
        <w:r w:rsidDel="001111A8">
          <w:rPr>
            <w:b/>
            <w:noProof/>
          </w:rPr>
          <w:delText>HAVLAN</w:delText>
        </w:r>
        <w:r w:rsidRPr="00135EF3" w:rsidDel="001111A8">
          <w:rPr>
            <w:b/>
            <w:noProof/>
          </w:rPr>
          <w:delText>-DIAG-10</w:delText>
        </w:r>
        <w:r w:rsidRPr="00135EF3" w:rsidDel="001111A8">
          <w:rPr>
            <w:noProof/>
          </w:rPr>
          <w:delText xml:space="preserve"> – </w:delText>
        </w:r>
        <w:r w:rsidDel="001111A8">
          <w:rPr>
            <w:noProof/>
          </w:rPr>
          <w:delText>HA VLAN</w:delText>
        </w:r>
        <w:r w:rsidRPr="00135EF3" w:rsidDel="001111A8">
          <w:rPr>
            <w:noProof/>
          </w:rPr>
          <w:delText xml:space="preserve"> shall support the switch logs to provide information on the most relevant events related to the application. The levels and format must comply with the current </w:delText>
        </w:r>
        <w:smartTag w:uri="urn:schemas-microsoft-com:office:smarttags" w:element="stockticker">
          <w:r w:rsidRPr="00135EF3" w:rsidDel="001111A8">
            <w:rPr>
              <w:noProof/>
            </w:rPr>
            <w:delText>AOS</w:delText>
          </w:r>
        </w:smartTag>
        <w:r w:rsidRPr="00135EF3" w:rsidDel="001111A8">
          <w:rPr>
            <w:noProof/>
          </w:rPr>
          <w:delText xml:space="preserve"> usage for similar applications. </w:delText>
        </w:r>
      </w:del>
    </w:p>
    <w:p w:rsidR="00855336" w:rsidRPr="00135EF3" w:rsidDel="001111A8" w:rsidRDefault="00855336" w:rsidP="00855336">
      <w:pPr>
        <w:pStyle w:val="Corpsdetexte"/>
        <w:rPr>
          <w:del w:id="1757" w:author="VOYER Raphael" w:date="2021-06-16T11:14:00Z"/>
          <w:noProof/>
        </w:rPr>
      </w:pPr>
      <w:smartTag w:uri="urn:schemas-microsoft-com:office:smarttags" w:element="stockticker">
        <w:del w:id="1758" w:author="VOYER Raphael" w:date="2021-06-16T11:14:00Z">
          <w:r w:rsidRPr="00135EF3" w:rsidDel="001111A8">
            <w:rPr>
              <w:b/>
              <w:noProof/>
            </w:rPr>
            <w:delText>AOS</w:delText>
          </w:r>
        </w:del>
      </w:smartTag>
      <w:del w:id="1759" w:author="VOYER Raphael" w:date="2021-06-16T11:14:00Z">
        <w:r w:rsidRPr="00135EF3" w:rsidDel="001111A8">
          <w:rPr>
            <w:b/>
            <w:noProof/>
          </w:rPr>
          <w:delText>-</w:delText>
        </w:r>
        <w:r w:rsidDel="001111A8">
          <w:rPr>
            <w:b/>
            <w:noProof/>
          </w:rPr>
          <w:delText>HAVLAN</w:delText>
        </w:r>
        <w:r w:rsidRPr="00135EF3" w:rsidDel="001111A8">
          <w:rPr>
            <w:b/>
            <w:noProof/>
          </w:rPr>
          <w:delText>-DIAG-10.1</w:delText>
        </w:r>
        <w:r w:rsidRPr="00135EF3" w:rsidDel="001111A8">
          <w:rPr>
            <w:noProof/>
          </w:rPr>
          <w:delText xml:space="preserve"> – At </w:delText>
        </w:r>
        <w:smartTag w:uri="urn:schemas-microsoft-com:office:smarttags" w:element="stockticker">
          <w:r w:rsidRPr="00135EF3" w:rsidDel="001111A8">
            <w:rPr>
              <w:noProof/>
            </w:rPr>
            <w:delText>CMM</w:delText>
          </w:r>
        </w:smartTag>
        <w:r w:rsidDel="001111A8">
          <w:rPr>
            <w:noProof/>
          </w:rPr>
          <w:delText>, new</w:delText>
        </w:r>
        <w:r w:rsidRPr="00135EF3" w:rsidDel="001111A8">
          <w:rPr>
            <w:noProof/>
          </w:rPr>
          <w:delText xml:space="preserve"> tracing mechanism of </w:delText>
        </w:r>
        <w:r w:rsidDel="001111A8">
          <w:rPr>
            <w:noProof/>
          </w:rPr>
          <w:delText>HA VLAN</w:delText>
        </w:r>
        <w:r w:rsidRPr="00135EF3" w:rsidDel="001111A8">
          <w:rPr>
            <w:noProof/>
          </w:rPr>
          <w:delText xml:space="preserve"> shall be used for all tracing needs.</w:delText>
        </w:r>
      </w:del>
    </w:p>
    <w:p w:rsidR="00855336" w:rsidDel="001111A8" w:rsidRDefault="00855336" w:rsidP="00855336">
      <w:pPr>
        <w:pStyle w:val="Corpsdetexte"/>
        <w:rPr>
          <w:del w:id="1760" w:author="VOYER Raphael" w:date="2021-06-16T11:14:00Z"/>
          <w:noProof/>
        </w:rPr>
      </w:pPr>
      <w:smartTag w:uri="urn:schemas-microsoft-com:office:smarttags" w:element="stockticker">
        <w:del w:id="1761" w:author="VOYER Raphael" w:date="2021-06-16T11:14:00Z">
          <w:r w:rsidRPr="00135EF3" w:rsidDel="001111A8">
            <w:rPr>
              <w:b/>
              <w:noProof/>
            </w:rPr>
            <w:delText>AOS</w:delText>
          </w:r>
        </w:del>
      </w:smartTag>
      <w:del w:id="1762" w:author="VOYER Raphael" w:date="2021-06-16T11:14:00Z">
        <w:r w:rsidRPr="00135EF3" w:rsidDel="001111A8">
          <w:rPr>
            <w:b/>
            <w:noProof/>
          </w:rPr>
          <w:delText>-</w:delText>
        </w:r>
        <w:r w:rsidDel="001111A8">
          <w:rPr>
            <w:b/>
            <w:noProof/>
          </w:rPr>
          <w:delText>HAVLAN</w:delText>
        </w:r>
        <w:r w:rsidRPr="00135EF3" w:rsidDel="001111A8">
          <w:rPr>
            <w:b/>
            <w:noProof/>
          </w:rPr>
          <w:delText>-DIAG-20</w:delText>
        </w:r>
        <w:r w:rsidRPr="00135EF3" w:rsidDel="001111A8">
          <w:rPr>
            <w:noProof/>
          </w:rPr>
          <w:delText xml:space="preserve"> – </w:delText>
        </w:r>
        <w:r w:rsidDel="001111A8">
          <w:rPr>
            <w:noProof/>
          </w:rPr>
          <w:delText xml:space="preserve">HA VLAN </w:delText>
        </w:r>
        <w:r w:rsidRPr="00135EF3" w:rsidDel="001111A8">
          <w:rPr>
            <w:noProof/>
          </w:rPr>
          <w:delText xml:space="preserve">shall support the traces </w:delText>
        </w:r>
        <w:r w:rsidR="00615D32" w:rsidDel="001111A8">
          <w:rPr>
            <w:noProof/>
          </w:rPr>
          <w:delText>in</w:delText>
        </w:r>
        <w:r w:rsidRPr="00135EF3" w:rsidDel="001111A8">
          <w:rPr>
            <w:noProof/>
          </w:rPr>
          <w:delText xml:space="preserve"> the code to provide run-time information about events such as - function execution, control frame flows, IPC messages, errors (like IPC error etc.).</w:delText>
        </w:r>
      </w:del>
    </w:p>
    <w:p w:rsidR="00991C6D" w:rsidDel="001111A8" w:rsidRDefault="00953EB0" w:rsidP="00855336">
      <w:pPr>
        <w:pStyle w:val="Corpsdetexte"/>
        <w:rPr>
          <w:del w:id="1763" w:author="VOYER Raphael" w:date="2021-06-16T11:14:00Z"/>
          <w:noProof/>
        </w:rPr>
      </w:pPr>
      <w:smartTag w:uri="urn:schemas-microsoft-com:office:smarttags" w:element="stockticker">
        <w:del w:id="1764" w:author="VOYER Raphael" w:date="2021-06-16T11:14:00Z">
          <w:r w:rsidRPr="00135EF3" w:rsidDel="001111A8">
            <w:rPr>
              <w:b/>
              <w:noProof/>
            </w:rPr>
            <w:delText>AOS</w:delText>
          </w:r>
        </w:del>
      </w:smartTag>
      <w:del w:id="1765" w:author="VOYER Raphael" w:date="2021-06-16T11:14:00Z">
        <w:r w:rsidRPr="00135EF3" w:rsidDel="001111A8">
          <w:rPr>
            <w:b/>
            <w:noProof/>
          </w:rPr>
          <w:delText>-</w:delText>
        </w:r>
        <w:r w:rsidDel="001111A8">
          <w:rPr>
            <w:b/>
            <w:noProof/>
          </w:rPr>
          <w:delText>HAVLAN</w:delText>
        </w:r>
        <w:r w:rsidRPr="00135EF3" w:rsidDel="001111A8">
          <w:rPr>
            <w:b/>
            <w:noProof/>
          </w:rPr>
          <w:delText>-DIAG</w:delText>
        </w:r>
        <w:r w:rsidDel="001111A8">
          <w:rPr>
            <w:b/>
            <w:noProof/>
          </w:rPr>
          <w:delText>-30</w:delText>
        </w:r>
        <w:r w:rsidDel="001111A8">
          <w:rPr>
            <w:noProof/>
          </w:rPr>
          <w:delText xml:space="preserve"> </w:delText>
        </w:r>
        <w:r w:rsidR="00991C6D" w:rsidDel="001111A8">
          <w:rPr>
            <w:noProof/>
          </w:rPr>
          <w:delText>Shall provide debug cli for dumping the cluster properties</w:delText>
        </w:r>
        <w:r w:rsidDel="001111A8">
          <w:rPr>
            <w:noProof/>
          </w:rPr>
          <w:delText>/event logs</w:delText>
        </w:r>
        <w:r w:rsidR="00991C6D" w:rsidDel="001111A8">
          <w:rPr>
            <w:noProof/>
          </w:rPr>
          <w:delText>.</w:delText>
        </w:r>
      </w:del>
    </w:p>
    <w:p w:rsidR="00991C6D" w:rsidRPr="00953EB0" w:rsidDel="001111A8" w:rsidRDefault="00991C6D" w:rsidP="00855336">
      <w:pPr>
        <w:pStyle w:val="Corpsdetexte"/>
        <w:rPr>
          <w:del w:id="1766" w:author="VOYER Raphael" w:date="2021-06-16T11:14:00Z"/>
          <w:b/>
          <w:noProof/>
        </w:rPr>
      </w:pPr>
      <w:del w:id="1767" w:author="VOYER Raphael" w:date="2021-06-16T11:14:00Z">
        <w:r w:rsidDel="001111A8">
          <w:rPr>
            <w:noProof/>
          </w:rPr>
          <w:delText xml:space="preserve">-&gt; </w:delText>
        </w:r>
        <w:r w:rsidRPr="00953EB0" w:rsidDel="001111A8">
          <w:rPr>
            <w:b/>
            <w:noProof/>
          </w:rPr>
          <w:delText>debug havlan enable/disable</w:delText>
        </w:r>
      </w:del>
    </w:p>
    <w:p w:rsidR="00953EB0" w:rsidDel="001111A8" w:rsidRDefault="00953EB0" w:rsidP="00855336">
      <w:pPr>
        <w:pStyle w:val="Corpsdetexte"/>
        <w:rPr>
          <w:del w:id="1768" w:author="VOYER Raphael" w:date="2021-06-16T11:14:00Z"/>
          <w:noProof/>
        </w:rPr>
      </w:pPr>
      <w:del w:id="1769" w:author="VOYER Raphael" w:date="2021-06-16T11:14:00Z">
        <w:r w:rsidDel="001111A8">
          <w:rPr>
            <w:noProof/>
          </w:rPr>
          <w:delText xml:space="preserve">                 Enables the logging of HA VLAN events with default level(Messages/Events)</w:delText>
        </w:r>
      </w:del>
    </w:p>
    <w:p w:rsidR="00991C6D" w:rsidDel="001111A8" w:rsidRDefault="00991C6D" w:rsidP="00855336">
      <w:pPr>
        <w:pStyle w:val="Corpsdetexte"/>
        <w:rPr>
          <w:del w:id="1770" w:author="VOYER Raphael" w:date="2021-06-16T11:14:00Z"/>
          <w:noProof/>
        </w:rPr>
      </w:pPr>
      <w:del w:id="1771" w:author="VOYER Raphael" w:date="2021-06-16T11:14:00Z">
        <w:r w:rsidDel="001111A8">
          <w:rPr>
            <w:noProof/>
          </w:rPr>
          <w:delText xml:space="preserve">-&gt; </w:delText>
        </w:r>
        <w:r w:rsidRPr="00953EB0" w:rsidDel="001111A8">
          <w:rPr>
            <w:b/>
            <w:noProof/>
          </w:rPr>
          <w:delText>debug havlan level</w:delText>
        </w:r>
        <w:r w:rsidR="00953EB0" w:rsidRPr="00953EB0" w:rsidDel="001111A8">
          <w:rPr>
            <w:b/>
            <w:noProof/>
          </w:rPr>
          <w:delText xml:space="preserve"> “level”</w:delText>
        </w:r>
        <w:r w:rsidR="00953EB0" w:rsidDel="001111A8">
          <w:rPr>
            <w:noProof/>
          </w:rPr>
          <w:delText xml:space="preserve"> </w:delText>
        </w:r>
      </w:del>
    </w:p>
    <w:p w:rsidR="00953EB0" w:rsidDel="001111A8" w:rsidRDefault="00953EB0" w:rsidP="00855336">
      <w:pPr>
        <w:pStyle w:val="Corpsdetexte"/>
        <w:rPr>
          <w:del w:id="1772" w:author="VOYER Raphael" w:date="2021-06-16T11:14:00Z"/>
          <w:noProof/>
        </w:rPr>
      </w:pPr>
      <w:del w:id="1773" w:author="VOYER Raphael" w:date="2021-06-16T11:14:00Z">
        <w:r w:rsidDel="001111A8">
          <w:rPr>
            <w:noProof/>
          </w:rPr>
          <w:delText xml:space="preserve">                  Level of debugging can be changed</w:delText>
        </w:r>
      </w:del>
    </w:p>
    <w:p w:rsidR="00953EB0" w:rsidRPr="00953EB0" w:rsidDel="001111A8" w:rsidRDefault="00953EB0" w:rsidP="00855336">
      <w:pPr>
        <w:pStyle w:val="Corpsdetexte"/>
        <w:rPr>
          <w:del w:id="1774" w:author="VOYER Raphael" w:date="2021-06-16T11:14:00Z"/>
          <w:b/>
          <w:noProof/>
        </w:rPr>
      </w:pPr>
      <w:del w:id="1775" w:author="VOYER Raphael" w:date="2021-06-16T11:14:00Z">
        <w:r w:rsidDel="001111A8">
          <w:rPr>
            <w:noProof/>
          </w:rPr>
          <w:delText xml:space="preserve">-&gt; </w:delText>
        </w:r>
        <w:r w:rsidRPr="00953EB0" w:rsidDel="001111A8">
          <w:rPr>
            <w:b/>
            <w:noProof/>
          </w:rPr>
          <w:delText xml:space="preserve">debug havlan cluster &lt;id&gt; </w:delText>
        </w:r>
      </w:del>
    </w:p>
    <w:p w:rsidR="00855336" w:rsidDel="001111A8" w:rsidRDefault="00953EB0" w:rsidP="00855336">
      <w:pPr>
        <w:pStyle w:val="Corpsdetexte"/>
        <w:rPr>
          <w:del w:id="1776" w:author="VOYER Raphael" w:date="2021-06-16T11:14:00Z"/>
          <w:noProof/>
        </w:rPr>
      </w:pPr>
      <w:del w:id="1777" w:author="VOYER Raphael" w:date="2021-06-16T11:14:00Z">
        <w:r w:rsidDel="001111A8">
          <w:rPr>
            <w:noProof/>
          </w:rPr>
          <w:delText xml:space="preserve">                  Dumps the Data Structures related to a cluster.</w:delText>
        </w:r>
        <w:bookmarkEnd w:id="1257"/>
      </w:del>
    </w:p>
    <w:bookmarkEnd w:id="1258"/>
    <w:p w:rsidR="00855336" w:rsidDel="001111A8" w:rsidRDefault="00855336" w:rsidP="00855336">
      <w:pPr>
        <w:rPr>
          <w:del w:id="1778" w:author="VOYER Raphael" w:date="2021-06-16T11:14:00Z"/>
        </w:rPr>
      </w:pPr>
    </w:p>
    <w:p w:rsidR="000538A3" w:rsidRPr="00387307" w:rsidDel="001111A8" w:rsidRDefault="000538A3" w:rsidP="00622755">
      <w:pPr>
        <w:pStyle w:val="Titre2"/>
        <w:rPr>
          <w:del w:id="1779" w:author="VOYER Raphael" w:date="2021-06-16T11:14:00Z"/>
        </w:rPr>
      </w:pPr>
      <w:bookmarkStart w:id="1780" w:name="_Toc381025742"/>
      <w:bookmarkStart w:id="1781" w:name="_Toc424820330"/>
      <w:del w:id="1782" w:author="VOYER Raphael" w:date="2021-06-16T11:14:00Z">
        <w:r w:rsidRPr="00387307" w:rsidDel="001111A8">
          <w:delText>Future Enhancements</w:delText>
        </w:r>
        <w:bookmarkEnd w:id="1780"/>
        <w:bookmarkEnd w:id="1781"/>
      </w:del>
    </w:p>
    <w:p w:rsidR="005E052F" w:rsidDel="001111A8" w:rsidRDefault="000538A3" w:rsidP="00F16808">
      <w:pPr>
        <w:rPr>
          <w:del w:id="1783" w:author="VOYER Raphael" w:date="2021-06-16T11:14:00Z"/>
        </w:rPr>
      </w:pPr>
      <w:del w:id="1784" w:author="VOYER Raphael" w:date="2021-06-16T11:14:00Z">
        <w:r w:rsidDel="001111A8">
          <w:delText>None</w:delText>
        </w:r>
      </w:del>
    </w:p>
    <w:p w:rsidR="005E052F" w:rsidDel="001111A8" w:rsidRDefault="005E052F" w:rsidP="00622755">
      <w:pPr>
        <w:pStyle w:val="Titre2"/>
        <w:rPr>
          <w:del w:id="1785" w:author="VOYER Raphael" w:date="2021-06-16T11:14:00Z"/>
        </w:rPr>
      </w:pPr>
      <w:bookmarkStart w:id="1786" w:name="_Takeover_Requirements"/>
      <w:bookmarkStart w:id="1787" w:name="_Toc381025743"/>
      <w:bookmarkStart w:id="1788" w:name="_Toc424820331"/>
      <w:bookmarkEnd w:id="1786"/>
      <w:del w:id="1789" w:author="VOYER Raphael" w:date="2021-06-16T11:14:00Z">
        <w:r w:rsidDel="001111A8">
          <w:delText>Takeover Requirements</w:delText>
        </w:r>
        <w:bookmarkEnd w:id="1787"/>
        <w:bookmarkEnd w:id="1788"/>
      </w:del>
    </w:p>
    <w:p w:rsidR="005E052F" w:rsidRPr="00F16808" w:rsidDel="001111A8" w:rsidRDefault="005E052F" w:rsidP="005E052F">
      <w:pPr>
        <w:pStyle w:val="Body3"/>
        <w:ind w:left="0"/>
        <w:rPr>
          <w:del w:id="1790" w:author="VOYER Raphael" w:date="2021-06-16T11:14:00Z"/>
          <w:rFonts w:ascii="Trebuchet MS" w:hAnsi="Trebuchet MS"/>
          <w:noProof/>
          <w:sz w:val="20"/>
          <w:szCs w:val="20"/>
        </w:rPr>
      </w:pPr>
      <w:del w:id="1791" w:author="VOYER Raphael" w:date="2021-06-16T11:14:00Z">
        <w:r w:rsidRPr="00F16808" w:rsidDel="001111A8">
          <w:rPr>
            <w:rFonts w:ascii="Trebuchet MS" w:hAnsi="Trebuchet MS"/>
            <w:noProof/>
            <w:sz w:val="20"/>
            <w:szCs w:val="20"/>
          </w:rPr>
          <w:delText xml:space="preserve">The secondary </w:delText>
        </w:r>
        <w:smartTag w:uri="urn:schemas-microsoft-com:office:smarttags" w:element="stockticker">
          <w:r w:rsidRPr="00F16808" w:rsidDel="001111A8">
            <w:rPr>
              <w:rFonts w:ascii="Trebuchet MS" w:hAnsi="Trebuchet MS"/>
              <w:noProof/>
              <w:sz w:val="20"/>
              <w:szCs w:val="20"/>
            </w:rPr>
            <w:delText>CMM</w:delText>
          </w:r>
        </w:smartTag>
        <w:r w:rsidRPr="00F16808" w:rsidDel="001111A8">
          <w:rPr>
            <w:rFonts w:ascii="Trebuchet MS" w:hAnsi="Trebuchet MS"/>
            <w:noProof/>
            <w:sz w:val="20"/>
            <w:szCs w:val="20"/>
          </w:rPr>
          <w:delText xml:space="preserve"> has the configuration already loaded, at takeover it simply takes over </w:delText>
        </w:r>
      </w:del>
    </w:p>
    <w:p w:rsidR="005E052F" w:rsidRPr="00F16808" w:rsidDel="001111A8" w:rsidRDefault="005E052F" w:rsidP="005E052F">
      <w:pPr>
        <w:pStyle w:val="Body3"/>
        <w:ind w:left="0"/>
        <w:rPr>
          <w:del w:id="1792" w:author="VOYER Raphael" w:date="2021-06-16T11:14:00Z"/>
          <w:rFonts w:ascii="Trebuchet MS" w:hAnsi="Trebuchet MS"/>
          <w:noProof/>
          <w:sz w:val="20"/>
          <w:szCs w:val="20"/>
        </w:rPr>
      </w:pPr>
      <w:del w:id="1793" w:author="VOYER Raphael" w:date="2021-06-16T11:14:00Z">
        <w:r w:rsidRPr="00F16808" w:rsidDel="001111A8">
          <w:rPr>
            <w:rFonts w:ascii="Trebuchet MS" w:hAnsi="Trebuchet MS"/>
            <w:noProof/>
            <w:sz w:val="20"/>
            <w:szCs w:val="20"/>
          </w:rPr>
          <w:delText>without any interruption to NIs.</w:delText>
        </w:r>
      </w:del>
    </w:p>
    <w:p w:rsidR="005E052F" w:rsidRPr="00F16808" w:rsidDel="001111A8" w:rsidRDefault="005E052F" w:rsidP="005E052F">
      <w:pPr>
        <w:pStyle w:val="Body3"/>
        <w:ind w:left="0"/>
        <w:rPr>
          <w:del w:id="1794" w:author="VOYER Raphael" w:date="2021-06-16T11:14:00Z"/>
          <w:rFonts w:ascii="Trebuchet MS" w:hAnsi="Trebuchet MS"/>
          <w:noProof/>
          <w:sz w:val="20"/>
          <w:szCs w:val="20"/>
        </w:rPr>
      </w:pPr>
      <w:del w:id="1795" w:author="VOYER Raphael" w:date="2021-06-16T11:14:00Z">
        <w:r w:rsidRPr="00F16808" w:rsidDel="001111A8">
          <w:rPr>
            <w:rFonts w:ascii="Trebuchet MS" w:hAnsi="Trebuchet MS"/>
            <w:noProof/>
            <w:sz w:val="20"/>
            <w:szCs w:val="20"/>
          </w:rPr>
          <w:delText xml:space="preserve">        </w:delText>
        </w:r>
      </w:del>
    </w:p>
    <w:p w:rsidR="00326500" w:rsidDel="001111A8" w:rsidRDefault="00326500" w:rsidP="005E052F">
      <w:pPr>
        <w:pStyle w:val="Body3"/>
        <w:ind w:left="0"/>
        <w:rPr>
          <w:del w:id="1796" w:author="VOYER Raphael" w:date="2021-06-16T11:14:00Z"/>
          <w:rFonts w:ascii="Trebuchet MS" w:hAnsi="Trebuchet MS"/>
          <w:noProof/>
          <w:sz w:val="20"/>
          <w:szCs w:val="20"/>
        </w:rPr>
      </w:pPr>
      <w:del w:id="1797" w:author="VOYER Raphael" w:date="2021-06-16T11:14:00Z">
        <w:r w:rsidDel="001111A8">
          <w:rPr>
            <w:rFonts w:ascii="Trebuchet MS" w:hAnsi="Trebuchet MS"/>
            <w:noProof/>
            <w:sz w:val="20"/>
            <w:szCs w:val="20"/>
          </w:rPr>
          <w:delText xml:space="preserve">The STP states for the ports can be obtained using the VM shared </w:delText>
        </w:r>
        <w:smartTag w:uri="urn:schemas-microsoft-com:office:smarttags" w:element="stockticker">
          <w:r w:rsidDel="001111A8">
            <w:rPr>
              <w:rFonts w:ascii="Trebuchet MS" w:hAnsi="Trebuchet MS"/>
              <w:noProof/>
              <w:sz w:val="20"/>
              <w:szCs w:val="20"/>
            </w:rPr>
            <w:delText>API</w:delText>
          </w:r>
        </w:smartTag>
        <w:r w:rsidDel="001111A8">
          <w:rPr>
            <w:rFonts w:ascii="Trebuchet MS" w:hAnsi="Trebuchet MS"/>
            <w:noProof/>
            <w:sz w:val="20"/>
            <w:szCs w:val="20"/>
          </w:rPr>
          <w:delText xml:space="preserve"> </w:delText>
        </w:r>
        <w:r w:rsidRPr="00326500" w:rsidDel="001111A8">
          <w:rPr>
            <w:rFonts w:ascii="Trebuchet MS" w:hAnsi="Trebuchet MS"/>
            <w:noProof/>
            <w:sz w:val="20"/>
            <w:szCs w:val="20"/>
          </w:rPr>
          <w:delText>vm_sdb_getVpaState</w:delText>
        </w:r>
        <w:r w:rsidR="005E052F" w:rsidRPr="00F16808" w:rsidDel="001111A8">
          <w:rPr>
            <w:rFonts w:ascii="Trebuchet MS" w:hAnsi="Trebuchet MS"/>
            <w:noProof/>
            <w:sz w:val="20"/>
            <w:szCs w:val="20"/>
          </w:rPr>
          <w:delText>.</w:delText>
        </w:r>
      </w:del>
    </w:p>
    <w:p w:rsidR="005E052F" w:rsidRPr="00F16808" w:rsidDel="001111A8" w:rsidRDefault="00326500" w:rsidP="005E052F">
      <w:pPr>
        <w:pStyle w:val="Body3"/>
        <w:ind w:left="0"/>
        <w:rPr>
          <w:del w:id="1798" w:author="VOYER Raphael" w:date="2021-06-16T11:14:00Z"/>
          <w:rFonts w:ascii="Trebuchet MS" w:hAnsi="Trebuchet MS"/>
          <w:noProof/>
          <w:sz w:val="20"/>
          <w:szCs w:val="20"/>
        </w:rPr>
      </w:pPr>
      <w:del w:id="1799" w:author="VOYER Raphael" w:date="2021-06-16T11:14:00Z">
        <w:r w:rsidDel="001111A8">
          <w:rPr>
            <w:rFonts w:ascii="Trebuchet MS" w:hAnsi="Trebuchet MS"/>
            <w:noProof/>
            <w:sz w:val="20"/>
            <w:szCs w:val="20"/>
          </w:rPr>
          <w:delText xml:space="preserve">The link status can be obtained using the PM </w:delText>
        </w:r>
        <w:smartTag w:uri="urn:schemas-microsoft-com:office:smarttags" w:element="stockticker">
          <w:r w:rsidDel="001111A8">
            <w:rPr>
              <w:rFonts w:ascii="Trebuchet MS" w:hAnsi="Trebuchet MS"/>
              <w:noProof/>
              <w:sz w:val="20"/>
              <w:szCs w:val="20"/>
            </w:rPr>
            <w:delText>API</w:delText>
          </w:r>
        </w:smartTag>
        <w:r w:rsidDel="001111A8">
          <w:rPr>
            <w:rFonts w:ascii="Trebuchet MS" w:hAnsi="Trebuchet MS"/>
            <w:noProof/>
            <w:sz w:val="20"/>
            <w:szCs w:val="20"/>
          </w:rPr>
          <w:delText xml:space="preserve"> </w:delText>
        </w:r>
        <w:r w:rsidRPr="00326500" w:rsidDel="001111A8">
          <w:rPr>
            <w:rFonts w:ascii="Trebuchet MS" w:hAnsi="Trebuchet MS"/>
            <w:noProof/>
            <w:sz w:val="20"/>
            <w:szCs w:val="20"/>
          </w:rPr>
          <w:delText>pmApiGetLinkState</w:delText>
        </w:r>
        <w:r w:rsidDel="001111A8">
          <w:rPr>
            <w:rFonts w:ascii="Trebuchet MS" w:hAnsi="Trebuchet MS"/>
            <w:noProof/>
            <w:sz w:val="20"/>
            <w:szCs w:val="20"/>
          </w:rPr>
          <w:delText>.</w:delText>
        </w:r>
        <w:r w:rsidR="005E052F" w:rsidRPr="00F16808" w:rsidDel="001111A8">
          <w:rPr>
            <w:rFonts w:ascii="Trebuchet MS" w:hAnsi="Trebuchet MS"/>
            <w:noProof/>
            <w:sz w:val="20"/>
            <w:szCs w:val="20"/>
          </w:rPr>
          <w:delText xml:space="preserve"> This</w:delText>
        </w:r>
        <w:r w:rsidDel="001111A8">
          <w:rPr>
            <w:rFonts w:ascii="Trebuchet MS" w:hAnsi="Trebuchet MS"/>
            <w:noProof/>
            <w:sz w:val="20"/>
            <w:szCs w:val="20"/>
          </w:rPr>
          <w:delText xml:space="preserve"> information</w:delText>
        </w:r>
      </w:del>
    </w:p>
    <w:p w:rsidR="005E052F" w:rsidDel="001111A8" w:rsidRDefault="005E052F" w:rsidP="005E052F">
      <w:pPr>
        <w:pStyle w:val="Body3"/>
        <w:ind w:left="0"/>
        <w:rPr>
          <w:del w:id="1800" w:author="VOYER Raphael" w:date="2021-06-16T11:14:00Z"/>
          <w:rFonts w:ascii="Trebuchet MS" w:hAnsi="Trebuchet MS"/>
          <w:noProof/>
          <w:sz w:val="20"/>
          <w:szCs w:val="20"/>
        </w:rPr>
      </w:pPr>
      <w:del w:id="1801" w:author="VOYER Raphael" w:date="2021-06-16T11:14:00Z">
        <w:r w:rsidRPr="00F16808" w:rsidDel="001111A8">
          <w:rPr>
            <w:rFonts w:ascii="Trebuchet MS" w:hAnsi="Trebuchet MS"/>
            <w:noProof/>
            <w:sz w:val="20"/>
            <w:szCs w:val="20"/>
          </w:rPr>
          <w:delText>shall be required as we maintain the operational status of the clusters.</w:delText>
        </w:r>
      </w:del>
    </w:p>
    <w:p w:rsidR="00E456FB" w:rsidDel="001111A8" w:rsidRDefault="00E456FB" w:rsidP="005E052F">
      <w:pPr>
        <w:pStyle w:val="Body3"/>
        <w:ind w:left="0"/>
        <w:rPr>
          <w:del w:id="1802" w:author="VOYER Raphael" w:date="2021-06-16T11:14:00Z"/>
          <w:rFonts w:ascii="Trebuchet MS" w:hAnsi="Trebuchet MS"/>
          <w:noProof/>
          <w:sz w:val="20"/>
          <w:szCs w:val="20"/>
        </w:rPr>
      </w:pPr>
    </w:p>
    <w:p w:rsidR="00E456FB" w:rsidDel="001111A8" w:rsidRDefault="00E456FB" w:rsidP="00622755">
      <w:pPr>
        <w:pStyle w:val="Body3"/>
        <w:ind w:left="0"/>
        <w:outlineLvl w:val="0"/>
        <w:rPr>
          <w:del w:id="1803" w:author="VOYER Raphael" w:date="2021-06-16T11:14:00Z"/>
          <w:rFonts w:ascii="Trebuchet MS" w:hAnsi="Trebuchet MS"/>
          <w:noProof/>
          <w:sz w:val="20"/>
          <w:szCs w:val="20"/>
        </w:rPr>
      </w:pPr>
      <w:bookmarkStart w:id="1804" w:name="_Toc381025744"/>
      <w:bookmarkStart w:id="1805" w:name="_Toc424820332"/>
      <w:del w:id="1806" w:author="VOYER Raphael" w:date="2021-06-16T11:14:00Z">
        <w:r w:rsidDel="001111A8">
          <w:rPr>
            <w:rFonts w:ascii="Trebuchet MS" w:hAnsi="Trebuchet MS"/>
            <w:noProof/>
            <w:sz w:val="20"/>
            <w:szCs w:val="20"/>
          </w:rPr>
          <w:delText>Similarly we need to get the dynamic ARP entries if any for L3 mode clusters from</w:delText>
        </w:r>
        <w:bookmarkEnd w:id="1804"/>
        <w:bookmarkEnd w:id="1805"/>
      </w:del>
    </w:p>
    <w:p w:rsidR="00E456FB" w:rsidRPr="00F16808" w:rsidDel="001111A8" w:rsidRDefault="00E456FB" w:rsidP="005E052F">
      <w:pPr>
        <w:pStyle w:val="Body3"/>
        <w:ind w:left="0"/>
        <w:rPr>
          <w:del w:id="1807" w:author="VOYER Raphael" w:date="2021-06-16T11:14:00Z"/>
          <w:rFonts w:ascii="Trebuchet MS" w:hAnsi="Trebuchet MS"/>
          <w:noProof/>
          <w:sz w:val="20"/>
          <w:szCs w:val="20"/>
        </w:rPr>
      </w:pPr>
      <w:del w:id="1808" w:author="VOYER Raphael" w:date="2021-06-16T11:14:00Z">
        <w:r w:rsidDel="001111A8">
          <w:rPr>
            <w:rFonts w:ascii="Trebuchet MS" w:hAnsi="Trebuchet MS"/>
            <w:noProof/>
            <w:sz w:val="20"/>
            <w:szCs w:val="20"/>
          </w:rPr>
          <w:delText xml:space="preserve">IP </w:delText>
        </w:r>
        <w:smartTag w:uri="urn:schemas-microsoft-com:office:smarttags" w:element="stockticker">
          <w:r w:rsidDel="001111A8">
            <w:rPr>
              <w:rFonts w:ascii="Trebuchet MS" w:hAnsi="Trebuchet MS"/>
              <w:noProof/>
              <w:sz w:val="20"/>
              <w:szCs w:val="20"/>
            </w:rPr>
            <w:delText>CMM</w:delText>
          </w:r>
        </w:smartTag>
        <w:r w:rsidR="0080455C" w:rsidDel="001111A8">
          <w:rPr>
            <w:rFonts w:ascii="Trebuchet MS" w:hAnsi="Trebuchet MS"/>
            <w:noProof/>
            <w:sz w:val="20"/>
            <w:szCs w:val="20"/>
          </w:rPr>
          <w:delText xml:space="preserve"> and IGMP reports from IPMS </w:delText>
        </w:r>
        <w:smartTag w:uri="urn:schemas-microsoft-com:office:smarttags" w:element="stockticker">
          <w:r w:rsidR="0080455C" w:rsidDel="001111A8">
            <w:rPr>
              <w:rFonts w:ascii="Trebuchet MS" w:hAnsi="Trebuchet MS"/>
              <w:noProof/>
              <w:sz w:val="20"/>
              <w:szCs w:val="20"/>
            </w:rPr>
            <w:delText>CMM</w:delText>
          </w:r>
        </w:smartTag>
        <w:r w:rsidR="0080455C" w:rsidDel="001111A8">
          <w:rPr>
            <w:rFonts w:ascii="Trebuchet MS" w:hAnsi="Trebuchet MS"/>
            <w:noProof/>
            <w:sz w:val="20"/>
            <w:szCs w:val="20"/>
          </w:rPr>
          <w:delText>.</w:delText>
        </w:r>
      </w:del>
    </w:p>
    <w:p w:rsidR="005E052F" w:rsidRPr="00F16808" w:rsidDel="001111A8" w:rsidRDefault="005E052F" w:rsidP="005E052F">
      <w:pPr>
        <w:pStyle w:val="Body3"/>
        <w:ind w:left="0"/>
        <w:rPr>
          <w:del w:id="1809" w:author="VOYER Raphael" w:date="2021-06-16T11:14:00Z"/>
          <w:rFonts w:ascii="Trebuchet MS" w:hAnsi="Trebuchet MS"/>
          <w:noProof/>
          <w:sz w:val="20"/>
          <w:szCs w:val="20"/>
        </w:rPr>
      </w:pPr>
    </w:p>
    <w:p w:rsidR="005E052F" w:rsidDel="001111A8" w:rsidRDefault="00387307" w:rsidP="00622755">
      <w:pPr>
        <w:pStyle w:val="Titre2"/>
        <w:rPr>
          <w:del w:id="1810" w:author="VOYER Raphael" w:date="2021-06-16T11:14:00Z"/>
        </w:rPr>
      </w:pPr>
      <w:bookmarkStart w:id="1811" w:name="_Hotswap_Requirements"/>
      <w:bookmarkStart w:id="1812" w:name="_Toc381025745"/>
      <w:bookmarkStart w:id="1813" w:name="_Toc424820333"/>
      <w:bookmarkEnd w:id="1811"/>
      <w:del w:id="1814" w:author="VOYER Raphael" w:date="2021-06-16T11:14:00Z">
        <w:r w:rsidDel="001111A8">
          <w:delText>Hot swap</w:delText>
        </w:r>
        <w:r w:rsidR="005E052F" w:rsidDel="001111A8">
          <w:delText xml:space="preserve"> Requirements</w:delText>
        </w:r>
        <w:bookmarkEnd w:id="1812"/>
        <w:bookmarkEnd w:id="1813"/>
      </w:del>
    </w:p>
    <w:p w:rsidR="005C7A05" w:rsidRPr="005C7A05" w:rsidDel="001111A8" w:rsidRDefault="005C7A05" w:rsidP="005C7A05">
      <w:pPr>
        <w:rPr>
          <w:del w:id="1815" w:author="VOYER Raphael" w:date="2021-06-16T11:14:00Z"/>
        </w:rPr>
      </w:pPr>
    </w:p>
    <w:p w:rsidR="005E052F" w:rsidRPr="00F16808" w:rsidDel="001111A8" w:rsidRDefault="005E052F" w:rsidP="00F16808">
      <w:pPr>
        <w:pStyle w:val="Body3"/>
        <w:ind w:left="0"/>
        <w:rPr>
          <w:del w:id="1816" w:author="VOYER Raphael" w:date="2021-06-16T11:14:00Z"/>
          <w:rFonts w:ascii="Trebuchet MS" w:hAnsi="Trebuchet MS"/>
          <w:noProof/>
          <w:sz w:val="20"/>
          <w:szCs w:val="20"/>
        </w:rPr>
      </w:pPr>
      <w:del w:id="1817" w:author="VOYER Raphael" w:date="2021-06-16T11:14:00Z">
        <w:r w:rsidRPr="00F16808" w:rsidDel="001111A8">
          <w:rPr>
            <w:rFonts w:ascii="Trebuchet MS" w:hAnsi="Trebuchet MS"/>
            <w:noProof/>
            <w:sz w:val="20"/>
            <w:szCs w:val="20"/>
          </w:rPr>
          <w:delText xml:space="preserve">HA VLAN </w:delText>
        </w:r>
        <w:smartTag w:uri="urn:schemas-microsoft-com:office:smarttags" w:element="stockticker">
          <w:r w:rsidRPr="00F16808" w:rsidDel="001111A8">
            <w:rPr>
              <w:rFonts w:ascii="Trebuchet MS" w:hAnsi="Trebuchet MS"/>
              <w:noProof/>
              <w:sz w:val="20"/>
              <w:szCs w:val="20"/>
            </w:rPr>
            <w:delText>CMM</w:delText>
          </w:r>
        </w:smartTag>
        <w:r w:rsidRPr="00F16808" w:rsidDel="001111A8">
          <w:rPr>
            <w:rFonts w:ascii="Trebuchet MS" w:hAnsi="Trebuchet MS"/>
            <w:noProof/>
            <w:sz w:val="20"/>
            <w:szCs w:val="20"/>
          </w:rPr>
          <w:delText xml:space="preserve"> shall support the hot swap as follows</w:delText>
        </w:r>
        <w:r w:rsidR="005C7A05" w:rsidRPr="00F16808" w:rsidDel="001111A8">
          <w:rPr>
            <w:rFonts w:ascii="Trebuchet MS" w:hAnsi="Trebuchet MS"/>
            <w:noProof/>
            <w:sz w:val="20"/>
            <w:szCs w:val="20"/>
          </w:rPr>
          <w:delText>:</w:delText>
        </w:r>
      </w:del>
    </w:p>
    <w:p w:rsidR="005E052F" w:rsidRPr="00F16808" w:rsidDel="001111A8" w:rsidRDefault="005E052F" w:rsidP="00F16808">
      <w:pPr>
        <w:pStyle w:val="Body3"/>
        <w:ind w:left="0"/>
        <w:rPr>
          <w:del w:id="1818" w:author="VOYER Raphael" w:date="2021-06-16T11:14:00Z"/>
          <w:rFonts w:ascii="Trebuchet MS" w:hAnsi="Trebuchet MS"/>
          <w:noProof/>
          <w:sz w:val="20"/>
          <w:szCs w:val="20"/>
        </w:rPr>
      </w:pPr>
    </w:p>
    <w:p w:rsidR="005E052F" w:rsidRPr="00F16808" w:rsidDel="001111A8" w:rsidRDefault="005E052F" w:rsidP="00F16808">
      <w:pPr>
        <w:pStyle w:val="Body3"/>
        <w:ind w:left="0"/>
        <w:rPr>
          <w:del w:id="1819" w:author="VOYER Raphael" w:date="2021-06-16T11:14:00Z"/>
          <w:rFonts w:ascii="Trebuchet MS" w:hAnsi="Trebuchet MS"/>
          <w:noProof/>
          <w:sz w:val="20"/>
          <w:szCs w:val="20"/>
        </w:rPr>
      </w:pPr>
      <w:del w:id="1820" w:author="VOYER Raphael" w:date="2021-06-16T11:14:00Z">
        <w:r w:rsidRPr="00F16808" w:rsidDel="001111A8">
          <w:rPr>
            <w:rFonts w:ascii="Trebuchet MS" w:hAnsi="Trebuchet MS"/>
            <w:noProof/>
            <w:sz w:val="20"/>
            <w:szCs w:val="20"/>
          </w:rPr>
          <w:delText xml:space="preserve">When an expansion slot is inserted then </w:delText>
        </w:r>
        <w:r w:rsidR="005C7A05" w:rsidRPr="00F16808" w:rsidDel="001111A8">
          <w:rPr>
            <w:rFonts w:ascii="Trebuchet MS" w:hAnsi="Trebuchet MS"/>
            <w:noProof/>
            <w:sz w:val="20"/>
            <w:szCs w:val="20"/>
          </w:rPr>
          <w:delText xml:space="preserve">the Port manager shall inform the rest of the </w:delText>
        </w:r>
        <w:smartTag w:uri="urn:schemas-microsoft-com:office:smarttags" w:element="stockticker">
          <w:r w:rsidR="005C7A05" w:rsidRPr="00F16808" w:rsidDel="001111A8">
            <w:rPr>
              <w:rFonts w:ascii="Trebuchet MS" w:hAnsi="Trebuchet MS"/>
              <w:noProof/>
              <w:sz w:val="20"/>
              <w:szCs w:val="20"/>
            </w:rPr>
            <w:delText>AOS</w:delText>
          </w:r>
        </w:smartTag>
        <w:r w:rsidR="005C7A05" w:rsidRPr="00F16808" w:rsidDel="001111A8">
          <w:rPr>
            <w:rFonts w:ascii="Trebuchet MS" w:hAnsi="Trebuchet MS"/>
            <w:noProof/>
            <w:sz w:val="20"/>
            <w:szCs w:val="20"/>
          </w:rPr>
          <w:delText xml:space="preserve"> applications on the </w:delText>
        </w:r>
        <w:smartTag w:uri="urn:schemas-microsoft-com:office:smarttags" w:element="stockticker">
          <w:r w:rsidR="005C7A05" w:rsidRPr="00F16808" w:rsidDel="001111A8">
            <w:rPr>
              <w:rFonts w:ascii="Trebuchet MS" w:hAnsi="Trebuchet MS"/>
              <w:noProof/>
              <w:sz w:val="20"/>
              <w:szCs w:val="20"/>
            </w:rPr>
            <w:delText>CMM</w:delText>
          </w:r>
        </w:smartTag>
        <w:r w:rsidR="005C7A05" w:rsidRPr="00F16808" w:rsidDel="001111A8">
          <w:rPr>
            <w:rFonts w:ascii="Trebuchet MS" w:hAnsi="Trebuchet MS"/>
            <w:noProof/>
            <w:sz w:val="20"/>
            <w:szCs w:val="20"/>
          </w:rPr>
          <w:delText xml:space="preserve"> and applications shall install this information in their local database.</w:delText>
        </w:r>
      </w:del>
    </w:p>
    <w:p w:rsidR="005C7A05" w:rsidRPr="00F16808" w:rsidDel="001111A8" w:rsidRDefault="005C7A05" w:rsidP="005E052F">
      <w:pPr>
        <w:ind w:left="576"/>
        <w:rPr>
          <w:del w:id="1821" w:author="VOYER Raphael" w:date="2021-06-16T11:14:00Z"/>
          <w:rFonts w:ascii="Times New Roman" w:hAnsi="Times New Roman"/>
          <w:sz w:val="24"/>
          <w:szCs w:val="24"/>
        </w:rPr>
      </w:pPr>
    </w:p>
    <w:p w:rsidR="005C7A05" w:rsidDel="001111A8" w:rsidRDefault="005C7A05" w:rsidP="00F16808">
      <w:pPr>
        <w:pStyle w:val="Body3"/>
        <w:ind w:left="0"/>
        <w:rPr>
          <w:del w:id="1822" w:author="VOYER Raphael" w:date="2021-06-16T11:14:00Z"/>
          <w:rFonts w:ascii="Trebuchet MS" w:hAnsi="Trebuchet MS"/>
          <w:noProof/>
          <w:sz w:val="20"/>
          <w:szCs w:val="20"/>
        </w:rPr>
      </w:pPr>
      <w:del w:id="1823" w:author="VOYER Raphael" w:date="2021-06-16T11:14:00Z">
        <w:r w:rsidRPr="00F16808" w:rsidDel="001111A8">
          <w:rPr>
            <w:rFonts w:ascii="Trebuchet MS" w:hAnsi="Trebuchet MS"/>
            <w:noProof/>
            <w:sz w:val="20"/>
            <w:szCs w:val="20"/>
          </w:rPr>
          <w:delText xml:space="preserve">Now if any configuration is received for the expansion slot ports e.g. 2/6 or 3/1 then the management plane S/W shall invoke the appropriate port library calls to convert the s/p to an ifindex using a mapping scheme internally managed by port library </w:delText>
        </w:r>
      </w:del>
    </w:p>
    <w:p w:rsidR="00F16808" w:rsidRPr="00F16808" w:rsidDel="001111A8" w:rsidRDefault="00F16808" w:rsidP="00F16808">
      <w:pPr>
        <w:pStyle w:val="Body3"/>
        <w:ind w:left="0"/>
        <w:rPr>
          <w:del w:id="1824" w:author="VOYER Raphael" w:date="2021-06-16T11:14:00Z"/>
          <w:rFonts w:ascii="Trebuchet MS" w:hAnsi="Trebuchet MS"/>
          <w:noProof/>
          <w:sz w:val="20"/>
          <w:szCs w:val="20"/>
        </w:rPr>
      </w:pPr>
    </w:p>
    <w:p w:rsidR="005C7A05" w:rsidRPr="00F16808" w:rsidDel="001111A8" w:rsidRDefault="005C7A05" w:rsidP="00F16808">
      <w:pPr>
        <w:pStyle w:val="Body3"/>
        <w:ind w:left="0"/>
        <w:rPr>
          <w:del w:id="1825" w:author="VOYER Raphael" w:date="2021-06-16T11:14:00Z"/>
          <w:rFonts w:ascii="Trebuchet MS" w:hAnsi="Trebuchet MS"/>
          <w:sz w:val="20"/>
          <w:szCs w:val="20"/>
        </w:rPr>
      </w:pPr>
      <w:del w:id="1826" w:author="VOYER Raphael" w:date="2021-06-16T11:14:00Z">
        <w:r w:rsidRPr="00F16808" w:rsidDel="001111A8">
          <w:rPr>
            <w:rFonts w:ascii="Trebuchet MS" w:hAnsi="Trebuchet MS"/>
            <w:noProof/>
            <w:sz w:val="20"/>
            <w:szCs w:val="20"/>
          </w:rPr>
          <w:delText>When the port information lands on the applications then they would have to check if the port is instantiated in their database. All the base ports shall be</w:delText>
        </w:r>
        <w:r w:rsidRPr="00F16808" w:rsidDel="001111A8">
          <w:rPr>
            <w:rFonts w:ascii="Trebuchet MS" w:hAnsi="Trebuchet MS"/>
            <w:sz w:val="20"/>
            <w:szCs w:val="20"/>
          </w:rPr>
          <w:delText xml:space="preserve"> instantiated by default however the ports corresponding to expansion slots shall be instantiated based on the message from port manager.</w:delText>
        </w:r>
      </w:del>
    </w:p>
    <w:p w:rsidR="005C7A05" w:rsidRPr="00F16808" w:rsidDel="001111A8" w:rsidRDefault="005C7A05" w:rsidP="005C7A05">
      <w:pPr>
        <w:numPr>
          <w:ilvl w:val="0"/>
          <w:numId w:val="32"/>
        </w:numPr>
        <w:spacing w:before="100" w:beforeAutospacing="1" w:after="100" w:afterAutospacing="1"/>
        <w:jc w:val="left"/>
        <w:rPr>
          <w:del w:id="1827" w:author="VOYER Raphael" w:date="2021-06-16T11:14:00Z"/>
          <w:noProof/>
        </w:rPr>
      </w:pPr>
      <w:del w:id="1828" w:author="VOYER Raphael" w:date="2021-06-16T11:14:00Z">
        <w:r w:rsidRPr="00F16808" w:rsidDel="001111A8">
          <w:rPr>
            <w:noProof/>
          </w:rPr>
          <w:delText>Configuration for any port which is not instantiated shall be rejected straight away. So in affect we would not accept any configuration for the port which in not plugged into the system.</w:delText>
        </w:r>
      </w:del>
    </w:p>
    <w:p w:rsidR="005C7A05" w:rsidRPr="00F16808" w:rsidDel="001111A8" w:rsidRDefault="005C7A05" w:rsidP="005C7A05">
      <w:pPr>
        <w:numPr>
          <w:ilvl w:val="0"/>
          <w:numId w:val="32"/>
        </w:numPr>
        <w:spacing w:before="100" w:beforeAutospacing="1" w:after="100" w:afterAutospacing="1"/>
        <w:jc w:val="left"/>
        <w:rPr>
          <w:del w:id="1829" w:author="VOYER Raphael" w:date="2021-06-16T11:14:00Z"/>
          <w:noProof/>
        </w:rPr>
      </w:pPr>
      <w:del w:id="1830" w:author="VOYER Raphael" w:date="2021-06-16T11:14:00Z">
        <w:r w:rsidRPr="00F16808" w:rsidDel="001111A8">
          <w:rPr>
            <w:noProof/>
          </w:rPr>
          <w:delText xml:space="preserve">For the current discussion we are assuming that 12*10G and 4*10G are considered as like NI. </w:delText>
        </w:r>
      </w:del>
    </w:p>
    <w:p w:rsidR="005C7A05" w:rsidRPr="00F16808" w:rsidDel="001111A8" w:rsidRDefault="005C7A05" w:rsidP="00622755">
      <w:pPr>
        <w:spacing w:before="100" w:beforeAutospacing="1" w:after="100" w:afterAutospacing="1"/>
        <w:jc w:val="left"/>
        <w:outlineLvl w:val="0"/>
        <w:rPr>
          <w:del w:id="1831" w:author="VOYER Raphael" w:date="2021-06-16T11:14:00Z"/>
          <w:rFonts w:ascii="Times New Roman" w:hAnsi="Times New Roman"/>
          <w:b/>
          <w:bCs/>
          <w:sz w:val="24"/>
          <w:szCs w:val="24"/>
          <w:u w:val="single"/>
        </w:rPr>
      </w:pPr>
      <w:bookmarkStart w:id="1832" w:name="_Toc381025746"/>
      <w:bookmarkStart w:id="1833" w:name="_Toc424820334"/>
      <w:del w:id="1834" w:author="VOYER Raphael" w:date="2021-06-16T11:14:00Z">
        <w:r w:rsidRPr="00F16808" w:rsidDel="001111A8">
          <w:rPr>
            <w:rFonts w:ascii="Times New Roman" w:hAnsi="Times New Roman"/>
            <w:b/>
            <w:bCs/>
            <w:sz w:val="24"/>
            <w:szCs w:val="24"/>
            <w:u w:val="single"/>
          </w:rPr>
          <w:delText>Handling of Like NI Hotswap:</w:delText>
        </w:r>
        <w:bookmarkEnd w:id="1832"/>
        <w:bookmarkEnd w:id="1833"/>
      </w:del>
    </w:p>
    <w:p w:rsidR="005C7A05" w:rsidRPr="00F16808" w:rsidDel="001111A8" w:rsidRDefault="005C7A05" w:rsidP="00425637">
      <w:pPr>
        <w:numPr>
          <w:ilvl w:val="0"/>
          <w:numId w:val="33"/>
        </w:numPr>
        <w:spacing w:before="100" w:beforeAutospacing="1" w:after="100" w:afterAutospacing="1"/>
        <w:jc w:val="left"/>
        <w:rPr>
          <w:del w:id="1835" w:author="VOYER Raphael" w:date="2021-06-16T11:14:00Z"/>
          <w:noProof/>
        </w:rPr>
      </w:pPr>
      <w:del w:id="1836" w:author="VOYER Raphael" w:date="2021-06-16T11:14:00Z">
        <w:r w:rsidRPr="00F16808" w:rsidDel="001111A8">
          <w:rPr>
            <w:noProof/>
          </w:rPr>
          <w:delText xml:space="preserve">First 10G*4 then 10G*12: In this case when first 4 port card is in place then we would not allow any configuration for the port 5-12 (discussed above) because of port library changes. </w:delText>
        </w:r>
      </w:del>
    </w:p>
    <w:p w:rsidR="005C7A05" w:rsidRPr="005C7A05" w:rsidDel="001111A8" w:rsidRDefault="005C7A05" w:rsidP="00425637">
      <w:pPr>
        <w:numPr>
          <w:ilvl w:val="0"/>
          <w:numId w:val="33"/>
        </w:numPr>
        <w:spacing w:before="100" w:beforeAutospacing="1" w:after="100" w:afterAutospacing="1"/>
        <w:jc w:val="left"/>
        <w:rPr>
          <w:del w:id="1837" w:author="VOYER Raphael" w:date="2021-06-16T11:14:00Z"/>
          <w:rFonts w:ascii="Times New Roman" w:hAnsi="Times New Roman"/>
          <w:sz w:val="24"/>
          <w:szCs w:val="24"/>
        </w:rPr>
      </w:pPr>
      <w:del w:id="1838" w:author="VOYER Raphael" w:date="2021-06-16T11:14:00Z">
        <w:r w:rsidRPr="00F16808" w:rsidDel="001111A8">
          <w:rPr>
            <w:noProof/>
          </w:rPr>
          <w:delText>First 10G*12 then 10G*4: In this case when first 12 port card is in place then we allow configuration for all 12 ports. Now if someone plugs in a 4 port card then the applications shall apply the config relevant for the first 4 ports and keep the configuration for the rest of the ports passive. By passive we mean that the applications shall retain the config in their database but would hide then from outside world in the show commands and configuration snapshot</w:delText>
        </w:r>
        <w:r w:rsidRPr="005C7A05" w:rsidDel="001111A8">
          <w:rPr>
            <w:rFonts w:ascii="Times New Roman" w:hAnsi="Times New Roman"/>
            <w:sz w:val="24"/>
            <w:szCs w:val="24"/>
          </w:rPr>
          <w:delText xml:space="preserve">. </w:delText>
        </w:r>
      </w:del>
    </w:p>
    <w:p w:rsidR="005C7A05" w:rsidRPr="005C7A05" w:rsidDel="001111A8" w:rsidRDefault="005C7A05" w:rsidP="00622755">
      <w:pPr>
        <w:spacing w:before="100" w:beforeAutospacing="1" w:after="100" w:afterAutospacing="1"/>
        <w:jc w:val="left"/>
        <w:outlineLvl w:val="0"/>
        <w:rPr>
          <w:del w:id="1839" w:author="VOYER Raphael" w:date="2021-06-16T11:14:00Z"/>
          <w:rFonts w:ascii="Times New Roman" w:hAnsi="Times New Roman"/>
          <w:b/>
          <w:bCs/>
          <w:sz w:val="24"/>
          <w:szCs w:val="24"/>
          <w:u w:val="single"/>
        </w:rPr>
      </w:pPr>
      <w:del w:id="1840" w:author="VOYER Raphael" w:date="2021-06-16T11:14:00Z">
        <w:r w:rsidRPr="005C7A05" w:rsidDel="001111A8">
          <w:rPr>
            <w:rFonts w:ascii="Times New Roman" w:hAnsi="Times New Roman"/>
            <w:b/>
            <w:bCs/>
            <w:sz w:val="24"/>
            <w:szCs w:val="24"/>
            <w:u w:val="single"/>
          </w:rPr>
          <w:delText> </w:delText>
        </w:r>
        <w:bookmarkStart w:id="1841" w:name="_Toc381025747"/>
        <w:bookmarkStart w:id="1842" w:name="_Toc424820335"/>
        <w:r w:rsidRPr="005C7A05" w:rsidDel="001111A8">
          <w:rPr>
            <w:rFonts w:ascii="Times New Roman" w:hAnsi="Times New Roman"/>
            <w:b/>
            <w:bCs/>
            <w:sz w:val="24"/>
            <w:szCs w:val="24"/>
            <w:u w:val="single"/>
          </w:rPr>
          <w:delText>Handling of the Unlike NI</w:delText>
        </w:r>
        <w:bookmarkEnd w:id="1841"/>
        <w:bookmarkEnd w:id="1842"/>
      </w:del>
    </w:p>
    <w:p w:rsidR="005C7A05" w:rsidRPr="00F16808" w:rsidDel="001111A8" w:rsidRDefault="005C7A05" w:rsidP="005C7A05">
      <w:pPr>
        <w:numPr>
          <w:ilvl w:val="0"/>
          <w:numId w:val="6"/>
        </w:numPr>
        <w:spacing w:before="100" w:beforeAutospacing="1" w:after="100" w:afterAutospacing="1"/>
        <w:jc w:val="left"/>
        <w:rPr>
          <w:del w:id="1843" w:author="VOYER Raphael" w:date="2021-06-16T11:14:00Z"/>
          <w:noProof/>
        </w:rPr>
      </w:pPr>
      <w:del w:id="1844" w:author="VOYER Raphael" w:date="2021-06-16T11:14:00Z">
        <w:r w:rsidRPr="00F16808" w:rsidDel="001111A8">
          <w:rPr>
            <w:noProof/>
          </w:rPr>
          <w:delText>Runtime insertion of unlike NI: In this case chassis supervision shall track that the newly inserted NI is unlike NI so it will keep it powered down.</w:delText>
        </w:r>
      </w:del>
    </w:p>
    <w:p w:rsidR="005C7A05" w:rsidRPr="00F16808" w:rsidDel="001111A8" w:rsidRDefault="00425637" w:rsidP="005C7A05">
      <w:pPr>
        <w:numPr>
          <w:ilvl w:val="0"/>
          <w:numId w:val="6"/>
        </w:numPr>
        <w:spacing w:before="100" w:beforeAutospacing="1" w:after="100" w:afterAutospacing="1"/>
        <w:jc w:val="left"/>
        <w:rPr>
          <w:del w:id="1845" w:author="VOYER Raphael" w:date="2021-06-16T11:14:00Z"/>
          <w:noProof/>
        </w:rPr>
      </w:pPr>
      <w:del w:id="1846" w:author="VOYER Raphael" w:date="2021-06-16T11:14:00Z">
        <w:r w:rsidDel="001111A8">
          <w:rPr>
            <w:noProof/>
          </w:rPr>
          <w:delText>Unlike NI check across reboot</w:delText>
        </w:r>
        <w:r w:rsidR="005C7A05" w:rsidRPr="00F16808" w:rsidDel="001111A8">
          <w:rPr>
            <w:noProof/>
          </w:rPr>
          <w:delText>: In this case it is the responsibility of the administrator to clean up the boot.cfg if the configuration was done for another type of expansion slot</w:delText>
        </w:r>
      </w:del>
    </w:p>
    <w:p w:rsidR="005C7A05" w:rsidRPr="005C7A05" w:rsidDel="001111A8" w:rsidRDefault="005C7A05" w:rsidP="005C7A05">
      <w:pPr>
        <w:spacing w:before="100" w:beforeAutospacing="1" w:after="100" w:afterAutospacing="1"/>
        <w:jc w:val="left"/>
        <w:rPr>
          <w:del w:id="1847" w:author="VOYER Raphael" w:date="2021-06-16T11:14:00Z"/>
          <w:rFonts w:ascii="Times New Roman" w:hAnsi="Times New Roman"/>
          <w:b/>
          <w:bCs/>
          <w:sz w:val="24"/>
          <w:szCs w:val="24"/>
          <w:u w:val="single"/>
        </w:rPr>
      </w:pPr>
    </w:p>
    <w:p w:rsidR="005C7A05" w:rsidRPr="005C7A05" w:rsidDel="001111A8" w:rsidRDefault="005C7A05" w:rsidP="005C7A05">
      <w:pPr>
        <w:spacing w:before="100" w:beforeAutospacing="1" w:after="100" w:afterAutospacing="1"/>
        <w:ind w:left="360"/>
        <w:jc w:val="left"/>
        <w:rPr>
          <w:del w:id="1848" w:author="VOYER Raphael" w:date="2021-06-16T11:14:00Z"/>
          <w:rFonts w:ascii="Times New Roman" w:hAnsi="Times New Roman"/>
          <w:sz w:val="24"/>
          <w:szCs w:val="24"/>
        </w:rPr>
      </w:pPr>
    </w:p>
    <w:p w:rsidR="005C7A05" w:rsidRPr="005E052F" w:rsidDel="001111A8" w:rsidRDefault="005C7A05" w:rsidP="005E052F">
      <w:pPr>
        <w:ind w:left="576"/>
        <w:rPr>
          <w:del w:id="1849" w:author="VOYER Raphael" w:date="2021-06-16T11:14:00Z"/>
        </w:rPr>
      </w:pPr>
    </w:p>
    <w:p w:rsidR="005E052F" w:rsidRPr="005E052F" w:rsidDel="001111A8" w:rsidRDefault="005E052F" w:rsidP="005E052F">
      <w:pPr>
        <w:rPr>
          <w:del w:id="1850" w:author="VOYER Raphael" w:date="2021-06-16T11:14:00Z"/>
        </w:rPr>
      </w:pPr>
    </w:p>
    <w:p w:rsidR="005E052F" w:rsidDel="001111A8" w:rsidRDefault="005E052F" w:rsidP="00855336">
      <w:pPr>
        <w:rPr>
          <w:del w:id="1851" w:author="VOYER Raphael" w:date="2021-06-16T11:14:00Z"/>
        </w:rPr>
      </w:pPr>
    </w:p>
    <w:p w:rsidR="00855336" w:rsidDel="001111A8" w:rsidRDefault="00855336" w:rsidP="00622755">
      <w:pPr>
        <w:pStyle w:val="Titre1"/>
        <w:pageBreakBefore/>
        <w:tabs>
          <w:tab w:val="clear" w:pos="432"/>
          <w:tab w:val="num" w:pos="360"/>
        </w:tabs>
        <w:ind w:left="360" w:hanging="360"/>
        <w:jc w:val="left"/>
        <w:rPr>
          <w:del w:id="1852" w:author="VOYER Raphael" w:date="2021-06-16T11:14:00Z"/>
        </w:rPr>
      </w:pPr>
      <w:bookmarkStart w:id="1853" w:name="_MANAGEMENT_INTERFACE"/>
      <w:bookmarkStart w:id="1854" w:name="_Toc242248777"/>
      <w:bookmarkStart w:id="1855" w:name="_Toc381025748"/>
      <w:bookmarkStart w:id="1856" w:name="_Toc424820336"/>
      <w:bookmarkEnd w:id="1853"/>
      <w:del w:id="1857" w:author="VOYER Raphael" w:date="2021-06-16T11:14:00Z">
        <w:r w:rsidDel="001111A8">
          <w:delText>MANAGEMENT INTERFACE</w:delText>
        </w:r>
        <w:bookmarkEnd w:id="1854"/>
        <w:bookmarkEnd w:id="1855"/>
        <w:bookmarkEnd w:id="1856"/>
      </w:del>
    </w:p>
    <w:p w:rsidR="00855336" w:rsidDel="001111A8" w:rsidRDefault="00855336" w:rsidP="00622755">
      <w:pPr>
        <w:pStyle w:val="Titre2"/>
        <w:rPr>
          <w:del w:id="1858" w:author="VOYER Raphael" w:date="2021-06-16T11:14:00Z"/>
        </w:rPr>
      </w:pPr>
      <w:bookmarkStart w:id="1859" w:name="_Command_Line_Interface"/>
      <w:bookmarkStart w:id="1860" w:name="_Toc242248778"/>
      <w:bookmarkStart w:id="1861" w:name="_Toc381025749"/>
      <w:bookmarkStart w:id="1862" w:name="_Toc424820337"/>
      <w:bookmarkEnd w:id="1859"/>
      <w:del w:id="1863" w:author="VOYER Raphael" w:date="2021-06-16T11:14:00Z">
        <w:r w:rsidDel="001111A8">
          <w:delText>Command Line Interface (</w:delText>
        </w:r>
        <w:smartTag w:uri="urn:schemas-microsoft-com:office:smarttags" w:element="stockticker">
          <w:r w:rsidDel="001111A8">
            <w:delText>CLI</w:delText>
          </w:r>
        </w:smartTag>
        <w:r w:rsidDel="001111A8">
          <w:delText>)</w:delText>
        </w:r>
        <w:bookmarkEnd w:id="1860"/>
        <w:bookmarkEnd w:id="1861"/>
        <w:bookmarkEnd w:id="1862"/>
      </w:del>
    </w:p>
    <w:p w:rsidR="00855336" w:rsidRPr="007E4ECC" w:rsidDel="001111A8" w:rsidRDefault="00855336" w:rsidP="00855336">
      <w:pPr>
        <w:pStyle w:val="Titre3"/>
        <w:ind w:left="0" w:firstLine="0"/>
        <w:jc w:val="left"/>
        <w:rPr>
          <w:del w:id="1864" w:author="VOYER Raphael" w:date="2021-06-16T11:14:00Z"/>
        </w:rPr>
      </w:pPr>
      <w:bookmarkStart w:id="1865" w:name="_Toc242248779"/>
      <w:bookmarkStart w:id="1866" w:name="_Toc381025750"/>
      <w:bookmarkStart w:id="1867" w:name="_Toc424820338"/>
      <w:smartTag w:uri="urn:schemas-microsoft-com:office:smarttags" w:element="stockticker">
        <w:del w:id="1868" w:author="VOYER Raphael" w:date="2021-06-16T11:14:00Z">
          <w:r w:rsidDel="001111A8">
            <w:delText>CLI</w:delText>
          </w:r>
        </w:del>
      </w:smartTag>
      <w:del w:id="1869" w:author="VOYER Raphael" w:date="2021-06-16T11:14:00Z">
        <w:r w:rsidDel="001111A8">
          <w:delText xml:space="preserve"> Syntax Conventions</w:delText>
        </w:r>
        <w:bookmarkEnd w:id="1865"/>
        <w:bookmarkEnd w:id="1866"/>
        <w:bookmarkEnd w:id="1867"/>
      </w:del>
    </w:p>
    <w:p w:rsidR="00855336" w:rsidDel="001111A8" w:rsidRDefault="00855336" w:rsidP="00855336">
      <w:pPr>
        <w:pStyle w:val="Body1"/>
        <w:ind w:left="446"/>
        <w:jc w:val="both"/>
        <w:rPr>
          <w:del w:id="1870" w:author="VOYER Raphael" w:date="2021-06-16T11:14: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855336" w:rsidDel="001111A8">
        <w:trPr>
          <w:trHeight w:val="413"/>
          <w:del w:id="1871" w:author="VOYER Raphael" w:date="2021-06-16T11:14:00Z"/>
        </w:trPr>
        <w:tc>
          <w:tcPr>
            <w:tcW w:w="2268" w:type="dxa"/>
          </w:tcPr>
          <w:p w:rsidR="00855336" w:rsidDel="001111A8" w:rsidRDefault="00855336" w:rsidP="00D70809">
            <w:pPr>
              <w:pStyle w:val="Body1"/>
              <w:tabs>
                <w:tab w:val="left" w:pos="390"/>
                <w:tab w:val="center" w:pos="1505"/>
              </w:tabs>
              <w:ind w:left="0"/>
              <w:jc w:val="both"/>
              <w:rPr>
                <w:del w:id="1872" w:author="VOYER Raphael" w:date="2021-06-16T11:14:00Z"/>
                <w:b/>
              </w:rPr>
            </w:pPr>
            <w:del w:id="1873" w:author="VOYER Raphael" w:date="2021-06-16T11:14:00Z">
              <w:r w:rsidDel="001111A8">
                <w:rPr>
                  <w:b/>
                </w:rPr>
                <w:delText>Convention</w:delText>
              </w:r>
            </w:del>
          </w:p>
        </w:tc>
        <w:tc>
          <w:tcPr>
            <w:tcW w:w="6588" w:type="dxa"/>
          </w:tcPr>
          <w:p w:rsidR="00855336" w:rsidDel="001111A8" w:rsidRDefault="00855336" w:rsidP="00D70809">
            <w:pPr>
              <w:pStyle w:val="Body1"/>
              <w:ind w:left="0"/>
              <w:jc w:val="both"/>
              <w:rPr>
                <w:del w:id="1874" w:author="VOYER Raphael" w:date="2021-06-16T11:14:00Z"/>
                <w:b/>
              </w:rPr>
            </w:pPr>
            <w:del w:id="1875" w:author="VOYER Raphael" w:date="2021-06-16T11:14:00Z">
              <w:r w:rsidDel="001111A8">
                <w:rPr>
                  <w:b/>
                </w:rPr>
                <w:delText>Description</w:delText>
              </w:r>
            </w:del>
          </w:p>
        </w:tc>
      </w:tr>
      <w:tr w:rsidR="00855336" w:rsidDel="001111A8">
        <w:trPr>
          <w:del w:id="1876" w:author="VOYER Raphael" w:date="2021-06-16T11:14:00Z"/>
        </w:trPr>
        <w:tc>
          <w:tcPr>
            <w:tcW w:w="2268" w:type="dxa"/>
          </w:tcPr>
          <w:p w:rsidR="00855336" w:rsidDel="00384699" w:rsidRDefault="00855336" w:rsidP="0024322E">
            <w:pPr>
              <w:rPr>
                <w:del w:id="1877" w:author="VOYER Raphael" w:date="2021-06-16T11:14:00Z"/>
              </w:rPr>
            </w:pPr>
            <w:del w:id="1878" w:author="VOYER Raphael" w:date="2021-06-16T11:14:00Z">
              <w:r w:rsidDel="001111A8">
                <w:delText>&lt;  &gt;</w:delText>
              </w:r>
            </w:del>
          </w:p>
          <w:p w:rsidR="00384699" w:rsidRDefault="00384699" w:rsidP="00D70809">
            <w:pPr>
              <w:pStyle w:val="Tabletext"/>
              <w:rPr>
                <w:ins w:id="1879" w:author="VOYER Raphael" w:date="2021-06-16T11:42:00Z"/>
              </w:rPr>
            </w:pPr>
          </w:p>
        </w:tc>
        <w:tc>
          <w:tcPr>
            <w:tcW w:w="6588" w:type="dxa"/>
          </w:tcPr>
          <w:p w:rsidR="00855336" w:rsidDel="001111A8" w:rsidRDefault="00855336" w:rsidP="00D70809">
            <w:pPr>
              <w:pStyle w:val="Tabletext"/>
              <w:rPr>
                <w:del w:id="1880" w:author="VOYER Raphael" w:date="2021-06-16T11:14:00Z"/>
              </w:rPr>
            </w:pPr>
            <w:del w:id="1881" w:author="VOYER Raphael" w:date="2021-06-16T11:14:00Z">
              <w:r w:rsidDel="001111A8">
                <w:delText>Brackets indicate that the information requested is required</w:delText>
              </w:r>
            </w:del>
          </w:p>
        </w:tc>
      </w:tr>
      <w:tr w:rsidR="00855336" w:rsidDel="001111A8">
        <w:trPr>
          <w:del w:id="1882" w:author="VOYER Raphael" w:date="2021-06-16T11:14:00Z"/>
        </w:trPr>
        <w:tc>
          <w:tcPr>
            <w:tcW w:w="2268" w:type="dxa"/>
          </w:tcPr>
          <w:p w:rsidR="00855336" w:rsidDel="001111A8" w:rsidRDefault="00855336" w:rsidP="00D70809">
            <w:pPr>
              <w:pStyle w:val="Tabletext"/>
              <w:rPr>
                <w:del w:id="1883" w:author="VOYER Raphael" w:date="2021-06-16T11:14:00Z"/>
              </w:rPr>
            </w:pPr>
            <w:del w:id="1884" w:author="VOYER Raphael" w:date="2021-06-16T11:14:00Z">
              <w:r w:rsidDel="001111A8">
                <w:delText>{   }</w:delText>
              </w:r>
            </w:del>
          </w:p>
        </w:tc>
        <w:tc>
          <w:tcPr>
            <w:tcW w:w="6588" w:type="dxa"/>
          </w:tcPr>
          <w:p w:rsidR="00855336" w:rsidDel="001111A8" w:rsidRDefault="00855336" w:rsidP="00D70809">
            <w:pPr>
              <w:pStyle w:val="Tabletext"/>
              <w:rPr>
                <w:del w:id="1885" w:author="VOYER Raphael" w:date="2021-06-16T11:14:00Z"/>
              </w:rPr>
            </w:pPr>
            <w:del w:id="1886" w:author="VOYER Raphael" w:date="2021-06-16T11:14:00Z">
              <w:r w:rsidDel="001111A8">
                <w:delText>Braces indicates that the user is required to choose from a set of options</w:delText>
              </w:r>
            </w:del>
          </w:p>
        </w:tc>
      </w:tr>
      <w:tr w:rsidR="00855336" w:rsidDel="001111A8">
        <w:trPr>
          <w:del w:id="1887" w:author="VOYER Raphael" w:date="2021-06-16T11:14:00Z"/>
        </w:trPr>
        <w:tc>
          <w:tcPr>
            <w:tcW w:w="2268" w:type="dxa"/>
          </w:tcPr>
          <w:p w:rsidR="00855336" w:rsidDel="001111A8" w:rsidRDefault="00855336" w:rsidP="00D70809">
            <w:pPr>
              <w:pStyle w:val="Tabletext"/>
              <w:rPr>
                <w:del w:id="1888" w:author="VOYER Raphael" w:date="2021-06-16T11:14:00Z"/>
              </w:rPr>
            </w:pPr>
            <w:del w:id="1889" w:author="VOYER Raphael" w:date="2021-06-16T11:14:00Z">
              <w:r w:rsidDel="001111A8">
                <w:delText>|</w:delText>
              </w:r>
            </w:del>
          </w:p>
        </w:tc>
        <w:tc>
          <w:tcPr>
            <w:tcW w:w="6588" w:type="dxa"/>
          </w:tcPr>
          <w:p w:rsidR="00855336" w:rsidDel="001111A8" w:rsidRDefault="00855336" w:rsidP="00D70809">
            <w:pPr>
              <w:pStyle w:val="Tabletext"/>
              <w:rPr>
                <w:del w:id="1890" w:author="VOYER Raphael" w:date="2021-06-16T11:14:00Z"/>
              </w:rPr>
            </w:pPr>
            <w:del w:id="1891" w:author="VOYER Raphael" w:date="2021-06-16T11:14:00Z">
              <w:r w:rsidDel="001111A8">
                <w:delText>A vertical bar separates a set of options</w:delText>
              </w:r>
            </w:del>
          </w:p>
        </w:tc>
      </w:tr>
      <w:tr w:rsidR="00855336" w:rsidDel="001111A8">
        <w:trPr>
          <w:del w:id="1892" w:author="VOYER Raphael" w:date="2021-06-16T11:14:00Z"/>
        </w:trPr>
        <w:tc>
          <w:tcPr>
            <w:tcW w:w="2268" w:type="dxa"/>
          </w:tcPr>
          <w:p w:rsidR="00855336" w:rsidDel="001111A8" w:rsidRDefault="00855336" w:rsidP="00D70809">
            <w:pPr>
              <w:pStyle w:val="Tabletext"/>
              <w:rPr>
                <w:del w:id="1893" w:author="VOYER Raphael" w:date="2021-06-16T11:14:00Z"/>
              </w:rPr>
            </w:pPr>
            <w:del w:id="1894" w:author="VOYER Raphael" w:date="2021-06-16T11:14:00Z">
              <w:r w:rsidDel="001111A8">
                <w:delText>[   ]</w:delText>
              </w:r>
            </w:del>
          </w:p>
        </w:tc>
        <w:tc>
          <w:tcPr>
            <w:tcW w:w="6588" w:type="dxa"/>
          </w:tcPr>
          <w:p w:rsidR="00855336" w:rsidDel="001111A8" w:rsidRDefault="00855336" w:rsidP="00D70809">
            <w:pPr>
              <w:pStyle w:val="Tabletext"/>
              <w:rPr>
                <w:del w:id="1895" w:author="VOYER Raphael" w:date="2021-06-16T11:14:00Z"/>
              </w:rPr>
            </w:pPr>
            <w:del w:id="1896" w:author="VOYER Raphael" w:date="2021-06-16T11:14:00Z">
              <w:r w:rsidDel="001111A8">
                <w:delText>Square brackets indicate that the information requested is optional</w:delText>
              </w:r>
            </w:del>
          </w:p>
        </w:tc>
      </w:tr>
    </w:tbl>
    <w:p w:rsidR="00855336" w:rsidDel="001111A8" w:rsidRDefault="00855336" w:rsidP="00855336">
      <w:pPr>
        <w:pStyle w:val="Lgende"/>
        <w:jc w:val="center"/>
        <w:rPr>
          <w:del w:id="1897" w:author="VOYER Raphael" w:date="2021-06-16T11:14:00Z"/>
        </w:rPr>
      </w:pPr>
      <w:bookmarkStart w:id="1898" w:name="_Toc270435669"/>
      <w:del w:id="1899" w:author="VOYER Raphael" w:date="2021-06-16T11:14:00Z">
        <w:r w:rsidDel="001111A8">
          <w:delText xml:space="preserve">Table </w:delText>
        </w:r>
        <w:r w:rsidR="004F358F" w:rsidDel="001111A8">
          <w:rPr>
            <w:noProof/>
          </w:rPr>
          <w:fldChar w:fldCharType="begin"/>
        </w:r>
        <w:r w:rsidR="004F358F" w:rsidDel="001111A8">
          <w:rPr>
            <w:noProof/>
          </w:rPr>
          <w:delInstrText xml:space="preserve"> SEQ Table \* ARABIC </w:delInstrText>
        </w:r>
        <w:r w:rsidR="004F358F" w:rsidDel="001111A8">
          <w:rPr>
            <w:noProof/>
          </w:rPr>
          <w:fldChar w:fldCharType="separate"/>
        </w:r>
        <w:r w:rsidR="00062A8D" w:rsidDel="001111A8">
          <w:rPr>
            <w:noProof/>
          </w:rPr>
          <w:delText>2</w:delText>
        </w:r>
        <w:r w:rsidR="004F358F" w:rsidDel="001111A8">
          <w:rPr>
            <w:noProof/>
          </w:rPr>
          <w:fldChar w:fldCharType="end"/>
        </w:r>
        <w:r w:rsidDel="001111A8">
          <w:delText xml:space="preserve">: </w:delText>
        </w:r>
        <w:smartTag w:uri="urn:schemas-microsoft-com:office:smarttags" w:element="stockticker">
          <w:r w:rsidDel="001111A8">
            <w:delText>CLI</w:delText>
          </w:r>
        </w:smartTag>
        <w:r w:rsidDel="001111A8">
          <w:delText xml:space="preserve"> Syntax Conventions</w:delText>
        </w:r>
        <w:bookmarkEnd w:id="1898"/>
      </w:del>
    </w:p>
    <w:p w:rsidR="00855336" w:rsidDel="001111A8" w:rsidRDefault="00855336" w:rsidP="00855336">
      <w:pPr>
        <w:pStyle w:val="Titre3"/>
        <w:ind w:left="0" w:firstLine="0"/>
        <w:jc w:val="left"/>
        <w:rPr>
          <w:del w:id="1900" w:author="VOYER Raphael" w:date="2021-06-16T11:14:00Z"/>
        </w:rPr>
      </w:pPr>
      <w:bookmarkStart w:id="1901" w:name="_Toc381025751"/>
      <w:bookmarkStart w:id="1902" w:name="_Toc424820339"/>
      <w:del w:id="1903" w:author="VOYER Raphael" w:date="2021-06-16T11:14:00Z">
        <w:r w:rsidDel="001111A8">
          <w:delText>Configuration commands</w:delText>
        </w:r>
        <w:bookmarkEnd w:id="1901"/>
        <w:bookmarkEnd w:id="1902"/>
      </w:del>
    </w:p>
    <w:p w:rsidR="00855336" w:rsidRPr="005A0C5D" w:rsidDel="001111A8" w:rsidRDefault="003541A5" w:rsidP="00622755">
      <w:pPr>
        <w:pStyle w:val="Titre4"/>
        <w:rPr>
          <w:del w:id="1904" w:author="VOYER Raphael" w:date="2021-06-16T11:14:00Z"/>
        </w:rPr>
      </w:pPr>
      <w:bookmarkStart w:id="1905" w:name="_Ref237950241"/>
      <w:bookmarkStart w:id="1906" w:name="_Ref237919827"/>
      <w:del w:id="1907" w:author="VOYER Raphael" w:date="2021-06-16T11:14:00Z">
        <w:r w:rsidRPr="005A0C5D" w:rsidDel="001111A8">
          <w:delText xml:space="preserve">1. </w:delText>
        </w:r>
        <w:r w:rsidR="009E053F" w:rsidRPr="005A0C5D" w:rsidDel="001111A8">
          <w:delText>server-cluster</w:delText>
        </w:r>
        <w:r w:rsidR="00855336" w:rsidRPr="005A0C5D" w:rsidDel="001111A8">
          <w:delText xml:space="preserve"> &lt;cluster-id&gt; [name &lt;</w:delText>
        </w:r>
        <w:bookmarkEnd w:id="1905"/>
        <w:r w:rsidR="00C414AA" w:rsidRPr="005A0C5D" w:rsidDel="001111A8">
          <w:delText>cluster-</w:delText>
        </w:r>
        <w:r w:rsidR="00855336" w:rsidRPr="005A0C5D" w:rsidDel="001111A8">
          <w:delText xml:space="preserve">name&gt;] </w:delText>
        </w:r>
        <w:r w:rsidR="002F465E" w:rsidRPr="005A0C5D" w:rsidDel="001111A8">
          <w:delText>[</w:delText>
        </w:r>
        <w:r w:rsidR="00DD0103" w:rsidRPr="005A0C5D" w:rsidDel="001111A8">
          <w:delText>mode {L2|L3}</w:delText>
        </w:r>
        <w:r w:rsidR="002F465E" w:rsidRPr="005A0C5D" w:rsidDel="001111A8">
          <w:delText>]</w:delText>
        </w:r>
        <w:r w:rsidR="004665A8" w:rsidRPr="005A0C5D" w:rsidDel="001111A8">
          <w:delText xml:space="preserve"> [</w:delText>
        </w:r>
        <w:r w:rsidR="00341CAC" w:rsidRPr="005A0C5D" w:rsidDel="001111A8">
          <w:delText xml:space="preserve">admin-state </w:delText>
        </w:r>
        <w:r w:rsidR="001852E5" w:rsidRPr="005A0C5D" w:rsidDel="001111A8">
          <w:delText>{</w:delText>
        </w:r>
        <w:r w:rsidR="004665A8" w:rsidRPr="005A0C5D" w:rsidDel="001111A8">
          <w:delText>enable|disable</w:delText>
        </w:r>
        <w:r w:rsidR="001852E5" w:rsidRPr="005A0C5D" w:rsidDel="001111A8">
          <w:delText>}</w:delText>
        </w:r>
        <w:r w:rsidR="004665A8" w:rsidRPr="005A0C5D" w:rsidDel="001111A8">
          <w:delText>]</w:delText>
        </w:r>
      </w:del>
    </w:p>
    <w:p w:rsidR="00855336" w:rsidRPr="00C6612A" w:rsidDel="001111A8" w:rsidRDefault="00855336" w:rsidP="00855336">
      <w:pPr>
        <w:pStyle w:val="Retraitcorpsdetexte"/>
        <w:rPr>
          <w:del w:id="1908" w:author="VOYER Raphael" w:date="2021-06-16T11:14:00Z"/>
        </w:rPr>
      </w:pPr>
      <w:del w:id="1909" w:author="VOYER Raphael" w:date="2021-06-16T11:14:00Z">
        <w:r w:rsidRPr="00C6612A" w:rsidDel="001111A8">
          <w:delText xml:space="preserve">Configures </w:delText>
        </w:r>
        <w:r w:rsidDel="001111A8">
          <w:delText xml:space="preserve">a cluster with </w:delText>
        </w:r>
        <w:r w:rsidR="007F20C0" w:rsidDel="001111A8">
          <w:delText>an id , name, mode  and an administrative state.</w:delText>
        </w:r>
      </w:del>
    </w:p>
    <w:p w:rsidR="00855336" w:rsidDel="001111A8" w:rsidRDefault="00855336" w:rsidP="00622755">
      <w:pPr>
        <w:pStyle w:val="StyleCLIheadingfirstCharacterscale100"/>
        <w:outlineLvl w:val="0"/>
        <w:rPr>
          <w:del w:id="1910" w:author="VOYER Raphael" w:date="2021-06-16T11:14:00Z"/>
        </w:rPr>
      </w:pPr>
      <w:bookmarkStart w:id="1911" w:name="_Toc381025752"/>
      <w:bookmarkStart w:id="1912" w:name="_Toc424820340"/>
      <w:del w:id="1913" w:author="VOYER Raphael" w:date="2021-06-16T11:14:00Z">
        <w:r w:rsidDel="001111A8">
          <w:delText>Syntax Definitions</w:delText>
        </w:r>
        <w:bookmarkEnd w:id="1911"/>
        <w:bookmarkEnd w:id="1912"/>
      </w:del>
    </w:p>
    <w:p w:rsidR="00855336" w:rsidDel="001111A8" w:rsidRDefault="00C414AA" w:rsidP="00855336">
      <w:pPr>
        <w:pStyle w:val="Definitions1"/>
        <w:rPr>
          <w:del w:id="1914" w:author="VOYER Raphael" w:date="2021-06-16T11:14:00Z"/>
          <w:rStyle w:val="StyleDefinitions1105ptCharacterscale100CharCharCharCharCharCharCharCharCharCharCharCharCharChar"/>
          <w:i/>
        </w:rPr>
      </w:pPr>
      <w:del w:id="1915" w:author="VOYER Raphael" w:date="2021-06-16T11:14:00Z">
        <w:r w:rsidDel="001111A8">
          <w:rPr>
            <w:rStyle w:val="StyleDefinitions1105ptCharacterscale100CharCharCharCharCharCharCharCharCharCharCharCharCharChar"/>
            <w:i/>
          </w:rPr>
          <w:delText>c</w:delText>
        </w:r>
        <w:r w:rsidR="00855336" w:rsidDel="001111A8">
          <w:rPr>
            <w:rStyle w:val="StyleDefinitions1105ptCharacterscale100CharCharCharCharCharCharCharCharCharCharCharCharCharChar"/>
            <w:i/>
          </w:rPr>
          <w:delText xml:space="preserve">luster-id                                 </w:delText>
        </w:r>
        <w:r w:rsidR="00855336" w:rsidRPr="00CA28A6" w:rsidDel="001111A8">
          <w:rPr>
            <w:rStyle w:val="StyleDefinitions1105ptCharacterscale100CharCharCharCharCharCharCharCharCharCharCharCharCharChar"/>
          </w:rPr>
          <w:delText>A numerical identifier of a cluster</w:delText>
        </w:r>
      </w:del>
    </w:p>
    <w:p w:rsidR="00855336" w:rsidDel="001111A8" w:rsidRDefault="00C414AA" w:rsidP="00855336">
      <w:pPr>
        <w:pStyle w:val="Definitions1"/>
        <w:rPr>
          <w:del w:id="1916" w:author="VOYER Raphael" w:date="2021-06-16T11:14:00Z"/>
          <w:rStyle w:val="StyleDefinitions1105ptCharacterscale100CharCharCharCharCharCharCharCharCharCharCharCharCharChar"/>
        </w:rPr>
      </w:pPr>
      <w:del w:id="1917" w:author="VOYER Raphael" w:date="2021-06-16T11:14:00Z">
        <w:r w:rsidDel="001111A8">
          <w:rPr>
            <w:rStyle w:val="StyleDefinitions1105ptCharacterscale100CharCharCharCharCharCharCharCharCharCharCharCharCharChar"/>
            <w:i/>
          </w:rPr>
          <w:delText>cluster-</w:delText>
        </w:r>
        <w:r w:rsidR="00855336" w:rsidRPr="00182816" w:rsidDel="001111A8">
          <w:rPr>
            <w:rStyle w:val="StyleDefinitions1105ptCharacterscale100CharCharCharCharCharCharCharCharCharCharCharCharCharChar"/>
            <w:i/>
          </w:rPr>
          <w:delText>name</w:delText>
        </w:r>
        <w:r w:rsidR="00855336" w:rsidDel="001111A8">
          <w:rPr>
            <w:rStyle w:val="StyleDefinitions1105ptCharacterscale100CharCharCharCharCharCharCharCharCharCharCharCharCharChar"/>
          </w:rPr>
          <w:tab/>
          <w:delText>A string representing a cluster.</w:delText>
        </w:r>
      </w:del>
    </w:p>
    <w:p w:rsidR="00DD0103" w:rsidDel="001111A8" w:rsidRDefault="00DD0103" w:rsidP="00855336">
      <w:pPr>
        <w:pStyle w:val="Definitions1"/>
        <w:rPr>
          <w:del w:id="1918" w:author="VOYER Raphael" w:date="2021-06-16T11:14:00Z"/>
          <w:rStyle w:val="StyleDefinitions1105ptCharacterscale100CharCharCharCharCharCharCharCharCharCharCharCharCharChar"/>
        </w:rPr>
      </w:pPr>
      <w:del w:id="1919" w:author="VOYER Raphael" w:date="2021-06-16T11:14:00Z">
        <w:r w:rsidRPr="00DD0103" w:rsidDel="001111A8">
          <w:rPr>
            <w:rStyle w:val="StyleDefinitions1105ptCharacterscale100CharCharCharCharCharCharCharCharCharCharCharCharCharChar"/>
          </w:rPr>
          <w:delText xml:space="preserve">L2/L3                           </w:delText>
        </w:r>
        <w:r w:rsidR="004665A8" w:rsidDel="001111A8">
          <w:rPr>
            <w:rStyle w:val="StyleDefinitions1105ptCharacterscale100CharCharCharCharCharCharCharCharCharCharCharCharCharChar"/>
          </w:rPr>
          <w:delText xml:space="preserve">            cluster mode L2 or L</w:delText>
        </w:r>
        <w:r w:rsidRPr="00DD0103" w:rsidDel="001111A8">
          <w:rPr>
            <w:rStyle w:val="StyleDefinitions1105ptCharacterscale100CharCharCharCharCharCharCharCharCharCharCharCharCharChar"/>
          </w:rPr>
          <w:delText>3</w:delText>
        </w:r>
        <w:r w:rsidR="004665A8" w:rsidDel="001111A8">
          <w:rPr>
            <w:rStyle w:val="StyleDefinitions1105ptCharacterscale100CharCharCharCharCharCharCharCharCharCharCharCharCharChar"/>
          </w:rPr>
          <w:delText>.</w:delText>
        </w:r>
      </w:del>
    </w:p>
    <w:p w:rsidR="004665A8" w:rsidRPr="008F02B4" w:rsidDel="001111A8" w:rsidRDefault="004665A8" w:rsidP="004665A8">
      <w:pPr>
        <w:pStyle w:val="Definitions1"/>
        <w:rPr>
          <w:del w:id="1920" w:author="VOYER Raphael" w:date="2021-06-16T11:14:00Z"/>
          <w:rStyle w:val="StyleDefinitions1105ptCharacterscale100CharCharCharCharCharCharCharCharCharCharCharCharCharChar"/>
        </w:rPr>
      </w:pPr>
      <w:del w:id="1921" w:author="VOYER Raphael" w:date="2021-06-16T11:14:00Z">
        <w:r w:rsidDel="001111A8">
          <w:rPr>
            <w:rStyle w:val="StyleDefinitions1105ptCharacterscale100CharCharCharCharCharCharCharCharCharCharCharCharCharChar"/>
            <w:i/>
          </w:rPr>
          <w:delText xml:space="preserve">enable/disable                        </w:delText>
        </w:r>
        <w:r w:rsidDel="001111A8">
          <w:rPr>
            <w:rStyle w:val="StyleDefinitions1105ptCharacterscale100CharCharCharCharCharCharCharCharCharCharCharCharCharChar"/>
          </w:rPr>
          <w:delText xml:space="preserve">  Administrative control to enable/disable the cluster.</w:delText>
        </w:r>
      </w:del>
    </w:p>
    <w:p w:rsidR="00855336" w:rsidRPr="00DD0103" w:rsidDel="001111A8" w:rsidRDefault="00855336" w:rsidP="00855336">
      <w:pPr>
        <w:pStyle w:val="StyleCLIheadingfirstCharacterscale100"/>
        <w:rPr>
          <w:del w:id="1922" w:author="VOYER Raphael" w:date="2021-06-16T11:14:00Z"/>
          <w:rStyle w:val="StyleDefinitions1105ptCharacterscale100CharCharCharCharCharCharCharCharCharCharCharCharCharChar"/>
          <w:b w:val="0"/>
          <w:bCs w:val="0"/>
          <w:sz w:val="20"/>
        </w:rPr>
      </w:pPr>
    </w:p>
    <w:p w:rsidR="00855336" w:rsidDel="001111A8" w:rsidRDefault="00855336" w:rsidP="00622755">
      <w:pPr>
        <w:pStyle w:val="StyleCLIheading1Characterscale100"/>
        <w:outlineLvl w:val="0"/>
        <w:rPr>
          <w:del w:id="1923" w:author="VOYER Raphael" w:date="2021-06-16T11:14:00Z"/>
        </w:rPr>
      </w:pPr>
      <w:bookmarkStart w:id="1924" w:name="_Toc381025753"/>
      <w:bookmarkStart w:id="1925" w:name="_Toc424820341"/>
      <w:del w:id="1926" w:author="VOYER Raphael" w:date="2021-06-16T11:14:00Z">
        <w:r w:rsidDel="001111A8">
          <w:delText>Usage Guidelines</w:delText>
        </w:r>
        <w:bookmarkEnd w:id="1924"/>
        <w:bookmarkEnd w:id="1925"/>
      </w:del>
    </w:p>
    <w:p w:rsidR="007F20C0" w:rsidDel="001111A8" w:rsidRDefault="00855336" w:rsidP="00855336">
      <w:pPr>
        <w:pStyle w:val="Corpsdetexte"/>
        <w:numPr>
          <w:ilvl w:val="0"/>
          <w:numId w:val="5"/>
        </w:numPr>
        <w:rPr>
          <w:del w:id="1927" w:author="VOYER Raphael" w:date="2021-06-16T11:14:00Z"/>
        </w:rPr>
      </w:pPr>
      <w:del w:id="1928" w:author="VOYER Raphael" w:date="2021-06-16T11:14:00Z">
        <w:r w:rsidDel="001111A8">
          <w:delText xml:space="preserve">The cluster id is an integer </w:delText>
        </w:r>
        <w:r w:rsidR="007F20C0" w:rsidDel="001111A8">
          <w:delText xml:space="preserve">from range 1-32 </w:delText>
        </w:r>
      </w:del>
    </w:p>
    <w:p w:rsidR="00855336" w:rsidDel="001111A8" w:rsidRDefault="007F20C0" w:rsidP="00855336">
      <w:pPr>
        <w:pStyle w:val="Corpsdetexte"/>
        <w:numPr>
          <w:ilvl w:val="0"/>
          <w:numId w:val="5"/>
        </w:numPr>
        <w:rPr>
          <w:del w:id="1929" w:author="VOYER Raphael" w:date="2021-06-16T11:14:00Z"/>
        </w:rPr>
      </w:pPr>
      <w:del w:id="1930" w:author="VOYER Raphael" w:date="2021-06-16T11:14:00Z">
        <w:r w:rsidDel="001111A8">
          <w:delText>The name should be a string of 32 characters.(optional)</w:delText>
        </w:r>
      </w:del>
    </w:p>
    <w:p w:rsidR="007F20C0" w:rsidDel="001111A8" w:rsidRDefault="007F20C0" w:rsidP="007F20C0">
      <w:pPr>
        <w:pStyle w:val="Corpsdetexte"/>
        <w:numPr>
          <w:ilvl w:val="0"/>
          <w:numId w:val="5"/>
        </w:numPr>
        <w:rPr>
          <w:del w:id="1931" w:author="VOYER Raphael" w:date="2021-06-16T11:14:00Z"/>
        </w:rPr>
      </w:pPr>
      <w:del w:id="1932" w:author="VOYER Raphael" w:date="2021-06-16T11:14:00Z">
        <w:r w:rsidDel="001111A8">
          <w:delText>By default cluster shall be set to L2 mode or L3 mode. Default shall be taken as L2mode (optional)</w:delText>
        </w:r>
      </w:del>
    </w:p>
    <w:p w:rsidR="007F20C0" w:rsidDel="001111A8" w:rsidRDefault="007F20C0" w:rsidP="00855336">
      <w:pPr>
        <w:pStyle w:val="Corpsdetexte"/>
        <w:numPr>
          <w:ilvl w:val="0"/>
          <w:numId w:val="5"/>
        </w:numPr>
        <w:rPr>
          <w:del w:id="1933" w:author="VOYER Raphael" w:date="2021-06-16T11:14:00Z"/>
        </w:rPr>
      </w:pPr>
      <w:del w:id="1934" w:author="VOYER Raphael" w:date="2021-06-16T11:14:00Z">
        <w:r w:rsidDel="001111A8">
          <w:delText>Cluster can be administratively enabled/disabled. Default shall be enable. (optional).</w:delText>
        </w:r>
      </w:del>
    </w:p>
    <w:p w:rsidR="007F20C0" w:rsidDel="001111A8" w:rsidRDefault="007F20C0" w:rsidP="00855336">
      <w:pPr>
        <w:pStyle w:val="Corpsdetexte"/>
        <w:numPr>
          <w:ilvl w:val="0"/>
          <w:numId w:val="5"/>
        </w:numPr>
        <w:rPr>
          <w:del w:id="1935" w:author="VOYER Raphael" w:date="2021-06-16T11:14:00Z"/>
        </w:rPr>
      </w:pPr>
      <w:del w:id="1936" w:author="VOYER Raphael" w:date="2021-06-16T11:14:00Z">
        <w:r w:rsidDel="001111A8">
          <w:delText xml:space="preserve">Mode once set cannot be changed. An error shall be displayed as “ERROR: Cluster 1 </w:delText>
        </w:r>
        <w:r w:rsidRPr="007F20C0" w:rsidDel="001111A8">
          <w:delText>mode cannot be modified</w:delText>
        </w:r>
        <w:r w:rsidDel="001111A8">
          <w:delText>”.</w:delText>
        </w:r>
      </w:del>
    </w:p>
    <w:p w:rsidR="007F20C0" w:rsidDel="001111A8" w:rsidRDefault="007F20C0" w:rsidP="00855336">
      <w:pPr>
        <w:pStyle w:val="Corpsdetexte"/>
        <w:numPr>
          <w:ilvl w:val="0"/>
          <w:numId w:val="5"/>
        </w:numPr>
        <w:rPr>
          <w:del w:id="1937" w:author="VOYER Raphael" w:date="2021-06-16T11:14:00Z"/>
        </w:rPr>
      </w:pPr>
      <w:del w:id="1938" w:author="VOYER Raphael" w:date="2021-06-16T11:14:00Z">
        <w:r w:rsidDel="001111A8">
          <w:delText>Cluster shall be in range of 1-32. In case of violation an error shall be displayed as “</w:delText>
        </w:r>
        <w:r w:rsidRPr="007F20C0" w:rsidDel="001111A8">
          <w:delText>ERROR: Cluster Id should be between 1 and 32 (inclusive)</w:delText>
        </w:r>
        <w:r w:rsidDel="001111A8">
          <w:delText>”.</w:delText>
        </w:r>
      </w:del>
    </w:p>
    <w:p w:rsidR="007F20C0" w:rsidDel="001111A8" w:rsidRDefault="007F20C0" w:rsidP="00855336">
      <w:pPr>
        <w:pStyle w:val="Corpsdetexte"/>
        <w:numPr>
          <w:ilvl w:val="0"/>
          <w:numId w:val="5"/>
        </w:numPr>
        <w:rPr>
          <w:del w:id="1939" w:author="VOYER Raphael" w:date="2021-06-16T11:14:00Z"/>
        </w:rPr>
      </w:pPr>
      <w:del w:id="1940" w:author="VOYER Raphael" w:date="2021-06-16T11:14:00Z">
        <w:r w:rsidDel="001111A8">
          <w:delText>Cluster name shall be having a maximum of 32 characters. Else error shall be displayed as “</w:delText>
        </w:r>
        <w:r w:rsidRPr="007F20C0" w:rsidDel="001111A8">
          <w:delText xml:space="preserve">ERROR: Cluster </w:delText>
        </w:r>
        <w:r w:rsidDel="001111A8">
          <w:delText xml:space="preserve">name </w:delText>
        </w:r>
        <w:r w:rsidRPr="007F20C0" w:rsidDel="001111A8">
          <w:delText>length max</w:delText>
        </w:r>
        <w:r w:rsidDel="001111A8">
          <w:delText>imum</w:delText>
        </w:r>
        <w:r w:rsidRPr="007F20C0" w:rsidDel="001111A8">
          <w:delText xml:space="preserve"> is 32</w:delText>
        </w:r>
        <w:r w:rsidDel="001111A8">
          <w:delText>”.</w:delText>
        </w:r>
      </w:del>
    </w:p>
    <w:p w:rsidR="00855336" w:rsidRPr="00017880" w:rsidDel="001111A8" w:rsidRDefault="00855336" w:rsidP="00622755">
      <w:pPr>
        <w:pStyle w:val="StyleCLIheading1Characterscale100"/>
        <w:outlineLvl w:val="0"/>
        <w:rPr>
          <w:del w:id="1941" w:author="VOYER Raphael" w:date="2021-06-16T11:14:00Z"/>
          <w:color w:val="auto"/>
        </w:rPr>
      </w:pPr>
      <w:bookmarkStart w:id="1942" w:name="_Toc381025754"/>
      <w:bookmarkStart w:id="1943" w:name="_Toc424820342"/>
      <w:del w:id="1944" w:author="VOYER Raphael" w:date="2021-06-16T11:14:00Z">
        <w:r w:rsidRPr="00017880" w:rsidDel="001111A8">
          <w:rPr>
            <w:color w:val="auto"/>
          </w:rPr>
          <w:delText>Example</w:delText>
        </w:r>
        <w:bookmarkEnd w:id="1942"/>
        <w:bookmarkEnd w:id="1943"/>
      </w:del>
    </w:p>
    <w:p w:rsidR="002F465E" w:rsidDel="001111A8" w:rsidRDefault="009E053F" w:rsidP="00622755">
      <w:pPr>
        <w:pStyle w:val="SourceCode"/>
        <w:outlineLvl w:val="0"/>
        <w:rPr>
          <w:del w:id="1945" w:author="VOYER Raphael" w:date="2021-06-16T11:14:00Z"/>
          <w:szCs w:val="18"/>
        </w:rPr>
      </w:pPr>
      <w:bookmarkStart w:id="1946" w:name="_Toc381025755"/>
      <w:bookmarkStart w:id="1947" w:name="_Toc424820343"/>
      <w:del w:id="1948" w:author="VOYER Raphael" w:date="2021-06-16T11:14:00Z">
        <w:r w:rsidDel="001111A8">
          <w:rPr>
            <w:szCs w:val="18"/>
          </w:rPr>
          <w:delText>Server-cluster</w:delText>
        </w:r>
        <w:r w:rsidR="002F465E" w:rsidDel="001111A8">
          <w:rPr>
            <w:szCs w:val="18"/>
          </w:rPr>
          <w:delText xml:space="preserve"> 1</w:delText>
        </w:r>
        <w:bookmarkEnd w:id="1946"/>
        <w:bookmarkEnd w:id="1947"/>
      </w:del>
    </w:p>
    <w:p w:rsidR="00855336" w:rsidDel="001111A8" w:rsidRDefault="009E053F" w:rsidP="00855336">
      <w:pPr>
        <w:pStyle w:val="SourceCode"/>
        <w:rPr>
          <w:del w:id="1949" w:author="VOYER Raphael" w:date="2021-06-16T11:14:00Z"/>
          <w:szCs w:val="18"/>
        </w:rPr>
      </w:pPr>
      <w:del w:id="1950" w:author="VOYER Raphael" w:date="2021-06-16T11:14:00Z">
        <w:r w:rsidDel="001111A8">
          <w:rPr>
            <w:szCs w:val="18"/>
          </w:rPr>
          <w:delText>server-cluster</w:delText>
        </w:r>
        <w:r w:rsidR="00855336" w:rsidDel="001111A8">
          <w:rPr>
            <w:szCs w:val="18"/>
          </w:rPr>
          <w:delText xml:space="preserve"> 1 </w:delText>
        </w:r>
        <w:r w:rsidR="00DD0103" w:rsidDel="001111A8">
          <w:rPr>
            <w:szCs w:val="18"/>
          </w:rPr>
          <w:delText>mode l2</w:delText>
        </w:r>
      </w:del>
    </w:p>
    <w:p w:rsidR="00855336" w:rsidRPr="00295557" w:rsidDel="001111A8" w:rsidRDefault="009E053F" w:rsidP="00855336">
      <w:pPr>
        <w:pStyle w:val="SourceCode"/>
        <w:rPr>
          <w:del w:id="1951" w:author="VOYER Raphael" w:date="2021-06-16T11:14:00Z"/>
          <w:szCs w:val="18"/>
        </w:rPr>
      </w:pPr>
      <w:del w:id="1952" w:author="VOYER Raphael" w:date="2021-06-16T11:14:00Z">
        <w:r w:rsidDel="001111A8">
          <w:rPr>
            <w:szCs w:val="18"/>
          </w:rPr>
          <w:delText>server-cluster</w:delText>
        </w:r>
        <w:r w:rsidR="00855336" w:rsidDel="001111A8">
          <w:rPr>
            <w:szCs w:val="18"/>
          </w:rPr>
          <w:delText xml:space="preserve"> 1 name l2_cluster</w:delText>
        </w:r>
        <w:r w:rsidR="00DD0103" w:rsidDel="001111A8">
          <w:rPr>
            <w:szCs w:val="18"/>
          </w:rPr>
          <w:delText xml:space="preserve"> mode l2</w:delText>
        </w:r>
      </w:del>
    </w:p>
    <w:p w:rsidR="00855336" w:rsidDel="001111A8" w:rsidRDefault="009E053F" w:rsidP="00855336">
      <w:pPr>
        <w:pStyle w:val="SourceCode"/>
        <w:rPr>
          <w:del w:id="1953" w:author="VOYER Raphael" w:date="2021-06-16T11:14:00Z"/>
          <w:szCs w:val="18"/>
        </w:rPr>
      </w:pPr>
      <w:del w:id="1954" w:author="VOYER Raphael" w:date="2021-06-16T11:14:00Z">
        <w:r w:rsidDel="001111A8">
          <w:rPr>
            <w:szCs w:val="18"/>
          </w:rPr>
          <w:delText>server-cluster</w:delText>
        </w:r>
        <w:r w:rsidR="00855336" w:rsidDel="001111A8">
          <w:rPr>
            <w:szCs w:val="18"/>
          </w:rPr>
          <w:delText xml:space="preserve"> 2 name l3_cluster</w:delText>
        </w:r>
        <w:r w:rsidR="00DD0103" w:rsidDel="001111A8">
          <w:rPr>
            <w:szCs w:val="18"/>
          </w:rPr>
          <w:delText xml:space="preserve"> mode l3</w:delText>
        </w:r>
      </w:del>
    </w:p>
    <w:p w:rsidR="00C414AA" w:rsidDel="001111A8" w:rsidRDefault="009E053F" w:rsidP="00855336">
      <w:pPr>
        <w:pStyle w:val="SourceCode"/>
        <w:rPr>
          <w:del w:id="1955" w:author="VOYER Raphael" w:date="2021-06-16T11:14:00Z"/>
          <w:szCs w:val="18"/>
        </w:rPr>
      </w:pPr>
      <w:del w:id="1956" w:author="VOYER Raphael" w:date="2021-06-16T11:14:00Z">
        <w:r w:rsidDel="001111A8">
          <w:rPr>
            <w:szCs w:val="18"/>
          </w:rPr>
          <w:delText>server-cluster</w:delText>
        </w:r>
        <w:r w:rsidR="00C414AA" w:rsidDel="001111A8">
          <w:rPr>
            <w:szCs w:val="18"/>
          </w:rPr>
          <w:delText xml:space="preserve"> 2 </w:delText>
        </w:r>
        <w:r w:rsidR="00DD0103" w:rsidDel="001111A8">
          <w:rPr>
            <w:szCs w:val="18"/>
          </w:rPr>
          <w:delText>mode l2</w:delText>
        </w:r>
        <w:r w:rsidR="002F465E" w:rsidDel="001111A8">
          <w:rPr>
            <w:szCs w:val="18"/>
          </w:rPr>
          <w:delText xml:space="preserve"> </w:delText>
        </w:r>
        <w:r w:rsidR="009A7475" w:rsidDel="001111A8">
          <w:rPr>
            <w:szCs w:val="18"/>
          </w:rPr>
          <w:delText xml:space="preserve">admin-state </w:delText>
        </w:r>
        <w:r w:rsidR="002F465E" w:rsidDel="001111A8">
          <w:rPr>
            <w:szCs w:val="18"/>
          </w:rPr>
          <w:delText>disable</w:delText>
        </w:r>
      </w:del>
    </w:p>
    <w:p w:rsidR="00F81AAF" w:rsidRPr="00017880" w:rsidDel="001111A8" w:rsidRDefault="009E053F" w:rsidP="00855336">
      <w:pPr>
        <w:pStyle w:val="SourceCode"/>
        <w:rPr>
          <w:del w:id="1957" w:author="VOYER Raphael" w:date="2021-06-16T11:14:00Z"/>
          <w:szCs w:val="18"/>
        </w:rPr>
      </w:pPr>
      <w:del w:id="1958" w:author="VOYER Raphael" w:date="2021-06-16T11:14:00Z">
        <w:r w:rsidDel="001111A8">
          <w:rPr>
            <w:szCs w:val="18"/>
          </w:rPr>
          <w:delText xml:space="preserve">server-cluster </w:delText>
        </w:r>
        <w:r w:rsidR="00F81AAF" w:rsidDel="001111A8">
          <w:rPr>
            <w:szCs w:val="18"/>
          </w:rPr>
          <w:delText xml:space="preserve">2 </w:delText>
        </w:r>
        <w:r w:rsidR="009A7475" w:rsidDel="001111A8">
          <w:rPr>
            <w:szCs w:val="18"/>
          </w:rPr>
          <w:delText xml:space="preserve">admin-state </w:delText>
        </w:r>
        <w:r w:rsidR="00F81AAF" w:rsidDel="001111A8">
          <w:rPr>
            <w:szCs w:val="18"/>
          </w:rPr>
          <w:delText>disable</w:delText>
        </w:r>
      </w:del>
    </w:p>
    <w:p w:rsidR="00855336" w:rsidDel="001111A8" w:rsidRDefault="00855336" w:rsidP="00622755">
      <w:pPr>
        <w:pStyle w:val="StyleCLIheading1Characterscale100"/>
        <w:ind w:left="0"/>
        <w:outlineLvl w:val="0"/>
        <w:rPr>
          <w:del w:id="1959" w:author="VOYER Raphael" w:date="2021-06-16T11:14:00Z"/>
        </w:rPr>
      </w:pPr>
      <w:bookmarkStart w:id="1960" w:name="_Toc381025756"/>
      <w:bookmarkStart w:id="1961" w:name="_Toc424820344"/>
      <w:del w:id="1962" w:author="VOYER Raphael" w:date="2021-06-16T11:14:00Z">
        <w:r w:rsidDel="001111A8">
          <w:delText>Related MIB Objects</w:delText>
        </w:r>
        <w:bookmarkEnd w:id="1960"/>
        <w:bookmarkEnd w:id="1961"/>
      </w:del>
    </w:p>
    <w:p w:rsidR="00855336" w:rsidDel="001111A8" w:rsidRDefault="00561926" w:rsidP="00855336">
      <w:pPr>
        <w:pStyle w:val="Retraitcorpsdetexte"/>
        <w:rPr>
          <w:del w:id="1963" w:author="VOYER Raphael" w:date="2021-06-16T11:14:00Z"/>
        </w:rPr>
      </w:pPr>
      <w:del w:id="1964" w:author="VOYER Raphael" w:date="2021-06-16T11:14:00Z">
        <w:r w:rsidDel="001111A8">
          <w:delText>alaHAVlanCluster</w:delText>
        </w:r>
        <w:r w:rsidR="00855336" w:rsidDel="001111A8">
          <w:delText>Table</w:delText>
        </w:r>
      </w:del>
    </w:p>
    <w:p w:rsidR="00855336" w:rsidDel="001111A8" w:rsidRDefault="00855336" w:rsidP="00855336">
      <w:pPr>
        <w:pStyle w:val="Retraitcorpsdetexte"/>
        <w:rPr>
          <w:del w:id="1965" w:author="VOYER Raphael" w:date="2021-06-16T11:14:00Z"/>
        </w:rPr>
      </w:pPr>
      <w:del w:id="1966" w:author="VOYER Raphael" w:date="2021-06-16T11:14:00Z">
        <w:r w:rsidDel="001111A8">
          <w:delText xml:space="preserve">   </w:delText>
        </w:r>
        <w:r w:rsidR="00561926" w:rsidDel="001111A8">
          <w:delText>alaHAVlanCluster</w:delText>
        </w:r>
        <w:r w:rsidDel="001111A8">
          <w:delText>Id</w:delText>
        </w:r>
      </w:del>
    </w:p>
    <w:p w:rsidR="00855336" w:rsidDel="001111A8" w:rsidRDefault="00855336" w:rsidP="00ED0CC5">
      <w:pPr>
        <w:pStyle w:val="Retraitcorpsdetexte"/>
        <w:rPr>
          <w:del w:id="1967" w:author="VOYER Raphael" w:date="2021-06-16T11:14:00Z"/>
        </w:rPr>
      </w:pPr>
      <w:del w:id="1968" w:author="VOYER Raphael" w:date="2021-06-16T11:14:00Z">
        <w:r w:rsidDel="001111A8">
          <w:delText xml:space="preserve">   </w:delText>
        </w:r>
        <w:r w:rsidR="00561926" w:rsidDel="001111A8">
          <w:delText>alaHAVlanCluster</w:delText>
        </w:r>
        <w:r w:rsidDel="001111A8">
          <w:delText xml:space="preserve">Name   </w:delText>
        </w:r>
      </w:del>
    </w:p>
    <w:p w:rsidR="00855336" w:rsidDel="001111A8" w:rsidRDefault="00C414AA" w:rsidP="00855336">
      <w:pPr>
        <w:pStyle w:val="Retraitcorpsdetexte"/>
        <w:rPr>
          <w:del w:id="1969" w:author="VOYER Raphael" w:date="2021-06-16T11:14:00Z"/>
        </w:rPr>
      </w:pPr>
      <w:del w:id="1970" w:author="VOYER Raphael" w:date="2021-06-16T11:14:00Z">
        <w:r w:rsidDel="001111A8">
          <w:delText xml:space="preserve">   </w:delText>
        </w:r>
        <w:r w:rsidR="00561926" w:rsidDel="001111A8">
          <w:delText>alaHAVlanCluster</w:delText>
        </w:r>
        <w:r w:rsidDel="001111A8">
          <w:delText>AdminStatus</w:delText>
        </w:r>
      </w:del>
    </w:p>
    <w:p w:rsidR="00B8382D" w:rsidDel="001111A8" w:rsidRDefault="00B8382D" w:rsidP="00855336">
      <w:pPr>
        <w:pStyle w:val="Retraitcorpsdetexte"/>
        <w:rPr>
          <w:del w:id="1971" w:author="VOYER Raphael" w:date="2021-06-16T11:14:00Z"/>
        </w:rPr>
      </w:pPr>
      <w:del w:id="1972" w:author="VOYER Raphael" w:date="2021-06-16T11:14:00Z">
        <w:r w:rsidDel="001111A8">
          <w:delText xml:space="preserve">   </w:delText>
        </w:r>
        <w:r w:rsidR="00561926" w:rsidDel="001111A8">
          <w:delText>alaHAVlanCluster</w:delText>
        </w:r>
        <w:r w:rsidDel="001111A8">
          <w:delText>Mode</w:delText>
        </w:r>
      </w:del>
    </w:p>
    <w:p w:rsidR="00ED0CC5" w:rsidDel="001111A8" w:rsidRDefault="00ED0CC5" w:rsidP="00855336">
      <w:pPr>
        <w:pStyle w:val="Retraitcorpsdetexte"/>
        <w:rPr>
          <w:del w:id="1973" w:author="VOYER Raphael" w:date="2021-06-16T11:14:00Z"/>
        </w:rPr>
      </w:pPr>
      <w:del w:id="1974" w:author="VOYER Raphael" w:date="2021-06-16T11:14:00Z">
        <w:r w:rsidDel="001111A8">
          <w:tab/>
        </w:r>
        <w:r w:rsidR="00561926" w:rsidDel="001111A8">
          <w:delText>alaHAVlanCluster</w:delText>
        </w:r>
        <w:r w:rsidDel="001111A8">
          <w:delText>RowStatus</w:delText>
        </w:r>
      </w:del>
    </w:p>
    <w:p w:rsidR="00B8382D" w:rsidRPr="004D2F5D" w:rsidDel="001111A8" w:rsidRDefault="00B8382D" w:rsidP="00B8382D">
      <w:pPr>
        <w:ind w:left="360"/>
        <w:rPr>
          <w:del w:id="1975" w:author="VOYER Raphael" w:date="2021-06-16T11:14:00Z"/>
          <w:rFonts w:ascii="Courier New" w:hAnsi="Courier New" w:cs="Courier New"/>
        </w:rPr>
      </w:pPr>
      <w:del w:id="1976" w:author="VOYER Raphael" w:date="2021-06-16T11:14:00Z">
        <w:r w:rsidRPr="004D2F5D" w:rsidDel="001111A8">
          <w:rPr>
            <w:rFonts w:ascii="Courier New" w:hAnsi="Courier New" w:cs="Courier New"/>
          </w:rPr>
          <w:tab/>
        </w:r>
      </w:del>
    </w:p>
    <w:p w:rsidR="00B8382D" w:rsidDel="001111A8" w:rsidRDefault="00B8382D" w:rsidP="00DD0103">
      <w:pPr>
        <w:pStyle w:val="Retraitcorpsdetexte"/>
        <w:rPr>
          <w:del w:id="1977" w:author="VOYER Raphael" w:date="2021-06-16T11:14:00Z"/>
        </w:rPr>
      </w:pPr>
      <w:del w:id="1978" w:author="VOYER Raphael" w:date="2021-06-16T11:14:00Z">
        <w:r w:rsidRPr="004D2F5D" w:rsidDel="001111A8">
          <w:rPr>
            <w:rFonts w:ascii="Courier New" w:hAnsi="Courier New" w:cs="Courier New"/>
          </w:rPr>
          <w:tab/>
        </w:r>
        <w:bookmarkEnd w:id="1906"/>
        <w:r w:rsidRPr="004D2F5D" w:rsidDel="001111A8">
          <w:rPr>
            <w:rFonts w:ascii="Courier New" w:hAnsi="Courier New" w:cs="Courier New"/>
          </w:rPr>
          <w:tab/>
        </w:r>
      </w:del>
    </w:p>
    <w:p w:rsidR="00855336" w:rsidRPr="00FC3D42" w:rsidDel="001111A8" w:rsidRDefault="00DD0103" w:rsidP="00622755">
      <w:pPr>
        <w:pStyle w:val="Titre4"/>
        <w:rPr>
          <w:del w:id="1979" w:author="VOYER Raphael" w:date="2021-06-16T11:14:00Z"/>
        </w:rPr>
      </w:pPr>
      <w:bookmarkStart w:id="1980" w:name="_Ref237919880"/>
      <w:del w:id="1981" w:author="VOYER Raphael" w:date="2021-06-16T11:14:00Z">
        <w:r w:rsidDel="001111A8">
          <w:delText>2</w:delText>
        </w:r>
        <w:r w:rsidR="003541A5" w:rsidDel="001111A8">
          <w:delText xml:space="preserve">. </w:delText>
        </w:r>
        <w:r w:rsidR="009E053F" w:rsidDel="001111A8">
          <w:delText>server-cluster</w:delText>
        </w:r>
        <w:r w:rsidR="00855336" w:rsidDel="001111A8">
          <w:delText xml:space="preserve"> &lt;cluster-id&gt; </w:delText>
        </w:r>
        <w:r w:rsidR="00313CFE" w:rsidDel="001111A8">
          <w:delText>[</w:delText>
        </w:r>
        <w:r w:rsidR="00855336" w:rsidDel="001111A8">
          <w:delText>vlan &lt;vlan&gt;</w:delText>
        </w:r>
        <w:r w:rsidR="00313CFE" w:rsidDel="001111A8">
          <w:delText>]</w:delText>
        </w:r>
        <w:r w:rsidR="00855336" w:rsidDel="001111A8">
          <w:delText xml:space="preserve"> </w:delText>
        </w:r>
        <w:bookmarkEnd w:id="1980"/>
        <w:r w:rsidR="002C46EE" w:rsidDel="001111A8">
          <w:delText xml:space="preserve"> </w:delText>
        </w:r>
        <w:r w:rsidR="00313CFE" w:rsidDel="001111A8">
          <w:delText>[</w:delText>
        </w:r>
        <w:r w:rsidR="002C46EE" w:rsidDel="001111A8">
          <w:delText xml:space="preserve"> </w:delText>
        </w:r>
        <w:r w:rsidR="00855336" w:rsidDel="001111A8">
          <w:delText>mac-address &lt;mac-address&gt;</w:delText>
        </w:r>
        <w:r w:rsidR="00313CFE" w:rsidDel="001111A8">
          <w:delText>]</w:delText>
        </w:r>
      </w:del>
    </w:p>
    <w:p w:rsidR="00855336" w:rsidRPr="00C41BEB" w:rsidDel="001111A8" w:rsidRDefault="00C414AA" w:rsidP="00855336">
      <w:pPr>
        <w:pStyle w:val="Retraitcorpsdetexte"/>
        <w:rPr>
          <w:del w:id="1982" w:author="VOYER Raphael" w:date="2021-06-16T11:14:00Z"/>
        </w:rPr>
      </w:pPr>
      <w:del w:id="1983" w:author="VOYER Raphael" w:date="2021-06-16T11:14:00Z">
        <w:r w:rsidDel="001111A8">
          <w:delText xml:space="preserve">Configures a mac-address, vlan </w:delText>
        </w:r>
        <w:r w:rsidR="007F20C0" w:rsidDel="001111A8">
          <w:delText xml:space="preserve">to the </w:delText>
        </w:r>
        <w:r w:rsidR="00855336" w:rsidDel="001111A8">
          <w:delText>specified cluster</w:delText>
        </w:r>
        <w:r w:rsidR="00855336" w:rsidRPr="00C41BEB" w:rsidDel="001111A8">
          <w:delText>.</w:delText>
        </w:r>
      </w:del>
    </w:p>
    <w:p w:rsidR="00855336" w:rsidDel="001111A8" w:rsidRDefault="00855336" w:rsidP="00622755">
      <w:pPr>
        <w:pStyle w:val="StyleCLIheadingfirstCharacterscale100"/>
        <w:outlineLvl w:val="0"/>
        <w:rPr>
          <w:del w:id="1984" w:author="VOYER Raphael" w:date="2021-06-16T11:14:00Z"/>
        </w:rPr>
      </w:pPr>
      <w:bookmarkStart w:id="1985" w:name="_Toc381025757"/>
      <w:bookmarkStart w:id="1986" w:name="_Toc424820345"/>
      <w:del w:id="1987" w:author="VOYER Raphael" w:date="2021-06-16T11:14:00Z">
        <w:r w:rsidDel="001111A8">
          <w:delText>Syntax Definitions</w:delText>
        </w:r>
        <w:bookmarkEnd w:id="1985"/>
        <w:bookmarkEnd w:id="1986"/>
      </w:del>
    </w:p>
    <w:p w:rsidR="00855336" w:rsidDel="001111A8" w:rsidRDefault="00855336" w:rsidP="00855336">
      <w:pPr>
        <w:pStyle w:val="Definitions1"/>
        <w:rPr>
          <w:del w:id="1988" w:author="VOYER Raphael" w:date="2021-06-16T11:14:00Z"/>
          <w:rStyle w:val="StyleDefinitions1105ptCharacterscale100CharCharCharCharCharCharCharCharCharCharCharCharCharChar"/>
        </w:rPr>
      </w:pPr>
      <w:del w:id="1989" w:author="VOYER Raphael" w:date="2021-06-16T11:14:00Z">
        <w:r w:rsidDel="001111A8">
          <w:rPr>
            <w:rStyle w:val="StyleDefinitions1105ptCharacterscale100CharCharCharCharCharCharCharCharCharCharCharCharCharChar"/>
            <w:i/>
          </w:rPr>
          <w:delText>Cluster-id</w:delText>
        </w:r>
        <w:r w:rsidDel="001111A8">
          <w:rPr>
            <w:rStyle w:val="StyleDefinitions1105ptCharacterscale100CharCharCharCharCharCharCharCharCharCharCharCharCharChar"/>
            <w:i/>
          </w:rPr>
          <w:tab/>
        </w:r>
        <w:r w:rsidDel="001111A8">
          <w:rPr>
            <w:rStyle w:val="StyleDefinitions1105ptCharacterscale100CharCharCharCharCharCharCharCharCharCharCharCharCharChar"/>
          </w:rPr>
          <w:delText>Cluster identifier.</w:delText>
        </w:r>
      </w:del>
    </w:p>
    <w:p w:rsidR="00855336" w:rsidDel="001111A8" w:rsidRDefault="00855336" w:rsidP="001852E5">
      <w:pPr>
        <w:pStyle w:val="Definitions1"/>
        <w:rPr>
          <w:del w:id="1990" w:author="VOYER Raphael" w:date="2021-06-16T11:14:00Z"/>
          <w:rStyle w:val="StyleDefinitions1105ptCharacterscale100CharCharCharCharCharCharCharCharCharCharCharCharCharChar"/>
        </w:rPr>
      </w:pPr>
      <w:del w:id="1991" w:author="VOYER Raphael" w:date="2021-06-16T11:14:00Z">
        <w:r w:rsidDel="001111A8">
          <w:rPr>
            <w:rStyle w:val="StyleDefinitions1105ptCharacterscale100CharCharCharCharCharCharCharCharCharCharCharCharCharChar"/>
            <w:i/>
          </w:rPr>
          <w:delText>vlan</w:delText>
        </w:r>
        <w:r w:rsidDel="001111A8">
          <w:rPr>
            <w:rStyle w:val="StyleDefinitions1105ptCharacterscale100CharCharCharCharCharCharCharCharCharCharCharCharCharChar"/>
            <w:i/>
          </w:rPr>
          <w:tab/>
        </w:r>
        <w:r w:rsidDel="001111A8">
          <w:rPr>
            <w:rStyle w:val="StyleDefinitions1105ptCharacterscale100CharCharCharCharCharCharCharCharCharCharCharCharCharChar"/>
          </w:rPr>
          <w:delText>The VLAN Identifier of the cluster.</w:delText>
        </w:r>
      </w:del>
    </w:p>
    <w:p w:rsidR="00855336" w:rsidRPr="00E559BB" w:rsidDel="001111A8" w:rsidRDefault="00855336" w:rsidP="00855336">
      <w:pPr>
        <w:pStyle w:val="Definitions1"/>
        <w:rPr>
          <w:del w:id="1992" w:author="VOYER Raphael" w:date="2021-06-16T11:14:00Z"/>
          <w:rStyle w:val="StyleDefinitions1105ptCharacterscale100CharCharCharCharCharCharCharCharCharCharCharCharCharChar"/>
        </w:rPr>
      </w:pPr>
      <w:del w:id="1993" w:author="VOYER Raphael" w:date="2021-06-16T11:14:00Z">
        <w:r w:rsidDel="001111A8">
          <w:rPr>
            <w:rStyle w:val="StyleDefinitions1105ptCharacterscale100CharCharCharCharCharCharCharCharCharCharCharCharCharChar"/>
            <w:i/>
          </w:rPr>
          <w:delText>mac-address</w:delText>
        </w:r>
        <w:r w:rsidDel="001111A8">
          <w:rPr>
            <w:rStyle w:val="StyleDefinitions1105ptCharacterscale100CharCharCharCharCharCharCharCharCharCharCharCharCharChar"/>
            <w:i/>
          </w:rPr>
          <w:tab/>
        </w:r>
        <w:r w:rsidDel="001111A8">
          <w:rPr>
            <w:rStyle w:val="StyleDefinitions1105ptCharacterscale100CharCharCharCharCharCharCharCharCharCharCharCharCharChar"/>
          </w:rPr>
          <w:delText>The mac-address of the cluster.</w:delText>
        </w:r>
      </w:del>
    </w:p>
    <w:p w:rsidR="00855336" w:rsidDel="001111A8" w:rsidRDefault="00855336" w:rsidP="00855336">
      <w:pPr>
        <w:pStyle w:val="StyleCLIheadingfirstCharacterscale100"/>
        <w:rPr>
          <w:del w:id="1994" w:author="VOYER Raphael" w:date="2021-06-16T11:14:00Z"/>
        </w:rPr>
      </w:pPr>
    </w:p>
    <w:p w:rsidR="00855336" w:rsidDel="001111A8" w:rsidRDefault="00855336" w:rsidP="00622755">
      <w:pPr>
        <w:pStyle w:val="StyleCLIheading1Characterscale100"/>
        <w:outlineLvl w:val="0"/>
        <w:rPr>
          <w:del w:id="1995" w:author="VOYER Raphael" w:date="2021-06-16T11:14:00Z"/>
        </w:rPr>
      </w:pPr>
      <w:bookmarkStart w:id="1996" w:name="_Toc381025758"/>
      <w:bookmarkStart w:id="1997" w:name="_Toc424820346"/>
      <w:del w:id="1998" w:author="VOYER Raphael" w:date="2021-06-16T11:14:00Z">
        <w:r w:rsidDel="001111A8">
          <w:delText>Usage Guidelines</w:delText>
        </w:r>
        <w:bookmarkEnd w:id="1996"/>
        <w:bookmarkEnd w:id="1997"/>
      </w:del>
    </w:p>
    <w:p w:rsidR="00855336" w:rsidDel="001111A8" w:rsidRDefault="00855336" w:rsidP="007F20C0">
      <w:pPr>
        <w:pStyle w:val="Corpsdetexte"/>
        <w:numPr>
          <w:ilvl w:val="0"/>
          <w:numId w:val="5"/>
        </w:numPr>
        <w:rPr>
          <w:del w:id="1999" w:author="VOYER Raphael" w:date="2021-06-16T11:14:00Z"/>
        </w:rPr>
      </w:pPr>
      <w:del w:id="2000" w:author="VOYER Raphael" w:date="2021-06-16T11:14:00Z">
        <w:r w:rsidDel="001111A8">
          <w:delText xml:space="preserve">A cluster can be assigned a mac-address </w:delText>
        </w:r>
        <w:r w:rsidR="007F20C0" w:rsidDel="001111A8">
          <w:delText xml:space="preserve">and </w:delText>
        </w:r>
        <w:r w:rsidDel="001111A8">
          <w:delText xml:space="preserve">vlan to </w:delText>
        </w:r>
        <w:r w:rsidR="00720D1B" w:rsidDel="001111A8">
          <w:delText xml:space="preserve">an existing cluster. </w:delText>
        </w:r>
      </w:del>
    </w:p>
    <w:p w:rsidR="00720D1B" w:rsidDel="001111A8" w:rsidRDefault="00720D1B" w:rsidP="007F20C0">
      <w:pPr>
        <w:pStyle w:val="Corpsdetexte"/>
        <w:numPr>
          <w:ilvl w:val="0"/>
          <w:numId w:val="5"/>
        </w:numPr>
        <w:rPr>
          <w:del w:id="2001" w:author="VOYER Raphael" w:date="2021-06-16T11:14:00Z"/>
        </w:rPr>
      </w:pPr>
      <w:del w:id="2002" w:author="VOYER Raphael" w:date="2021-06-16T11:14:00Z">
        <w:r w:rsidDel="001111A8">
          <w:delText>In order to execute this command the cluster should have been created else an error</w:delText>
        </w:r>
      </w:del>
    </w:p>
    <w:p w:rsidR="00720D1B" w:rsidRPr="00720D1B" w:rsidDel="001111A8" w:rsidRDefault="00720D1B" w:rsidP="00720D1B">
      <w:pPr>
        <w:pStyle w:val="Corpsdetexte"/>
        <w:ind w:left="720"/>
        <w:rPr>
          <w:del w:id="2003" w:author="VOYER Raphael" w:date="2021-06-16T11:14:00Z"/>
        </w:rPr>
      </w:pPr>
      <w:del w:id="2004" w:author="VOYER Raphael" w:date="2021-06-16T11:14:00Z">
        <w:r w:rsidDel="001111A8">
          <w:delText>shall be displayed as “</w:delText>
        </w:r>
        <w:r w:rsidRPr="00720D1B" w:rsidDel="001111A8">
          <w:delText>ERROR: Cluster 3 doesnot exists</w:delText>
        </w:r>
        <w:r w:rsidDel="001111A8">
          <w:delText>”</w:delText>
        </w:r>
      </w:del>
    </w:p>
    <w:p w:rsidR="00855336" w:rsidDel="001111A8" w:rsidRDefault="00855336" w:rsidP="00855336">
      <w:pPr>
        <w:pStyle w:val="Corpsdetexte"/>
        <w:numPr>
          <w:ilvl w:val="0"/>
          <w:numId w:val="5"/>
        </w:numPr>
        <w:rPr>
          <w:del w:id="2005" w:author="VOYER Raphael" w:date="2021-06-16T11:14:00Z"/>
        </w:rPr>
      </w:pPr>
      <w:del w:id="2006" w:author="VOYER Raphael" w:date="2021-06-16T11:14:00Z">
        <w:r w:rsidDel="001111A8">
          <w:delText>The mac-address can be a unicast/L2 and IP multicast. However reserved multicast mac-addresses are not allowed.</w:delText>
        </w:r>
        <w:r w:rsidR="00720D1B" w:rsidDel="001111A8">
          <w:delText xml:space="preserve"> An error shall be displayed as “</w:delText>
        </w:r>
        <w:r w:rsidR="00720D1B" w:rsidRPr="00720D1B" w:rsidDel="001111A8">
          <w:delText>ERROR: Reserved macs cannot be configured as cluster macs</w:delText>
        </w:r>
        <w:r w:rsidR="00720D1B" w:rsidDel="001111A8">
          <w:delText>”</w:delText>
        </w:r>
      </w:del>
    </w:p>
    <w:p w:rsidR="00855336" w:rsidDel="001111A8" w:rsidRDefault="00855336" w:rsidP="00855336">
      <w:pPr>
        <w:pStyle w:val="Corpsdetexte"/>
        <w:numPr>
          <w:ilvl w:val="0"/>
          <w:numId w:val="5"/>
        </w:numPr>
        <w:rPr>
          <w:del w:id="2007" w:author="VOYER Raphael" w:date="2021-06-16T11:14:00Z"/>
        </w:rPr>
      </w:pPr>
      <w:del w:id="2008" w:author="VOYER Raphael" w:date="2021-06-16T11:14:00Z">
        <w:r w:rsidDel="001111A8">
          <w:delText>Each cluster should have a unique mac-address.</w:delText>
        </w:r>
        <w:r w:rsidR="00720D1B" w:rsidDel="001111A8">
          <w:delText xml:space="preserve"> Else error shall be displayed as “ERROR: cluster mac-address already in use”</w:delText>
        </w:r>
      </w:del>
    </w:p>
    <w:p w:rsidR="00720D1B" w:rsidDel="001111A8" w:rsidRDefault="00720D1B" w:rsidP="00855336">
      <w:pPr>
        <w:pStyle w:val="Corpsdetexte"/>
        <w:numPr>
          <w:ilvl w:val="0"/>
          <w:numId w:val="5"/>
        </w:numPr>
        <w:rPr>
          <w:del w:id="2009" w:author="VOYER Raphael" w:date="2021-06-16T11:14:00Z"/>
        </w:rPr>
      </w:pPr>
      <w:del w:id="2010" w:author="VOYER Raphael" w:date="2021-06-16T11:14:00Z">
        <w:r w:rsidDel="001111A8">
          <w:delText>Vlan shall be in the range 1-4094 else error shall be displayed as “</w:delText>
        </w:r>
        <w:r w:rsidRPr="00720D1B" w:rsidDel="001111A8">
          <w:delText>ERROR: VLAN Id should be between 1 and 4094 (inclusive)</w:delText>
        </w:r>
        <w:r w:rsidDel="001111A8">
          <w:delText>”</w:delText>
        </w:r>
        <w:r w:rsidR="00CF1434" w:rsidDel="001111A8">
          <w:delText>.</w:delText>
        </w:r>
      </w:del>
    </w:p>
    <w:p w:rsidR="00CF1434" w:rsidDel="001111A8" w:rsidRDefault="00CF1434" w:rsidP="00855336">
      <w:pPr>
        <w:pStyle w:val="Corpsdetexte"/>
        <w:numPr>
          <w:ilvl w:val="0"/>
          <w:numId w:val="5"/>
        </w:numPr>
        <w:rPr>
          <w:del w:id="2011" w:author="VOYER Raphael" w:date="2021-06-16T11:14:00Z"/>
        </w:rPr>
      </w:pPr>
      <w:del w:id="2012" w:author="VOYER Raphael" w:date="2021-06-16T11:14:00Z">
        <w:r w:rsidDel="001111A8">
          <w:delText>In case vlan is valid range no checks shall be done for vlan existence checks. However</w:delText>
        </w:r>
      </w:del>
    </w:p>
    <w:p w:rsidR="00CF1434" w:rsidDel="001111A8" w:rsidRDefault="00CF1434" w:rsidP="00CF1434">
      <w:pPr>
        <w:pStyle w:val="Corpsdetexte"/>
        <w:ind w:left="720"/>
        <w:rPr>
          <w:del w:id="2013" w:author="VOYER Raphael" w:date="2021-06-16T11:14:00Z"/>
        </w:rPr>
      </w:pPr>
      <w:del w:id="2014" w:author="VOYER Raphael" w:date="2021-06-16T11:14:00Z">
        <w:r w:rsidDel="001111A8">
          <w:delText>the cluster shall be shown as operationally disabled</w:delText>
        </w:r>
      </w:del>
    </w:p>
    <w:p w:rsidR="00A506F2" w:rsidDel="001111A8" w:rsidRDefault="00A506F2" w:rsidP="00855336">
      <w:pPr>
        <w:pStyle w:val="Corpsdetexte"/>
        <w:numPr>
          <w:ilvl w:val="0"/>
          <w:numId w:val="5"/>
        </w:numPr>
        <w:rPr>
          <w:del w:id="2015" w:author="VOYER Raphael" w:date="2021-06-16T11:14:00Z"/>
        </w:rPr>
      </w:pPr>
      <w:del w:id="2016" w:author="VOYER Raphael" w:date="2021-06-16T11:14:00Z">
        <w:r w:rsidDel="001111A8">
          <w:delText>Cluster parameters like vlan and mac can be modified only when the cluster admin status</w:delText>
        </w:r>
      </w:del>
    </w:p>
    <w:p w:rsidR="00A506F2" w:rsidDel="001111A8" w:rsidRDefault="00A506F2" w:rsidP="00A506F2">
      <w:pPr>
        <w:pStyle w:val="Corpsdetexte"/>
        <w:ind w:left="720"/>
        <w:rPr>
          <w:del w:id="2017" w:author="VOYER Raphael" w:date="2021-06-16T11:14:00Z"/>
        </w:rPr>
      </w:pPr>
      <w:del w:id="2018" w:author="VOYER Raphael" w:date="2021-06-16T11:14:00Z">
        <w:r w:rsidDel="001111A8">
          <w:delText>is disable else error shall be displayed as “ERROR: Parameters cannot be modified when</w:delText>
        </w:r>
      </w:del>
    </w:p>
    <w:p w:rsidR="00A506F2" w:rsidDel="001111A8" w:rsidRDefault="00A506F2" w:rsidP="00A506F2">
      <w:pPr>
        <w:pStyle w:val="Corpsdetexte"/>
        <w:ind w:left="720"/>
        <w:rPr>
          <w:del w:id="2019" w:author="VOYER Raphael" w:date="2021-06-16T11:14:00Z"/>
        </w:rPr>
      </w:pPr>
      <w:del w:id="2020" w:author="VOYER Raphael" w:date="2021-06-16T11:14:00Z">
        <w:r w:rsidDel="001111A8">
          <w:delText>cluster is enabled”</w:delText>
        </w:r>
      </w:del>
    </w:p>
    <w:p w:rsidR="00855336" w:rsidRPr="005A0C5D" w:rsidDel="001111A8" w:rsidRDefault="00855336" w:rsidP="00622755">
      <w:pPr>
        <w:pStyle w:val="StyleCLIheading1Characterscale100"/>
        <w:outlineLvl w:val="0"/>
        <w:rPr>
          <w:del w:id="2021" w:author="VOYER Raphael" w:date="2021-06-16T11:14:00Z"/>
          <w:color w:val="auto"/>
        </w:rPr>
      </w:pPr>
      <w:bookmarkStart w:id="2022" w:name="_Toc381025759"/>
      <w:bookmarkStart w:id="2023" w:name="_Toc424820347"/>
      <w:del w:id="2024" w:author="VOYER Raphael" w:date="2021-06-16T11:14:00Z">
        <w:r w:rsidRPr="005A0C5D" w:rsidDel="001111A8">
          <w:rPr>
            <w:color w:val="auto"/>
          </w:rPr>
          <w:delText>Example</w:delText>
        </w:r>
        <w:bookmarkEnd w:id="2022"/>
        <w:bookmarkEnd w:id="2023"/>
      </w:del>
    </w:p>
    <w:p w:rsidR="00855336" w:rsidRPr="005A0C5D" w:rsidDel="001111A8" w:rsidRDefault="009E053F" w:rsidP="00855336">
      <w:pPr>
        <w:pStyle w:val="SourceCode"/>
        <w:rPr>
          <w:del w:id="2025" w:author="VOYER Raphael" w:date="2021-06-16T11:14:00Z"/>
          <w:szCs w:val="18"/>
        </w:rPr>
      </w:pPr>
      <w:del w:id="2026" w:author="VOYER Raphael" w:date="2021-06-16T11:14:00Z">
        <w:r w:rsidRPr="005A0C5D" w:rsidDel="001111A8">
          <w:rPr>
            <w:szCs w:val="18"/>
          </w:rPr>
          <w:delText>server-cluster</w:delText>
        </w:r>
        <w:r w:rsidR="00855336" w:rsidRPr="005A0C5D" w:rsidDel="001111A8">
          <w:rPr>
            <w:szCs w:val="18"/>
          </w:rPr>
          <w:delText xml:space="preserve"> 1 vlan 10 mac-address 00 :11 :22 :33 :44</w:delText>
        </w:r>
      </w:del>
    </w:p>
    <w:p w:rsidR="0046352C" w:rsidRPr="005A0C5D" w:rsidDel="001111A8" w:rsidRDefault="009E053F" w:rsidP="00855336">
      <w:pPr>
        <w:pStyle w:val="SourceCode"/>
        <w:rPr>
          <w:del w:id="2027" w:author="VOYER Raphael" w:date="2021-06-16T11:14:00Z"/>
          <w:szCs w:val="18"/>
        </w:rPr>
      </w:pPr>
      <w:del w:id="2028" w:author="VOYER Raphael" w:date="2021-06-16T11:14:00Z">
        <w:r w:rsidRPr="005A0C5D" w:rsidDel="001111A8">
          <w:rPr>
            <w:szCs w:val="18"/>
          </w:rPr>
          <w:delText>server-cluster</w:delText>
        </w:r>
        <w:r w:rsidR="0046352C" w:rsidRPr="005A0C5D" w:rsidDel="001111A8">
          <w:rPr>
            <w:szCs w:val="18"/>
          </w:rPr>
          <w:delText xml:space="preserve"> 5 vlan 10</w:delText>
        </w:r>
      </w:del>
    </w:p>
    <w:p w:rsidR="0046352C" w:rsidRPr="005A0C5D" w:rsidDel="001111A8" w:rsidRDefault="009E053F" w:rsidP="00855336">
      <w:pPr>
        <w:pStyle w:val="SourceCode"/>
        <w:rPr>
          <w:del w:id="2029" w:author="VOYER Raphael" w:date="2021-06-16T11:14:00Z"/>
          <w:szCs w:val="18"/>
        </w:rPr>
      </w:pPr>
      <w:del w:id="2030" w:author="VOYER Raphael" w:date="2021-06-16T11:14:00Z">
        <w:r w:rsidRPr="005A0C5D" w:rsidDel="001111A8">
          <w:rPr>
            <w:szCs w:val="18"/>
          </w:rPr>
          <w:delText>server-cluster</w:delText>
        </w:r>
        <w:r w:rsidR="0046352C" w:rsidRPr="005A0C5D" w:rsidDel="001111A8">
          <w:rPr>
            <w:szCs w:val="18"/>
          </w:rPr>
          <w:delText xml:space="preserve"> 6 mac-address 00 :11 :22 :33 :44 :55</w:delText>
        </w:r>
      </w:del>
    </w:p>
    <w:p w:rsidR="00855336" w:rsidRPr="005A0C5D" w:rsidDel="001111A8" w:rsidRDefault="00855336" w:rsidP="00855336">
      <w:pPr>
        <w:pStyle w:val="SourceCode"/>
        <w:jc w:val="right"/>
        <w:rPr>
          <w:del w:id="2031" w:author="VOYER Raphael" w:date="2021-06-16T11:14:00Z"/>
          <w:szCs w:val="18"/>
        </w:rPr>
      </w:pPr>
    </w:p>
    <w:p w:rsidR="00855336" w:rsidDel="001111A8" w:rsidRDefault="00855336" w:rsidP="00622755">
      <w:pPr>
        <w:pStyle w:val="StyleCLIheading1Characterscale100"/>
        <w:outlineLvl w:val="0"/>
        <w:rPr>
          <w:del w:id="2032" w:author="VOYER Raphael" w:date="2021-06-16T11:14:00Z"/>
        </w:rPr>
      </w:pPr>
      <w:bookmarkStart w:id="2033" w:name="_Toc381025760"/>
      <w:bookmarkStart w:id="2034" w:name="_Toc424820348"/>
      <w:del w:id="2035" w:author="VOYER Raphael" w:date="2021-06-16T11:14:00Z">
        <w:r w:rsidDel="001111A8">
          <w:delText>Related MIB Objects</w:delText>
        </w:r>
        <w:bookmarkEnd w:id="2033"/>
        <w:bookmarkEnd w:id="2034"/>
      </w:del>
    </w:p>
    <w:p w:rsidR="00855336" w:rsidDel="001111A8" w:rsidRDefault="00561926" w:rsidP="00855336">
      <w:pPr>
        <w:pStyle w:val="Retraitcorpsdetexte"/>
        <w:rPr>
          <w:del w:id="2036" w:author="VOYER Raphael" w:date="2021-06-16T11:14:00Z"/>
        </w:rPr>
      </w:pPr>
      <w:del w:id="2037" w:author="VOYER Raphael" w:date="2021-06-16T11:14:00Z">
        <w:r w:rsidDel="001111A8">
          <w:delText>alaHAVlanCluster</w:delText>
        </w:r>
        <w:r w:rsidR="00855336" w:rsidDel="001111A8">
          <w:delText>Table</w:delText>
        </w:r>
      </w:del>
    </w:p>
    <w:p w:rsidR="00855336" w:rsidDel="001111A8" w:rsidRDefault="00855336" w:rsidP="00F81AAF">
      <w:pPr>
        <w:pStyle w:val="Retraitcorpsdetexte"/>
        <w:rPr>
          <w:del w:id="2038" w:author="VOYER Raphael" w:date="2021-06-16T11:14:00Z"/>
        </w:rPr>
      </w:pPr>
      <w:del w:id="2039" w:author="VOYER Raphael" w:date="2021-06-16T11:14:00Z">
        <w:r w:rsidDel="001111A8">
          <w:delText xml:space="preserve">     </w:delText>
        </w:r>
        <w:r w:rsidR="00561926" w:rsidDel="001111A8">
          <w:delText>alaHAVlanCluster</w:delText>
        </w:r>
        <w:r w:rsidR="00F81AAF" w:rsidDel="001111A8">
          <w:delText>Id</w:delText>
        </w:r>
      </w:del>
    </w:p>
    <w:p w:rsidR="00855336" w:rsidDel="001111A8" w:rsidRDefault="00855336" w:rsidP="00855336">
      <w:pPr>
        <w:pStyle w:val="Retraitcorpsdetexte"/>
        <w:rPr>
          <w:del w:id="2040" w:author="VOYER Raphael" w:date="2021-06-16T11:14:00Z"/>
        </w:rPr>
      </w:pPr>
      <w:del w:id="2041" w:author="VOYER Raphael" w:date="2021-06-16T11:14:00Z">
        <w:r w:rsidDel="001111A8">
          <w:delText xml:space="preserve">     </w:delText>
        </w:r>
        <w:r w:rsidR="00561926" w:rsidDel="001111A8">
          <w:delText>alaHAVlanCluster</w:delText>
        </w:r>
        <w:r w:rsidDel="001111A8">
          <w:delText>Vlan</w:delText>
        </w:r>
      </w:del>
    </w:p>
    <w:p w:rsidR="00F81AAF" w:rsidDel="001111A8" w:rsidRDefault="00855336" w:rsidP="00A35970">
      <w:pPr>
        <w:pStyle w:val="Retraitcorpsdetexte"/>
        <w:rPr>
          <w:del w:id="2042" w:author="VOYER Raphael" w:date="2021-06-16T11:14:00Z"/>
        </w:rPr>
      </w:pPr>
      <w:del w:id="2043" w:author="VOYER Raphael" w:date="2021-06-16T11:14:00Z">
        <w:r w:rsidDel="001111A8">
          <w:delText xml:space="preserve">     </w:delText>
        </w:r>
        <w:r w:rsidR="00561926" w:rsidDel="001111A8">
          <w:delText>alaHAVlanCluster</w:delText>
        </w:r>
        <w:r w:rsidDel="001111A8">
          <w:delText>MacAddress</w:delText>
        </w:r>
      </w:del>
    </w:p>
    <w:p w:rsidR="008D1D97" w:rsidDel="001111A8" w:rsidRDefault="008D1D97" w:rsidP="00855336">
      <w:pPr>
        <w:pStyle w:val="Retraitcorpsdetexte"/>
        <w:rPr>
          <w:del w:id="2044" w:author="VOYER Raphael" w:date="2021-06-16T11:14:00Z"/>
        </w:rPr>
      </w:pPr>
      <w:del w:id="2045" w:author="VOYER Raphael" w:date="2021-06-16T11:14:00Z">
        <w:r w:rsidDel="001111A8">
          <w:tab/>
          <w:delText xml:space="preserve">  </w:delText>
        </w:r>
        <w:r w:rsidR="00561926" w:rsidDel="001111A8">
          <w:delText>alaHAVlanCluster</w:delText>
        </w:r>
        <w:r w:rsidR="009E0DBD" w:rsidDel="001111A8">
          <w:delText>Row</w:delText>
        </w:r>
        <w:r w:rsidDel="001111A8">
          <w:delText>Status</w:delText>
        </w:r>
      </w:del>
    </w:p>
    <w:p w:rsidR="00855336" w:rsidDel="001111A8" w:rsidRDefault="005D0F63" w:rsidP="00622755">
      <w:pPr>
        <w:pStyle w:val="Titre4"/>
        <w:rPr>
          <w:del w:id="2046" w:author="VOYER Raphael" w:date="2021-06-16T11:14:00Z"/>
        </w:rPr>
      </w:pPr>
      <w:del w:id="2047" w:author="VOYER Raphael" w:date="2021-06-16T11:14:00Z">
        <w:r w:rsidDel="001111A8">
          <w:delText>3</w:delText>
        </w:r>
        <w:r w:rsidR="003541A5" w:rsidDel="001111A8">
          <w:delText xml:space="preserve">. </w:delText>
        </w:r>
        <w:r w:rsidR="009E053F" w:rsidDel="001111A8">
          <w:delText>server-cluster</w:delText>
        </w:r>
        <w:r w:rsidR="00855336" w:rsidRPr="002336B3" w:rsidDel="001111A8">
          <w:delText>&lt;</w:delText>
        </w:r>
        <w:r w:rsidR="00855336" w:rsidDel="001111A8">
          <w:delText>cluster-</w:delText>
        </w:r>
        <w:r w:rsidR="00855336" w:rsidRPr="002336B3" w:rsidDel="001111A8">
          <w:delText>id&gt;</w:delText>
        </w:r>
        <w:r w:rsidR="00855336" w:rsidDel="001111A8">
          <w:delText xml:space="preserve"> </w:delText>
        </w:r>
        <w:r w:rsidDel="001111A8">
          <w:delText>[</w:delText>
        </w:r>
        <w:r w:rsidR="00855336" w:rsidRPr="002336B3" w:rsidDel="001111A8">
          <w:delText>ip&lt;ip-address&gt;</w:delText>
        </w:r>
        <w:r w:rsidDel="001111A8">
          <w:delText>]</w:delText>
        </w:r>
        <w:r w:rsidR="00A07F6C" w:rsidDel="001111A8">
          <w:delText xml:space="preserve"> </w:delText>
        </w:r>
        <w:r w:rsidDel="001111A8">
          <w:delText>[</w:delText>
        </w:r>
        <w:r w:rsidR="00855336" w:rsidDel="001111A8">
          <w:delText xml:space="preserve"> </w:delText>
        </w:r>
        <w:r w:rsidR="00855336" w:rsidRPr="002336B3" w:rsidDel="001111A8">
          <w:delText>mac-address{</w:delText>
        </w:r>
        <w:r w:rsidR="00D23FF1" w:rsidDel="001111A8">
          <w:delText>static</w:delText>
        </w:r>
        <w:r w:rsidR="00950C2C" w:rsidDel="001111A8">
          <w:delText xml:space="preserve"> </w:delText>
        </w:r>
        <w:r w:rsidR="00855336" w:rsidRPr="002336B3" w:rsidDel="001111A8">
          <w:delText>&lt;mac</w:delText>
        </w:r>
        <w:r w:rsidR="00855336" w:rsidDel="001111A8">
          <w:delText>-</w:delText>
        </w:r>
        <w:r w:rsidR="00855336" w:rsidRPr="002336B3" w:rsidDel="001111A8">
          <w:delText>address&gt;|</w:delText>
        </w:r>
        <w:r w:rsidR="00950C2C" w:rsidDel="001111A8">
          <w:delText xml:space="preserve"> </w:delText>
        </w:r>
        <w:r w:rsidR="00855336" w:rsidRPr="002336B3" w:rsidDel="001111A8">
          <w:delText>dynamic}</w:delText>
        </w:r>
        <w:r w:rsidDel="001111A8">
          <w:delText>]</w:delText>
        </w:r>
        <w:r w:rsidR="00950C2C" w:rsidDel="001111A8">
          <w:delText xml:space="preserve"> [igmp-mode </w:delText>
        </w:r>
        <w:r w:rsidR="0090090F" w:rsidDel="001111A8">
          <w:delText>{enable|disable}]</w:delText>
        </w:r>
        <w:r w:rsidR="00855336" w:rsidRPr="002336B3" w:rsidDel="001111A8">
          <w:delText xml:space="preserve"> </w:delText>
        </w:r>
        <w:r w:rsidDel="001111A8">
          <w:delText>[</w:delText>
        </w:r>
        <w:r w:rsidR="00AD5BE1" w:rsidDel="001111A8">
          <w:delText>ip-multicast&lt;ipm-addr&gt;</w:delText>
        </w:r>
        <w:r w:rsidDel="001111A8">
          <w:delText>]</w:delText>
        </w:r>
      </w:del>
    </w:p>
    <w:p w:rsidR="00855336" w:rsidDel="001111A8" w:rsidRDefault="00855336" w:rsidP="00855336">
      <w:pPr>
        <w:pStyle w:val="Retraitcorpsdetexte"/>
        <w:rPr>
          <w:del w:id="2048" w:author="VOYER Raphael" w:date="2021-06-16T11:14:00Z"/>
        </w:rPr>
      </w:pPr>
      <w:del w:id="2049" w:author="VOYER Raphael" w:date="2021-06-16T11:14:00Z">
        <w:r w:rsidDel="001111A8">
          <w:delText xml:space="preserve">Configures the specified IP </w:delText>
        </w:r>
        <w:r w:rsidR="001626E8" w:rsidDel="001111A8">
          <w:delText>,</w:delText>
        </w:r>
        <w:r w:rsidDel="001111A8">
          <w:delText>ARP</w:delText>
        </w:r>
        <w:r w:rsidR="001626E8" w:rsidDel="001111A8">
          <w:delText xml:space="preserve"> entry</w:delText>
        </w:r>
        <w:r w:rsidDel="001111A8">
          <w:delText xml:space="preserve"> </w:delText>
        </w:r>
        <w:r w:rsidR="00DD0103" w:rsidDel="001111A8">
          <w:delText>to a given cluster and/or a multicast IP.</w:delText>
        </w:r>
      </w:del>
    </w:p>
    <w:p w:rsidR="00855336" w:rsidDel="001111A8" w:rsidRDefault="00855336" w:rsidP="00622755">
      <w:pPr>
        <w:pStyle w:val="StyleCLIheadingfirstCharacterscale100"/>
        <w:outlineLvl w:val="0"/>
        <w:rPr>
          <w:del w:id="2050" w:author="VOYER Raphael" w:date="2021-06-16T11:14:00Z"/>
        </w:rPr>
      </w:pPr>
      <w:bookmarkStart w:id="2051" w:name="_Toc381025761"/>
      <w:bookmarkStart w:id="2052" w:name="_Toc424820349"/>
      <w:del w:id="2053" w:author="VOYER Raphael" w:date="2021-06-16T11:14:00Z">
        <w:r w:rsidDel="001111A8">
          <w:delText>Syntax Definitions</w:delText>
        </w:r>
        <w:bookmarkEnd w:id="2051"/>
        <w:bookmarkEnd w:id="2052"/>
      </w:del>
    </w:p>
    <w:p w:rsidR="00855336" w:rsidDel="001111A8" w:rsidRDefault="00855336" w:rsidP="00855336">
      <w:pPr>
        <w:pStyle w:val="Definitions1"/>
        <w:rPr>
          <w:del w:id="2054" w:author="VOYER Raphael" w:date="2021-06-16T11:14:00Z"/>
          <w:rStyle w:val="StyleDefinitions1105ptCharacterscale100CharCharCharCharCharCharCharCharCharCharCharCharCharChar"/>
          <w:i/>
        </w:rPr>
      </w:pPr>
      <w:del w:id="2055" w:author="VOYER Raphael" w:date="2021-06-16T11:14:00Z">
        <w:r w:rsidRPr="00D755E3" w:rsidDel="001111A8">
          <w:delText xml:space="preserve"> </w:delText>
        </w:r>
        <w:r w:rsidDel="001111A8">
          <w:rPr>
            <w:rStyle w:val="StyleDefinitions1105ptCharacterscale100CharCharCharCharCharCharCharCharCharCharCharCharCharChar"/>
            <w:i/>
          </w:rPr>
          <w:delText>Ip-address</w:delText>
        </w:r>
        <w:r w:rsidDel="001111A8">
          <w:rPr>
            <w:rStyle w:val="StyleDefinitions1105ptCharacterscale100CharCharCharCharCharCharCharCharCharCharCharCharCharChar"/>
            <w:i/>
          </w:rPr>
          <w:tab/>
        </w:r>
        <w:r w:rsidRPr="001962DC" w:rsidDel="001111A8">
          <w:rPr>
            <w:rStyle w:val="StyleDefinitions1105ptCharacterscale100CharCharCharCharCharCharCharCharCharCharCharCharCharChar"/>
          </w:rPr>
          <w:delText>unicast IP address of the cluster.</w:delText>
        </w:r>
      </w:del>
    </w:p>
    <w:p w:rsidR="00855336" w:rsidDel="001111A8" w:rsidRDefault="00855336" w:rsidP="00855336">
      <w:pPr>
        <w:pStyle w:val="Definitions1"/>
        <w:rPr>
          <w:del w:id="2056" w:author="VOYER Raphael" w:date="2021-06-16T11:14:00Z"/>
          <w:rStyle w:val="StyleDefinitions1105ptCharacterscale100CharCharCharCharCharCharCharCharCharCharCharCharCharChar"/>
          <w:i/>
        </w:rPr>
      </w:pPr>
      <w:del w:id="2057" w:author="VOYER Raphael" w:date="2021-06-16T11:14:00Z">
        <w:r w:rsidDel="001111A8">
          <w:rPr>
            <w:rStyle w:val="StyleDefinitions1105ptCharacterscale100CharCharCharCharCharCharCharCharCharCharCharCharCharChar"/>
            <w:i/>
          </w:rPr>
          <w:delText xml:space="preserve">Mac-address                             </w:delText>
        </w:r>
        <w:r w:rsidRPr="001962DC" w:rsidDel="001111A8">
          <w:rPr>
            <w:rStyle w:val="StyleDefinitions1105ptCharacterscale100CharCharCharCharCharCharCharCharCharCharCharCharCharChar"/>
          </w:rPr>
          <w:delText>mac-address for the ARP entry</w:delText>
        </w:r>
      </w:del>
    </w:p>
    <w:p w:rsidR="00855336" w:rsidDel="001111A8" w:rsidRDefault="00855336" w:rsidP="00855336">
      <w:pPr>
        <w:pStyle w:val="Definitions1"/>
        <w:rPr>
          <w:del w:id="2058" w:author="VOYER Raphael" w:date="2021-06-16T11:14:00Z"/>
          <w:rStyle w:val="StyleDefinitions1105ptCharacterscale100CharCharCharCharCharCharCharCharCharCharCharCharCharChar"/>
          <w:i/>
        </w:rPr>
      </w:pPr>
      <w:del w:id="2059" w:author="VOYER Raphael" w:date="2021-06-16T11:14:00Z">
        <w:r w:rsidDel="001111A8">
          <w:rPr>
            <w:rStyle w:val="StyleDefinitions1105ptCharacterscale100CharCharCharCharCharCharCharCharCharCharCharCharCharChar"/>
            <w:i/>
          </w:rPr>
          <w:delText xml:space="preserve">Dynamic                                   </w:delText>
        </w:r>
        <w:r w:rsidRPr="001962DC" w:rsidDel="001111A8">
          <w:rPr>
            <w:rStyle w:val="StyleDefinitions1105ptCharacterscale100CharCharCharCharCharCharCharCharCharCharCharCharCharChar"/>
          </w:rPr>
          <w:delText>ARP is resolved dynamically.</w:delText>
        </w:r>
      </w:del>
    </w:p>
    <w:p w:rsidR="0090090F" w:rsidRPr="0090090F" w:rsidDel="001111A8" w:rsidRDefault="0090090F" w:rsidP="00855336">
      <w:pPr>
        <w:pStyle w:val="Definitions1"/>
        <w:rPr>
          <w:del w:id="2060" w:author="VOYER Raphael" w:date="2021-06-16T11:14:00Z"/>
          <w:rStyle w:val="StyleDefinitions1105ptCharacterscale100CharCharCharCharCharCharCharCharCharCharCharCharCharChar"/>
        </w:rPr>
      </w:pPr>
      <w:del w:id="2061" w:author="VOYER Raphael" w:date="2021-06-16T11:14:00Z">
        <w:r w:rsidDel="001111A8">
          <w:rPr>
            <w:rStyle w:val="StyleDefinitions1105ptCharacterscale100CharCharCharCharCharCharCharCharCharCharCharCharCharChar"/>
            <w:i/>
          </w:rPr>
          <w:delText xml:space="preserve">Enable/disable                        </w:delText>
        </w:r>
        <w:r w:rsidDel="001111A8">
          <w:rPr>
            <w:rStyle w:val="StyleDefinitions1105ptCharacterscale100CharCharCharCharCharCharCharCharCharCharCharCharCharChar"/>
          </w:rPr>
          <w:delText>IGMP mode status</w:delText>
        </w:r>
      </w:del>
    </w:p>
    <w:p w:rsidR="00DD0103" w:rsidDel="001111A8" w:rsidRDefault="00DD0103" w:rsidP="00DD0103">
      <w:pPr>
        <w:pStyle w:val="Definitions1"/>
        <w:rPr>
          <w:del w:id="2062" w:author="VOYER Raphael" w:date="2021-06-16T11:14:00Z"/>
          <w:rStyle w:val="StyleDefinitions1105ptCharacterscale100CharCharCharCharCharCharCharCharCharCharCharCharCharChar"/>
          <w:i/>
        </w:rPr>
      </w:pPr>
      <w:del w:id="2063" w:author="VOYER Raphael" w:date="2021-06-16T11:14:00Z">
        <w:r w:rsidDel="001111A8">
          <w:rPr>
            <w:rStyle w:val="StyleDefinitions1105ptCharacterscale100CharCharCharCharCharCharCharCharCharCharCharCharCharChar"/>
            <w:i/>
          </w:rPr>
          <w:delText xml:space="preserve">Ipm-address                            </w:delText>
        </w:r>
        <w:r w:rsidDel="001111A8">
          <w:rPr>
            <w:rStyle w:val="StyleDefinitions1105ptCharacterscale100CharCharCharCharCharCharCharCharCharCharCharCharCharChar"/>
          </w:rPr>
          <w:delText>multicast</w:delText>
        </w:r>
        <w:r w:rsidRPr="001962DC" w:rsidDel="001111A8">
          <w:rPr>
            <w:rStyle w:val="StyleDefinitions1105ptCharacterscale100CharCharCharCharCharCharCharCharCharCharCharCharCharChar"/>
          </w:rPr>
          <w:delText xml:space="preserve"> IP address of the cluster.</w:delText>
        </w:r>
      </w:del>
    </w:p>
    <w:p w:rsidR="00DD0103" w:rsidDel="001111A8" w:rsidRDefault="00DD0103" w:rsidP="00855336">
      <w:pPr>
        <w:pStyle w:val="Definitions1"/>
        <w:rPr>
          <w:del w:id="2064" w:author="VOYER Raphael" w:date="2021-06-16T11:14:00Z"/>
          <w:rStyle w:val="StyleDefinitions1105ptCharacterscale100CharCharCharCharCharCharCharCharCharCharCharCharCharChar"/>
          <w:i/>
        </w:rPr>
      </w:pPr>
    </w:p>
    <w:p w:rsidR="00855336" w:rsidDel="001111A8" w:rsidRDefault="00855336" w:rsidP="00855336">
      <w:pPr>
        <w:pStyle w:val="StyleCLIheadingfirstCharacterscale100"/>
        <w:rPr>
          <w:del w:id="2065" w:author="VOYER Raphael" w:date="2021-06-16T11:14:00Z"/>
        </w:rPr>
      </w:pPr>
    </w:p>
    <w:p w:rsidR="00855336" w:rsidDel="001111A8" w:rsidRDefault="00855336" w:rsidP="00622755">
      <w:pPr>
        <w:pStyle w:val="StyleCLIheading1Characterscale100"/>
        <w:outlineLvl w:val="0"/>
        <w:rPr>
          <w:del w:id="2066" w:author="VOYER Raphael" w:date="2021-06-16T11:14:00Z"/>
        </w:rPr>
      </w:pPr>
      <w:bookmarkStart w:id="2067" w:name="_Toc381025762"/>
      <w:bookmarkStart w:id="2068" w:name="_Toc424820350"/>
      <w:del w:id="2069" w:author="VOYER Raphael" w:date="2021-06-16T11:14:00Z">
        <w:r w:rsidDel="001111A8">
          <w:delText>Usage Guidelines</w:delText>
        </w:r>
        <w:bookmarkEnd w:id="2067"/>
        <w:bookmarkEnd w:id="2068"/>
      </w:del>
    </w:p>
    <w:p w:rsidR="00855336" w:rsidDel="001111A8" w:rsidRDefault="00855336" w:rsidP="00855336">
      <w:pPr>
        <w:pStyle w:val="Corpsdetexte"/>
        <w:numPr>
          <w:ilvl w:val="0"/>
          <w:numId w:val="5"/>
        </w:numPr>
        <w:rPr>
          <w:del w:id="2070" w:author="VOYER Raphael" w:date="2021-06-16T11:14:00Z"/>
        </w:rPr>
      </w:pPr>
      <w:del w:id="2071" w:author="VOYER Raphael" w:date="2021-06-16T11:14:00Z">
        <w:r w:rsidDel="001111A8">
          <w:delText>A cluster can be assigned an ip a</w:delText>
        </w:r>
        <w:r w:rsidR="00720D1B" w:rsidDel="001111A8">
          <w:delText>ddress an arp entry mac-address.</w:delText>
        </w:r>
      </w:del>
    </w:p>
    <w:p w:rsidR="00720D1B" w:rsidDel="001111A8" w:rsidRDefault="00720D1B" w:rsidP="00855336">
      <w:pPr>
        <w:pStyle w:val="Corpsdetexte"/>
        <w:numPr>
          <w:ilvl w:val="0"/>
          <w:numId w:val="5"/>
        </w:numPr>
        <w:rPr>
          <w:del w:id="2072" w:author="VOYER Raphael" w:date="2021-06-16T11:14:00Z"/>
        </w:rPr>
      </w:pPr>
      <w:del w:id="2073" w:author="VOYER Raphael" w:date="2021-06-16T11:14:00Z">
        <w:r w:rsidDel="001111A8">
          <w:delText>A cluster has to be created before executing this command else an error shall be displayed</w:delText>
        </w:r>
      </w:del>
    </w:p>
    <w:p w:rsidR="00720D1B" w:rsidDel="001111A8" w:rsidRDefault="00174285" w:rsidP="00720D1B">
      <w:pPr>
        <w:pStyle w:val="Corpsdetexte"/>
        <w:ind w:left="720"/>
        <w:rPr>
          <w:del w:id="2074" w:author="VOYER Raphael" w:date="2021-06-16T11:14:00Z"/>
        </w:rPr>
      </w:pPr>
      <w:del w:id="2075" w:author="VOYER Raphael" w:date="2021-06-16T11:14:00Z">
        <w:r w:rsidDel="001111A8">
          <w:delText>a</w:delText>
        </w:r>
        <w:r w:rsidR="00720D1B" w:rsidDel="001111A8">
          <w:delText>s “</w:delText>
        </w:r>
        <w:r w:rsidR="00720D1B" w:rsidRPr="00720D1B" w:rsidDel="001111A8">
          <w:delText>ERROR: Cluster 3 doesnot exists</w:delText>
        </w:r>
        <w:r w:rsidR="00720D1B" w:rsidDel="001111A8">
          <w:delText>”.</w:delText>
        </w:r>
      </w:del>
    </w:p>
    <w:p w:rsidR="00855336" w:rsidDel="001111A8" w:rsidRDefault="00855336" w:rsidP="000067E2">
      <w:pPr>
        <w:pStyle w:val="Corpsdetexte"/>
        <w:numPr>
          <w:ilvl w:val="0"/>
          <w:numId w:val="5"/>
        </w:numPr>
        <w:rPr>
          <w:del w:id="2076" w:author="VOYER Raphael" w:date="2021-06-16T11:14:00Z"/>
        </w:rPr>
      </w:pPr>
      <w:del w:id="2077" w:author="VOYER Raphael" w:date="2021-06-16T11:14:00Z">
        <w:r w:rsidDel="001111A8">
          <w:delText>Mac-Address can be statically configured or dynamically resolved when keyword dynamic is entered.</w:delText>
        </w:r>
      </w:del>
    </w:p>
    <w:p w:rsidR="00720D1B" w:rsidDel="001111A8" w:rsidRDefault="00720D1B" w:rsidP="000067E2">
      <w:pPr>
        <w:pStyle w:val="Corpsdetexte"/>
        <w:numPr>
          <w:ilvl w:val="0"/>
          <w:numId w:val="5"/>
        </w:numPr>
        <w:rPr>
          <w:del w:id="2078" w:author="VOYER Raphael" w:date="2021-06-16T11:14:00Z"/>
        </w:rPr>
      </w:pPr>
      <w:del w:id="2079" w:author="VOYER Raphael" w:date="2021-06-16T11:14:00Z">
        <w:r w:rsidDel="001111A8">
          <w:delText>Reserved mac-address cannot be configured as an ARP entry else error shall be displayed as “</w:delText>
        </w:r>
        <w:r w:rsidRPr="00720D1B" w:rsidDel="001111A8">
          <w:delText>ERROR: Reserved macs cannot be configured as cluster macs</w:delText>
        </w:r>
        <w:r w:rsidDel="001111A8">
          <w:delText>”.</w:delText>
        </w:r>
      </w:del>
    </w:p>
    <w:p w:rsidR="00C53E1F" w:rsidDel="001111A8" w:rsidRDefault="00C53E1F" w:rsidP="00C53E1F">
      <w:pPr>
        <w:pStyle w:val="Corpsdetexte"/>
        <w:numPr>
          <w:ilvl w:val="0"/>
          <w:numId w:val="5"/>
        </w:numPr>
        <w:rPr>
          <w:del w:id="2080" w:author="VOYER Raphael" w:date="2021-06-16T11:14:00Z"/>
        </w:rPr>
      </w:pPr>
      <w:del w:id="2081" w:author="VOYER Raphael" w:date="2021-06-16T11:14:00Z">
        <w:r w:rsidDel="001111A8">
          <w:delText>Each cluster should have a unique ip-address. Else error shall be displayed as “ERROR: cluster ip-address already in use”</w:delText>
        </w:r>
      </w:del>
    </w:p>
    <w:p w:rsidR="00720D1B" w:rsidDel="001111A8" w:rsidRDefault="00720D1B" w:rsidP="00720D1B">
      <w:pPr>
        <w:pStyle w:val="Corpsdetexte"/>
        <w:numPr>
          <w:ilvl w:val="0"/>
          <w:numId w:val="5"/>
        </w:numPr>
        <w:rPr>
          <w:del w:id="2082" w:author="VOYER Raphael" w:date="2021-06-16T11:14:00Z"/>
        </w:rPr>
      </w:pPr>
      <w:del w:id="2083" w:author="VOYER Raphael" w:date="2021-06-16T11:14:00Z">
        <w:r w:rsidDel="001111A8">
          <w:delText>In order the multicast joins to be learned the global multicast status shall be enabled using</w:delText>
        </w:r>
      </w:del>
    </w:p>
    <w:p w:rsidR="00720D1B" w:rsidRPr="00720D1B" w:rsidDel="001111A8" w:rsidRDefault="00720D1B" w:rsidP="00720D1B">
      <w:pPr>
        <w:pStyle w:val="Corpsdetexte"/>
        <w:ind w:left="720"/>
        <w:rPr>
          <w:del w:id="2084" w:author="VOYER Raphael" w:date="2021-06-16T11:14:00Z"/>
        </w:rPr>
      </w:pPr>
      <w:del w:id="2085" w:author="VOYER Raphael" w:date="2021-06-16T11:14:00Z">
        <w:r w:rsidDel="001111A8">
          <w:delText>“</w:delText>
        </w:r>
        <w:r w:rsidRPr="00720D1B" w:rsidDel="001111A8">
          <w:delText>ip multicast admin-state enable</w:delText>
        </w:r>
        <w:r w:rsidDel="001111A8">
          <w:delText>”.</w:delText>
        </w:r>
      </w:del>
    </w:p>
    <w:p w:rsidR="000067E2" w:rsidDel="001111A8" w:rsidRDefault="000067E2" w:rsidP="000067E2">
      <w:pPr>
        <w:pStyle w:val="Corpsdetexte"/>
        <w:numPr>
          <w:ilvl w:val="0"/>
          <w:numId w:val="5"/>
        </w:numPr>
        <w:rPr>
          <w:del w:id="2086" w:author="VOYER Raphael" w:date="2021-06-16T11:14:00Z"/>
        </w:rPr>
      </w:pPr>
      <w:del w:id="2087" w:author="VOYER Raphael" w:date="2021-06-16T11:14:00Z">
        <w:r w:rsidDel="001111A8">
          <w:delText>For the IGMP mode Port list is dynamically learned using the IGMP protocol for the given ip-multicast address</w:delText>
        </w:r>
        <w:r w:rsidR="00720D1B" w:rsidDel="001111A8">
          <w:delText>.</w:delText>
        </w:r>
      </w:del>
    </w:p>
    <w:p w:rsidR="00720D1B" w:rsidDel="001111A8" w:rsidRDefault="00855336" w:rsidP="00720D1B">
      <w:pPr>
        <w:pStyle w:val="Corpsdetexte"/>
        <w:numPr>
          <w:ilvl w:val="0"/>
          <w:numId w:val="5"/>
        </w:numPr>
        <w:rPr>
          <w:del w:id="2088" w:author="VOYER Raphael" w:date="2021-06-16T11:14:00Z"/>
        </w:rPr>
      </w:pPr>
      <w:del w:id="2089" w:author="VOYER Raphael" w:date="2021-06-16T11:14:00Z">
        <w:r w:rsidDel="001111A8">
          <w:delText>The vlan would be chosen from the vlan on which the ip subnet is configured.</w:delText>
        </w:r>
      </w:del>
    </w:p>
    <w:p w:rsidR="00A506F2" w:rsidDel="001111A8" w:rsidRDefault="00A506F2" w:rsidP="00EE4007">
      <w:pPr>
        <w:pStyle w:val="Corpsdetexte"/>
        <w:numPr>
          <w:ilvl w:val="0"/>
          <w:numId w:val="5"/>
        </w:numPr>
        <w:rPr>
          <w:del w:id="2090" w:author="VOYER Raphael" w:date="2021-06-16T11:14:00Z"/>
        </w:rPr>
      </w:pPr>
      <w:del w:id="2091" w:author="VOYER Raphael" w:date="2021-06-16T11:14:00Z">
        <w:r w:rsidDel="001111A8">
          <w:delText>Cluster parameters like ip</w:delText>
        </w:r>
        <w:r w:rsidR="00EE4007" w:rsidDel="001111A8">
          <w:delText>/multicast ip</w:delText>
        </w:r>
        <w:r w:rsidDel="001111A8">
          <w:delText xml:space="preserve"> and mac-address can be modified only when the cluster admin status</w:delText>
        </w:r>
        <w:r w:rsidR="00EE4007" w:rsidDel="001111A8">
          <w:delText xml:space="preserve"> </w:delText>
        </w:r>
        <w:r w:rsidDel="001111A8">
          <w:delText>is disable else error shall be displayed as “ERROR: Parameters cannot be modified when</w:delText>
        </w:r>
        <w:r w:rsidR="00EE4007" w:rsidDel="001111A8">
          <w:delText xml:space="preserve"> </w:delText>
        </w:r>
        <w:r w:rsidDel="001111A8">
          <w:delText>cluster is enabled”</w:delText>
        </w:r>
      </w:del>
    </w:p>
    <w:p w:rsidR="00855336" w:rsidDel="001111A8" w:rsidRDefault="00E73D4C" w:rsidP="00855336">
      <w:pPr>
        <w:pStyle w:val="Corpsdetexte"/>
        <w:rPr>
          <w:del w:id="2092" w:author="VOYER Raphael" w:date="2021-06-16T11:14:00Z"/>
        </w:rPr>
      </w:pPr>
      <w:del w:id="2093" w:author="VOYER Raphael" w:date="2021-06-16T11:14:00Z">
        <w:r w:rsidDel="001111A8">
          <w:delText xml:space="preserve"> </w:delText>
        </w:r>
      </w:del>
    </w:p>
    <w:p w:rsidR="00E73D4C" w:rsidRPr="005A0C5D" w:rsidDel="001111A8" w:rsidRDefault="00855336" w:rsidP="00622755">
      <w:pPr>
        <w:pStyle w:val="StyleCLIheading1Characterscale100"/>
        <w:outlineLvl w:val="0"/>
        <w:rPr>
          <w:del w:id="2094" w:author="VOYER Raphael" w:date="2021-06-16T11:14:00Z"/>
          <w:color w:val="auto"/>
        </w:rPr>
      </w:pPr>
      <w:bookmarkStart w:id="2095" w:name="_Toc381025763"/>
      <w:bookmarkStart w:id="2096" w:name="_Toc424820351"/>
      <w:del w:id="2097" w:author="VOYER Raphael" w:date="2021-06-16T11:14:00Z">
        <w:r w:rsidRPr="005A0C5D" w:rsidDel="001111A8">
          <w:delText>Example</w:delText>
        </w:r>
        <w:bookmarkEnd w:id="2095"/>
        <w:bookmarkEnd w:id="2096"/>
      </w:del>
    </w:p>
    <w:p w:rsidR="00855336" w:rsidRPr="005A0C5D" w:rsidDel="001111A8" w:rsidRDefault="009E053F" w:rsidP="00855336">
      <w:pPr>
        <w:pStyle w:val="SourceCode"/>
        <w:rPr>
          <w:del w:id="2098" w:author="VOYER Raphael" w:date="2021-06-16T11:14:00Z"/>
          <w:szCs w:val="18"/>
        </w:rPr>
      </w:pPr>
      <w:del w:id="2099" w:author="VOYER Raphael" w:date="2021-06-16T11:14:00Z">
        <w:r w:rsidRPr="005A0C5D" w:rsidDel="001111A8">
          <w:rPr>
            <w:szCs w:val="18"/>
          </w:rPr>
          <w:delText>server-cluster</w:delText>
        </w:r>
        <w:r w:rsidR="00855336" w:rsidRPr="005A0C5D" w:rsidDel="001111A8">
          <w:rPr>
            <w:szCs w:val="18"/>
          </w:rPr>
          <w:delText xml:space="preserve"> 1 ip 10.135.33.203 mac-address </w:delText>
        </w:r>
        <w:r w:rsidR="00187501" w:rsidRPr="005A0C5D" w:rsidDel="001111A8">
          <w:rPr>
            <w:szCs w:val="18"/>
          </w:rPr>
          <w:delText xml:space="preserve">static  </w:delText>
        </w:r>
        <w:r w:rsidR="00855336" w:rsidRPr="005A0C5D" w:rsidDel="001111A8">
          <w:rPr>
            <w:szCs w:val="18"/>
          </w:rPr>
          <w:delText xml:space="preserve">00 :11 :22 :33 :44 </w:delText>
        </w:r>
      </w:del>
    </w:p>
    <w:p w:rsidR="00855336" w:rsidRPr="005A0C5D" w:rsidDel="001111A8" w:rsidRDefault="009E053F" w:rsidP="00855336">
      <w:pPr>
        <w:pStyle w:val="SourceCode"/>
        <w:rPr>
          <w:del w:id="2100" w:author="VOYER Raphael" w:date="2021-06-16T11:14:00Z"/>
          <w:szCs w:val="18"/>
        </w:rPr>
      </w:pPr>
      <w:del w:id="2101" w:author="VOYER Raphael" w:date="2021-06-16T11:14:00Z">
        <w:r w:rsidRPr="005A0C5D" w:rsidDel="001111A8">
          <w:rPr>
            <w:szCs w:val="18"/>
          </w:rPr>
          <w:delText>server-cluster</w:delText>
        </w:r>
        <w:r w:rsidR="00855336" w:rsidRPr="005A0C5D" w:rsidDel="001111A8">
          <w:rPr>
            <w:szCs w:val="18"/>
          </w:rPr>
          <w:delText xml:space="preserve"> 3 ip 10.135.33.205 mac-address dynamic </w:delText>
        </w:r>
      </w:del>
    </w:p>
    <w:p w:rsidR="00E73D4C" w:rsidRPr="005A0C5D" w:rsidDel="001111A8" w:rsidRDefault="009E053F" w:rsidP="00855336">
      <w:pPr>
        <w:pStyle w:val="SourceCode"/>
        <w:rPr>
          <w:del w:id="2102" w:author="VOYER Raphael" w:date="2021-06-16T11:14:00Z"/>
          <w:szCs w:val="18"/>
        </w:rPr>
      </w:pPr>
      <w:del w:id="2103" w:author="VOYER Raphael" w:date="2021-06-16T11:14:00Z">
        <w:r w:rsidRPr="005A0C5D" w:rsidDel="001111A8">
          <w:rPr>
            <w:szCs w:val="18"/>
          </w:rPr>
          <w:delText>server-cluster</w:delText>
        </w:r>
        <w:r w:rsidR="00E73D4C" w:rsidRPr="005A0C5D" w:rsidDel="001111A8">
          <w:rPr>
            <w:szCs w:val="18"/>
          </w:rPr>
          <w:delText xml:space="preserve"> 4 igmp-mode enable</w:delText>
        </w:r>
      </w:del>
    </w:p>
    <w:p w:rsidR="00DD0103" w:rsidRPr="005A0C5D" w:rsidDel="001111A8" w:rsidRDefault="009E053F" w:rsidP="00855336">
      <w:pPr>
        <w:pStyle w:val="SourceCode"/>
        <w:rPr>
          <w:del w:id="2104" w:author="VOYER Raphael" w:date="2021-06-16T11:14:00Z"/>
          <w:szCs w:val="18"/>
        </w:rPr>
      </w:pPr>
      <w:del w:id="2105" w:author="VOYER Raphael" w:date="2021-06-16T11:14:00Z">
        <w:r w:rsidRPr="005A0C5D" w:rsidDel="001111A8">
          <w:rPr>
            <w:szCs w:val="18"/>
          </w:rPr>
          <w:delText>server-cluster</w:delText>
        </w:r>
        <w:r w:rsidR="005927B7" w:rsidRPr="005A0C5D" w:rsidDel="001111A8">
          <w:rPr>
            <w:szCs w:val="18"/>
          </w:rPr>
          <w:delText xml:space="preserve"> 4</w:delText>
        </w:r>
        <w:r w:rsidR="00DD0103" w:rsidRPr="005A0C5D" w:rsidDel="001111A8">
          <w:rPr>
            <w:szCs w:val="18"/>
          </w:rPr>
          <w:delText xml:space="preserve"> ip-multicast 226.0.0.12</w:delText>
        </w:r>
      </w:del>
    </w:p>
    <w:p w:rsidR="00E73D4C" w:rsidRPr="005A0C5D" w:rsidDel="001111A8" w:rsidRDefault="009E053F" w:rsidP="00855336">
      <w:pPr>
        <w:pStyle w:val="SourceCode"/>
        <w:rPr>
          <w:del w:id="2106" w:author="VOYER Raphael" w:date="2021-06-16T11:14:00Z"/>
          <w:szCs w:val="18"/>
        </w:rPr>
      </w:pPr>
      <w:del w:id="2107" w:author="VOYER Raphael" w:date="2021-06-16T11:14:00Z">
        <w:r w:rsidRPr="005A0C5D" w:rsidDel="001111A8">
          <w:rPr>
            <w:szCs w:val="18"/>
          </w:rPr>
          <w:delText>server-cluster</w:delText>
        </w:r>
        <w:r w:rsidR="00E73D4C" w:rsidRPr="005A0C5D" w:rsidDel="001111A8">
          <w:rPr>
            <w:szCs w:val="18"/>
          </w:rPr>
          <w:delText xml:space="preserve"> 5 ip 10.135.33.207</w:delText>
        </w:r>
      </w:del>
    </w:p>
    <w:p w:rsidR="00E73D4C" w:rsidRPr="005A0C5D" w:rsidDel="001111A8" w:rsidRDefault="009E053F" w:rsidP="00855336">
      <w:pPr>
        <w:pStyle w:val="SourceCode"/>
        <w:rPr>
          <w:del w:id="2108" w:author="VOYER Raphael" w:date="2021-06-16T11:14:00Z"/>
          <w:szCs w:val="18"/>
        </w:rPr>
      </w:pPr>
      <w:del w:id="2109" w:author="VOYER Raphael" w:date="2021-06-16T11:14:00Z">
        <w:r w:rsidRPr="005A0C5D" w:rsidDel="001111A8">
          <w:rPr>
            <w:szCs w:val="18"/>
          </w:rPr>
          <w:delText>server-cluster</w:delText>
        </w:r>
        <w:r w:rsidR="00E73D4C" w:rsidRPr="005A0C5D" w:rsidDel="001111A8">
          <w:rPr>
            <w:szCs w:val="18"/>
          </w:rPr>
          <w:delText xml:space="preserve"> 6 mac-address dynamic</w:delText>
        </w:r>
      </w:del>
    </w:p>
    <w:p w:rsidR="00E73D4C" w:rsidRPr="005A0C5D" w:rsidDel="001111A8" w:rsidRDefault="009E053F" w:rsidP="00855336">
      <w:pPr>
        <w:pStyle w:val="SourceCode"/>
        <w:rPr>
          <w:del w:id="2110" w:author="VOYER Raphael" w:date="2021-06-16T11:14:00Z"/>
          <w:szCs w:val="18"/>
        </w:rPr>
      </w:pPr>
      <w:del w:id="2111" w:author="VOYER Raphael" w:date="2021-06-16T11:14:00Z">
        <w:r w:rsidRPr="005A0C5D" w:rsidDel="001111A8">
          <w:rPr>
            <w:szCs w:val="18"/>
          </w:rPr>
          <w:delText>server-cluster</w:delText>
        </w:r>
        <w:r w:rsidR="00E73D4C" w:rsidRPr="005A0C5D" w:rsidDel="001111A8">
          <w:rPr>
            <w:szCs w:val="18"/>
          </w:rPr>
          <w:delText xml:space="preserve"> 7 mac-address static  00 :11 :22 :33 :44</w:delText>
        </w:r>
      </w:del>
    </w:p>
    <w:p w:rsidR="00855336" w:rsidRPr="005A0C5D" w:rsidDel="001111A8" w:rsidRDefault="00855336" w:rsidP="00855336">
      <w:pPr>
        <w:pStyle w:val="SourceCode"/>
        <w:jc w:val="right"/>
        <w:rPr>
          <w:del w:id="2112" w:author="VOYER Raphael" w:date="2021-06-16T11:14:00Z"/>
          <w:szCs w:val="18"/>
        </w:rPr>
      </w:pPr>
    </w:p>
    <w:p w:rsidR="000153A1" w:rsidDel="001111A8" w:rsidRDefault="000153A1" w:rsidP="00622755">
      <w:pPr>
        <w:pStyle w:val="StyleCLIheading1Characterscale100"/>
        <w:outlineLvl w:val="0"/>
        <w:rPr>
          <w:del w:id="2113" w:author="VOYER Raphael" w:date="2021-06-16T11:14:00Z"/>
        </w:rPr>
      </w:pPr>
      <w:bookmarkStart w:id="2114" w:name="_Toc381025764"/>
      <w:bookmarkStart w:id="2115" w:name="_Toc424820352"/>
    </w:p>
    <w:p w:rsidR="000153A1" w:rsidDel="001111A8" w:rsidRDefault="000153A1" w:rsidP="000153A1">
      <w:pPr>
        <w:pStyle w:val="Corpsdetexte"/>
        <w:numPr>
          <w:ilvl w:val="0"/>
          <w:numId w:val="5"/>
        </w:numPr>
        <w:rPr>
          <w:del w:id="2116" w:author="VOYER Raphael" w:date="2021-06-16T11:14:00Z"/>
        </w:rPr>
      </w:pPr>
      <w:del w:id="2117" w:author="VOYER Raphael" w:date="2021-06-16T11:14:00Z">
        <w:r w:rsidDel="001111A8">
          <w:delText xml:space="preserve">The L3 cluster can be configured in the </w:delText>
        </w:r>
        <w:r w:rsidR="00E824B3" w:rsidDel="001111A8">
          <w:delText>VRF</w:delText>
        </w:r>
        <w:r w:rsidDel="001111A8">
          <w:delText xml:space="preserve">  context </w:delText>
        </w:r>
      </w:del>
    </w:p>
    <w:p w:rsidR="000153A1" w:rsidDel="001111A8" w:rsidRDefault="000153A1" w:rsidP="000153A1">
      <w:pPr>
        <w:pStyle w:val="Corpsdetexte"/>
        <w:ind w:left="360"/>
        <w:rPr>
          <w:del w:id="2118" w:author="VOYER Raphael" w:date="2021-06-16T11:14:00Z"/>
        </w:rPr>
      </w:pPr>
    </w:p>
    <w:p w:rsidR="000153A1" w:rsidDel="001111A8" w:rsidRDefault="000153A1" w:rsidP="000153A1">
      <w:pPr>
        <w:pStyle w:val="SourceCode"/>
        <w:rPr>
          <w:del w:id="2119" w:author="VOYER Raphael" w:date="2021-06-16T11:14:00Z"/>
          <w:szCs w:val="18"/>
        </w:rPr>
      </w:pPr>
      <w:del w:id="2120" w:author="VOYER Raphael" w:date="2021-06-16T11:14:00Z">
        <w:r w:rsidDel="001111A8">
          <w:rPr>
            <w:szCs w:val="18"/>
          </w:rPr>
          <w:delText>Vrf 2</w:delText>
        </w:r>
      </w:del>
    </w:p>
    <w:p w:rsidR="000153A1" w:rsidRPr="005A0C5D" w:rsidDel="001111A8" w:rsidRDefault="000153A1" w:rsidP="000153A1">
      <w:pPr>
        <w:pStyle w:val="SourceCode"/>
        <w:rPr>
          <w:del w:id="2121" w:author="VOYER Raphael" w:date="2021-06-16T11:14:00Z"/>
          <w:szCs w:val="18"/>
        </w:rPr>
      </w:pPr>
      <w:del w:id="2122" w:author="VOYER Raphael" w:date="2021-06-16T11:14:00Z">
        <w:r w:rsidRPr="000153A1" w:rsidDel="001111A8">
          <w:rPr>
            <w:szCs w:val="18"/>
          </w:rPr>
          <w:delText>2::-&gt;</w:delText>
        </w:r>
        <w:r w:rsidRPr="005A0C5D" w:rsidDel="001111A8">
          <w:rPr>
            <w:szCs w:val="18"/>
          </w:rPr>
          <w:delText>server-cluster 1 ip 10.13</w:delText>
        </w:r>
        <w:r w:rsidR="000859E7" w:rsidDel="001111A8">
          <w:rPr>
            <w:szCs w:val="18"/>
          </w:rPr>
          <w:delText>5.33.203 mac-address static  00</w:delText>
        </w:r>
        <w:r w:rsidRPr="005A0C5D" w:rsidDel="001111A8">
          <w:rPr>
            <w:szCs w:val="18"/>
          </w:rPr>
          <w:delText>:11 :22 :33 :44</w:delText>
        </w:r>
        <w:r w:rsidR="00554869" w:rsidDel="001111A8">
          <w:rPr>
            <w:szCs w:val="18"/>
          </w:rPr>
          <w:delText xml:space="preserve"> </w:delText>
        </w:r>
        <w:r w:rsidR="000859E7" w:rsidDel="001111A8">
          <w:rPr>
            <w:szCs w:val="18"/>
          </w:rPr>
          <w:delText>:55</w:delText>
        </w:r>
        <w:r w:rsidRPr="005A0C5D" w:rsidDel="001111A8">
          <w:rPr>
            <w:szCs w:val="18"/>
          </w:rPr>
          <w:delText xml:space="preserve"> </w:delText>
        </w:r>
      </w:del>
    </w:p>
    <w:p w:rsidR="000153A1" w:rsidRPr="005A0C5D" w:rsidDel="001111A8" w:rsidRDefault="000153A1" w:rsidP="000153A1">
      <w:pPr>
        <w:pStyle w:val="SourceCode"/>
        <w:rPr>
          <w:del w:id="2123" w:author="VOYER Raphael" w:date="2021-06-16T11:14:00Z"/>
          <w:szCs w:val="18"/>
        </w:rPr>
      </w:pPr>
      <w:del w:id="2124" w:author="VOYER Raphael" w:date="2021-06-16T11:14:00Z">
        <w:r w:rsidRPr="000153A1" w:rsidDel="001111A8">
          <w:rPr>
            <w:szCs w:val="18"/>
          </w:rPr>
          <w:delText>2::-&gt;</w:delText>
        </w:r>
        <w:r w:rsidRPr="005A0C5D" w:rsidDel="001111A8">
          <w:rPr>
            <w:szCs w:val="18"/>
          </w:rPr>
          <w:delText xml:space="preserve">server-cluster 3 ip 10.135.33.205 mac-address dynamic </w:delText>
        </w:r>
      </w:del>
    </w:p>
    <w:p w:rsidR="000153A1" w:rsidRPr="005A0C5D" w:rsidDel="001111A8" w:rsidRDefault="000153A1" w:rsidP="000153A1">
      <w:pPr>
        <w:pStyle w:val="SourceCode"/>
        <w:rPr>
          <w:del w:id="2125" w:author="VOYER Raphael" w:date="2021-06-16T11:14:00Z"/>
          <w:szCs w:val="18"/>
        </w:rPr>
      </w:pPr>
      <w:del w:id="2126" w:author="VOYER Raphael" w:date="2021-06-16T11:14:00Z">
        <w:r w:rsidRPr="000153A1" w:rsidDel="001111A8">
          <w:rPr>
            <w:szCs w:val="18"/>
          </w:rPr>
          <w:delText>2::-&gt;</w:delText>
        </w:r>
        <w:r w:rsidRPr="005A0C5D" w:rsidDel="001111A8">
          <w:rPr>
            <w:szCs w:val="18"/>
          </w:rPr>
          <w:delText>server-cluster 4 igmp-mode enable</w:delText>
        </w:r>
      </w:del>
    </w:p>
    <w:p w:rsidR="000153A1" w:rsidRPr="005A0C5D" w:rsidDel="001111A8" w:rsidRDefault="000153A1" w:rsidP="000153A1">
      <w:pPr>
        <w:pStyle w:val="SourceCode"/>
        <w:rPr>
          <w:del w:id="2127" w:author="VOYER Raphael" w:date="2021-06-16T11:14:00Z"/>
          <w:szCs w:val="18"/>
        </w:rPr>
      </w:pPr>
      <w:del w:id="2128" w:author="VOYER Raphael" w:date="2021-06-16T11:14:00Z">
        <w:r w:rsidRPr="000153A1" w:rsidDel="001111A8">
          <w:rPr>
            <w:szCs w:val="18"/>
          </w:rPr>
          <w:delText>2::-&gt;</w:delText>
        </w:r>
        <w:r w:rsidRPr="005A0C5D" w:rsidDel="001111A8">
          <w:rPr>
            <w:szCs w:val="18"/>
          </w:rPr>
          <w:delText>server-cluster 4 ip-multicast 226.0.0.12</w:delText>
        </w:r>
      </w:del>
    </w:p>
    <w:p w:rsidR="000153A1" w:rsidRPr="005A0C5D" w:rsidDel="001111A8" w:rsidRDefault="000153A1" w:rsidP="000153A1">
      <w:pPr>
        <w:pStyle w:val="SourceCode"/>
        <w:rPr>
          <w:del w:id="2129" w:author="VOYER Raphael" w:date="2021-06-16T11:14:00Z"/>
          <w:szCs w:val="18"/>
        </w:rPr>
      </w:pPr>
      <w:del w:id="2130" w:author="VOYER Raphael" w:date="2021-06-16T11:14:00Z">
        <w:r w:rsidRPr="000153A1" w:rsidDel="001111A8">
          <w:rPr>
            <w:szCs w:val="18"/>
          </w:rPr>
          <w:delText>2::-&gt;</w:delText>
        </w:r>
        <w:r w:rsidRPr="005A0C5D" w:rsidDel="001111A8">
          <w:rPr>
            <w:szCs w:val="18"/>
          </w:rPr>
          <w:delText>server-cluster 5 ip 10.135.33.207</w:delText>
        </w:r>
      </w:del>
    </w:p>
    <w:p w:rsidR="000153A1" w:rsidRPr="005A0C5D" w:rsidDel="001111A8" w:rsidRDefault="000153A1" w:rsidP="000153A1">
      <w:pPr>
        <w:pStyle w:val="SourceCode"/>
        <w:rPr>
          <w:del w:id="2131" w:author="VOYER Raphael" w:date="2021-06-16T11:14:00Z"/>
          <w:szCs w:val="18"/>
        </w:rPr>
      </w:pPr>
      <w:del w:id="2132" w:author="VOYER Raphael" w:date="2021-06-16T11:14:00Z">
        <w:r w:rsidRPr="000153A1" w:rsidDel="001111A8">
          <w:rPr>
            <w:szCs w:val="18"/>
          </w:rPr>
          <w:delText>2::-&gt;</w:delText>
        </w:r>
        <w:r w:rsidRPr="005A0C5D" w:rsidDel="001111A8">
          <w:rPr>
            <w:szCs w:val="18"/>
          </w:rPr>
          <w:delText>server-cluster 6 mac-address dynamic</w:delText>
        </w:r>
      </w:del>
    </w:p>
    <w:p w:rsidR="000153A1" w:rsidDel="001111A8" w:rsidRDefault="000153A1" w:rsidP="000153A1">
      <w:pPr>
        <w:pStyle w:val="SourceCode"/>
        <w:rPr>
          <w:del w:id="2133" w:author="VOYER Raphael" w:date="2021-06-16T11:14:00Z"/>
          <w:szCs w:val="18"/>
        </w:rPr>
      </w:pPr>
      <w:del w:id="2134" w:author="VOYER Raphael" w:date="2021-06-16T11:14:00Z">
        <w:r w:rsidRPr="000153A1" w:rsidDel="001111A8">
          <w:rPr>
            <w:szCs w:val="18"/>
          </w:rPr>
          <w:delText>2::-&gt;</w:delText>
        </w:r>
        <w:r w:rsidRPr="005A0C5D" w:rsidDel="001111A8">
          <w:rPr>
            <w:szCs w:val="18"/>
          </w:rPr>
          <w:delText>server-cluster 7 mac-address static  00 :11 :22 :33 :44</w:delText>
        </w:r>
        <w:r w:rsidR="0021579B" w:rsidDel="001111A8">
          <w:rPr>
            <w:szCs w:val="18"/>
          </w:rPr>
          <w:delText xml:space="preserve"> :55</w:delText>
        </w:r>
      </w:del>
    </w:p>
    <w:p w:rsidR="00ED24B5" w:rsidRPr="005A0C5D" w:rsidDel="001111A8" w:rsidRDefault="00ED24B5" w:rsidP="00ED24B5">
      <w:pPr>
        <w:pStyle w:val="SourceCode"/>
        <w:rPr>
          <w:del w:id="2135" w:author="VOYER Raphael" w:date="2021-06-16T11:14:00Z"/>
          <w:szCs w:val="18"/>
        </w:rPr>
      </w:pPr>
      <w:del w:id="2136" w:author="VOYER Raphael" w:date="2021-06-16T11:14:00Z">
        <w:r w:rsidRPr="000153A1" w:rsidDel="001111A8">
          <w:rPr>
            <w:szCs w:val="18"/>
          </w:rPr>
          <w:delText>2::-&gt;</w:delText>
        </w:r>
        <w:r w:rsidRPr="005A0C5D" w:rsidDel="001111A8">
          <w:rPr>
            <w:szCs w:val="18"/>
          </w:rPr>
          <w:delText>serv</w:delText>
        </w:r>
        <w:r w:rsidDel="001111A8">
          <w:rPr>
            <w:szCs w:val="18"/>
          </w:rPr>
          <w:delText>er-cluster 6 port 1/1/2</w:delText>
        </w:r>
      </w:del>
    </w:p>
    <w:p w:rsidR="000153A1" w:rsidDel="001111A8" w:rsidRDefault="000153A1" w:rsidP="000153A1">
      <w:pPr>
        <w:pStyle w:val="StyleCLIheading1Characterscale100"/>
        <w:ind w:left="0"/>
        <w:outlineLvl w:val="0"/>
        <w:rPr>
          <w:del w:id="2137" w:author="VOYER Raphael" w:date="2021-06-16T11:14:00Z"/>
        </w:rPr>
      </w:pPr>
    </w:p>
    <w:p w:rsidR="00855336" w:rsidDel="001111A8" w:rsidRDefault="00855336" w:rsidP="00622755">
      <w:pPr>
        <w:pStyle w:val="StyleCLIheading1Characterscale100"/>
        <w:outlineLvl w:val="0"/>
        <w:rPr>
          <w:del w:id="2138" w:author="VOYER Raphael" w:date="2021-06-16T11:14:00Z"/>
        </w:rPr>
      </w:pPr>
      <w:del w:id="2139" w:author="VOYER Raphael" w:date="2021-06-16T11:14:00Z">
        <w:r w:rsidDel="001111A8">
          <w:delText>Related MIB Objects</w:delText>
        </w:r>
        <w:bookmarkEnd w:id="2114"/>
        <w:bookmarkEnd w:id="2115"/>
      </w:del>
    </w:p>
    <w:p w:rsidR="00855336" w:rsidDel="001111A8" w:rsidRDefault="00561926" w:rsidP="00855336">
      <w:pPr>
        <w:pStyle w:val="Retraitcorpsdetexte"/>
        <w:rPr>
          <w:del w:id="2140" w:author="VOYER Raphael" w:date="2021-06-16T11:14:00Z"/>
        </w:rPr>
      </w:pPr>
      <w:del w:id="2141" w:author="VOYER Raphael" w:date="2021-06-16T11:14:00Z">
        <w:r w:rsidDel="001111A8">
          <w:delText>alaHAVlanCluster</w:delText>
        </w:r>
        <w:r w:rsidR="00855336" w:rsidDel="001111A8">
          <w:delText>Table</w:delText>
        </w:r>
      </w:del>
    </w:p>
    <w:p w:rsidR="00855336" w:rsidDel="001111A8" w:rsidRDefault="00855336" w:rsidP="00855336">
      <w:pPr>
        <w:pStyle w:val="Retraitcorpsdetexte"/>
        <w:rPr>
          <w:del w:id="2142" w:author="VOYER Raphael" w:date="2021-06-16T11:14:00Z"/>
        </w:rPr>
      </w:pPr>
      <w:del w:id="2143" w:author="VOYER Raphael" w:date="2021-06-16T11:14:00Z">
        <w:r w:rsidDel="001111A8">
          <w:delText xml:space="preserve">     </w:delText>
        </w:r>
        <w:r w:rsidR="00561926" w:rsidDel="001111A8">
          <w:delText>alaHAVlanCluster</w:delText>
        </w:r>
        <w:r w:rsidDel="001111A8">
          <w:delText>Id</w:delText>
        </w:r>
      </w:del>
    </w:p>
    <w:p w:rsidR="006C66FF" w:rsidDel="001111A8" w:rsidRDefault="006C66FF" w:rsidP="00855336">
      <w:pPr>
        <w:pStyle w:val="Retraitcorpsdetexte"/>
        <w:rPr>
          <w:del w:id="2144" w:author="VOYER Raphael" w:date="2021-06-16T11:14:00Z"/>
        </w:rPr>
      </w:pPr>
      <w:del w:id="2145" w:author="VOYER Raphael" w:date="2021-06-16T11:14:00Z">
        <w:r w:rsidDel="001111A8">
          <w:delText xml:space="preserve">     </w:delText>
        </w:r>
        <w:r w:rsidR="00561926" w:rsidDel="001111A8">
          <w:delText>alaHAVlanCluster</w:delText>
        </w:r>
        <w:r w:rsidDel="001111A8">
          <w:delText>IfIndex</w:delText>
        </w:r>
      </w:del>
    </w:p>
    <w:p w:rsidR="00855336" w:rsidDel="001111A8" w:rsidRDefault="00855336" w:rsidP="00855336">
      <w:pPr>
        <w:pStyle w:val="Retraitcorpsdetexte"/>
        <w:rPr>
          <w:del w:id="2146" w:author="VOYER Raphael" w:date="2021-06-16T11:14:00Z"/>
        </w:rPr>
      </w:pPr>
      <w:del w:id="2147" w:author="VOYER Raphael" w:date="2021-06-16T11:14:00Z">
        <w:r w:rsidDel="001111A8">
          <w:delText xml:space="preserve">     </w:delText>
        </w:r>
        <w:r w:rsidR="00561926" w:rsidDel="001111A8">
          <w:delText>alaHAVlanCluster</w:delText>
        </w:r>
        <w:r w:rsidDel="001111A8">
          <w:delText>InetAddressType</w:delText>
        </w:r>
      </w:del>
    </w:p>
    <w:p w:rsidR="00855336" w:rsidDel="001111A8" w:rsidRDefault="00855336" w:rsidP="00855336">
      <w:pPr>
        <w:pStyle w:val="Retraitcorpsdetexte"/>
        <w:rPr>
          <w:del w:id="2148" w:author="VOYER Raphael" w:date="2021-06-16T11:14:00Z"/>
        </w:rPr>
      </w:pPr>
      <w:del w:id="2149" w:author="VOYER Raphael" w:date="2021-06-16T11:14:00Z">
        <w:r w:rsidDel="001111A8">
          <w:delText xml:space="preserve">     </w:delText>
        </w:r>
        <w:r w:rsidR="00561926" w:rsidDel="001111A8">
          <w:delText>alaHAVlanCluster</w:delText>
        </w:r>
        <w:r w:rsidDel="001111A8">
          <w:delText>InetAddress</w:delText>
        </w:r>
      </w:del>
    </w:p>
    <w:p w:rsidR="00187501" w:rsidDel="001111A8" w:rsidRDefault="00855336" w:rsidP="00855336">
      <w:pPr>
        <w:pStyle w:val="Retraitcorpsdetexte"/>
        <w:rPr>
          <w:del w:id="2150" w:author="VOYER Raphael" w:date="2021-06-16T11:14:00Z"/>
        </w:rPr>
      </w:pPr>
      <w:del w:id="2151" w:author="VOYER Raphael" w:date="2021-06-16T11:14:00Z">
        <w:r w:rsidDel="001111A8">
          <w:delText xml:space="preserve">     </w:delText>
        </w:r>
        <w:r w:rsidR="00561926" w:rsidDel="001111A8">
          <w:delText>alaHAVlanCluster</w:delText>
        </w:r>
        <w:r w:rsidDel="001111A8">
          <w:delText>MacAddressType</w:delText>
        </w:r>
        <w:r w:rsidR="00187501" w:rsidDel="001111A8">
          <w:delText xml:space="preserve">    </w:delText>
        </w:r>
      </w:del>
    </w:p>
    <w:p w:rsidR="00855336" w:rsidDel="001111A8" w:rsidRDefault="00855336" w:rsidP="00190989">
      <w:pPr>
        <w:pStyle w:val="Retraitcorpsdetexte"/>
        <w:rPr>
          <w:del w:id="2152" w:author="VOYER Raphael" w:date="2021-06-16T11:14:00Z"/>
        </w:rPr>
      </w:pPr>
      <w:del w:id="2153" w:author="VOYER Raphael" w:date="2021-06-16T11:14:00Z">
        <w:r w:rsidDel="001111A8">
          <w:delText xml:space="preserve">     </w:delText>
        </w:r>
        <w:r w:rsidR="00561926" w:rsidDel="001111A8">
          <w:delText>alaHAVlanCluster</w:delText>
        </w:r>
        <w:r w:rsidDel="001111A8">
          <w:delText>MacAddress</w:delText>
        </w:r>
      </w:del>
    </w:p>
    <w:p w:rsidR="00DD0103" w:rsidDel="001111A8" w:rsidRDefault="00DD0103" w:rsidP="00DD0103">
      <w:pPr>
        <w:pStyle w:val="Retraitcorpsdetexte"/>
        <w:rPr>
          <w:del w:id="2154" w:author="VOYER Raphael" w:date="2021-06-16T11:14:00Z"/>
        </w:rPr>
      </w:pPr>
      <w:del w:id="2155" w:author="VOYER Raphael" w:date="2021-06-16T11:14:00Z">
        <w:r w:rsidDel="001111A8">
          <w:delText xml:space="preserve">     </w:delText>
        </w:r>
        <w:r w:rsidR="00561926" w:rsidDel="001111A8">
          <w:delText>alaHAVlanCluster</w:delText>
        </w:r>
        <w:r w:rsidDel="001111A8">
          <w:delText>Multicast</w:delText>
        </w:r>
        <w:r w:rsidR="00E73D4C" w:rsidDel="001111A8">
          <w:delText>Status</w:delText>
        </w:r>
      </w:del>
    </w:p>
    <w:p w:rsidR="00DD0103" w:rsidDel="001111A8" w:rsidRDefault="00DD0103" w:rsidP="00DD0103">
      <w:pPr>
        <w:pStyle w:val="Retraitcorpsdetexte"/>
        <w:rPr>
          <w:del w:id="2156" w:author="VOYER Raphael" w:date="2021-06-16T11:14:00Z"/>
        </w:rPr>
      </w:pPr>
      <w:del w:id="2157" w:author="VOYER Raphael" w:date="2021-06-16T11:14:00Z">
        <w:r w:rsidDel="001111A8">
          <w:tab/>
          <w:delText xml:space="preserve">  </w:delText>
        </w:r>
        <w:r w:rsidR="00561926" w:rsidDel="001111A8">
          <w:delText>alaHAVlanCluster</w:delText>
        </w:r>
        <w:r w:rsidDel="001111A8">
          <w:delText>MulticastInetAddressType</w:delText>
        </w:r>
      </w:del>
    </w:p>
    <w:p w:rsidR="00DD0103" w:rsidDel="001111A8" w:rsidRDefault="00DD0103" w:rsidP="00AD5BE1">
      <w:pPr>
        <w:pStyle w:val="Retraitcorpsdetexte"/>
        <w:rPr>
          <w:del w:id="2158" w:author="VOYER Raphael" w:date="2021-06-16T11:14:00Z"/>
        </w:rPr>
      </w:pPr>
      <w:del w:id="2159" w:author="VOYER Raphael" w:date="2021-06-16T11:14:00Z">
        <w:r w:rsidDel="001111A8">
          <w:tab/>
          <w:delText xml:space="preserve">  </w:delText>
        </w:r>
        <w:r w:rsidR="00561926" w:rsidDel="001111A8">
          <w:delText>alaHAVlanCluster</w:delText>
        </w:r>
        <w:r w:rsidDel="001111A8">
          <w:delText>MulticastInetAddress</w:delText>
        </w:r>
      </w:del>
    </w:p>
    <w:p w:rsidR="00855336" w:rsidDel="001111A8" w:rsidRDefault="00855336" w:rsidP="00D23FF1">
      <w:pPr>
        <w:pStyle w:val="Retraitcorpsdetexte"/>
        <w:rPr>
          <w:del w:id="2160" w:author="VOYER Raphael" w:date="2021-06-16T11:14:00Z"/>
        </w:rPr>
      </w:pPr>
      <w:del w:id="2161" w:author="VOYER Raphael" w:date="2021-06-16T11:14:00Z">
        <w:r w:rsidDel="001111A8">
          <w:delText xml:space="preserve">     </w:delText>
        </w:r>
        <w:r w:rsidR="00561926" w:rsidDel="001111A8">
          <w:delText>alaHAVlanCluster</w:delText>
        </w:r>
        <w:r w:rsidR="008253A7" w:rsidDel="001111A8">
          <w:delText>Row</w:delText>
        </w:r>
        <w:r w:rsidR="008B33BB" w:rsidDel="001111A8">
          <w:delText>Status</w:delText>
        </w:r>
        <w:r w:rsidDel="001111A8">
          <w:delText xml:space="preserve">    </w:delText>
        </w:r>
      </w:del>
    </w:p>
    <w:p w:rsidR="00E73D4C" w:rsidDel="001111A8" w:rsidRDefault="00E73D4C" w:rsidP="00D23FF1">
      <w:pPr>
        <w:pStyle w:val="Retraitcorpsdetexte"/>
        <w:rPr>
          <w:del w:id="2162" w:author="VOYER Raphael" w:date="2021-06-16T11:14:00Z"/>
        </w:rPr>
      </w:pPr>
    </w:p>
    <w:p w:rsidR="00AD5BE1" w:rsidDel="001111A8" w:rsidRDefault="00AD5BE1" w:rsidP="00AD5BE1">
      <w:pPr>
        <w:pStyle w:val="Retraitcorpsdetexte"/>
        <w:ind w:left="0"/>
        <w:rPr>
          <w:del w:id="2163" w:author="VOYER Raphael" w:date="2021-06-16T11:14:00Z"/>
        </w:rPr>
      </w:pPr>
    </w:p>
    <w:p w:rsidR="001852E5" w:rsidDel="001111A8" w:rsidRDefault="001852E5" w:rsidP="00AD5BE1">
      <w:pPr>
        <w:pStyle w:val="Retraitcorpsdetexte"/>
        <w:ind w:left="0"/>
        <w:rPr>
          <w:del w:id="2164" w:author="VOYER Raphael" w:date="2021-06-16T11:14:00Z"/>
        </w:rPr>
      </w:pPr>
    </w:p>
    <w:p w:rsidR="001852E5" w:rsidDel="001111A8" w:rsidRDefault="007772DF" w:rsidP="00622755">
      <w:pPr>
        <w:pStyle w:val="Titre4"/>
        <w:rPr>
          <w:del w:id="2165" w:author="VOYER Raphael" w:date="2021-06-16T11:14:00Z"/>
        </w:rPr>
      </w:pPr>
      <w:del w:id="2166" w:author="VOYER Raphael" w:date="2021-06-16T11:14:00Z">
        <w:r w:rsidDel="001111A8">
          <w:delText>4</w:delText>
        </w:r>
        <w:r w:rsidR="001852E5" w:rsidDel="001111A8">
          <w:delText xml:space="preserve">. </w:delText>
        </w:r>
        <w:r w:rsidR="009E053F" w:rsidDel="001111A8">
          <w:delText>server-cluster</w:delText>
        </w:r>
        <w:r w:rsidR="001852E5" w:rsidDel="001111A8">
          <w:delText xml:space="preserve"> </w:delText>
        </w:r>
        <w:r w:rsidR="001852E5" w:rsidRPr="002336B3" w:rsidDel="001111A8">
          <w:delText>&lt;</w:delText>
        </w:r>
        <w:r w:rsidR="001852E5" w:rsidDel="001111A8">
          <w:delText>cluster-</w:delText>
        </w:r>
        <w:r w:rsidR="001852E5" w:rsidRPr="002336B3" w:rsidDel="001111A8">
          <w:delText>id&gt;</w:delText>
        </w:r>
        <w:r w:rsidR="001852E5" w:rsidDel="001111A8">
          <w:delText xml:space="preserve">  {</w:delText>
        </w:r>
        <w:r w:rsidR="001852E5" w:rsidRPr="002336B3" w:rsidDel="001111A8">
          <w:delText>port{&lt;slot/port</w:delText>
        </w:r>
        <w:r w:rsidR="001852E5" w:rsidDel="001111A8">
          <w:delText>[-port2]</w:delText>
        </w:r>
        <w:r w:rsidR="001852E5" w:rsidRPr="002336B3" w:rsidDel="001111A8">
          <w:delText>&gt;</w:delText>
        </w:r>
        <w:r w:rsidR="00487B62" w:rsidRPr="002336B3" w:rsidDel="001111A8">
          <w:delText xml:space="preserve"> </w:delText>
        </w:r>
        <w:r w:rsidR="001852E5" w:rsidRPr="002336B3" w:rsidDel="001111A8">
          <w:delText>}|linkagg&lt;aggid</w:delText>
        </w:r>
        <w:r w:rsidR="001852E5" w:rsidDel="001111A8">
          <w:delText>[-aggnum2]&gt; }</w:delText>
        </w:r>
      </w:del>
    </w:p>
    <w:p w:rsidR="001852E5" w:rsidDel="001111A8" w:rsidRDefault="001852E5" w:rsidP="001852E5">
      <w:pPr>
        <w:pStyle w:val="Retraitcorpsdetexte"/>
        <w:ind w:left="864"/>
        <w:rPr>
          <w:del w:id="2167" w:author="VOYER Raphael" w:date="2021-06-16T11:14:00Z"/>
        </w:rPr>
      </w:pPr>
      <w:del w:id="2168" w:author="VOYER Raphael" w:date="2021-06-16T11:14:00Z">
        <w:r w:rsidDel="001111A8">
          <w:delText>Adds a port to an existing cluster.</w:delText>
        </w:r>
      </w:del>
    </w:p>
    <w:p w:rsidR="001852E5" w:rsidRPr="008B33BB" w:rsidDel="001111A8" w:rsidRDefault="001852E5" w:rsidP="00622755">
      <w:pPr>
        <w:pStyle w:val="StyleCLIheadingfirstCharacterscale100"/>
        <w:outlineLvl w:val="0"/>
        <w:rPr>
          <w:del w:id="2169" w:author="VOYER Raphael" w:date="2021-06-16T11:14:00Z"/>
          <w:rStyle w:val="StyleDefinitions1105ptCharacterscale100CharCharCharCharCharCharCharCharCharCharCharCharCharChar"/>
          <w:w w:val="100"/>
          <w:szCs w:val="20"/>
        </w:rPr>
      </w:pPr>
      <w:bookmarkStart w:id="2170" w:name="_Toc381025765"/>
      <w:bookmarkStart w:id="2171" w:name="_Toc424820353"/>
      <w:del w:id="2172" w:author="VOYER Raphael" w:date="2021-06-16T11:14:00Z">
        <w:r w:rsidDel="001111A8">
          <w:delText>Syntax Definitions</w:delText>
        </w:r>
        <w:bookmarkEnd w:id="2170"/>
        <w:bookmarkEnd w:id="2171"/>
      </w:del>
    </w:p>
    <w:p w:rsidR="001852E5" w:rsidDel="001111A8" w:rsidRDefault="001852E5" w:rsidP="001852E5">
      <w:pPr>
        <w:pStyle w:val="Definitions1"/>
        <w:rPr>
          <w:del w:id="2173" w:author="VOYER Raphael" w:date="2021-06-16T11:14:00Z"/>
          <w:rStyle w:val="StyleDefinitions1105ptCharacterscale100CharCharCharCharCharCharCharCharCharCharCharCharCharChar"/>
        </w:rPr>
      </w:pPr>
      <w:del w:id="2174" w:author="VOYER Raphael" w:date="2021-06-16T11:14:00Z">
        <w:r w:rsidDel="001111A8">
          <w:rPr>
            <w:rStyle w:val="StyleDefinitions1105ptCharacterscale100CharCharCharCharCharCharCharCharCharCharCharCharCharChar"/>
            <w:i/>
          </w:rPr>
          <w:delText xml:space="preserve">Slot/port                                 </w:delText>
        </w:r>
        <w:r w:rsidRPr="001962DC" w:rsidDel="001111A8">
          <w:rPr>
            <w:rStyle w:val="StyleDefinitions1105ptCharacterscale100CharCharCharCharCharCharCharCharCharCharCharCharCharChar"/>
          </w:rPr>
          <w:delText>Port List of the cluster</w:delText>
        </w:r>
      </w:del>
    </w:p>
    <w:p w:rsidR="001852E5" w:rsidRPr="00D755E3" w:rsidDel="001111A8" w:rsidRDefault="001852E5" w:rsidP="001852E5">
      <w:pPr>
        <w:pStyle w:val="Definitions1"/>
        <w:rPr>
          <w:del w:id="2175" w:author="VOYER Raphael" w:date="2021-06-16T11:14:00Z"/>
          <w:rStyle w:val="StyleDefinitions1105ptCharacterscale100CharCharCharCharCharCharCharCharCharCharCharCharCharChar"/>
          <w:i/>
        </w:rPr>
      </w:pPr>
      <w:del w:id="2176" w:author="VOYER Raphael" w:date="2021-06-16T11:14:00Z">
        <w:r w:rsidDel="001111A8">
          <w:rPr>
            <w:rStyle w:val="StyleDefinitions1105ptCharacterscale100CharCharCharCharCharCharCharCharCharCharCharCharCharChar"/>
            <w:i/>
          </w:rPr>
          <w:delText xml:space="preserve">Linkagg                                   </w:delText>
        </w:r>
        <w:r w:rsidRPr="00BE716A" w:rsidDel="001111A8">
          <w:rPr>
            <w:rStyle w:val="StyleDefinitions1105ptCharacterscale100CharCharCharCharCharCharCharCharCharCharCharCharCharChar"/>
          </w:rPr>
          <w:delText>Aggregate number</w:delText>
        </w:r>
        <w:r w:rsidDel="001111A8">
          <w:rPr>
            <w:rStyle w:val="StyleDefinitions1105ptCharacterscale100CharCharCharCharCharCharCharCharCharCharCharCharCharChar"/>
            <w:i/>
          </w:rPr>
          <w:delText>.</w:delText>
        </w:r>
      </w:del>
    </w:p>
    <w:p w:rsidR="001852E5" w:rsidDel="001111A8" w:rsidRDefault="001852E5" w:rsidP="001852E5">
      <w:pPr>
        <w:pStyle w:val="StyleCLIheadingfirstCharacterscale100"/>
        <w:rPr>
          <w:del w:id="2177" w:author="VOYER Raphael" w:date="2021-06-16T11:14:00Z"/>
        </w:rPr>
      </w:pPr>
    </w:p>
    <w:p w:rsidR="001852E5" w:rsidDel="001111A8" w:rsidRDefault="001852E5" w:rsidP="00622755">
      <w:pPr>
        <w:pStyle w:val="StyleCLIheading1Characterscale100"/>
        <w:outlineLvl w:val="0"/>
        <w:rPr>
          <w:del w:id="2178" w:author="VOYER Raphael" w:date="2021-06-16T11:14:00Z"/>
        </w:rPr>
      </w:pPr>
      <w:bookmarkStart w:id="2179" w:name="_Toc381025766"/>
      <w:bookmarkStart w:id="2180" w:name="_Toc424820354"/>
      <w:del w:id="2181" w:author="VOYER Raphael" w:date="2021-06-16T11:14:00Z">
        <w:r w:rsidDel="001111A8">
          <w:delText>Usage Guidelines</w:delText>
        </w:r>
        <w:bookmarkEnd w:id="2179"/>
        <w:bookmarkEnd w:id="2180"/>
      </w:del>
    </w:p>
    <w:p w:rsidR="001852E5" w:rsidDel="001111A8" w:rsidRDefault="001852E5" w:rsidP="001852E5">
      <w:pPr>
        <w:pStyle w:val="Corpsdetexte"/>
        <w:numPr>
          <w:ilvl w:val="0"/>
          <w:numId w:val="5"/>
        </w:numPr>
        <w:rPr>
          <w:del w:id="2182" w:author="VOYER Raphael" w:date="2021-06-16T11:14:00Z"/>
        </w:rPr>
      </w:pPr>
      <w:del w:id="2183" w:author="VOYER Raphael" w:date="2021-06-16T11:14:00Z">
        <w:r w:rsidDel="001111A8">
          <w:delText xml:space="preserve">A port can be </w:delText>
        </w:r>
        <w:r w:rsidR="00E52475" w:rsidDel="001111A8">
          <w:delText>added to</w:delText>
        </w:r>
        <w:r w:rsidDel="001111A8">
          <w:delText xml:space="preserve"> an existing cluster. (L2/L3)</w:delText>
        </w:r>
      </w:del>
    </w:p>
    <w:p w:rsidR="00174285" w:rsidDel="001111A8" w:rsidRDefault="00174285" w:rsidP="00174285">
      <w:pPr>
        <w:pStyle w:val="Corpsdetexte"/>
        <w:numPr>
          <w:ilvl w:val="0"/>
          <w:numId w:val="5"/>
        </w:numPr>
        <w:rPr>
          <w:del w:id="2184" w:author="VOYER Raphael" w:date="2021-06-16T11:14:00Z"/>
        </w:rPr>
      </w:pPr>
      <w:del w:id="2185" w:author="VOYER Raphael" w:date="2021-06-16T11:14:00Z">
        <w:r w:rsidDel="001111A8">
          <w:delText xml:space="preserve">A cluster has to be created before executing this command else an error shall be displayed </w:delText>
        </w:r>
      </w:del>
    </w:p>
    <w:p w:rsidR="00174285" w:rsidDel="001111A8" w:rsidRDefault="00174285" w:rsidP="00174285">
      <w:pPr>
        <w:pStyle w:val="Corpsdetexte"/>
        <w:ind w:left="720"/>
        <w:rPr>
          <w:del w:id="2186" w:author="VOYER Raphael" w:date="2021-06-16T11:14:00Z"/>
        </w:rPr>
      </w:pPr>
      <w:del w:id="2187" w:author="VOYER Raphael" w:date="2021-06-16T11:14:00Z">
        <w:r w:rsidDel="001111A8">
          <w:delText>as “</w:delText>
        </w:r>
        <w:r w:rsidRPr="00720D1B" w:rsidDel="001111A8">
          <w:delText>ERROR: Cluster 3 does</w:delText>
        </w:r>
        <w:r w:rsidDel="001111A8">
          <w:delText xml:space="preserve"> </w:delText>
        </w:r>
        <w:r w:rsidRPr="00720D1B" w:rsidDel="001111A8">
          <w:delText>not exists</w:delText>
        </w:r>
        <w:r w:rsidDel="001111A8">
          <w:delText>”.</w:delText>
        </w:r>
      </w:del>
    </w:p>
    <w:p w:rsidR="00174285" w:rsidDel="001111A8" w:rsidRDefault="00174285" w:rsidP="00174285">
      <w:pPr>
        <w:pStyle w:val="Corpsdetexte"/>
        <w:numPr>
          <w:ilvl w:val="0"/>
          <w:numId w:val="5"/>
        </w:numPr>
        <w:rPr>
          <w:del w:id="2188" w:author="VOYER Raphael" w:date="2021-06-16T11:14:00Z"/>
        </w:rPr>
      </w:pPr>
      <w:del w:id="2189" w:author="VOYER Raphael" w:date="2021-06-16T11:14:00Z">
        <w:r w:rsidDel="001111A8">
          <w:delText>Linkagg shall be created before using a linkagg as input to the port list else an error</w:delText>
        </w:r>
      </w:del>
    </w:p>
    <w:p w:rsidR="00174285" w:rsidRPr="00174285" w:rsidDel="001111A8" w:rsidRDefault="00174285" w:rsidP="00174285">
      <w:pPr>
        <w:pStyle w:val="Corpsdetexte"/>
        <w:ind w:left="720"/>
        <w:rPr>
          <w:del w:id="2190" w:author="VOYER Raphael" w:date="2021-06-16T11:14:00Z"/>
        </w:rPr>
      </w:pPr>
      <w:del w:id="2191" w:author="VOYER Raphael" w:date="2021-06-16T11:14:00Z">
        <w:r w:rsidDel="001111A8">
          <w:delText>Shall be returned as “</w:delText>
        </w:r>
        <w:r w:rsidRPr="00174285" w:rsidDel="001111A8">
          <w:delText>ERROR: Linkagg 1 does not exist</w:delText>
        </w:r>
        <w:r w:rsidDel="001111A8">
          <w:delText>”.</w:delText>
        </w:r>
      </w:del>
    </w:p>
    <w:p w:rsidR="000067E2" w:rsidDel="001111A8" w:rsidRDefault="000067E2" w:rsidP="000067E2">
      <w:pPr>
        <w:pStyle w:val="Corpsdetexte"/>
        <w:numPr>
          <w:ilvl w:val="0"/>
          <w:numId w:val="5"/>
        </w:numPr>
        <w:rPr>
          <w:del w:id="2192" w:author="VOYER Raphael" w:date="2021-06-16T11:14:00Z"/>
        </w:rPr>
      </w:pPr>
      <w:del w:id="2193" w:author="VOYER Raphael" w:date="2021-06-16T11:14:00Z">
        <w:r w:rsidDel="001111A8">
          <w:delText xml:space="preserve">Port List is </w:delText>
        </w:r>
        <w:r w:rsidR="00174285" w:rsidDel="001111A8">
          <w:delText xml:space="preserve">not </w:delText>
        </w:r>
        <w:r w:rsidDel="001111A8">
          <w:delText xml:space="preserve">valid </w:delText>
        </w:r>
        <w:r w:rsidR="00174285" w:rsidDel="001111A8">
          <w:delText xml:space="preserve">for a cluster operating with IGMP mode else an error shall be </w:delText>
        </w:r>
      </w:del>
    </w:p>
    <w:p w:rsidR="00174285" w:rsidDel="001111A8" w:rsidRDefault="00174285" w:rsidP="00174285">
      <w:pPr>
        <w:pStyle w:val="Corpsdetexte"/>
        <w:ind w:left="720"/>
        <w:rPr>
          <w:del w:id="2194" w:author="VOYER Raphael" w:date="2021-06-16T11:14:00Z"/>
        </w:rPr>
      </w:pPr>
      <w:del w:id="2195" w:author="VOYER Raphael" w:date="2021-06-16T11:14:00Z">
        <w:r w:rsidDel="001111A8">
          <w:delText>Displayed as “Port list is invalid for IGMP mode”</w:delText>
        </w:r>
      </w:del>
    </w:p>
    <w:p w:rsidR="00E52475" w:rsidDel="001111A8" w:rsidRDefault="00E52475" w:rsidP="00E52475">
      <w:pPr>
        <w:pStyle w:val="Corpsdetexte"/>
        <w:numPr>
          <w:ilvl w:val="0"/>
          <w:numId w:val="5"/>
        </w:numPr>
        <w:rPr>
          <w:del w:id="2196" w:author="VOYER Raphael" w:date="2021-06-16T11:14:00Z"/>
        </w:rPr>
      </w:pPr>
      <w:del w:id="2197" w:author="VOYER Raphael" w:date="2021-06-16T11:14:00Z">
        <w:r w:rsidDel="001111A8">
          <w:delText xml:space="preserve">The All Port List is </w:delText>
        </w:r>
        <w:r w:rsidR="00487B62" w:rsidDel="001111A8">
          <w:delText>obselete and is invalid in the current version.</w:delText>
        </w:r>
      </w:del>
    </w:p>
    <w:p w:rsidR="00E52475" w:rsidDel="001111A8" w:rsidRDefault="00487B62" w:rsidP="00E52475">
      <w:pPr>
        <w:pStyle w:val="Corpsdetexte"/>
        <w:ind w:left="720"/>
        <w:rPr>
          <w:del w:id="2198" w:author="VOYER Raphael" w:date="2021-06-16T11:14:00Z"/>
        </w:rPr>
      </w:pPr>
      <w:del w:id="2199" w:author="VOYER Raphael" w:date="2021-06-16T11:14:00Z">
        <w:r w:rsidDel="001111A8">
          <w:delText>A</w:delText>
        </w:r>
        <w:r w:rsidR="00E52475" w:rsidDel="001111A8">
          <w:delText>n error shall be displayed as “ERROR: All port option is invalid “</w:delText>
        </w:r>
      </w:del>
    </w:p>
    <w:p w:rsidR="00E52475" w:rsidDel="001111A8" w:rsidRDefault="00E52475" w:rsidP="00E52475">
      <w:pPr>
        <w:pStyle w:val="Corpsdetexte"/>
        <w:numPr>
          <w:ilvl w:val="0"/>
          <w:numId w:val="5"/>
        </w:numPr>
        <w:rPr>
          <w:del w:id="2200" w:author="VOYER Raphael" w:date="2021-06-16T11:14:00Z"/>
        </w:rPr>
      </w:pPr>
      <w:del w:id="2201" w:author="VOYER Raphael" w:date="2021-06-16T11:14:00Z">
        <w:r w:rsidDel="001111A8">
          <w:delText xml:space="preserve">List is not valid for a cluster operating with IGMP mode else an error shall be </w:delText>
        </w:r>
      </w:del>
    </w:p>
    <w:p w:rsidR="00E52475" w:rsidDel="001111A8" w:rsidRDefault="00E52475" w:rsidP="00E52475">
      <w:pPr>
        <w:pStyle w:val="Corpsdetexte"/>
        <w:ind w:left="720"/>
        <w:rPr>
          <w:del w:id="2202" w:author="VOYER Raphael" w:date="2021-06-16T11:14:00Z"/>
        </w:rPr>
      </w:pPr>
      <w:del w:id="2203" w:author="VOYER Raphael" w:date="2021-06-16T11:14:00Z">
        <w:r w:rsidDel="001111A8">
          <w:delText>Displayed as “Port list is invalid for IGMP mode”.</w:delText>
        </w:r>
      </w:del>
    </w:p>
    <w:p w:rsidR="00E52475" w:rsidDel="001111A8" w:rsidRDefault="00E52475" w:rsidP="00E52475">
      <w:pPr>
        <w:pStyle w:val="Corpsdetexte"/>
        <w:rPr>
          <w:del w:id="2204" w:author="VOYER Raphael" w:date="2021-06-16T11:14:00Z"/>
        </w:rPr>
      </w:pPr>
    </w:p>
    <w:p w:rsidR="001852E5" w:rsidRPr="00017880" w:rsidDel="001111A8" w:rsidRDefault="001852E5" w:rsidP="00622755">
      <w:pPr>
        <w:pStyle w:val="StyleCLIheading1Characterscale100"/>
        <w:outlineLvl w:val="0"/>
        <w:rPr>
          <w:del w:id="2205" w:author="VOYER Raphael" w:date="2021-06-16T11:14:00Z"/>
          <w:color w:val="auto"/>
          <w:lang w:val="fr-FR"/>
        </w:rPr>
      </w:pPr>
      <w:bookmarkStart w:id="2206" w:name="_Toc381025767"/>
      <w:bookmarkStart w:id="2207" w:name="_Toc424820355"/>
      <w:del w:id="2208" w:author="VOYER Raphael" w:date="2021-06-16T11:14:00Z">
        <w:r w:rsidRPr="00017880" w:rsidDel="001111A8">
          <w:rPr>
            <w:color w:val="auto"/>
            <w:lang w:val="fr-FR"/>
          </w:rPr>
          <w:delText>Example</w:delText>
        </w:r>
        <w:bookmarkEnd w:id="2206"/>
        <w:bookmarkEnd w:id="2207"/>
      </w:del>
    </w:p>
    <w:p w:rsidR="001852E5" w:rsidRPr="004533A2" w:rsidDel="001111A8" w:rsidRDefault="009E053F" w:rsidP="001852E5">
      <w:pPr>
        <w:pStyle w:val="SourceCode"/>
        <w:rPr>
          <w:del w:id="2209" w:author="VOYER Raphael" w:date="2021-06-16T11:14:00Z"/>
          <w:szCs w:val="18"/>
          <w:lang w:val="fr-FR"/>
        </w:rPr>
      </w:pPr>
      <w:del w:id="2210" w:author="VOYER Raphael" w:date="2021-06-16T11:14:00Z">
        <w:r w:rsidDel="001111A8">
          <w:rPr>
            <w:szCs w:val="18"/>
            <w:lang w:val="fr-FR"/>
          </w:rPr>
          <w:delText>server-cluster</w:delText>
        </w:r>
        <w:r w:rsidR="001852E5" w:rsidDel="001111A8">
          <w:rPr>
            <w:szCs w:val="18"/>
            <w:lang w:val="fr-FR"/>
          </w:rPr>
          <w:delText xml:space="preserve"> 1 port 1/21 </w:delText>
        </w:r>
      </w:del>
    </w:p>
    <w:p w:rsidR="001852E5" w:rsidDel="001111A8" w:rsidRDefault="009E053F" w:rsidP="001852E5">
      <w:pPr>
        <w:pStyle w:val="SourceCode"/>
        <w:rPr>
          <w:del w:id="2211" w:author="VOYER Raphael" w:date="2021-06-16T11:14:00Z"/>
          <w:szCs w:val="18"/>
          <w:lang w:val="fr-FR"/>
        </w:rPr>
      </w:pPr>
      <w:del w:id="2212" w:author="VOYER Raphael" w:date="2021-06-16T11:14:00Z">
        <w:r w:rsidDel="001111A8">
          <w:rPr>
            <w:szCs w:val="18"/>
            <w:lang w:val="fr-FR"/>
          </w:rPr>
          <w:delText>server-cluster</w:delText>
        </w:r>
        <w:r w:rsidR="001852E5" w:rsidDel="001111A8">
          <w:rPr>
            <w:szCs w:val="18"/>
            <w:lang w:val="fr-FR"/>
          </w:rPr>
          <w:delText xml:space="preserve"> 2 port </w:delText>
        </w:r>
        <w:smartTag w:uri="urn:schemas-microsoft-com:office:smarttags" w:element="date">
          <w:smartTagPr>
            <w:attr w:name="Year" w:val="23"/>
            <w:attr w:name="Day" w:val="21"/>
            <w:attr w:name="Month" w:val="1"/>
            <w:attr w:name="ls" w:val="trans"/>
          </w:smartTagPr>
          <w:r w:rsidR="001852E5" w:rsidDel="001111A8">
            <w:rPr>
              <w:szCs w:val="18"/>
              <w:lang w:val="fr-FR"/>
            </w:rPr>
            <w:delText>1/21-23</w:delText>
          </w:r>
        </w:smartTag>
      </w:del>
    </w:p>
    <w:p w:rsidR="001852E5" w:rsidRPr="005A0C5D" w:rsidDel="001111A8" w:rsidRDefault="009E053F" w:rsidP="001852E5">
      <w:pPr>
        <w:pStyle w:val="SourceCode"/>
        <w:rPr>
          <w:del w:id="2213" w:author="VOYER Raphael" w:date="2021-06-16T11:14:00Z"/>
          <w:szCs w:val="18"/>
        </w:rPr>
      </w:pPr>
      <w:del w:id="2214" w:author="VOYER Raphael" w:date="2021-06-16T11:14:00Z">
        <w:r w:rsidRPr="005A0C5D" w:rsidDel="001111A8">
          <w:rPr>
            <w:szCs w:val="18"/>
          </w:rPr>
          <w:delText>server-cluster</w:delText>
        </w:r>
        <w:r w:rsidR="001852E5" w:rsidRPr="005A0C5D" w:rsidDel="001111A8">
          <w:rPr>
            <w:szCs w:val="18"/>
          </w:rPr>
          <w:delText xml:space="preserve"> 3 linkagg 1</w:delText>
        </w:r>
      </w:del>
    </w:p>
    <w:p w:rsidR="001852E5" w:rsidRPr="005A0C5D" w:rsidDel="001111A8" w:rsidRDefault="009E053F" w:rsidP="001852E5">
      <w:pPr>
        <w:pStyle w:val="SourceCode"/>
        <w:rPr>
          <w:del w:id="2215" w:author="VOYER Raphael" w:date="2021-06-16T11:14:00Z"/>
          <w:szCs w:val="18"/>
        </w:rPr>
      </w:pPr>
      <w:del w:id="2216" w:author="VOYER Raphael" w:date="2021-06-16T11:14:00Z">
        <w:r w:rsidRPr="005A0C5D" w:rsidDel="001111A8">
          <w:rPr>
            <w:szCs w:val="18"/>
          </w:rPr>
          <w:delText>server-cluster</w:delText>
        </w:r>
        <w:r w:rsidR="001852E5" w:rsidRPr="005A0C5D" w:rsidDel="001111A8">
          <w:rPr>
            <w:szCs w:val="18"/>
          </w:rPr>
          <w:delText xml:space="preserve"> 4 linkagg 1-3</w:delText>
        </w:r>
      </w:del>
    </w:p>
    <w:p w:rsidR="001852E5" w:rsidRPr="005A0C5D" w:rsidDel="001111A8" w:rsidRDefault="009E053F" w:rsidP="001852E5">
      <w:pPr>
        <w:pStyle w:val="SourceCode"/>
        <w:rPr>
          <w:del w:id="2217" w:author="VOYER Raphael" w:date="2021-06-16T11:14:00Z"/>
          <w:szCs w:val="18"/>
        </w:rPr>
      </w:pPr>
      <w:del w:id="2218" w:author="VOYER Raphael" w:date="2021-06-16T11:14:00Z">
        <w:r w:rsidRPr="005A0C5D" w:rsidDel="001111A8">
          <w:rPr>
            <w:szCs w:val="18"/>
          </w:rPr>
          <w:delText>server-cluster</w:delText>
        </w:r>
        <w:r w:rsidR="001852E5" w:rsidRPr="005A0C5D" w:rsidDel="001111A8">
          <w:rPr>
            <w:szCs w:val="18"/>
          </w:rPr>
          <w:delText xml:space="preserve"> 5 port all  </w:delText>
        </w:r>
      </w:del>
    </w:p>
    <w:p w:rsidR="001852E5" w:rsidRPr="005A0C5D" w:rsidDel="001111A8" w:rsidRDefault="001852E5" w:rsidP="001852E5">
      <w:pPr>
        <w:pStyle w:val="SourceCode"/>
        <w:jc w:val="right"/>
        <w:rPr>
          <w:del w:id="2219" w:author="VOYER Raphael" w:date="2021-06-16T11:14:00Z"/>
          <w:szCs w:val="18"/>
        </w:rPr>
      </w:pPr>
    </w:p>
    <w:p w:rsidR="001852E5" w:rsidDel="001111A8" w:rsidRDefault="001852E5" w:rsidP="00622755">
      <w:pPr>
        <w:pStyle w:val="StyleCLIheading1Characterscale100"/>
        <w:outlineLvl w:val="0"/>
        <w:rPr>
          <w:del w:id="2220" w:author="VOYER Raphael" w:date="2021-06-16T11:14:00Z"/>
        </w:rPr>
      </w:pPr>
      <w:bookmarkStart w:id="2221" w:name="_Toc381025768"/>
      <w:bookmarkStart w:id="2222" w:name="_Toc424820356"/>
      <w:del w:id="2223" w:author="VOYER Raphael" w:date="2021-06-16T11:14:00Z">
        <w:r w:rsidDel="001111A8">
          <w:delText>Related MIB Objects</w:delText>
        </w:r>
        <w:bookmarkEnd w:id="2221"/>
        <w:bookmarkEnd w:id="2222"/>
      </w:del>
    </w:p>
    <w:p w:rsidR="001852E5" w:rsidDel="001111A8" w:rsidRDefault="001852E5" w:rsidP="001852E5">
      <w:pPr>
        <w:pStyle w:val="Retraitcorpsdetexte"/>
        <w:rPr>
          <w:del w:id="2224" w:author="VOYER Raphael" w:date="2021-06-16T11:14:00Z"/>
        </w:rPr>
      </w:pPr>
      <w:del w:id="2225" w:author="VOYER Raphael" w:date="2021-06-16T11:14:00Z">
        <w:r w:rsidDel="001111A8">
          <w:delText>alaHAVlanClusterPortTable</w:delText>
        </w:r>
      </w:del>
    </w:p>
    <w:p w:rsidR="001852E5" w:rsidDel="001111A8" w:rsidRDefault="001852E5" w:rsidP="001852E5">
      <w:pPr>
        <w:pStyle w:val="Retraitcorpsdetexte"/>
        <w:rPr>
          <w:del w:id="2226" w:author="VOYER Raphael" w:date="2021-06-16T11:14:00Z"/>
        </w:rPr>
      </w:pPr>
      <w:del w:id="2227" w:author="VOYER Raphael" w:date="2021-06-16T11:14:00Z">
        <w:r w:rsidDel="001111A8">
          <w:delText xml:space="preserve">     alaHAVlanClusterId</w:delText>
        </w:r>
      </w:del>
    </w:p>
    <w:p w:rsidR="001852E5" w:rsidDel="001111A8" w:rsidRDefault="001852E5" w:rsidP="001852E5">
      <w:pPr>
        <w:pStyle w:val="Retraitcorpsdetexte"/>
        <w:rPr>
          <w:del w:id="2228" w:author="VOYER Raphael" w:date="2021-06-16T11:14:00Z"/>
        </w:rPr>
      </w:pPr>
      <w:del w:id="2229" w:author="VOYER Raphael" w:date="2021-06-16T11:14:00Z">
        <w:r w:rsidDel="001111A8">
          <w:delText xml:space="preserve">     alaHAVlanClusterPortIfIndex</w:delText>
        </w:r>
      </w:del>
    </w:p>
    <w:p w:rsidR="001852E5" w:rsidDel="001111A8" w:rsidRDefault="001852E5" w:rsidP="001852E5">
      <w:pPr>
        <w:pStyle w:val="Retraitcorpsdetexte"/>
        <w:rPr>
          <w:del w:id="2230" w:author="VOYER Raphael" w:date="2021-06-16T11:14:00Z"/>
        </w:rPr>
      </w:pPr>
      <w:del w:id="2231" w:author="VOYER Raphael" w:date="2021-06-16T11:14:00Z">
        <w:r w:rsidDel="001111A8">
          <w:delText xml:space="preserve">     alaHAVlanClusterPortRowStatus</w:delText>
        </w:r>
      </w:del>
    </w:p>
    <w:p w:rsidR="001852E5" w:rsidDel="001111A8" w:rsidRDefault="001852E5" w:rsidP="00AD5BE1">
      <w:pPr>
        <w:pStyle w:val="Retraitcorpsdetexte"/>
        <w:ind w:left="0"/>
        <w:rPr>
          <w:del w:id="2232" w:author="VOYER Raphael" w:date="2021-06-16T11:14:00Z"/>
        </w:rPr>
      </w:pPr>
    </w:p>
    <w:p w:rsidR="00F84285" w:rsidDel="001111A8" w:rsidRDefault="00F84285" w:rsidP="00855336">
      <w:pPr>
        <w:pStyle w:val="Retraitcorpsdetexte"/>
        <w:rPr>
          <w:del w:id="2233" w:author="VOYER Raphael" w:date="2021-06-16T11:14:00Z"/>
        </w:rPr>
      </w:pPr>
    </w:p>
    <w:p w:rsidR="00855336" w:rsidDel="001111A8" w:rsidRDefault="00173CC5" w:rsidP="00622755">
      <w:pPr>
        <w:pStyle w:val="Titre4"/>
        <w:rPr>
          <w:del w:id="2234" w:author="VOYER Raphael" w:date="2021-06-16T11:14:00Z"/>
        </w:rPr>
      </w:pPr>
      <w:del w:id="2235" w:author="VOYER Raphael" w:date="2021-06-16T11:14:00Z">
        <w:r w:rsidDel="001111A8">
          <w:delText>5</w:delText>
        </w:r>
        <w:r w:rsidR="003541A5" w:rsidDel="001111A8">
          <w:delText xml:space="preserve">. </w:delText>
        </w:r>
        <w:r w:rsidR="002B5E4E" w:rsidDel="001111A8">
          <w:delText>n</w:delText>
        </w:r>
        <w:r w:rsidR="00855336" w:rsidDel="001111A8">
          <w:delText xml:space="preserve">o </w:delText>
        </w:r>
        <w:r w:rsidR="009E053F" w:rsidDel="001111A8">
          <w:delText>server-cluster</w:delText>
        </w:r>
        <w:r w:rsidR="00855336" w:rsidRPr="002336B3" w:rsidDel="001111A8">
          <w:delText>&lt;</w:delText>
        </w:r>
        <w:r w:rsidR="00855336" w:rsidDel="001111A8">
          <w:delText>cluster-</w:delText>
        </w:r>
        <w:r w:rsidR="00855336" w:rsidRPr="002336B3" w:rsidDel="001111A8">
          <w:delText>id&gt;</w:delText>
        </w:r>
        <w:r w:rsidR="00855336" w:rsidDel="001111A8">
          <w:delText xml:space="preserve"> </w:delText>
        </w:r>
        <w:r w:rsidR="00187501" w:rsidDel="001111A8">
          <w:delText xml:space="preserve"> </w:delText>
        </w:r>
        <w:r w:rsidR="00855336" w:rsidDel="001111A8">
          <w:delText>{</w:delText>
        </w:r>
        <w:r w:rsidR="00855336" w:rsidRPr="002336B3" w:rsidDel="001111A8">
          <w:delText>port{&lt;slot/port</w:delText>
        </w:r>
        <w:r w:rsidR="00855336" w:rsidDel="001111A8">
          <w:delText>[-port2]</w:delText>
        </w:r>
        <w:r w:rsidR="00855336" w:rsidRPr="002336B3" w:rsidDel="001111A8">
          <w:delText>&gt;</w:delText>
        </w:r>
        <w:r w:rsidR="00487B62" w:rsidRPr="002336B3" w:rsidDel="001111A8">
          <w:delText xml:space="preserve"> </w:delText>
        </w:r>
        <w:r w:rsidR="00855336" w:rsidRPr="002336B3" w:rsidDel="001111A8">
          <w:delText>}|linkagg&lt;aggid</w:delText>
        </w:r>
        <w:r w:rsidR="00855336" w:rsidDel="001111A8">
          <w:delText>[-aggnum2]&gt; }</w:delText>
        </w:r>
      </w:del>
    </w:p>
    <w:p w:rsidR="00855336" w:rsidDel="001111A8" w:rsidRDefault="00855336" w:rsidP="00855336">
      <w:pPr>
        <w:pStyle w:val="Retraitcorpsdetexte"/>
        <w:ind w:left="864"/>
        <w:rPr>
          <w:del w:id="2236" w:author="VOYER Raphael" w:date="2021-06-16T11:14:00Z"/>
        </w:rPr>
      </w:pPr>
      <w:del w:id="2237" w:author="VOYER Raphael" w:date="2021-06-16T11:14:00Z">
        <w:r w:rsidDel="001111A8">
          <w:delText>Deletes a port from an existing cluster.</w:delText>
        </w:r>
      </w:del>
    </w:p>
    <w:p w:rsidR="00855336" w:rsidRPr="008B33BB" w:rsidDel="001111A8" w:rsidRDefault="00855336" w:rsidP="00622755">
      <w:pPr>
        <w:pStyle w:val="StyleCLIheadingfirstCharacterscale100"/>
        <w:outlineLvl w:val="0"/>
        <w:rPr>
          <w:del w:id="2238" w:author="VOYER Raphael" w:date="2021-06-16T11:14:00Z"/>
          <w:rStyle w:val="StyleDefinitions1105ptCharacterscale100CharCharCharCharCharCharCharCharCharCharCharCharCharChar"/>
          <w:w w:val="100"/>
          <w:szCs w:val="20"/>
        </w:rPr>
      </w:pPr>
      <w:bookmarkStart w:id="2239" w:name="_Toc381025769"/>
      <w:bookmarkStart w:id="2240" w:name="_Toc424820357"/>
      <w:del w:id="2241" w:author="VOYER Raphael" w:date="2021-06-16T11:14:00Z">
        <w:r w:rsidDel="001111A8">
          <w:delText>Syntax Definitions</w:delText>
        </w:r>
        <w:bookmarkEnd w:id="2239"/>
        <w:bookmarkEnd w:id="2240"/>
      </w:del>
    </w:p>
    <w:p w:rsidR="00855336" w:rsidDel="001111A8" w:rsidRDefault="00855336" w:rsidP="00855336">
      <w:pPr>
        <w:pStyle w:val="Definitions1"/>
        <w:rPr>
          <w:del w:id="2242" w:author="VOYER Raphael" w:date="2021-06-16T11:14:00Z"/>
          <w:rStyle w:val="StyleDefinitions1105ptCharacterscale100CharCharCharCharCharCharCharCharCharCharCharCharCharChar"/>
        </w:rPr>
      </w:pPr>
      <w:del w:id="2243" w:author="VOYER Raphael" w:date="2021-06-16T11:14:00Z">
        <w:r w:rsidDel="001111A8">
          <w:rPr>
            <w:rStyle w:val="StyleDefinitions1105ptCharacterscale100CharCharCharCharCharCharCharCharCharCharCharCharCharChar"/>
            <w:i/>
          </w:rPr>
          <w:delText xml:space="preserve">Slot/port                                 </w:delText>
        </w:r>
        <w:r w:rsidRPr="001962DC" w:rsidDel="001111A8">
          <w:rPr>
            <w:rStyle w:val="StyleDefinitions1105ptCharacterscale100CharCharCharCharCharCharCharCharCharCharCharCharCharChar"/>
          </w:rPr>
          <w:delText>Port List of the cluster</w:delText>
        </w:r>
      </w:del>
    </w:p>
    <w:p w:rsidR="00855336" w:rsidRPr="00D755E3" w:rsidDel="001111A8" w:rsidRDefault="00855336" w:rsidP="00855336">
      <w:pPr>
        <w:pStyle w:val="Definitions1"/>
        <w:rPr>
          <w:del w:id="2244" w:author="VOYER Raphael" w:date="2021-06-16T11:14:00Z"/>
          <w:rStyle w:val="StyleDefinitions1105ptCharacterscale100CharCharCharCharCharCharCharCharCharCharCharCharCharChar"/>
          <w:i/>
        </w:rPr>
      </w:pPr>
      <w:del w:id="2245" w:author="VOYER Raphael" w:date="2021-06-16T11:14:00Z">
        <w:r w:rsidDel="001111A8">
          <w:rPr>
            <w:rStyle w:val="StyleDefinitions1105ptCharacterscale100CharCharCharCharCharCharCharCharCharCharCharCharCharChar"/>
            <w:i/>
          </w:rPr>
          <w:delText xml:space="preserve">Linkagg                                   </w:delText>
        </w:r>
        <w:r w:rsidRPr="00BE716A" w:rsidDel="001111A8">
          <w:rPr>
            <w:rStyle w:val="StyleDefinitions1105ptCharacterscale100CharCharCharCharCharCharCharCharCharCharCharCharCharChar"/>
          </w:rPr>
          <w:delText>Aggregate number</w:delText>
        </w:r>
        <w:r w:rsidDel="001111A8">
          <w:rPr>
            <w:rStyle w:val="StyleDefinitions1105ptCharacterscale100CharCharCharCharCharCharCharCharCharCharCharCharCharChar"/>
            <w:i/>
          </w:rPr>
          <w:delText>.</w:delText>
        </w:r>
      </w:del>
    </w:p>
    <w:p w:rsidR="00855336" w:rsidDel="001111A8" w:rsidRDefault="00855336" w:rsidP="00855336">
      <w:pPr>
        <w:pStyle w:val="StyleCLIheadingfirstCharacterscale100"/>
        <w:rPr>
          <w:del w:id="2246" w:author="VOYER Raphael" w:date="2021-06-16T11:14:00Z"/>
        </w:rPr>
      </w:pPr>
    </w:p>
    <w:p w:rsidR="00855336" w:rsidDel="001111A8" w:rsidRDefault="00855336" w:rsidP="00622755">
      <w:pPr>
        <w:pStyle w:val="StyleCLIheading1Characterscale100"/>
        <w:outlineLvl w:val="0"/>
        <w:rPr>
          <w:del w:id="2247" w:author="VOYER Raphael" w:date="2021-06-16T11:14:00Z"/>
        </w:rPr>
      </w:pPr>
      <w:bookmarkStart w:id="2248" w:name="_Toc381025770"/>
      <w:bookmarkStart w:id="2249" w:name="_Toc424820358"/>
      <w:del w:id="2250" w:author="VOYER Raphael" w:date="2021-06-16T11:14:00Z">
        <w:r w:rsidDel="001111A8">
          <w:delText>Usage Guidelines</w:delText>
        </w:r>
        <w:bookmarkEnd w:id="2248"/>
        <w:bookmarkEnd w:id="2249"/>
      </w:del>
    </w:p>
    <w:p w:rsidR="00855336" w:rsidDel="001111A8" w:rsidRDefault="00855336" w:rsidP="00855336">
      <w:pPr>
        <w:pStyle w:val="Corpsdetexte"/>
        <w:numPr>
          <w:ilvl w:val="0"/>
          <w:numId w:val="5"/>
        </w:numPr>
        <w:rPr>
          <w:del w:id="2251" w:author="VOYER Raphael" w:date="2021-06-16T11:14:00Z"/>
        </w:rPr>
      </w:pPr>
      <w:del w:id="2252" w:author="VOYER Raphael" w:date="2021-06-16T11:14:00Z">
        <w:r w:rsidDel="001111A8">
          <w:delText>A port can be removed from an existing cluster.</w:delText>
        </w:r>
        <w:r w:rsidR="004A770D" w:rsidDel="001111A8">
          <w:delText xml:space="preserve"> (L2/L3)</w:delText>
        </w:r>
      </w:del>
    </w:p>
    <w:p w:rsidR="00E52475" w:rsidDel="001111A8" w:rsidRDefault="00E52475" w:rsidP="00E52475">
      <w:pPr>
        <w:pStyle w:val="Corpsdetexte"/>
        <w:numPr>
          <w:ilvl w:val="0"/>
          <w:numId w:val="5"/>
        </w:numPr>
        <w:rPr>
          <w:del w:id="2253" w:author="VOYER Raphael" w:date="2021-06-16T11:14:00Z"/>
        </w:rPr>
      </w:pPr>
      <w:del w:id="2254" w:author="VOYER Raphael" w:date="2021-06-16T11:14:00Z">
        <w:r w:rsidDel="001111A8">
          <w:delText xml:space="preserve">A cluster has to be created before executing this command else an error shall be displayed </w:delText>
        </w:r>
      </w:del>
    </w:p>
    <w:p w:rsidR="00E52475" w:rsidDel="001111A8" w:rsidRDefault="00E52475" w:rsidP="00E52475">
      <w:pPr>
        <w:pStyle w:val="Corpsdetexte"/>
        <w:ind w:left="720"/>
        <w:rPr>
          <w:del w:id="2255" w:author="VOYER Raphael" w:date="2021-06-16T11:14:00Z"/>
        </w:rPr>
      </w:pPr>
      <w:del w:id="2256" w:author="VOYER Raphael" w:date="2021-06-16T11:14:00Z">
        <w:r w:rsidDel="001111A8">
          <w:delText>as “</w:delText>
        </w:r>
        <w:r w:rsidRPr="00720D1B" w:rsidDel="001111A8">
          <w:delText>ERROR: Cluster 3 does</w:delText>
        </w:r>
        <w:r w:rsidDel="001111A8">
          <w:delText xml:space="preserve"> </w:delText>
        </w:r>
        <w:r w:rsidRPr="00720D1B" w:rsidDel="001111A8">
          <w:delText>not exists</w:delText>
        </w:r>
        <w:r w:rsidDel="001111A8">
          <w:delText>”.</w:delText>
        </w:r>
      </w:del>
    </w:p>
    <w:p w:rsidR="00E52475" w:rsidDel="001111A8" w:rsidRDefault="00E52475" w:rsidP="00E52475">
      <w:pPr>
        <w:pStyle w:val="Corpsdetexte"/>
        <w:numPr>
          <w:ilvl w:val="0"/>
          <w:numId w:val="5"/>
        </w:numPr>
        <w:rPr>
          <w:del w:id="2257" w:author="VOYER Raphael" w:date="2021-06-16T11:14:00Z"/>
        </w:rPr>
      </w:pPr>
      <w:del w:id="2258" w:author="VOYER Raphael" w:date="2021-06-16T11:14:00Z">
        <w:r w:rsidDel="001111A8">
          <w:delText>Linkagg shall be created before using a linkagg as input to the port list else an error</w:delText>
        </w:r>
      </w:del>
    </w:p>
    <w:p w:rsidR="00E52475" w:rsidRPr="00174285" w:rsidDel="001111A8" w:rsidRDefault="00E52475" w:rsidP="00E52475">
      <w:pPr>
        <w:pStyle w:val="Corpsdetexte"/>
        <w:ind w:left="720"/>
        <w:rPr>
          <w:del w:id="2259" w:author="VOYER Raphael" w:date="2021-06-16T11:14:00Z"/>
        </w:rPr>
      </w:pPr>
      <w:del w:id="2260" w:author="VOYER Raphael" w:date="2021-06-16T11:14:00Z">
        <w:r w:rsidDel="001111A8">
          <w:delText>Shall be returned as “</w:delText>
        </w:r>
        <w:r w:rsidRPr="00174285" w:rsidDel="001111A8">
          <w:delText>ERROR: Linkagg 1 does not exist</w:delText>
        </w:r>
        <w:r w:rsidDel="001111A8">
          <w:delText>”.</w:delText>
        </w:r>
      </w:del>
    </w:p>
    <w:p w:rsidR="00E52475" w:rsidDel="001111A8" w:rsidRDefault="00E52475" w:rsidP="00855336">
      <w:pPr>
        <w:pStyle w:val="Corpsdetexte"/>
        <w:numPr>
          <w:ilvl w:val="0"/>
          <w:numId w:val="5"/>
        </w:numPr>
        <w:rPr>
          <w:del w:id="2261" w:author="VOYER Raphael" w:date="2021-06-16T11:14:00Z"/>
        </w:rPr>
      </w:pPr>
      <w:del w:id="2262" w:author="VOYER Raphael" w:date="2021-06-16T11:14:00Z">
        <w:r w:rsidDel="001111A8">
          <w:delText>Port should be a valid member of the cluster for deletion else an error  shall be displayed</w:delText>
        </w:r>
      </w:del>
    </w:p>
    <w:p w:rsidR="00E52475" w:rsidRPr="00E52475" w:rsidDel="001111A8" w:rsidRDefault="00E52475" w:rsidP="00E52475">
      <w:pPr>
        <w:pStyle w:val="Corpsdetexte"/>
        <w:ind w:left="720"/>
        <w:rPr>
          <w:del w:id="2263" w:author="VOYER Raphael" w:date="2021-06-16T11:14:00Z"/>
        </w:rPr>
      </w:pPr>
      <w:del w:id="2264" w:author="VOYER Raphael" w:date="2021-06-16T11:14:00Z">
        <w:r w:rsidDel="001111A8">
          <w:delText>As “</w:delText>
        </w:r>
        <w:r w:rsidRPr="00E52475" w:rsidDel="001111A8">
          <w:delText>ERROR: Port/linkagg not part of cluster</w:delText>
        </w:r>
        <w:r w:rsidDel="001111A8">
          <w:delText>”.</w:delText>
        </w:r>
      </w:del>
    </w:p>
    <w:p w:rsidR="00855336" w:rsidRPr="005A0C5D" w:rsidDel="001111A8" w:rsidRDefault="00855336" w:rsidP="00622755">
      <w:pPr>
        <w:pStyle w:val="StyleCLIheading1Characterscale100"/>
        <w:outlineLvl w:val="0"/>
        <w:rPr>
          <w:del w:id="2265" w:author="VOYER Raphael" w:date="2021-06-16T11:14:00Z"/>
          <w:color w:val="auto"/>
        </w:rPr>
      </w:pPr>
      <w:bookmarkStart w:id="2266" w:name="_Toc381025771"/>
      <w:bookmarkStart w:id="2267" w:name="_Toc424820359"/>
      <w:del w:id="2268" w:author="VOYER Raphael" w:date="2021-06-16T11:14:00Z">
        <w:r w:rsidRPr="005A0C5D" w:rsidDel="001111A8">
          <w:rPr>
            <w:color w:val="auto"/>
          </w:rPr>
          <w:delText>Example</w:delText>
        </w:r>
        <w:bookmarkEnd w:id="2266"/>
        <w:bookmarkEnd w:id="2267"/>
      </w:del>
    </w:p>
    <w:p w:rsidR="00855336" w:rsidRPr="005A0C5D" w:rsidDel="001111A8" w:rsidRDefault="00855336" w:rsidP="00855336">
      <w:pPr>
        <w:pStyle w:val="SourceCode"/>
        <w:rPr>
          <w:del w:id="2269" w:author="VOYER Raphael" w:date="2021-06-16T11:14:00Z"/>
          <w:szCs w:val="18"/>
        </w:rPr>
      </w:pPr>
      <w:del w:id="2270" w:author="VOYER Raphael" w:date="2021-06-16T11:14:00Z">
        <w:r w:rsidRPr="005A0C5D" w:rsidDel="001111A8">
          <w:rPr>
            <w:szCs w:val="18"/>
          </w:rPr>
          <w:delText xml:space="preserve">no </w:delText>
        </w:r>
        <w:r w:rsidR="009E053F" w:rsidRPr="005A0C5D" w:rsidDel="001111A8">
          <w:rPr>
            <w:szCs w:val="18"/>
          </w:rPr>
          <w:delText>server-cluster</w:delText>
        </w:r>
        <w:r w:rsidRPr="005A0C5D" w:rsidDel="001111A8">
          <w:rPr>
            <w:szCs w:val="18"/>
          </w:rPr>
          <w:delText xml:space="preserve"> 1 port 1/21 </w:delText>
        </w:r>
      </w:del>
    </w:p>
    <w:p w:rsidR="00855336" w:rsidRPr="005A0C5D" w:rsidDel="001111A8" w:rsidRDefault="00855336" w:rsidP="00855336">
      <w:pPr>
        <w:pStyle w:val="SourceCode"/>
        <w:rPr>
          <w:del w:id="2271" w:author="VOYER Raphael" w:date="2021-06-16T11:14:00Z"/>
          <w:szCs w:val="18"/>
        </w:rPr>
      </w:pPr>
      <w:del w:id="2272" w:author="VOYER Raphael" w:date="2021-06-16T11:14:00Z">
        <w:r w:rsidRPr="005A0C5D" w:rsidDel="001111A8">
          <w:rPr>
            <w:szCs w:val="18"/>
          </w:rPr>
          <w:delText xml:space="preserve">no </w:delText>
        </w:r>
        <w:r w:rsidR="009E053F" w:rsidRPr="005A0C5D" w:rsidDel="001111A8">
          <w:rPr>
            <w:szCs w:val="18"/>
          </w:rPr>
          <w:delText>server-cluster</w:delText>
        </w:r>
        <w:r w:rsidRPr="005A0C5D" w:rsidDel="001111A8">
          <w:rPr>
            <w:szCs w:val="18"/>
          </w:rPr>
          <w:delText xml:space="preserve"> 2 port </w:delText>
        </w:r>
        <w:smartTag w:uri="urn:schemas-microsoft-com:office:smarttags" w:element="date">
          <w:smartTagPr>
            <w:attr w:name="Year" w:val="23"/>
            <w:attr w:name="Day" w:val="21"/>
            <w:attr w:name="Month" w:val="1"/>
            <w:attr w:name="ls" w:val="trans"/>
          </w:smartTagPr>
          <w:r w:rsidRPr="005A0C5D" w:rsidDel="001111A8">
            <w:rPr>
              <w:szCs w:val="18"/>
            </w:rPr>
            <w:delText>1/21-23</w:delText>
          </w:r>
        </w:smartTag>
      </w:del>
    </w:p>
    <w:p w:rsidR="00855336" w:rsidRPr="005A0C5D" w:rsidDel="001111A8" w:rsidRDefault="00855336" w:rsidP="00855336">
      <w:pPr>
        <w:pStyle w:val="SourceCode"/>
        <w:rPr>
          <w:del w:id="2273" w:author="VOYER Raphael" w:date="2021-06-16T11:14:00Z"/>
          <w:szCs w:val="18"/>
        </w:rPr>
      </w:pPr>
      <w:del w:id="2274" w:author="VOYER Raphael" w:date="2021-06-16T11:14:00Z">
        <w:r w:rsidRPr="005A0C5D" w:rsidDel="001111A8">
          <w:rPr>
            <w:szCs w:val="18"/>
          </w:rPr>
          <w:delText xml:space="preserve">no </w:delText>
        </w:r>
        <w:r w:rsidR="009E053F" w:rsidRPr="005A0C5D" w:rsidDel="001111A8">
          <w:rPr>
            <w:szCs w:val="18"/>
          </w:rPr>
          <w:delText>server-cluster</w:delText>
        </w:r>
        <w:r w:rsidRPr="005A0C5D" w:rsidDel="001111A8">
          <w:rPr>
            <w:szCs w:val="18"/>
          </w:rPr>
          <w:delText xml:space="preserve"> 3 linkagg 1</w:delText>
        </w:r>
      </w:del>
    </w:p>
    <w:p w:rsidR="00855336" w:rsidRPr="005A0C5D" w:rsidDel="001111A8" w:rsidRDefault="00855336" w:rsidP="00855336">
      <w:pPr>
        <w:pStyle w:val="SourceCode"/>
        <w:rPr>
          <w:del w:id="2275" w:author="VOYER Raphael" w:date="2021-06-16T11:14:00Z"/>
          <w:szCs w:val="18"/>
        </w:rPr>
      </w:pPr>
      <w:del w:id="2276" w:author="VOYER Raphael" w:date="2021-06-16T11:14:00Z">
        <w:r w:rsidRPr="005A0C5D" w:rsidDel="001111A8">
          <w:rPr>
            <w:szCs w:val="18"/>
          </w:rPr>
          <w:delText xml:space="preserve">no </w:delText>
        </w:r>
        <w:r w:rsidR="009E053F" w:rsidRPr="005A0C5D" w:rsidDel="001111A8">
          <w:rPr>
            <w:szCs w:val="18"/>
          </w:rPr>
          <w:delText>server-cluster</w:delText>
        </w:r>
        <w:r w:rsidRPr="005A0C5D" w:rsidDel="001111A8">
          <w:rPr>
            <w:szCs w:val="18"/>
          </w:rPr>
          <w:delText xml:space="preserve"> 3 port all  </w:delText>
        </w:r>
      </w:del>
    </w:p>
    <w:p w:rsidR="00855336" w:rsidRPr="005A0C5D" w:rsidDel="001111A8" w:rsidRDefault="00855336" w:rsidP="00855336">
      <w:pPr>
        <w:pStyle w:val="SourceCode"/>
        <w:jc w:val="right"/>
        <w:rPr>
          <w:del w:id="2277" w:author="VOYER Raphael" w:date="2021-06-16T11:14:00Z"/>
          <w:szCs w:val="18"/>
        </w:rPr>
      </w:pPr>
    </w:p>
    <w:p w:rsidR="007A2100" w:rsidDel="001111A8" w:rsidRDefault="007A2100" w:rsidP="00622755">
      <w:pPr>
        <w:pStyle w:val="StyleCLIheading1Characterscale100"/>
        <w:outlineLvl w:val="0"/>
        <w:rPr>
          <w:del w:id="2278" w:author="VOYER Raphael" w:date="2021-06-16T11:14:00Z"/>
        </w:rPr>
      </w:pPr>
      <w:bookmarkStart w:id="2279" w:name="_Toc381025772"/>
      <w:bookmarkStart w:id="2280" w:name="_Toc424820360"/>
    </w:p>
    <w:p w:rsidR="007A2100" w:rsidDel="001111A8" w:rsidRDefault="007A2100" w:rsidP="007A2100">
      <w:pPr>
        <w:pStyle w:val="Corpsdetexte"/>
        <w:numPr>
          <w:ilvl w:val="0"/>
          <w:numId w:val="5"/>
        </w:numPr>
        <w:rPr>
          <w:del w:id="2281" w:author="VOYER Raphael" w:date="2021-06-16T11:14:00Z"/>
        </w:rPr>
      </w:pPr>
      <w:del w:id="2282" w:author="VOYER Raphael" w:date="2021-06-16T11:14:00Z">
        <w:r w:rsidDel="001111A8">
          <w:delText xml:space="preserve">The L3 cluster can be deleted in the </w:delText>
        </w:r>
        <w:r w:rsidR="00E824B3" w:rsidDel="001111A8">
          <w:delText>VRF</w:delText>
        </w:r>
        <w:r w:rsidDel="001111A8">
          <w:delText xml:space="preserve">  context </w:delText>
        </w:r>
      </w:del>
    </w:p>
    <w:p w:rsidR="006644DA" w:rsidRPr="00CD74ED" w:rsidDel="001111A8" w:rsidRDefault="00534A44" w:rsidP="006644DA">
      <w:pPr>
        <w:pStyle w:val="SourceCode"/>
        <w:rPr>
          <w:del w:id="2283" w:author="VOYER Raphael" w:date="2021-06-16T11:14:00Z"/>
          <w:szCs w:val="18"/>
          <w:lang w:val="pt-BR"/>
        </w:rPr>
      </w:pPr>
      <w:del w:id="2284" w:author="VOYER Raphael" w:date="2021-06-16T11:14:00Z">
        <w:r w:rsidRPr="00534A44" w:rsidDel="001111A8">
          <w:rPr>
            <w:szCs w:val="18"/>
            <w:lang w:val="pt-BR"/>
          </w:rPr>
          <w:delText>Vrf 2</w:delText>
        </w:r>
      </w:del>
    </w:p>
    <w:p w:rsidR="00E201A9" w:rsidRPr="00CD74ED" w:rsidDel="001111A8" w:rsidRDefault="00534A44" w:rsidP="006644DA">
      <w:pPr>
        <w:pStyle w:val="SourceCode"/>
        <w:rPr>
          <w:del w:id="2285" w:author="VOYER Raphael" w:date="2021-06-16T11:14:00Z"/>
          <w:szCs w:val="18"/>
          <w:lang w:val="pt-BR"/>
        </w:rPr>
      </w:pPr>
      <w:del w:id="2286" w:author="VOYER Raphael" w:date="2021-06-16T11:14:00Z">
        <w:r w:rsidRPr="00534A44" w:rsidDel="001111A8">
          <w:rPr>
            <w:szCs w:val="18"/>
            <w:lang w:val="pt-BR"/>
          </w:rPr>
          <w:delText xml:space="preserve">2::-&gt;no server-cluster 1 </w:delText>
        </w:r>
      </w:del>
    </w:p>
    <w:p w:rsidR="00E201A9" w:rsidRPr="00CD74ED" w:rsidDel="001111A8" w:rsidRDefault="00534A44" w:rsidP="00E201A9">
      <w:pPr>
        <w:pStyle w:val="SourceCode"/>
        <w:rPr>
          <w:del w:id="2287" w:author="VOYER Raphael" w:date="2021-06-16T11:14:00Z"/>
          <w:szCs w:val="18"/>
          <w:lang w:val="pt-BR"/>
        </w:rPr>
      </w:pPr>
      <w:del w:id="2288" w:author="VOYER Raphael" w:date="2021-06-16T11:14:00Z">
        <w:r w:rsidRPr="00534A44" w:rsidDel="001111A8">
          <w:rPr>
            <w:szCs w:val="18"/>
            <w:lang w:val="pt-BR"/>
          </w:rPr>
          <w:delText>2::-&gt;no server-cluster 1  port 1/1/2</w:delText>
        </w:r>
      </w:del>
    </w:p>
    <w:p w:rsidR="00855336" w:rsidDel="001111A8" w:rsidRDefault="00855336" w:rsidP="00622755">
      <w:pPr>
        <w:pStyle w:val="StyleCLIheading1Characterscale100"/>
        <w:outlineLvl w:val="0"/>
        <w:rPr>
          <w:del w:id="2289" w:author="VOYER Raphael" w:date="2021-06-16T11:14:00Z"/>
        </w:rPr>
      </w:pPr>
      <w:del w:id="2290" w:author="VOYER Raphael" w:date="2021-06-16T11:14:00Z">
        <w:r w:rsidDel="001111A8">
          <w:delText>Related MIB Objects</w:delText>
        </w:r>
        <w:bookmarkEnd w:id="2279"/>
        <w:bookmarkEnd w:id="2280"/>
      </w:del>
    </w:p>
    <w:p w:rsidR="004A770D" w:rsidDel="001111A8" w:rsidRDefault="00561926" w:rsidP="004A770D">
      <w:pPr>
        <w:pStyle w:val="Retraitcorpsdetexte"/>
        <w:rPr>
          <w:del w:id="2291" w:author="VOYER Raphael" w:date="2021-06-16T11:14:00Z"/>
        </w:rPr>
      </w:pPr>
      <w:del w:id="2292" w:author="VOYER Raphael" w:date="2021-06-16T11:14:00Z">
        <w:r w:rsidDel="001111A8">
          <w:delText>alaHAVlanCluster</w:delText>
        </w:r>
        <w:r w:rsidR="004A770D" w:rsidDel="001111A8">
          <w:delText>PortTable</w:delText>
        </w:r>
      </w:del>
    </w:p>
    <w:p w:rsidR="004A770D" w:rsidDel="001111A8" w:rsidRDefault="004A770D" w:rsidP="004A770D">
      <w:pPr>
        <w:pStyle w:val="Retraitcorpsdetexte"/>
        <w:rPr>
          <w:del w:id="2293" w:author="VOYER Raphael" w:date="2021-06-16T11:14:00Z"/>
        </w:rPr>
      </w:pPr>
      <w:del w:id="2294" w:author="VOYER Raphael" w:date="2021-06-16T11:14:00Z">
        <w:r w:rsidDel="001111A8">
          <w:delText xml:space="preserve">     </w:delText>
        </w:r>
        <w:r w:rsidR="00561926" w:rsidDel="001111A8">
          <w:delText>alaHAVlanCluster</w:delText>
        </w:r>
        <w:r w:rsidDel="001111A8">
          <w:delText>Id</w:delText>
        </w:r>
      </w:del>
    </w:p>
    <w:p w:rsidR="004A770D" w:rsidDel="001111A8" w:rsidRDefault="004A770D" w:rsidP="004A770D">
      <w:pPr>
        <w:pStyle w:val="Retraitcorpsdetexte"/>
        <w:rPr>
          <w:del w:id="2295" w:author="VOYER Raphael" w:date="2021-06-16T11:14:00Z"/>
        </w:rPr>
      </w:pPr>
      <w:del w:id="2296" w:author="VOYER Raphael" w:date="2021-06-16T11:14:00Z">
        <w:r w:rsidDel="001111A8">
          <w:delText xml:space="preserve">     </w:delText>
        </w:r>
        <w:r w:rsidR="00561926" w:rsidDel="001111A8">
          <w:delText>alaHAVlanCluster</w:delText>
        </w:r>
        <w:r w:rsidDel="001111A8">
          <w:delText>PortIfIndex</w:delText>
        </w:r>
      </w:del>
    </w:p>
    <w:p w:rsidR="004A770D" w:rsidDel="001111A8" w:rsidRDefault="004A770D" w:rsidP="004A770D">
      <w:pPr>
        <w:pStyle w:val="Retraitcorpsdetexte"/>
        <w:rPr>
          <w:del w:id="2297" w:author="VOYER Raphael" w:date="2021-06-16T11:14:00Z"/>
        </w:rPr>
      </w:pPr>
      <w:del w:id="2298" w:author="VOYER Raphael" w:date="2021-06-16T11:14:00Z">
        <w:r w:rsidDel="001111A8">
          <w:delText xml:space="preserve">     </w:delText>
        </w:r>
        <w:r w:rsidR="00561926" w:rsidDel="001111A8">
          <w:delText>alaHAVlanCluster</w:delText>
        </w:r>
        <w:r w:rsidDel="001111A8">
          <w:delText>PortRowStatus</w:delText>
        </w:r>
      </w:del>
    </w:p>
    <w:p w:rsidR="00855336" w:rsidRPr="005A0C5D" w:rsidDel="001111A8" w:rsidRDefault="00AD5BE1" w:rsidP="00622755">
      <w:pPr>
        <w:pStyle w:val="Titre4"/>
        <w:rPr>
          <w:del w:id="2299" w:author="VOYER Raphael" w:date="2021-06-16T11:14:00Z"/>
        </w:rPr>
      </w:pPr>
      <w:del w:id="2300" w:author="VOYER Raphael" w:date="2021-06-16T11:14:00Z">
        <w:r w:rsidRPr="005A0C5D" w:rsidDel="001111A8">
          <w:delText xml:space="preserve">    </w:delText>
        </w:r>
        <w:r w:rsidR="00173CC5" w:rsidRPr="005A0C5D" w:rsidDel="001111A8">
          <w:delText>6</w:delText>
        </w:r>
        <w:r w:rsidR="003541A5" w:rsidRPr="005A0C5D" w:rsidDel="001111A8">
          <w:delText xml:space="preserve">. </w:delText>
        </w:r>
        <w:r w:rsidR="00855336" w:rsidRPr="005A0C5D" w:rsidDel="001111A8">
          <w:delText xml:space="preserve">no </w:delText>
        </w:r>
        <w:r w:rsidR="009E053F" w:rsidRPr="005A0C5D" w:rsidDel="001111A8">
          <w:delText>server-cluster</w:delText>
        </w:r>
        <w:r w:rsidR="00855336" w:rsidRPr="005A0C5D" w:rsidDel="001111A8">
          <w:delText xml:space="preserve"> &lt;cluster-id&gt;  </w:delText>
        </w:r>
      </w:del>
    </w:p>
    <w:p w:rsidR="00855336" w:rsidRPr="00C6612A" w:rsidDel="001111A8" w:rsidRDefault="00AF7D88" w:rsidP="00855336">
      <w:pPr>
        <w:pStyle w:val="Retraitcorpsdetexte"/>
        <w:rPr>
          <w:del w:id="2301" w:author="VOYER Raphael" w:date="2021-06-16T11:14:00Z"/>
        </w:rPr>
      </w:pPr>
      <w:del w:id="2302" w:author="VOYER Raphael" w:date="2021-06-16T11:14:00Z">
        <w:r w:rsidDel="001111A8">
          <w:delText xml:space="preserve">Deletes </w:delText>
        </w:r>
        <w:r w:rsidR="00855336" w:rsidDel="001111A8">
          <w:delText>a cluster</w:delText>
        </w:r>
        <w:r w:rsidR="00855336" w:rsidRPr="00C6612A" w:rsidDel="001111A8">
          <w:delText>.</w:delText>
        </w:r>
      </w:del>
    </w:p>
    <w:p w:rsidR="00855336" w:rsidDel="001111A8" w:rsidRDefault="00855336" w:rsidP="00622755">
      <w:pPr>
        <w:pStyle w:val="StyleCLIheadingfirstCharacterscale100"/>
        <w:outlineLvl w:val="0"/>
        <w:rPr>
          <w:del w:id="2303" w:author="VOYER Raphael" w:date="2021-06-16T11:14:00Z"/>
        </w:rPr>
      </w:pPr>
      <w:bookmarkStart w:id="2304" w:name="_Toc381025773"/>
      <w:bookmarkStart w:id="2305" w:name="_Toc424820361"/>
      <w:del w:id="2306" w:author="VOYER Raphael" w:date="2021-06-16T11:14:00Z">
        <w:r w:rsidDel="001111A8">
          <w:delText>Syntax Definitions</w:delText>
        </w:r>
        <w:bookmarkEnd w:id="2304"/>
        <w:bookmarkEnd w:id="2305"/>
      </w:del>
    </w:p>
    <w:p w:rsidR="00855336" w:rsidRPr="00441A74" w:rsidDel="001111A8" w:rsidRDefault="00855336" w:rsidP="00855336">
      <w:pPr>
        <w:pStyle w:val="Definitions1"/>
        <w:rPr>
          <w:del w:id="2307" w:author="VOYER Raphael" w:date="2021-06-16T11:14:00Z"/>
          <w:rStyle w:val="StyleDefinitions1105ptCharacterscale100CharCharCharCharCharCharCharCharCharCharCharCharCharChar"/>
          <w:i/>
        </w:rPr>
      </w:pPr>
      <w:del w:id="2308" w:author="VOYER Raphael" w:date="2021-06-16T11:14:00Z">
        <w:r w:rsidDel="001111A8">
          <w:rPr>
            <w:rStyle w:val="StyleDefinitions1105ptCharacterscale100CharCharCharCharCharCharCharCharCharCharCharCharCharChar"/>
            <w:i/>
          </w:rPr>
          <w:delText xml:space="preserve">Cluster-id                                 </w:delText>
        </w:r>
        <w:r w:rsidRPr="00CA28A6" w:rsidDel="001111A8">
          <w:rPr>
            <w:rStyle w:val="StyleDefinitions1105ptCharacterscale100CharCharCharCharCharCharCharCharCharCharCharCharCharChar"/>
          </w:rPr>
          <w:delText>A numerical identifier of a cluster</w:delText>
        </w:r>
      </w:del>
    </w:p>
    <w:p w:rsidR="00855336" w:rsidDel="001111A8" w:rsidRDefault="00855336" w:rsidP="00855336">
      <w:pPr>
        <w:pStyle w:val="StyleCLIheadingfirstCharacterscale100"/>
        <w:rPr>
          <w:del w:id="2309" w:author="VOYER Raphael" w:date="2021-06-16T11:14:00Z"/>
        </w:rPr>
      </w:pPr>
    </w:p>
    <w:p w:rsidR="00855336" w:rsidDel="001111A8" w:rsidRDefault="00855336" w:rsidP="00622755">
      <w:pPr>
        <w:pStyle w:val="StyleCLIheading1Characterscale100"/>
        <w:outlineLvl w:val="0"/>
        <w:rPr>
          <w:del w:id="2310" w:author="VOYER Raphael" w:date="2021-06-16T11:14:00Z"/>
        </w:rPr>
      </w:pPr>
      <w:bookmarkStart w:id="2311" w:name="_Toc381025774"/>
      <w:bookmarkStart w:id="2312" w:name="_Toc424820362"/>
      <w:del w:id="2313" w:author="VOYER Raphael" w:date="2021-06-16T11:14:00Z">
        <w:r w:rsidDel="001111A8">
          <w:delText>Usage Guidelines</w:delText>
        </w:r>
        <w:bookmarkEnd w:id="2311"/>
        <w:bookmarkEnd w:id="2312"/>
      </w:del>
    </w:p>
    <w:p w:rsidR="00766507" w:rsidDel="001111A8" w:rsidRDefault="00766507" w:rsidP="00855336">
      <w:pPr>
        <w:pStyle w:val="Corpsdetexte"/>
        <w:numPr>
          <w:ilvl w:val="0"/>
          <w:numId w:val="5"/>
        </w:numPr>
        <w:rPr>
          <w:del w:id="2314" w:author="VOYER Raphael" w:date="2021-06-16T11:14:00Z"/>
        </w:rPr>
      </w:pPr>
      <w:del w:id="2315" w:author="VOYER Raphael" w:date="2021-06-16T11:14:00Z">
        <w:r w:rsidDel="001111A8">
          <w:delText>A cluster can be deleted as specified by the id.</w:delText>
        </w:r>
      </w:del>
    </w:p>
    <w:p w:rsidR="00855336" w:rsidDel="001111A8" w:rsidRDefault="00855336" w:rsidP="00855336">
      <w:pPr>
        <w:pStyle w:val="Corpsdetexte"/>
        <w:numPr>
          <w:ilvl w:val="0"/>
          <w:numId w:val="5"/>
        </w:numPr>
        <w:rPr>
          <w:del w:id="2316" w:author="VOYER Raphael" w:date="2021-06-16T11:14:00Z"/>
        </w:rPr>
      </w:pPr>
      <w:del w:id="2317" w:author="VOYER Raphael" w:date="2021-06-16T11:14:00Z">
        <w:r w:rsidDel="001111A8">
          <w:delText>The cluster id is an integer.</w:delText>
        </w:r>
        <w:r w:rsidR="00766507" w:rsidDel="001111A8">
          <w:delText>(1-32) else an error shall be displayed as “</w:delText>
        </w:r>
        <w:r w:rsidR="00766507" w:rsidRPr="00766507" w:rsidDel="001111A8">
          <w:delText>ERROR: Cluster Id should be between 1 and 32 (inclusive)</w:delText>
        </w:r>
        <w:r w:rsidR="00766507" w:rsidDel="001111A8">
          <w:delText xml:space="preserve">” </w:delText>
        </w:r>
      </w:del>
    </w:p>
    <w:p w:rsidR="00766507" w:rsidDel="001111A8" w:rsidRDefault="00766507" w:rsidP="00766507">
      <w:pPr>
        <w:pStyle w:val="Corpsdetexte"/>
        <w:numPr>
          <w:ilvl w:val="0"/>
          <w:numId w:val="5"/>
        </w:numPr>
        <w:rPr>
          <w:del w:id="2318" w:author="VOYER Raphael" w:date="2021-06-16T11:14:00Z"/>
        </w:rPr>
      </w:pPr>
      <w:del w:id="2319" w:author="VOYER Raphael" w:date="2021-06-16T11:14:00Z">
        <w:r w:rsidDel="001111A8">
          <w:delText xml:space="preserve">A cluster has to be created before executing this command else an error shall be displayed </w:delText>
        </w:r>
      </w:del>
    </w:p>
    <w:p w:rsidR="00766507" w:rsidDel="001111A8" w:rsidRDefault="00766507" w:rsidP="00766507">
      <w:pPr>
        <w:pStyle w:val="Corpsdetexte"/>
        <w:ind w:left="720"/>
        <w:rPr>
          <w:del w:id="2320" w:author="VOYER Raphael" w:date="2021-06-16T11:14:00Z"/>
        </w:rPr>
      </w:pPr>
      <w:del w:id="2321" w:author="VOYER Raphael" w:date="2021-06-16T11:14:00Z">
        <w:r w:rsidDel="001111A8">
          <w:delText>as “</w:delText>
        </w:r>
        <w:r w:rsidRPr="00720D1B" w:rsidDel="001111A8">
          <w:delText>ERROR: Cluster 3 does</w:delText>
        </w:r>
        <w:r w:rsidDel="001111A8">
          <w:delText xml:space="preserve"> </w:delText>
        </w:r>
        <w:r w:rsidRPr="00720D1B" w:rsidDel="001111A8">
          <w:delText>not exists</w:delText>
        </w:r>
        <w:r w:rsidDel="001111A8">
          <w:delText>”.</w:delText>
        </w:r>
      </w:del>
    </w:p>
    <w:p w:rsidR="00855336" w:rsidRPr="00017880" w:rsidDel="001111A8" w:rsidRDefault="00855336" w:rsidP="00622755">
      <w:pPr>
        <w:pStyle w:val="StyleCLIheading1Characterscale100"/>
        <w:outlineLvl w:val="0"/>
        <w:rPr>
          <w:del w:id="2322" w:author="VOYER Raphael" w:date="2021-06-16T11:14:00Z"/>
          <w:color w:val="auto"/>
        </w:rPr>
      </w:pPr>
      <w:bookmarkStart w:id="2323" w:name="_Toc381025775"/>
      <w:bookmarkStart w:id="2324" w:name="_Toc424820363"/>
      <w:del w:id="2325" w:author="VOYER Raphael" w:date="2021-06-16T11:14:00Z">
        <w:r w:rsidRPr="00017880" w:rsidDel="001111A8">
          <w:rPr>
            <w:color w:val="auto"/>
          </w:rPr>
          <w:delText>Example</w:delText>
        </w:r>
        <w:bookmarkEnd w:id="2323"/>
        <w:bookmarkEnd w:id="2324"/>
      </w:del>
    </w:p>
    <w:p w:rsidR="00855336" w:rsidDel="001111A8" w:rsidRDefault="00855336" w:rsidP="00855336">
      <w:pPr>
        <w:pStyle w:val="SourceCode"/>
        <w:rPr>
          <w:del w:id="2326" w:author="VOYER Raphael" w:date="2021-06-16T11:14:00Z"/>
          <w:szCs w:val="18"/>
        </w:rPr>
      </w:pPr>
      <w:del w:id="2327" w:author="VOYER Raphael" w:date="2021-06-16T11:14:00Z">
        <w:r w:rsidDel="001111A8">
          <w:rPr>
            <w:szCs w:val="18"/>
          </w:rPr>
          <w:delText xml:space="preserve">no </w:delText>
        </w:r>
        <w:r w:rsidR="009E053F" w:rsidDel="001111A8">
          <w:rPr>
            <w:szCs w:val="18"/>
          </w:rPr>
          <w:delText>server-cluster</w:delText>
        </w:r>
        <w:r w:rsidDel="001111A8">
          <w:rPr>
            <w:szCs w:val="18"/>
          </w:rPr>
          <w:delText xml:space="preserve"> 1 </w:delText>
        </w:r>
      </w:del>
    </w:p>
    <w:p w:rsidR="00855336" w:rsidDel="001111A8" w:rsidRDefault="00855336" w:rsidP="00622755">
      <w:pPr>
        <w:pStyle w:val="StyleCLIheading1Characterscale100"/>
        <w:outlineLvl w:val="0"/>
        <w:rPr>
          <w:del w:id="2328" w:author="VOYER Raphael" w:date="2021-06-16T11:14:00Z"/>
        </w:rPr>
      </w:pPr>
      <w:bookmarkStart w:id="2329" w:name="_Toc381025776"/>
      <w:bookmarkStart w:id="2330" w:name="_Toc424820364"/>
      <w:del w:id="2331" w:author="VOYER Raphael" w:date="2021-06-16T11:14:00Z">
        <w:r w:rsidDel="001111A8">
          <w:delText>Related MIB Objects</w:delText>
        </w:r>
        <w:bookmarkEnd w:id="2329"/>
        <w:bookmarkEnd w:id="2330"/>
      </w:del>
    </w:p>
    <w:p w:rsidR="00855336" w:rsidDel="001111A8" w:rsidRDefault="00561926" w:rsidP="00855336">
      <w:pPr>
        <w:pStyle w:val="Retraitcorpsdetexte"/>
        <w:rPr>
          <w:del w:id="2332" w:author="VOYER Raphael" w:date="2021-06-16T11:14:00Z"/>
        </w:rPr>
      </w:pPr>
      <w:del w:id="2333" w:author="VOYER Raphael" w:date="2021-06-16T11:14:00Z">
        <w:r w:rsidDel="001111A8">
          <w:delText>alaHAVlanCluster</w:delText>
        </w:r>
        <w:r w:rsidR="00855336" w:rsidDel="001111A8">
          <w:delText>Table</w:delText>
        </w:r>
      </w:del>
    </w:p>
    <w:p w:rsidR="00855336" w:rsidDel="001111A8" w:rsidRDefault="00855336" w:rsidP="00855336">
      <w:pPr>
        <w:pStyle w:val="Retraitcorpsdetexte"/>
        <w:rPr>
          <w:del w:id="2334" w:author="VOYER Raphael" w:date="2021-06-16T11:14:00Z"/>
        </w:rPr>
      </w:pPr>
      <w:del w:id="2335" w:author="VOYER Raphael" w:date="2021-06-16T11:14:00Z">
        <w:r w:rsidDel="001111A8">
          <w:delText xml:space="preserve">    </w:delText>
        </w:r>
        <w:r w:rsidR="00561926" w:rsidDel="001111A8">
          <w:delText>alaHAVlanCluster</w:delText>
        </w:r>
        <w:r w:rsidDel="001111A8">
          <w:delText>Id</w:delText>
        </w:r>
      </w:del>
    </w:p>
    <w:p w:rsidR="00855336" w:rsidDel="001111A8" w:rsidRDefault="00855336" w:rsidP="00855336">
      <w:pPr>
        <w:pStyle w:val="Retraitcorpsdetexte"/>
        <w:rPr>
          <w:del w:id="2336" w:author="VOYER Raphael" w:date="2021-06-16T11:14:00Z"/>
        </w:rPr>
      </w:pPr>
      <w:del w:id="2337" w:author="VOYER Raphael" w:date="2021-06-16T11:14:00Z">
        <w:r w:rsidDel="001111A8">
          <w:delText xml:space="preserve">    </w:delText>
        </w:r>
        <w:r w:rsidR="00561926" w:rsidDel="001111A8">
          <w:delText>alaHAVlanCluster</w:delText>
        </w:r>
        <w:r w:rsidR="00A11FFF" w:rsidDel="001111A8">
          <w:delText>Row</w:delText>
        </w:r>
        <w:r w:rsidDel="001111A8">
          <w:delText>Status</w:delText>
        </w:r>
      </w:del>
    </w:p>
    <w:p w:rsidR="00855336" w:rsidDel="001111A8" w:rsidRDefault="00855336" w:rsidP="00855336">
      <w:pPr>
        <w:pStyle w:val="Retraitcorpsdetexte"/>
        <w:rPr>
          <w:del w:id="2338" w:author="VOYER Raphael" w:date="2021-06-16T11:14:00Z"/>
        </w:rPr>
      </w:pPr>
    </w:p>
    <w:p w:rsidR="00855336" w:rsidDel="001111A8" w:rsidRDefault="00855336" w:rsidP="00855336">
      <w:pPr>
        <w:pStyle w:val="Retraitcorpsdetexte"/>
        <w:rPr>
          <w:del w:id="2339" w:author="VOYER Raphael" w:date="2021-06-16T11:14:00Z"/>
        </w:rPr>
      </w:pPr>
    </w:p>
    <w:p w:rsidR="00E43871" w:rsidDel="001111A8" w:rsidRDefault="00E43871" w:rsidP="00855336">
      <w:pPr>
        <w:pStyle w:val="Retraitcorpsdetexte"/>
        <w:rPr>
          <w:del w:id="2340" w:author="VOYER Raphael" w:date="2021-06-16T11:14:00Z"/>
        </w:rPr>
      </w:pPr>
    </w:p>
    <w:p w:rsidR="00E43871" w:rsidDel="001111A8" w:rsidRDefault="00E43871" w:rsidP="00855336">
      <w:pPr>
        <w:pStyle w:val="Retraitcorpsdetexte"/>
        <w:rPr>
          <w:del w:id="2341" w:author="VOYER Raphael" w:date="2021-06-16T11:14:00Z"/>
        </w:rPr>
      </w:pPr>
    </w:p>
    <w:p w:rsidR="00E43871" w:rsidDel="001111A8" w:rsidRDefault="00E43871" w:rsidP="00855336">
      <w:pPr>
        <w:pStyle w:val="Retraitcorpsdetexte"/>
        <w:rPr>
          <w:del w:id="2342" w:author="VOYER Raphael" w:date="2021-06-16T11:14:00Z"/>
        </w:rPr>
      </w:pPr>
    </w:p>
    <w:p w:rsidR="00855336" w:rsidRPr="005A0C5D" w:rsidDel="001111A8" w:rsidRDefault="00173CC5" w:rsidP="00622755">
      <w:pPr>
        <w:pStyle w:val="Titre4"/>
        <w:rPr>
          <w:del w:id="2343" w:author="VOYER Raphael" w:date="2021-06-16T11:14:00Z"/>
        </w:rPr>
      </w:pPr>
      <w:del w:id="2344" w:author="VOYER Raphael" w:date="2021-06-16T11:14:00Z">
        <w:r w:rsidRPr="005A0C5D" w:rsidDel="001111A8">
          <w:delText>7</w:delText>
        </w:r>
        <w:r w:rsidR="003541A5" w:rsidRPr="005A0C5D" w:rsidDel="001111A8">
          <w:delText xml:space="preserve">. </w:delText>
        </w:r>
        <w:r w:rsidR="00855336" w:rsidRPr="005A0C5D" w:rsidDel="001111A8">
          <w:delText xml:space="preserve">show </w:delText>
        </w:r>
        <w:r w:rsidR="009E053F" w:rsidRPr="005A0C5D" w:rsidDel="001111A8">
          <w:delText>server-cluster</w:delText>
        </w:r>
        <w:r w:rsidR="00855336" w:rsidRPr="005A0C5D" w:rsidDel="001111A8">
          <w:delText xml:space="preserve"> [cluster-id]</w:delText>
        </w:r>
        <w:r w:rsidR="00C27AFA" w:rsidRPr="005A0C5D" w:rsidDel="001111A8">
          <w:delText xml:space="preserve"> [port]</w:delText>
        </w:r>
      </w:del>
    </w:p>
    <w:p w:rsidR="00855336" w:rsidDel="001111A8" w:rsidRDefault="00855336" w:rsidP="00855336">
      <w:pPr>
        <w:ind w:left="864"/>
        <w:rPr>
          <w:del w:id="2345" w:author="VOYER Raphael" w:date="2021-06-16T11:14:00Z"/>
        </w:rPr>
      </w:pPr>
      <w:del w:id="2346" w:author="VOYER Raphael" w:date="2021-06-16T11:14:00Z">
        <w:r w:rsidDel="001111A8">
          <w:delText>Displays the clusters configured in the system.</w:delText>
        </w:r>
      </w:del>
    </w:p>
    <w:p w:rsidR="00855336" w:rsidDel="001111A8" w:rsidRDefault="00855336" w:rsidP="00622755">
      <w:pPr>
        <w:pStyle w:val="StyleCLIheadingfirstCharacterscale100"/>
        <w:outlineLvl w:val="0"/>
        <w:rPr>
          <w:del w:id="2347" w:author="VOYER Raphael" w:date="2021-06-16T11:14:00Z"/>
        </w:rPr>
      </w:pPr>
      <w:bookmarkStart w:id="2348" w:name="_Toc381025777"/>
      <w:bookmarkStart w:id="2349" w:name="_Toc424820365"/>
      <w:del w:id="2350" w:author="VOYER Raphael" w:date="2021-06-16T11:14:00Z">
        <w:r w:rsidDel="001111A8">
          <w:delText>Syntax Definitions</w:delText>
        </w:r>
        <w:bookmarkEnd w:id="2348"/>
        <w:bookmarkEnd w:id="2349"/>
      </w:del>
    </w:p>
    <w:p w:rsidR="00855336" w:rsidDel="001111A8" w:rsidRDefault="00855336" w:rsidP="00855336">
      <w:pPr>
        <w:pStyle w:val="Definitions1"/>
        <w:rPr>
          <w:del w:id="2351" w:author="VOYER Raphael" w:date="2021-06-16T11:14:00Z"/>
          <w:rStyle w:val="StyleDefinitions1105ptCharacterscale100CharCharCharCharCharCharCharCharCharCharCharCharCharChar"/>
        </w:rPr>
      </w:pPr>
      <w:del w:id="2352" w:author="VOYER Raphael" w:date="2021-06-16T11:14:00Z">
        <w:r w:rsidDel="001111A8">
          <w:rPr>
            <w:rStyle w:val="StyleDefinitions1105ptCharacterscale100CharCharCharCharCharCharCharCharCharCharCharCharCharChar"/>
            <w:i/>
          </w:rPr>
          <w:delText xml:space="preserve">Cluster-id                                 </w:delText>
        </w:r>
        <w:r w:rsidRPr="00CA28A6" w:rsidDel="001111A8">
          <w:rPr>
            <w:rStyle w:val="StyleDefinitions1105ptCharacterscale100CharCharCharCharCharCharCharCharCharCharCharCharCharChar"/>
          </w:rPr>
          <w:delText>A numerical identifier of a cluster</w:delText>
        </w:r>
      </w:del>
    </w:p>
    <w:p w:rsidR="00C27AFA" w:rsidDel="001111A8" w:rsidRDefault="00C27AFA" w:rsidP="00855336">
      <w:pPr>
        <w:pStyle w:val="Definitions1"/>
        <w:rPr>
          <w:del w:id="2353" w:author="VOYER Raphael" w:date="2021-06-16T11:14:00Z"/>
          <w:rStyle w:val="StyleDefinitions1105ptCharacterscale100CharCharCharCharCharCharCharCharCharCharCharCharCharChar"/>
          <w:i/>
        </w:rPr>
      </w:pPr>
      <w:del w:id="2354" w:author="VOYER Raphael" w:date="2021-06-16T11:14:00Z">
        <w:r w:rsidDel="001111A8">
          <w:rPr>
            <w:rStyle w:val="StyleDefinitions1105ptCharacterscale100CharCharCharCharCharCharCharCharCharCharCharCharCharChar"/>
            <w:i/>
          </w:rPr>
          <w:delText>Port                                         Displays the ports belonging to the particular cluster</w:delText>
        </w:r>
      </w:del>
    </w:p>
    <w:p w:rsidR="00855336" w:rsidDel="001111A8" w:rsidRDefault="00855336" w:rsidP="00855336">
      <w:pPr>
        <w:pStyle w:val="StyleCLIheadingfirstCharacterscale100"/>
        <w:rPr>
          <w:del w:id="2355" w:author="VOYER Raphael" w:date="2021-06-16T11:14:00Z"/>
        </w:rPr>
      </w:pPr>
    </w:p>
    <w:p w:rsidR="00855336" w:rsidDel="001111A8" w:rsidRDefault="00855336" w:rsidP="00622755">
      <w:pPr>
        <w:pStyle w:val="StyleCLIheading1Characterscale100"/>
        <w:ind w:left="-360" w:firstLine="720"/>
        <w:outlineLvl w:val="0"/>
        <w:rPr>
          <w:del w:id="2356" w:author="VOYER Raphael" w:date="2021-06-16T11:14:00Z"/>
        </w:rPr>
      </w:pPr>
      <w:bookmarkStart w:id="2357" w:name="_Toc381025778"/>
      <w:bookmarkStart w:id="2358" w:name="_Toc424820366"/>
      <w:del w:id="2359" w:author="VOYER Raphael" w:date="2021-06-16T11:14:00Z">
        <w:r w:rsidDel="001111A8">
          <w:delText>Usage Guidelines</w:delText>
        </w:r>
        <w:bookmarkEnd w:id="2357"/>
        <w:bookmarkEnd w:id="2358"/>
      </w:del>
    </w:p>
    <w:p w:rsidR="005F79CE" w:rsidDel="001111A8" w:rsidRDefault="001626E8" w:rsidP="005F79CE">
      <w:pPr>
        <w:pStyle w:val="Corpsdetexte"/>
        <w:numPr>
          <w:ilvl w:val="0"/>
          <w:numId w:val="5"/>
        </w:numPr>
        <w:rPr>
          <w:del w:id="2360" w:author="VOYER Raphael" w:date="2021-06-16T11:14:00Z"/>
        </w:rPr>
      </w:pPr>
      <w:del w:id="2361" w:author="VOYER Raphael" w:date="2021-06-16T11:14:00Z">
        <w:r w:rsidDel="001111A8">
          <w:delText>The cluster id is the unique identifier of the cluster.</w:delText>
        </w:r>
        <w:r w:rsidR="00E43871" w:rsidDel="001111A8">
          <w:delText xml:space="preserve"> (1-32) else error shall be displayed</w:delText>
        </w:r>
      </w:del>
    </w:p>
    <w:p w:rsidR="00E43871" w:rsidDel="001111A8" w:rsidRDefault="00E43871" w:rsidP="00E43871">
      <w:pPr>
        <w:pStyle w:val="Corpsdetexte"/>
        <w:ind w:left="360"/>
        <w:rPr>
          <w:del w:id="2362" w:author="VOYER Raphael" w:date="2021-06-16T11:14:00Z"/>
        </w:rPr>
      </w:pPr>
      <w:del w:id="2363" w:author="VOYER Raphael" w:date="2021-06-16T11:14:00Z">
        <w:r w:rsidDel="001111A8">
          <w:delText xml:space="preserve">       as “</w:delText>
        </w:r>
        <w:r w:rsidRPr="00766507" w:rsidDel="001111A8">
          <w:delText>ERROR: Cluster Id should be between 1 and 32 (inclusive)</w:delText>
        </w:r>
        <w:r w:rsidDel="001111A8">
          <w:delText xml:space="preserve">”. </w:delText>
        </w:r>
      </w:del>
    </w:p>
    <w:p w:rsidR="00C27AFA" w:rsidDel="001111A8" w:rsidRDefault="00C27AFA" w:rsidP="005F79CE">
      <w:pPr>
        <w:pStyle w:val="Corpsdetexte"/>
        <w:numPr>
          <w:ilvl w:val="0"/>
          <w:numId w:val="5"/>
        </w:numPr>
        <w:rPr>
          <w:del w:id="2364" w:author="VOYER Raphael" w:date="2021-06-16T11:14:00Z"/>
        </w:rPr>
      </w:pPr>
      <w:del w:id="2365" w:author="VOYER Raphael" w:date="2021-06-16T11:14:00Z">
        <w:r w:rsidDel="001111A8">
          <w:delText>Port option has to be used along with the cluster-id.</w:delText>
        </w:r>
      </w:del>
    </w:p>
    <w:p w:rsidR="00E43871" w:rsidDel="001111A8" w:rsidRDefault="00E43871" w:rsidP="005F79CE">
      <w:pPr>
        <w:pStyle w:val="Corpsdetexte"/>
        <w:numPr>
          <w:ilvl w:val="0"/>
          <w:numId w:val="5"/>
        </w:numPr>
        <w:rPr>
          <w:del w:id="2366" w:author="VOYER Raphael" w:date="2021-06-16T11:14:00Z"/>
        </w:rPr>
      </w:pPr>
      <w:del w:id="2367" w:author="VOYER Raphael" w:date="2021-06-16T11:14:00Z">
        <w:r w:rsidDel="001111A8">
          <w:delText xml:space="preserve">The cluster should have been existing else an error shall be displayed as </w:delText>
        </w:r>
      </w:del>
    </w:p>
    <w:p w:rsidR="00D23A11" w:rsidDel="001111A8" w:rsidRDefault="00E43871" w:rsidP="00D23A11">
      <w:pPr>
        <w:pStyle w:val="Corpsdetexte"/>
        <w:ind w:left="360"/>
        <w:rPr>
          <w:del w:id="2368" w:author="VOYER Raphael" w:date="2021-06-16T11:14:00Z"/>
        </w:rPr>
      </w:pPr>
      <w:del w:id="2369" w:author="VOYER Raphael" w:date="2021-06-16T11:14:00Z">
        <w:r w:rsidDel="001111A8">
          <w:delText xml:space="preserve">       “</w:delText>
        </w:r>
        <w:r w:rsidRPr="00720D1B" w:rsidDel="001111A8">
          <w:delText>ERROR: Cluster 3 does</w:delText>
        </w:r>
        <w:r w:rsidDel="001111A8">
          <w:delText xml:space="preserve"> </w:delText>
        </w:r>
        <w:r w:rsidRPr="00720D1B" w:rsidDel="001111A8">
          <w:delText>not exists</w:delText>
        </w:r>
        <w:r w:rsidDel="001111A8">
          <w:delText>”</w:delText>
        </w:r>
      </w:del>
    </w:p>
    <w:p w:rsidR="00D23A11" w:rsidDel="001111A8" w:rsidRDefault="00D23A11" w:rsidP="00E43871">
      <w:pPr>
        <w:pStyle w:val="Corpsdetexte"/>
        <w:numPr>
          <w:ilvl w:val="0"/>
          <w:numId w:val="5"/>
        </w:numPr>
        <w:rPr>
          <w:del w:id="2370" w:author="VOYER Raphael" w:date="2021-06-16T11:14:00Z"/>
        </w:rPr>
      </w:pPr>
      <w:del w:id="2371" w:author="VOYER Raphael" w:date="2021-06-16T11:14:00Z">
        <w:r w:rsidDel="001111A8">
          <w:delText>Operation flag denotes the reason for the cluster to be down.</w:delText>
        </w:r>
        <w:r w:rsidR="00EE1D31" w:rsidDel="001111A8">
          <w:delText xml:space="preserve"> And we display a *in case</w:delText>
        </w:r>
      </w:del>
    </w:p>
    <w:p w:rsidR="00EE1D31" w:rsidDel="001111A8" w:rsidRDefault="00EE1D31" w:rsidP="00EE1D31">
      <w:pPr>
        <w:pStyle w:val="Corpsdetexte"/>
        <w:ind w:left="720"/>
        <w:rPr>
          <w:del w:id="2372" w:author="VOYER Raphael" w:date="2021-06-16T11:14:00Z"/>
        </w:rPr>
      </w:pPr>
      <w:del w:id="2373" w:author="VOYER Raphael" w:date="2021-06-16T11:14:00Z">
        <w:r w:rsidDel="001111A8">
          <w:delText>Of invalid cases as in show command below d to f.</w:delText>
        </w:r>
      </w:del>
    </w:p>
    <w:p w:rsidR="00D23A11" w:rsidDel="001111A8" w:rsidRDefault="00D23A11" w:rsidP="00E43871">
      <w:pPr>
        <w:pStyle w:val="Corpsdetexte"/>
        <w:numPr>
          <w:ilvl w:val="0"/>
          <w:numId w:val="5"/>
        </w:numPr>
        <w:rPr>
          <w:del w:id="2374" w:author="VOYER Raphael" w:date="2021-06-16T11:14:00Z"/>
        </w:rPr>
      </w:pPr>
      <w:del w:id="2375" w:author="VOYER Raphael" w:date="2021-06-16T11:14:00Z">
        <w:r w:rsidDel="001111A8">
          <w:delText xml:space="preserve">L2 cluster may have reasons like Vlan is </w:delText>
        </w:r>
        <w:r w:rsidR="00EE1D31" w:rsidDel="001111A8">
          <w:delText>down</w:delText>
        </w:r>
        <w:r w:rsidDel="001111A8">
          <w:delText xml:space="preserve">/ </w:delText>
        </w:r>
        <w:r w:rsidR="00EE1D31" w:rsidDel="001111A8">
          <w:delText>VPA is not forwarding</w:delText>
        </w:r>
      </w:del>
    </w:p>
    <w:p w:rsidR="00EE1D31" w:rsidDel="001111A8" w:rsidRDefault="00EE1D31" w:rsidP="00E43871">
      <w:pPr>
        <w:pStyle w:val="Corpsdetexte"/>
        <w:numPr>
          <w:ilvl w:val="0"/>
          <w:numId w:val="5"/>
        </w:numPr>
        <w:rPr>
          <w:del w:id="2376" w:author="VOYER Raphael" w:date="2021-06-16T11:14:00Z"/>
        </w:rPr>
      </w:pPr>
      <w:del w:id="2377" w:author="VOYER Raphael" w:date="2021-06-16T11:14:00Z">
        <w:r w:rsidDel="001111A8">
          <w:delText>L3 cluster may have reasons like IP interface is down</w:delText>
        </w:r>
      </w:del>
    </w:p>
    <w:p w:rsidR="00EE1D31" w:rsidDel="001111A8" w:rsidRDefault="00EE1D31" w:rsidP="00E43871">
      <w:pPr>
        <w:pStyle w:val="Corpsdetexte"/>
        <w:numPr>
          <w:ilvl w:val="0"/>
          <w:numId w:val="5"/>
        </w:numPr>
        <w:rPr>
          <w:del w:id="2378" w:author="VOYER Raphael" w:date="2021-06-16T11:14:00Z"/>
        </w:rPr>
      </w:pPr>
      <w:del w:id="2379" w:author="VOYER Raphael" w:date="2021-06-16T11:14:00Z">
        <w:r w:rsidDel="001111A8">
          <w:delText xml:space="preserve">L3 cluster with IGMP mode can have reasons like No IGMP reports received apart from </w:delText>
        </w:r>
      </w:del>
    </w:p>
    <w:p w:rsidR="00EE1D31" w:rsidDel="001111A8" w:rsidRDefault="00EE1D31" w:rsidP="00EE1D31">
      <w:pPr>
        <w:pStyle w:val="Corpsdetexte"/>
        <w:ind w:left="360"/>
        <w:rPr>
          <w:del w:id="2380" w:author="VOYER Raphael" w:date="2021-06-16T11:14:00Z"/>
        </w:rPr>
      </w:pPr>
      <w:del w:id="2381" w:author="VOYER Raphael" w:date="2021-06-16T11:14:00Z">
        <w:r w:rsidDel="001111A8">
          <w:delText xml:space="preserve">      IP interface is down.</w:delText>
        </w:r>
      </w:del>
    </w:p>
    <w:p w:rsidR="00901F2D" w:rsidDel="001111A8" w:rsidRDefault="00901F2D" w:rsidP="00901F2D">
      <w:pPr>
        <w:pStyle w:val="Corpsdetexte"/>
        <w:numPr>
          <w:ilvl w:val="0"/>
          <w:numId w:val="5"/>
        </w:numPr>
        <w:rPr>
          <w:del w:id="2382" w:author="VOYER Raphael" w:date="2021-06-16T11:14:00Z"/>
        </w:rPr>
      </w:pPr>
      <w:del w:id="2383" w:author="VOYER Raphael" w:date="2021-06-16T11:14:00Z">
        <w:r w:rsidDel="001111A8">
          <w:delText>In case of L3 cluster if IP interface down we display IP interface down only if the interface</w:delText>
        </w:r>
      </w:del>
    </w:p>
    <w:p w:rsidR="00901F2D" w:rsidDel="001111A8" w:rsidRDefault="00901F2D" w:rsidP="00901F2D">
      <w:pPr>
        <w:pStyle w:val="Corpsdetexte"/>
        <w:ind w:left="720"/>
        <w:rPr>
          <w:del w:id="2384" w:author="VOYER Raphael" w:date="2021-06-16T11:14:00Z"/>
        </w:rPr>
      </w:pPr>
      <w:del w:id="2385" w:author="VOYER Raphael" w:date="2021-06-16T11:14:00Z">
        <w:r w:rsidDel="001111A8">
          <w:delText>is up we go for the IGMP reports flag.</w:delText>
        </w:r>
      </w:del>
    </w:p>
    <w:p w:rsidR="00901F2D" w:rsidDel="001111A8" w:rsidRDefault="00901F2D" w:rsidP="00EE1D31">
      <w:pPr>
        <w:pStyle w:val="Corpsdetexte"/>
        <w:ind w:left="360"/>
        <w:rPr>
          <w:del w:id="2386" w:author="VOYER Raphael" w:date="2021-06-16T11:14:00Z"/>
        </w:rPr>
      </w:pPr>
    </w:p>
    <w:p w:rsidR="00855336" w:rsidRPr="00017880" w:rsidDel="001111A8" w:rsidRDefault="005F79CE" w:rsidP="00622755">
      <w:pPr>
        <w:pStyle w:val="StyleCLIheading1Characterscale100"/>
        <w:outlineLvl w:val="0"/>
        <w:rPr>
          <w:del w:id="2387" w:author="VOYER Raphael" w:date="2021-06-16T11:14:00Z"/>
        </w:rPr>
      </w:pPr>
      <w:del w:id="2388" w:author="VOYER Raphael" w:date="2021-06-16T11:14:00Z">
        <w:r w:rsidDel="001111A8">
          <w:delText xml:space="preserve"> </w:delText>
        </w:r>
        <w:bookmarkStart w:id="2389" w:name="_Toc381025779"/>
        <w:bookmarkStart w:id="2390" w:name="_Toc424820367"/>
        <w:r w:rsidR="00855336" w:rsidRPr="00017880" w:rsidDel="001111A8">
          <w:delText>Example</w:delText>
        </w:r>
        <w:r w:rsidDel="001111A8">
          <w:delText>:</w:delText>
        </w:r>
        <w:bookmarkEnd w:id="2389"/>
        <w:bookmarkEnd w:id="2390"/>
      </w:del>
    </w:p>
    <w:p w:rsidR="005F79CE" w:rsidDel="001111A8" w:rsidRDefault="00855336" w:rsidP="004B401B">
      <w:pPr>
        <w:pStyle w:val="SourceCode"/>
        <w:numPr>
          <w:ilvl w:val="0"/>
          <w:numId w:val="34"/>
        </w:numPr>
        <w:rPr>
          <w:del w:id="2391" w:author="VOYER Raphael" w:date="2021-06-16T11:14:00Z"/>
          <w:szCs w:val="18"/>
        </w:rPr>
      </w:pPr>
      <w:del w:id="2392" w:author="VOYER Raphael" w:date="2021-06-16T11:14:00Z">
        <w:r w:rsidDel="001111A8">
          <w:rPr>
            <w:szCs w:val="18"/>
          </w:rPr>
          <w:delText xml:space="preserve">show </w:delText>
        </w:r>
        <w:r w:rsidR="009E053F" w:rsidDel="001111A8">
          <w:rPr>
            <w:szCs w:val="18"/>
          </w:rPr>
          <w:delText>server-cluster</w:delText>
        </w:r>
        <w:r w:rsidDel="001111A8">
          <w:rPr>
            <w:szCs w:val="18"/>
          </w:rPr>
          <w:delText xml:space="preserve"> 1</w:delText>
        </w:r>
      </w:del>
    </w:p>
    <w:p w:rsidR="00CC1DE5" w:rsidDel="001111A8" w:rsidRDefault="005F79CE" w:rsidP="005F79CE">
      <w:pPr>
        <w:pStyle w:val="SourceCode"/>
        <w:rPr>
          <w:del w:id="2393" w:author="VOYER Raphael" w:date="2021-06-16T11:14:00Z"/>
          <w:szCs w:val="18"/>
        </w:rPr>
      </w:pPr>
      <w:del w:id="2394" w:author="VOYER Raphael" w:date="2021-06-16T11:14:00Z">
        <w:r w:rsidDel="001111A8">
          <w:rPr>
            <w:szCs w:val="18"/>
          </w:rPr>
          <w:delText xml:space="preserve">  </w:delText>
        </w:r>
        <w:r w:rsidR="001626E8" w:rsidDel="001111A8">
          <w:rPr>
            <w:szCs w:val="18"/>
          </w:rPr>
          <w:delText>C</w:delText>
        </w:r>
        <w:r w:rsidR="00855336" w:rsidRPr="00BE0C9A" w:rsidDel="001111A8">
          <w:rPr>
            <w:szCs w:val="18"/>
          </w:rPr>
          <w:delText>luster</w:delText>
        </w:r>
        <w:r w:rsidR="001626E8" w:rsidDel="001111A8">
          <w:rPr>
            <w:szCs w:val="18"/>
          </w:rPr>
          <w:delText xml:space="preserve"> </w:delText>
        </w:r>
        <w:r w:rsidR="008D094F" w:rsidDel="001111A8">
          <w:rPr>
            <w:szCs w:val="18"/>
          </w:rPr>
          <w:delText>Id</w:delText>
        </w:r>
        <w:r w:rsidR="00CC1DE5" w:rsidDel="001111A8">
          <w:rPr>
            <w:szCs w:val="18"/>
          </w:rPr>
          <w:delText xml:space="preserve">           </w:delText>
        </w:r>
        <w:r w:rsidDel="001111A8">
          <w:rPr>
            <w:szCs w:val="18"/>
          </w:rPr>
          <w:delText xml:space="preserve">  </w:delText>
        </w:r>
        <w:r w:rsidR="00CC1DE5" w:rsidDel="001111A8">
          <w:rPr>
            <w:szCs w:val="18"/>
          </w:rPr>
          <w:delText>: 1</w:delText>
        </w:r>
        <w:r w:rsidR="00216E3A" w:rsidDel="001111A8">
          <w:rPr>
            <w:szCs w:val="18"/>
          </w:rPr>
          <w:delText>,</w:delText>
        </w:r>
      </w:del>
    </w:p>
    <w:p w:rsidR="00216E3A" w:rsidDel="001111A8" w:rsidRDefault="001626E8" w:rsidP="00855336">
      <w:pPr>
        <w:pStyle w:val="SourceCode"/>
        <w:rPr>
          <w:del w:id="2395" w:author="VOYER Raphael" w:date="2021-06-16T11:14:00Z"/>
          <w:szCs w:val="18"/>
        </w:rPr>
      </w:pPr>
      <w:del w:id="2396" w:author="VOYER Raphael" w:date="2021-06-16T11:14:00Z">
        <w:r w:rsidDel="001111A8">
          <w:rPr>
            <w:szCs w:val="18"/>
          </w:rPr>
          <w:delText xml:space="preserve">  Cluster </w:delText>
        </w:r>
        <w:r w:rsidR="00216E3A" w:rsidDel="001111A8">
          <w:rPr>
            <w:szCs w:val="18"/>
          </w:rPr>
          <w:delText xml:space="preserve">Name         </w:delText>
        </w:r>
        <w:r w:rsidR="005F79CE" w:rsidDel="001111A8">
          <w:rPr>
            <w:szCs w:val="18"/>
          </w:rPr>
          <w:delText xml:space="preserve">  </w:delText>
        </w:r>
        <w:r w:rsidR="00216E3A" w:rsidDel="001111A8">
          <w:rPr>
            <w:szCs w:val="18"/>
          </w:rPr>
          <w:delText>: L2-cluster,</w:delText>
        </w:r>
      </w:del>
    </w:p>
    <w:p w:rsidR="00CC1DE5" w:rsidDel="001111A8" w:rsidRDefault="001626E8" w:rsidP="00855336">
      <w:pPr>
        <w:pStyle w:val="SourceCode"/>
        <w:rPr>
          <w:del w:id="2397" w:author="VOYER Raphael" w:date="2021-06-16T11:14:00Z"/>
          <w:szCs w:val="18"/>
        </w:rPr>
      </w:pPr>
      <w:del w:id="2398" w:author="VOYER Raphael" w:date="2021-06-16T11:14:00Z">
        <w:r w:rsidDel="001111A8">
          <w:rPr>
            <w:szCs w:val="18"/>
          </w:rPr>
          <w:delText xml:space="preserve">  Cluster </w:delText>
        </w:r>
        <w:r w:rsidR="00855336" w:rsidRPr="00BE0C9A" w:rsidDel="001111A8">
          <w:rPr>
            <w:szCs w:val="18"/>
          </w:rPr>
          <w:delText xml:space="preserve">Mode   </w:delText>
        </w:r>
        <w:r w:rsidR="00CC1DE5" w:rsidDel="001111A8">
          <w:rPr>
            <w:szCs w:val="18"/>
          </w:rPr>
          <w:delText xml:space="preserve">      </w:delText>
        </w:r>
        <w:r w:rsidR="005F79CE" w:rsidDel="001111A8">
          <w:rPr>
            <w:szCs w:val="18"/>
          </w:rPr>
          <w:delText xml:space="preserve">  </w:delText>
        </w:r>
        <w:r w:rsidR="00CC1DE5" w:rsidDel="001111A8">
          <w:rPr>
            <w:szCs w:val="18"/>
          </w:rPr>
          <w:delText>: L2</w:delText>
        </w:r>
        <w:r w:rsidR="00216E3A" w:rsidDel="001111A8">
          <w:rPr>
            <w:szCs w:val="18"/>
          </w:rPr>
          <w:delText>,</w:delText>
        </w:r>
      </w:del>
    </w:p>
    <w:p w:rsidR="00CC1DE5" w:rsidDel="001111A8" w:rsidRDefault="00CC1DE5" w:rsidP="00855336">
      <w:pPr>
        <w:pStyle w:val="SourceCode"/>
        <w:rPr>
          <w:del w:id="2399" w:author="VOYER Raphael" w:date="2021-06-16T11:14:00Z"/>
          <w:szCs w:val="18"/>
        </w:rPr>
      </w:pPr>
      <w:del w:id="2400" w:author="VOYER Raphael" w:date="2021-06-16T11:14:00Z">
        <w:r w:rsidDel="001111A8">
          <w:rPr>
            <w:szCs w:val="18"/>
          </w:rPr>
          <w:delText xml:space="preserve">  Cluster Mac-address  </w:delText>
        </w:r>
        <w:r w:rsidR="005F79CE" w:rsidDel="001111A8">
          <w:rPr>
            <w:szCs w:val="18"/>
          </w:rPr>
          <w:delText xml:space="preserve">  </w:delText>
        </w:r>
        <w:r w:rsidDel="001111A8">
          <w:rPr>
            <w:szCs w:val="18"/>
          </w:rPr>
          <w:delText xml:space="preserve">: </w:delText>
        </w:r>
        <w:r w:rsidRPr="00BE0C9A" w:rsidDel="001111A8">
          <w:rPr>
            <w:szCs w:val="18"/>
          </w:rPr>
          <w:delText>01:10:11:22:33:44</w:delText>
        </w:r>
        <w:r w:rsidR="00216E3A" w:rsidDel="001111A8">
          <w:rPr>
            <w:szCs w:val="18"/>
          </w:rPr>
          <w:delText>,</w:delText>
        </w:r>
      </w:del>
    </w:p>
    <w:p w:rsidR="001626E8" w:rsidDel="001111A8" w:rsidRDefault="001626E8" w:rsidP="00855336">
      <w:pPr>
        <w:pStyle w:val="SourceCode"/>
        <w:rPr>
          <w:del w:id="2401" w:author="VOYER Raphael" w:date="2021-06-16T11:14:00Z"/>
          <w:szCs w:val="18"/>
        </w:rPr>
      </w:pPr>
      <w:del w:id="2402" w:author="VOYER Raphael" w:date="2021-06-16T11:14:00Z">
        <w:r w:rsidDel="001111A8">
          <w:rPr>
            <w:szCs w:val="18"/>
          </w:rPr>
          <w:delText xml:space="preserve">  Cluster Vlan           : 12</w:delText>
        </w:r>
        <w:r w:rsidR="00E43871" w:rsidDel="001111A8">
          <w:rPr>
            <w:szCs w:val="18"/>
          </w:rPr>
          <w:delText>,</w:delText>
        </w:r>
      </w:del>
    </w:p>
    <w:p w:rsidR="00216E3A" w:rsidDel="001111A8" w:rsidRDefault="00216E3A" w:rsidP="00CC1DE5">
      <w:pPr>
        <w:pStyle w:val="SourceCode"/>
        <w:rPr>
          <w:del w:id="2403" w:author="VOYER Raphael" w:date="2021-06-16T11:14:00Z"/>
          <w:szCs w:val="18"/>
        </w:rPr>
      </w:pPr>
      <w:del w:id="2404" w:author="VOYER Raphael" w:date="2021-06-16T11:14:00Z">
        <w:r w:rsidDel="001111A8">
          <w:rPr>
            <w:szCs w:val="18"/>
          </w:rPr>
          <w:delText xml:space="preserve">  Admin</w:delText>
        </w:r>
        <w:r w:rsidR="005F79CE" w:rsidDel="001111A8">
          <w:rPr>
            <w:szCs w:val="18"/>
          </w:rPr>
          <w:delText>istrative</w:delText>
        </w:r>
        <w:r w:rsidDel="001111A8">
          <w:rPr>
            <w:szCs w:val="18"/>
          </w:rPr>
          <w:delText xml:space="preserve"> State</w:delText>
        </w:r>
        <w:r w:rsidR="005F79CE" w:rsidDel="001111A8">
          <w:rPr>
            <w:szCs w:val="18"/>
          </w:rPr>
          <w:delText xml:space="preserve">   </w:delText>
        </w:r>
        <w:r w:rsidR="00E43871" w:rsidDel="001111A8">
          <w:rPr>
            <w:szCs w:val="18"/>
          </w:rPr>
          <w:delText>: E</w:delText>
        </w:r>
        <w:r w:rsidDel="001111A8">
          <w:rPr>
            <w:szCs w:val="18"/>
          </w:rPr>
          <w:delText>nabled,</w:delText>
        </w:r>
      </w:del>
    </w:p>
    <w:p w:rsidR="00216E3A" w:rsidDel="001111A8" w:rsidRDefault="00216E3A" w:rsidP="00CC1DE5">
      <w:pPr>
        <w:pStyle w:val="SourceCode"/>
        <w:rPr>
          <w:del w:id="2405" w:author="VOYER Raphael" w:date="2021-06-16T11:14:00Z"/>
          <w:szCs w:val="18"/>
        </w:rPr>
      </w:pPr>
      <w:del w:id="2406" w:author="VOYER Raphael" w:date="2021-06-16T11:14:00Z">
        <w:r w:rsidDel="001111A8">
          <w:rPr>
            <w:szCs w:val="18"/>
          </w:rPr>
          <w:delText xml:space="preserve">  Oper</w:delText>
        </w:r>
        <w:r w:rsidR="005F79CE" w:rsidDel="001111A8">
          <w:rPr>
            <w:szCs w:val="18"/>
          </w:rPr>
          <w:delText xml:space="preserve">ational </w:delText>
        </w:r>
        <w:r w:rsidDel="001111A8">
          <w:rPr>
            <w:szCs w:val="18"/>
          </w:rPr>
          <w:delText>State</w:delText>
        </w:r>
        <w:r w:rsidR="005F79CE" w:rsidDel="001111A8">
          <w:rPr>
            <w:szCs w:val="18"/>
          </w:rPr>
          <w:delText xml:space="preserve">      </w:delText>
        </w:r>
        <w:r w:rsidR="00E43871" w:rsidDel="001111A8">
          <w:rPr>
            <w:szCs w:val="18"/>
          </w:rPr>
          <w:delText>: D</w:delText>
        </w:r>
        <w:r w:rsidDel="001111A8">
          <w:rPr>
            <w:szCs w:val="18"/>
          </w:rPr>
          <w:delText>isabled</w:delText>
        </w:r>
        <w:r w:rsidR="00E43871" w:rsidDel="001111A8">
          <w:rPr>
            <w:szCs w:val="18"/>
          </w:rPr>
          <w:delText>,</w:delText>
        </w:r>
      </w:del>
    </w:p>
    <w:p w:rsidR="00BD3615" w:rsidDel="001111A8" w:rsidRDefault="00BD3615" w:rsidP="00CC1DE5">
      <w:pPr>
        <w:pStyle w:val="SourceCode"/>
        <w:rPr>
          <w:del w:id="2407" w:author="VOYER Raphael" w:date="2021-06-16T11:14:00Z"/>
          <w:szCs w:val="18"/>
        </w:rPr>
      </w:pPr>
      <w:del w:id="2408" w:author="VOYER Raphael" w:date="2021-06-16T11:14:00Z">
        <w:r w:rsidDel="001111A8">
          <w:rPr>
            <w:szCs w:val="18"/>
          </w:rPr>
          <w:delText xml:space="preserve">  Operational Flag       : </w:delText>
        </w:r>
        <w:r w:rsidR="00B8382D" w:rsidDel="001111A8">
          <w:rPr>
            <w:szCs w:val="18"/>
          </w:rPr>
          <w:delText>VPA is not forwardin</w:delText>
        </w:r>
        <w:r w:rsidR="00E43871" w:rsidDel="001111A8">
          <w:rPr>
            <w:szCs w:val="18"/>
          </w:rPr>
          <w:delText>g</w:delText>
        </w:r>
        <w:r w:rsidDel="001111A8">
          <w:rPr>
            <w:szCs w:val="18"/>
          </w:rPr>
          <w:delText xml:space="preserve">  </w:delText>
        </w:r>
      </w:del>
    </w:p>
    <w:p w:rsidR="00CC1DE5" w:rsidDel="001111A8" w:rsidRDefault="00CC1DE5" w:rsidP="00855336">
      <w:pPr>
        <w:pStyle w:val="SourceCode"/>
        <w:rPr>
          <w:del w:id="2409" w:author="VOYER Raphael" w:date="2021-06-16T11:14:00Z"/>
          <w:szCs w:val="18"/>
        </w:rPr>
      </w:pPr>
      <w:del w:id="2410" w:author="VOYER Raphael" w:date="2021-06-16T11:14:00Z">
        <w:r w:rsidDel="001111A8">
          <w:rPr>
            <w:szCs w:val="18"/>
          </w:rPr>
          <w:delText xml:space="preserve">  </w:delText>
        </w:r>
      </w:del>
    </w:p>
    <w:p w:rsidR="00387B35" w:rsidDel="001111A8" w:rsidRDefault="00CC1DE5" w:rsidP="002720E3">
      <w:pPr>
        <w:pStyle w:val="SourceCode"/>
        <w:rPr>
          <w:del w:id="2411" w:author="VOYER Raphael" w:date="2021-06-16T11:14:00Z"/>
          <w:szCs w:val="18"/>
        </w:rPr>
      </w:pPr>
      <w:del w:id="2412" w:author="VOYER Raphael" w:date="2021-06-16T11:14:00Z">
        <w:r w:rsidDel="001111A8">
          <w:rPr>
            <w:szCs w:val="18"/>
          </w:rPr>
          <w:delText xml:space="preserve">b) show </w:delText>
        </w:r>
        <w:r w:rsidR="009E053F" w:rsidDel="001111A8">
          <w:rPr>
            <w:szCs w:val="18"/>
          </w:rPr>
          <w:delText>server-cluster</w:delText>
        </w:r>
        <w:r w:rsidDel="001111A8">
          <w:rPr>
            <w:szCs w:val="18"/>
          </w:rPr>
          <w:delText xml:space="preserve"> 2</w:delText>
        </w:r>
      </w:del>
    </w:p>
    <w:p w:rsidR="00CC1DE5" w:rsidDel="001111A8" w:rsidRDefault="00CC1DE5" w:rsidP="00CC1DE5">
      <w:pPr>
        <w:pStyle w:val="SourceCode"/>
        <w:rPr>
          <w:del w:id="2413" w:author="VOYER Raphael" w:date="2021-06-16T11:14:00Z"/>
          <w:szCs w:val="18"/>
        </w:rPr>
      </w:pPr>
      <w:del w:id="2414" w:author="VOYER Raphael" w:date="2021-06-16T11:14:00Z">
        <w:r w:rsidRPr="00BE0C9A" w:rsidDel="001111A8">
          <w:rPr>
            <w:szCs w:val="18"/>
          </w:rPr>
          <w:delText xml:space="preserve">  Cluster</w:delText>
        </w:r>
        <w:r w:rsidDel="001111A8">
          <w:rPr>
            <w:szCs w:val="18"/>
          </w:rPr>
          <w:delText xml:space="preserve"> Id           </w:delText>
        </w:r>
        <w:r w:rsidR="005F79CE" w:rsidDel="001111A8">
          <w:rPr>
            <w:szCs w:val="18"/>
          </w:rPr>
          <w:delText xml:space="preserve">  </w:delText>
        </w:r>
        <w:r w:rsidDel="001111A8">
          <w:rPr>
            <w:szCs w:val="18"/>
          </w:rPr>
          <w:delText>: 2</w:delText>
        </w:r>
        <w:r w:rsidR="00216E3A" w:rsidDel="001111A8">
          <w:rPr>
            <w:szCs w:val="18"/>
          </w:rPr>
          <w:delText>,</w:delText>
        </w:r>
        <w:r w:rsidRPr="00BE0C9A" w:rsidDel="001111A8">
          <w:rPr>
            <w:szCs w:val="18"/>
          </w:rPr>
          <w:delText xml:space="preserve">  </w:delText>
        </w:r>
      </w:del>
    </w:p>
    <w:p w:rsidR="002720E3" w:rsidDel="001111A8" w:rsidRDefault="002720E3" w:rsidP="00CC1DE5">
      <w:pPr>
        <w:pStyle w:val="SourceCode"/>
        <w:rPr>
          <w:del w:id="2415" w:author="VOYER Raphael" w:date="2021-06-16T11:14:00Z"/>
          <w:szCs w:val="18"/>
        </w:rPr>
      </w:pPr>
      <w:del w:id="2416" w:author="VOYER Raphael" w:date="2021-06-16T11:14:00Z">
        <w:r w:rsidDel="001111A8">
          <w:rPr>
            <w:szCs w:val="18"/>
          </w:rPr>
          <w:delText xml:space="preserve">  Cluster</w:delText>
        </w:r>
        <w:r w:rsidR="00216E3A" w:rsidDel="001111A8">
          <w:rPr>
            <w:szCs w:val="18"/>
          </w:rPr>
          <w:delText xml:space="preserve"> Name         </w:delText>
        </w:r>
        <w:r w:rsidR="005F79CE" w:rsidDel="001111A8">
          <w:rPr>
            <w:szCs w:val="18"/>
          </w:rPr>
          <w:delText xml:space="preserve">  </w:delText>
        </w:r>
        <w:r w:rsidR="00216E3A" w:rsidDel="001111A8">
          <w:rPr>
            <w:szCs w:val="18"/>
          </w:rPr>
          <w:delText>: -,</w:delText>
        </w:r>
      </w:del>
    </w:p>
    <w:p w:rsidR="00CC1DE5" w:rsidDel="001111A8" w:rsidRDefault="00CC1DE5" w:rsidP="00CC1DE5">
      <w:pPr>
        <w:pStyle w:val="SourceCode"/>
        <w:rPr>
          <w:del w:id="2417" w:author="VOYER Raphael" w:date="2021-06-16T11:14:00Z"/>
          <w:szCs w:val="18"/>
        </w:rPr>
      </w:pPr>
      <w:del w:id="2418" w:author="VOYER Raphael" w:date="2021-06-16T11:14:00Z">
        <w:r w:rsidDel="001111A8">
          <w:rPr>
            <w:szCs w:val="18"/>
          </w:rPr>
          <w:delText xml:space="preserve">  Cluster </w:delText>
        </w:r>
        <w:r w:rsidRPr="00BE0C9A" w:rsidDel="001111A8">
          <w:rPr>
            <w:szCs w:val="18"/>
          </w:rPr>
          <w:delText xml:space="preserve">Mode   </w:delText>
        </w:r>
        <w:r w:rsidDel="001111A8">
          <w:rPr>
            <w:szCs w:val="18"/>
          </w:rPr>
          <w:delText xml:space="preserve">      </w:delText>
        </w:r>
        <w:r w:rsidR="005F79CE" w:rsidDel="001111A8">
          <w:rPr>
            <w:szCs w:val="18"/>
          </w:rPr>
          <w:delText xml:space="preserve">  </w:delText>
        </w:r>
        <w:r w:rsidDel="001111A8">
          <w:rPr>
            <w:szCs w:val="18"/>
          </w:rPr>
          <w:delText>: L3</w:delText>
        </w:r>
        <w:r w:rsidR="00216E3A" w:rsidDel="001111A8">
          <w:rPr>
            <w:szCs w:val="18"/>
          </w:rPr>
          <w:delText>,</w:delText>
        </w:r>
        <w:r w:rsidDel="001111A8">
          <w:rPr>
            <w:szCs w:val="18"/>
          </w:rPr>
          <w:delText xml:space="preserve"> </w:delText>
        </w:r>
        <w:r w:rsidRPr="00BE0C9A" w:rsidDel="001111A8">
          <w:rPr>
            <w:szCs w:val="18"/>
          </w:rPr>
          <w:delText xml:space="preserve"> </w:delText>
        </w:r>
      </w:del>
    </w:p>
    <w:p w:rsidR="00387B35" w:rsidDel="001111A8" w:rsidRDefault="00387B35" w:rsidP="00CC1DE5">
      <w:pPr>
        <w:pStyle w:val="SourceCode"/>
        <w:rPr>
          <w:del w:id="2419" w:author="VOYER Raphael" w:date="2021-06-16T11:14:00Z"/>
          <w:szCs w:val="18"/>
        </w:rPr>
      </w:pPr>
      <w:del w:id="2420" w:author="VOYER Raphael" w:date="2021-06-16T11:14:00Z">
        <w:r w:rsidDel="001111A8">
          <w:rPr>
            <w:szCs w:val="18"/>
          </w:rPr>
          <w:delText xml:space="preserve">  Cluster Ip           </w:delText>
        </w:r>
        <w:r w:rsidR="005F79CE" w:rsidDel="001111A8">
          <w:rPr>
            <w:szCs w:val="18"/>
          </w:rPr>
          <w:delText xml:space="preserve">  </w:delText>
        </w:r>
        <w:r w:rsidDel="001111A8">
          <w:rPr>
            <w:szCs w:val="18"/>
          </w:rPr>
          <w:delText>: 10.135.33.203</w:delText>
        </w:r>
        <w:r w:rsidR="00216E3A" w:rsidDel="001111A8">
          <w:rPr>
            <w:szCs w:val="18"/>
          </w:rPr>
          <w:delText>,</w:delText>
        </w:r>
      </w:del>
    </w:p>
    <w:p w:rsidR="00CC1DE5" w:rsidDel="001111A8" w:rsidRDefault="00CC1DE5" w:rsidP="00CC1DE5">
      <w:pPr>
        <w:pStyle w:val="SourceCode"/>
        <w:rPr>
          <w:del w:id="2421" w:author="VOYER Raphael" w:date="2021-06-16T11:14:00Z"/>
          <w:szCs w:val="18"/>
        </w:rPr>
      </w:pPr>
      <w:del w:id="2422" w:author="VOYER Raphael" w:date="2021-06-16T11:14:00Z">
        <w:r w:rsidDel="001111A8">
          <w:rPr>
            <w:szCs w:val="18"/>
          </w:rPr>
          <w:delText xml:space="preserve">  Cluster Mac-address  </w:delText>
        </w:r>
        <w:r w:rsidR="005F79CE" w:rsidDel="001111A8">
          <w:rPr>
            <w:szCs w:val="18"/>
          </w:rPr>
          <w:delText xml:space="preserve">  </w:delText>
        </w:r>
        <w:r w:rsidDel="001111A8">
          <w:rPr>
            <w:szCs w:val="18"/>
          </w:rPr>
          <w:delText xml:space="preserve">: </w:delText>
        </w:r>
        <w:r w:rsidRPr="00BE0C9A" w:rsidDel="001111A8">
          <w:rPr>
            <w:szCs w:val="18"/>
          </w:rPr>
          <w:delText>01:10:11:22:33:44</w:delText>
        </w:r>
        <w:r w:rsidR="00216E3A" w:rsidDel="001111A8">
          <w:rPr>
            <w:szCs w:val="18"/>
          </w:rPr>
          <w:delText>,</w:delText>
        </w:r>
      </w:del>
    </w:p>
    <w:p w:rsidR="00387B35" w:rsidDel="001111A8" w:rsidRDefault="00387B35" w:rsidP="00CC1DE5">
      <w:pPr>
        <w:pStyle w:val="SourceCode"/>
        <w:rPr>
          <w:del w:id="2423" w:author="VOYER Raphael" w:date="2021-06-16T11:14:00Z"/>
          <w:szCs w:val="18"/>
        </w:rPr>
      </w:pPr>
      <w:del w:id="2424" w:author="VOYER Raphael" w:date="2021-06-16T11:14:00Z">
        <w:r w:rsidDel="001111A8">
          <w:rPr>
            <w:szCs w:val="18"/>
          </w:rPr>
          <w:delText xml:space="preserve">  Cluster </w:delText>
        </w:r>
        <w:r w:rsidR="00E43871" w:rsidDel="001111A8">
          <w:rPr>
            <w:szCs w:val="18"/>
          </w:rPr>
          <w:delText xml:space="preserve">Mac Type       </w:delText>
        </w:r>
        <w:r w:rsidDel="001111A8">
          <w:rPr>
            <w:szCs w:val="18"/>
          </w:rPr>
          <w:delText>: Static</w:delText>
        </w:r>
        <w:r w:rsidR="00216E3A" w:rsidDel="001111A8">
          <w:rPr>
            <w:szCs w:val="18"/>
          </w:rPr>
          <w:delText>,</w:delText>
        </w:r>
      </w:del>
    </w:p>
    <w:p w:rsidR="00387B35" w:rsidDel="001111A8" w:rsidRDefault="00387B35" w:rsidP="00387B35">
      <w:pPr>
        <w:pStyle w:val="SourceCode"/>
        <w:rPr>
          <w:del w:id="2425" w:author="VOYER Raphael" w:date="2021-06-16T11:14:00Z"/>
          <w:szCs w:val="18"/>
        </w:rPr>
      </w:pPr>
      <w:del w:id="2426" w:author="VOYER Raphael" w:date="2021-06-16T11:14:00Z">
        <w:r w:rsidDel="001111A8">
          <w:rPr>
            <w:szCs w:val="18"/>
          </w:rPr>
          <w:delText xml:space="preserve">  IGMP-</w:delText>
        </w:r>
        <w:r w:rsidR="0090090F" w:rsidDel="001111A8">
          <w:rPr>
            <w:szCs w:val="18"/>
          </w:rPr>
          <w:delText>mode</w:delText>
        </w:r>
        <w:r w:rsidDel="001111A8">
          <w:rPr>
            <w:szCs w:val="18"/>
          </w:rPr>
          <w:delText xml:space="preserve">         </w:delText>
        </w:r>
        <w:r w:rsidR="005F79CE" w:rsidDel="001111A8">
          <w:rPr>
            <w:szCs w:val="18"/>
          </w:rPr>
          <w:delText xml:space="preserve"> </w:delText>
        </w:r>
        <w:r w:rsidR="0090090F" w:rsidDel="001111A8">
          <w:rPr>
            <w:szCs w:val="18"/>
          </w:rPr>
          <w:delText xml:space="preserve">   </w:delText>
        </w:r>
        <w:r w:rsidR="005F79CE" w:rsidDel="001111A8">
          <w:rPr>
            <w:szCs w:val="18"/>
          </w:rPr>
          <w:delText xml:space="preserve"> </w:delText>
        </w:r>
        <w:r w:rsidDel="001111A8">
          <w:rPr>
            <w:szCs w:val="18"/>
          </w:rPr>
          <w:delText xml:space="preserve">: </w:delText>
        </w:r>
        <w:r w:rsidR="00E43871" w:rsidDel="001111A8">
          <w:rPr>
            <w:szCs w:val="18"/>
          </w:rPr>
          <w:delText>D</w:delText>
        </w:r>
        <w:r w:rsidR="0090090F" w:rsidDel="001111A8">
          <w:rPr>
            <w:szCs w:val="18"/>
          </w:rPr>
          <w:delText>isabled</w:delText>
        </w:r>
        <w:r w:rsidR="00216E3A" w:rsidDel="001111A8">
          <w:rPr>
            <w:szCs w:val="18"/>
          </w:rPr>
          <w:delText>,</w:delText>
        </w:r>
      </w:del>
    </w:p>
    <w:p w:rsidR="00CC1DE5" w:rsidDel="001111A8" w:rsidRDefault="001626E8" w:rsidP="00E103B1">
      <w:pPr>
        <w:pStyle w:val="SourceCode"/>
        <w:rPr>
          <w:del w:id="2427" w:author="VOYER Raphael" w:date="2021-06-16T11:14:00Z"/>
          <w:szCs w:val="18"/>
        </w:rPr>
      </w:pPr>
      <w:del w:id="2428" w:author="VOYER Raphael" w:date="2021-06-16T11:14:00Z">
        <w:r w:rsidDel="001111A8">
          <w:rPr>
            <w:szCs w:val="18"/>
          </w:rPr>
          <w:delText xml:space="preserve">  Cluster Multicast IP   : </w:delText>
        </w:r>
        <w:r w:rsidR="0063147A" w:rsidDel="001111A8">
          <w:rPr>
            <w:szCs w:val="18"/>
          </w:rPr>
          <w:delText>-,</w:delText>
        </w:r>
      </w:del>
    </w:p>
    <w:p w:rsidR="00387B35" w:rsidDel="001111A8" w:rsidRDefault="00387B35" w:rsidP="00CC1DE5">
      <w:pPr>
        <w:pStyle w:val="SourceCode"/>
        <w:rPr>
          <w:del w:id="2429" w:author="VOYER Raphael" w:date="2021-06-16T11:14:00Z"/>
          <w:szCs w:val="18"/>
        </w:rPr>
      </w:pPr>
      <w:del w:id="2430" w:author="VOYER Raphael" w:date="2021-06-16T11:14:00Z">
        <w:r w:rsidDel="001111A8">
          <w:rPr>
            <w:szCs w:val="18"/>
          </w:rPr>
          <w:delText xml:space="preserve">  Admin</w:delText>
        </w:r>
        <w:r w:rsidR="005F79CE" w:rsidDel="001111A8">
          <w:rPr>
            <w:szCs w:val="18"/>
          </w:rPr>
          <w:delText xml:space="preserve">istrative State   </w:delText>
        </w:r>
        <w:r w:rsidR="00E43871" w:rsidDel="001111A8">
          <w:rPr>
            <w:szCs w:val="18"/>
          </w:rPr>
          <w:delText>: E</w:delText>
        </w:r>
        <w:r w:rsidDel="001111A8">
          <w:rPr>
            <w:szCs w:val="18"/>
          </w:rPr>
          <w:delText>nabled</w:delText>
        </w:r>
        <w:r w:rsidR="00216E3A" w:rsidDel="001111A8">
          <w:rPr>
            <w:szCs w:val="18"/>
          </w:rPr>
          <w:delText>,</w:delText>
        </w:r>
      </w:del>
    </w:p>
    <w:p w:rsidR="00216E3A" w:rsidDel="001111A8" w:rsidRDefault="00216E3A" w:rsidP="00CC1DE5">
      <w:pPr>
        <w:pStyle w:val="SourceCode"/>
        <w:rPr>
          <w:del w:id="2431" w:author="VOYER Raphael" w:date="2021-06-16T11:14:00Z"/>
          <w:szCs w:val="18"/>
        </w:rPr>
      </w:pPr>
      <w:del w:id="2432" w:author="VOYER Raphael" w:date="2021-06-16T11:14:00Z">
        <w:r w:rsidDel="001111A8">
          <w:rPr>
            <w:szCs w:val="18"/>
          </w:rPr>
          <w:delText xml:space="preserve">  Oper</w:delText>
        </w:r>
        <w:r w:rsidR="005F79CE" w:rsidDel="001111A8">
          <w:rPr>
            <w:szCs w:val="18"/>
          </w:rPr>
          <w:delText xml:space="preserve">ational State      </w:delText>
        </w:r>
        <w:r w:rsidR="00E43871" w:rsidDel="001111A8">
          <w:rPr>
            <w:szCs w:val="18"/>
          </w:rPr>
          <w:delText>: E</w:delText>
        </w:r>
        <w:r w:rsidDel="001111A8">
          <w:rPr>
            <w:szCs w:val="18"/>
          </w:rPr>
          <w:delText>nabled</w:delText>
        </w:r>
        <w:r w:rsidR="00B8382D" w:rsidDel="001111A8">
          <w:rPr>
            <w:szCs w:val="18"/>
          </w:rPr>
          <w:delText>,</w:delText>
        </w:r>
      </w:del>
    </w:p>
    <w:p w:rsidR="00B8382D" w:rsidDel="001111A8" w:rsidRDefault="00B8382D" w:rsidP="00CC1DE5">
      <w:pPr>
        <w:pStyle w:val="SourceCode"/>
        <w:rPr>
          <w:del w:id="2433" w:author="VOYER Raphael" w:date="2021-06-16T11:14:00Z"/>
          <w:szCs w:val="18"/>
        </w:rPr>
      </w:pPr>
      <w:del w:id="2434" w:author="VOYER Raphael" w:date="2021-06-16T11:14:00Z">
        <w:r w:rsidDel="001111A8">
          <w:rPr>
            <w:szCs w:val="18"/>
          </w:rPr>
          <w:delText xml:space="preserve">  Operational Flag       : </w:delText>
        </w:r>
        <w:r w:rsidR="00993962" w:rsidDel="001111A8">
          <w:rPr>
            <w:szCs w:val="18"/>
          </w:rPr>
          <w:delText>-</w:delText>
        </w:r>
      </w:del>
    </w:p>
    <w:p w:rsidR="00CC1DE5" w:rsidDel="001111A8" w:rsidRDefault="00387B35" w:rsidP="00CC1DE5">
      <w:pPr>
        <w:pStyle w:val="SourceCode"/>
        <w:rPr>
          <w:del w:id="2435" w:author="VOYER Raphael" w:date="2021-06-16T11:14:00Z"/>
          <w:szCs w:val="18"/>
        </w:rPr>
      </w:pPr>
      <w:del w:id="2436" w:author="VOYER Raphael" w:date="2021-06-16T11:14:00Z">
        <w:r w:rsidDel="001111A8">
          <w:rPr>
            <w:szCs w:val="18"/>
          </w:rPr>
          <w:delText xml:space="preserve"> </w:delText>
        </w:r>
      </w:del>
    </w:p>
    <w:p w:rsidR="00387B35" w:rsidDel="001111A8" w:rsidRDefault="005F79CE" w:rsidP="002540DD">
      <w:pPr>
        <w:pStyle w:val="SourceCode"/>
        <w:tabs>
          <w:tab w:val="left" w:pos="0"/>
        </w:tabs>
        <w:rPr>
          <w:del w:id="2437" w:author="VOYER Raphael" w:date="2021-06-16T11:14:00Z"/>
          <w:szCs w:val="18"/>
        </w:rPr>
      </w:pPr>
      <w:del w:id="2438" w:author="VOYER Raphael" w:date="2021-06-16T11:14:00Z">
        <w:r w:rsidDel="001111A8">
          <w:rPr>
            <w:szCs w:val="18"/>
          </w:rPr>
          <w:delText xml:space="preserve">c) show </w:delText>
        </w:r>
        <w:r w:rsidR="009E053F" w:rsidDel="001111A8">
          <w:rPr>
            <w:szCs w:val="18"/>
          </w:rPr>
          <w:delText>server-cluster</w:delText>
        </w:r>
        <w:r w:rsidDel="001111A8">
          <w:rPr>
            <w:szCs w:val="18"/>
          </w:rPr>
          <w:delText xml:space="preserve"> 3</w:delText>
        </w:r>
      </w:del>
    </w:p>
    <w:p w:rsidR="00387B35" w:rsidDel="001111A8" w:rsidRDefault="00387B35" w:rsidP="00387B35">
      <w:pPr>
        <w:pStyle w:val="SourceCode"/>
        <w:rPr>
          <w:del w:id="2439" w:author="VOYER Raphael" w:date="2021-06-16T11:14:00Z"/>
          <w:szCs w:val="18"/>
        </w:rPr>
      </w:pPr>
      <w:del w:id="2440" w:author="VOYER Raphael" w:date="2021-06-16T11:14:00Z">
        <w:r w:rsidRPr="00BE0C9A" w:rsidDel="001111A8">
          <w:rPr>
            <w:szCs w:val="18"/>
          </w:rPr>
          <w:delText xml:space="preserve">  Cluster</w:delText>
        </w:r>
        <w:r w:rsidDel="001111A8">
          <w:rPr>
            <w:szCs w:val="18"/>
          </w:rPr>
          <w:delText xml:space="preserve"> Id           </w:delText>
        </w:r>
        <w:r w:rsidR="005F79CE" w:rsidDel="001111A8">
          <w:rPr>
            <w:szCs w:val="18"/>
          </w:rPr>
          <w:delText xml:space="preserve">  : 3</w:delText>
        </w:r>
        <w:r w:rsidR="002720E3" w:rsidDel="001111A8">
          <w:rPr>
            <w:szCs w:val="18"/>
          </w:rPr>
          <w:delText>,</w:delText>
        </w:r>
        <w:r w:rsidRPr="00BE0C9A" w:rsidDel="001111A8">
          <w:rPr>
            <w:szCs w:val="18"/>
          </w:rPr>
          <w:delText xml:space="preserve">  </w:delText>
        </w:r>
      </w:del>
    </w:p>
    <w:p w:rsidR="00216E3A" w:rsidDel="001111A8" w:rsidRDefault="00216E3A" w:rsidP="00216E3A">
      <w:pPr>
        <w:pStyle w:val="SourceCode"/>
        <w:rPr>
          <w:del w:id="2441" w:author="VOYER Raphael" w:date="2021-06-16T11:14:00Z"/>
          <w:szCs w:val="18"/>
        </w:rPr>
      </w:pPr>
      <w:del w:id="2442" w:author="VOYER Raphael" w:date="2021-06-16T11:14:00Z">
        <w:r w:rsidDel="001111A8">
          <w:rPr>
            <w:szCs w:val="18"/>
          </w:rPr>
          <w:delText xml:space="preserve">  Cluster Name         </w:delText>
        </w:r>
        <w:r w:rsidR="005F79CE" w:rsidDel="001111A8">
          <w:rPr>
            <w:szCs w:val="18"/>
          </w:rPr>
          <w:delText xml:space="preserve">  </w:delText>
        </w:r>
        <w:r w:rsidDel="001111A8">
          <w:rPr>
            <w:szCs w:val="18"/>
          </w:rPr>
          <w:delText>: L3-cluster</w:delText>
        </w:r>
        <w:r w:rsidR="00901F2D" w:rsidDel="001111A8">
          <w:rPr>
            <w:szCs w:val="18"/>
          </w:rPr>
          <w:delText>,</w:delText>
        </w:r>
      </w:del>
    </w:p>
    <w:p w:rsidR="00387B35" w:rsidDel="001111A8" w:rsidRDefault="00387B35" w:rsidP="00387B35">
      <w:pPr>
        <w:pStyle w:val="SourceCode"/>
        <w:rPr>
          <w:del w:id="2443" w:author="VOYER Raphael" w:date="2021-06-16T11:14:00Z"/>
          <w:szCs w:val="18"/>
        </w:rPr>
      </w:pPr>
      <w:del w:id="2444" w:author="VOYER Raphael" w:date="2021-06-16T11:14:00Z">
        <w:r w:rsidDel="001111A8">
          <w:rPr>
            <w:szCs w:val="18"/>
          </w:rPr>
          <w:delText xml:space="preserve">  Cluster </w:delText>
        </w:r>
        <w:r w:rsidRPr="00BE0C9A" w:rsidDel="001111A8">
          <w:rPr>
            <w:szCs w:val="18"/>
          </w:rPr>
          <w:delText xml:space="preserve">Mode   </w:delText>
        </w:r>
        <w:r w:rsidDel="001111A8">
          <w:rPr>
            <w:szCs w:val="18"/>
          </w:rPr>
          <w:delText xml:space="preserve">      </w:delText>
        </w:r>
        <w:r w:rsidR="005F79CE" w:rsidDel="001111A8">
          <w:rPr>
            <w:szCs w:val="18"/>
          </w:rPr>
          <w:delText xml:space="preserve">  </w:delText>
        </w:r>
        <w:r w:rsidDel="001111A8">
          <w:rPr>
            <w:szCs w:val="18"/>
          </w:rPr>
          <w:delText>: L3</w:delText>
        </w:r>
        <w:r w:rsidR="002720E3" w:rsidDel="001111A8">
          <w:rPr>
            <w:szCs w:val="18"/>
          </w:rPr>
          <w:delText>,</w:delText>
        </w:r>
        <w:r w:rsidDel="001111A8">
          <w:rPr>
            <w:szCs w:val="18"/>
          </w:rPr>
          <w:delText xml:space="preserve"> </w:delText>
        </w:r>
        <w:r w:rsidRPr="00BE0C9A" w:rsidDel="001111A8">
          <w:rPr>
            <w:szCs w:val="18"/>
          </w:rPr>
          <w:delText xml:space="preserve"> </w:delText>
        </w:r>
      </w:del>
    </w:p>
    <w:p w:rsidR="00387B35" w:rsidDel="001111A8" w:rsidRDefault="00387B35" w:rsidP="00387B35">
      <w:pPr>
        <w:pStyle w:val="SourceCode"/>
        <w:rPr>
          <w:del w:id="2445" w:author="VOYER Raphael" w:date="2021-06-16T11:14:00Z"/>
          <w:szCs w:val="18"/>
        </w:rPr>
      </w:pPr>
      <w:del w:id="2446" w:author="VOYER Raphael" w:date="2021-06-16T11:14:00Z">
        <w:r w:rsidDel="001111A8">
          <w:rPr>
            <w:szCs w:val="18"/>
          </w:rPr>
          <w:delText xml:space="preserve">  Cluster Ip           </w:delText>
        </w:r>
        <w:r w:rsidR="005F79CE" w:rsidDel="001111A8">
          <w:rPr>
            <w:szCs w:val="18"/>
          </w:rPr>
          <w:delText xml:space="preserve">  </w:delText>
        </w:r>
        <w:r w:rsidDel="001111A8">
          <w:rPr>
            <w:szCs w:val="18"/>
          </w:rPr>
          <w:delText>: 10.135.33.203</w:delText>
        </w:r>
        <w:r w:rsidR="002720E3" w:rsidDel="001111A8">
          <w:rPr>
            <w:szCs w:val="18"/>
          </w:rPr>
          <w:delText>,</w:delText>
        </w:r>
      </w:del>
    </w:p>
    <w:p w:rsidR="00387B35" w:rsidDel="001111A8" w:rsidRDefault="00387B35" w:rsidP="00387B35">
      <w:pPr>
        <w:pStyle w:val="SourceCode"/>
        <w:rPr>
          <w:del w:id="2447" w:author="VOYER Raphael" w:date="2021-06-16T11:14:00Z"/>
          <w:szCs w:val="18"/>
        </w:rPr>
      </w:pPr>
      <w:del w:id="2448" w:author="VOYER Raphael" w:date="2021-06-16T11:14:00Z">
        <w:r w:rsidDel="001111A8">
          <w:rPr>
            <w:szCs w:val="18"/>
          </w:rPr>
          <w:delText xml:space="preserve">  Cluster Type         </w:delText>
        </w:r>
        <w:r w:rsidR="005F79CE" w:rsidDel="001111A8">
          <w:rPr>
            <w:szCs w:val="18"/>
          </w:rPr>
          <w:delText xml:space="preserve">  </w:delText>
        </w:r>
        <w:r w:rsidDel="001111A8">
          <w:rPr>
            <w:szCs w:val="18"/>
          </w:rPr>
          <w:delText>: Dynamic</w:delText>
        </w:r>
        <w:r w:rsidR="002720E3" w:rsidDel="001111A8">
          <w:rPr>
            <w:szCs w:val="18"/>
          </w:rPr>
          <w:delText>,</w:delText>
        </w:r>
      </w:del>
    </w:p>
    <w:p w:rsidR="00387B35" w:rsidDel="001111A8" w:rsidRDefault="00387B35" w:rsidP="00387B35">
      <w:pPr>
        <w:pStyle w:val="SourceCode"/>
        <w:rPr>
          <w:del w:id="2449" w:author="VOYER Raphael" w:date="2021-06-16T11:14:00Z"/>
          <w:szCs w:val="18"/>
        </w:rPr>
      </w:pPr>
      <w:del w:id="2450" w:author="VOYER Raphael" w:date="2021-06-16T11:14:00Z">
        <w:r w:rsidDel="001111A8">
          <w:rPr>
            <w:szCs w:val="18"/>
          </w:rPr>
          <w:delText xml:space="preserve">  Cluster Mac-address  </w:delText>
        </w:r>
        <w:r w:rsidR="005F79CE" w:rsidDel="001111A8">
          <w:rPr>
            <w:szCs w:val="18"/>
          </w:rPr>
          <w:delText xml:space="preserve">  </w:delText>
        </w:r>
        <w:r w:rsidDel="001111A8">
          <w:rPr>
            <w:szCs w:val="18"/>
          </w:rPr>
          <w:delText xml:space="preserve">: </w:delText>
        </w:r>
        <w:r w:rsidRPr="00BE0C9A" w:rsidDel="001111A8">
          <w:rPr>
            <w:szCs w:val="18"/>
          </w:rPr>
          <w:delText>01:</w:delText>
        </w:r>
        <w:r w:rsidDel="001111A8">
          <w:rPr>
            <w:szCs w:val="18"/>
          </w:rPr>
          <w:delText>00:5e:00:11:22</w:delText>
        </w:r>
        <w:r w:rsidR="002720E3" w:rsidDel="001111A8">
          <w:rPr>
            <w:szCs w:val="18"/>
          </w:rPr>
          <w:delText>,</w:delText>
        </w:r>
      </w:del>
    </w:p>
    <w:p w:rsidR="00387B35" w:rsidDel="001111A8" w:rsidRDefault="00387B35" w:rsidP="00387B35">
      <w:pPr>
        <w:pStyle w:val="SourceCode"/>
        <w:rPr>
          <w:del w:id="2451" w:author="VOYER Raphael" w:date="2021-06-16T11:14:00Z"/>
          <w:szCs w:val="18"/>
        </w:rPr>
      </w:pPr>
      <w:del w:id="2452" w:author="VOYER Raphael" w:date="2021-06-16T11:14:00Z">
        <w:r w:rsidDel="001111A8">
          <w:rPr>
            <w:szCs w:val="18"/>
          </w:rPr>
          <w:delText xml:space="preserve">  IGMP-</w:delText>
        </w:r>
        <w:r w:rsidR="0090090F" w:rsidDel="001111A8">
          <w:rPr>
            <w:szCs w:val="18"/>
          </w:rPr>
          <w:delText>mode</w:delText>
        </w:r>
        <w:r w:rsidDel="001111A8">
          <w:rPr>
            <w:szCs w:val="18"/>
          </w:rPr>
          <w:delText xml:space="preserve">         </w:delText>
        </w:r>
        <w:r w:rsidR="005F79CE" w:rsidDel="001111A8">
          <w:rPr>
            <w:szCs w:val="18"/>
          </w:rPr>
          <w:delText xml:space="preserve">  </w:delText>
        </w:r>
        <w:r w:rsidR="0090090F" w:rsidDel="001111A8">
          <w:rPr>
            <w:szCs w:val="18"/>
          </w:rPr>
          <w:delText xml:space="preserve">   </w:delText>
        </w:r>
        <w:r w:rsidDel="001111A8">
          <w:rPr>
            <w:szCs w:val="18"/>
          </w:rPr>
          <w:delText xml:space="preserve">: </w:delText>
        </w:r>
        <w:r w:rsidR="00E43871" w:rsidDel="001111A8">
          <w:rPr>
            <w:szCs w:val="18"/>
          </w:rPr>
          <w:delText>E</w:delText>
        </w:r>
        <w:r w:rsidR="0090090F" w:rsidDel="001111A8">
          <w:rPr>
            <w:szCs w:val="18"/>
          </w:rPr>
          <w:delText>nabled</w:delText>
        </w:r>
        <w:r w:rsidR="002720E3" w:rsidDel="001111A8">
          <w:rPr>
            <w:szCs w:val="18"/>
          </w:rPr>
          <w:delText>,</w:delText>
        </w:r>
      </w:del>
    </w:p>
    <w:p w:rsidR="001626E8" w:rsidDel="001111A8" w:rsidRDefault="00BA6A29" w:rsidP="00387B35">
      <w:pPr>
        <w:pStyle w:val="SourceCode"/>
        <w:rPr>
          <w:del w:id="2453" w:author="VOYER Raphael" w:date="2021-06-16T11:14:00Z"/>
          <w:szCs w:val="18"/>
        </w:rPr>
      </w:pPr>
      <w:del w:id="2454" w:author="VOYER Raphael" w:date="2021-06-16T11:14:00Z">
        <w:r w:rsidDel="001111A8">
          <w:rPr>
            <w:szCs w:val="18"/>
          </w:rPr>
          <w:delText xml:space="preserve">  Cluster Multicast IP   : 225</w:delText>
        </w:r>
        <w:r w:rsidR="001626E8" w:rsidDel="001111A8">
          <w:rPr>
            <w:szCs w:val="18"/>
          </w:rPr>
          <w:delText>.</w:delText>
        </w:r>
        <w:r w:rsidDel="001111A8">
          <w:rPr>
            <w:szCs w:val="18"/>
          </w:rPr>
          <w:delText>0</w:delText>
        </w:r>
        <w:r w:rsidR="001626E8" w:rsidDel="001111A8">
          <w:rPr>
            <w:szCs w:val="18"/>
          </w:rPr>
          <w:delText>.</w:delText>
        </w:r>
        <w:r w:rsidDel="001111A8">
          <w:rPr>
            <w:szCs w:val="18"/>
          </w:rPr>
          <w:delText>1</w:delText>
        </w:r>
        <w:r w:rsidR="001626E8" w:rsidDel="001111A8">
          <w:rPr>
            <w:szCs w:val="18"/>
          </w:rPr>
          <w:delText>.</w:delText>
        </w:r>
        <w:r w:rsidDel="001111A8">
          <w:rPr>
            <w:szCs w:val="18"/>
          </w:rPr>
          <w:delText>2</w:delText>
        </w:r>
        <w:r w:rsidR="00E103B1" w:rsidDel="001111A8">
          <w:rPr>
            <w:szCs w:val="18"/>
          </w:rPr>
          <w:delText>,</w:delText>
        </w:r>
      </w:del>
    </w:p>
    <w:p w:rsidR="00387B35" w:rsidDel="001111A8" w:rsidRDefault="00387B35" w:rsidP="00387B35">
      <w:pPr>
        <w:pStyle w:val="SourceCode"/>
        <w:rPr>
          <w:del w:id="2455" w:author="VOYER Raphael" w:date="2021-06-16T11:14:00Z"/>
          <w:szCs w:val="18"/>
        </w:rPr>
      </w:pPr>
      <w:del w:id="2456" w:author="VOYER Raphael" w:date="2021-06-16T11:14:00Z">
        <w:r w:rsidDel="001111A8">
          <w:rPr>
            <w:szCs w:val="18"/>
          </w:rPr>
          <w:delText xml:space="preserve">  Admin</w:delText>
        </w:r>
        <w:r w:rsidR="005F79CE" w:rsidDel="001111A8">
          <w:rPr>
            <w:szCs w:val="18"/>
          </w:rPr>
          <w:delText xml:space="preserve">istrative State  </w:delText>
        </w:r>
        <w:r w:rsidR="00076A07" w:rsidDel="001111A8">
          <w:rPr>
            <w:szCs w:val="18"/>
          </w:rPr>
          <w:delText xml:space="preserve"> </w:delText>
        </w:r>
        <w:r w:rsidR="00E43871" w:rsidDel="001111A8">
          <w:rPr>
            <w:szCs w:val="18"/>
          </w:rPr>
          <w:delText>: D</w:delText>
        </w:r>
        <w:r w:rsidDel="001111A8">
          <w:rPr>
            <w:szCs w:val="18"/>
          </w:rPr>
          <w:delText>isabled</w:delText>
        </w:r>
        <w:r w:rsidR="00216E3A" w:rsidDel="001111A8">
          <w:rPr>
            <w:szCs w:val="18"/>
          </w:rPr>
          <w:delText>,</w:delText>
        </w:r>
      </w:del>
    </w:p>
    <w:p w:rsidR="00216E3A" w:rsidDel="001111A8" w:rsidRDefault="00216E3A" w:rsidP="00387B35">
      <w:pPr>
        <w:pStyle w:val="SourceCode"/>
        <w:rPr>
          <w:del w:id="2457" w:author="VOYER Raphael" w:date="2021-06-16T11:14:00Z"/>
          <w:szCs w:val="18"/>
        </w:rPr>
      </w:pPr>
      <w:del w:id="2458" w:author="VOYER Raphael" w:date="2021-06-16T11:14:00Z">
        <w:r w:rsidDel="001111A8">
          <w:rPr>
            <w:szCs w:val="18"/>
          </w:rPr>
          <w:delText xml:space="preserve">  Oper</w:delText>
        </w:r>
        <w:r w:rsidR="005F79CE" w:rsidDel="001111A8">
          <w:rPr>
            <w:szCs w:val="18"/>
          </w:rPr>
          <w:delText>ational</w:delText>
        </w:r>
        <w:r w:rsidDel="001111A8">
          <w:rPr>
            <w:szCs w:val="18"/>
          </w:rPr>
          <w:delText xml:space="preserve"> </w:delText>
        </w:r>
        <w:r w:rsidR="005F79CE" w:rsidDel="001111A8">
          <w:rPr>
            <w:szCs w:val="18"/>
          </w:rPr>
          <w:delText xml:space="preserve">State     </w:delText>
        </w:r>
        <w:r w:rsidR="00076A07" w:rsidDel="001111A8">
          <w:rPr>
            <w:szCs w:val="18"/>
          </w:rPr>
          <w:delText xml:space="preserve"> </w:delText>
        </w:r>
        <w:r w:rsidR="00E43871" w:rsidDel="001111A8">
          <w:rPr>
            <w:szCs w:val="18"/>
          </w:rPr>
          <w:delText>: D</w:delText>
        </w:r>
        <w:r w:rsidDel="001111A8">
          <w:rPr>
            <w:szCs w:val="18"/>
          </w:rPr>
          <w:delText>isabled</w:delText>
        </w:r>
        <w:r w:rsidR="00901F2D" w:rsidDel="001111A8">
          <w:rPr>
            <w:szCs w:val="18"/>
          </w:rPr>
          <w:delText>,</w:delText>
        </w:r>
      </w:del>
    </w:p>
    <w:p w:rsidR="00B8382D" w:rsidDel="001111A8" w:rsidRDefault="00B8382D" w:rsidP="00387B35">
      <w:pPr>
        <w:pStyle w:val="SourceCode"/>
        <w:rPr>
          <w:del w:id="2459" w:author="VOYER Raphael" w:date="2021-06-16T11:14:00Z"/>
          <w:szCs w:val="18"/>
        </w:rPr>
      </w:pPr>
      <w:del w:id="2460" w:author="VOYER Raphael" w:date="2021-06-16T11:14:00Z">
        <w:r w:rsidDel="001111A8">
          <w:rPr>
            <w:szCs w:val="18"/>
          </w:rPr>
          <w:delText xml:space="preserve">  Operational Flag  </w:delText>
        </w:r>
        <w:r w:rsidR="00EE1D31" w:rsidDel="001111A8">
          <w:rPr>
            <w:szCs w:val="18"/>
          </w:rPr>
          <w:delText xml:space="preserve">     : No IGMP reports received</w:delText>
        </w:r>
      </w:del>
    </w:p>
    <w:p w:rsidR="00387B35" w:rsidDel="001111A8" w:rsidRDefault="00387B35" w:rsidP="00387B35">
      <w:pPr>
        <w:pStyle w:val="SourceCode"/>
        <w:rPr>
          <w:del w:id="2461" w:author="VOYER Raphael" w:date="2021-06-16T11:14:00Z"/>
          <w:szCs w:val="18"/>
        </w:rPr>
      </w:pPr>
    </w:p>
    <w:p w:rsidR="00855336" w:rsidDel="001111A8" w:rsidRDefault="00387B35" w:rsidP="00387B35">
      <w:pPr>
        <w:pStyle w:val="SourceCode"/>
        <w:rPr>
          <w:del w:id="2462" w:author="VOYER Raphael" w:date="2021-06-16T11:14:00Z"/>
          <w:szCs w:val="18"/>
        </w:rPr>
      </w:pPr>
      <w:del w:id="2463" w:author="VOYER Raphael" w:date="2021-06-16T11:14:00Z">
        <w:r w:rsidDel="001111A8">
          <w:rPr>
            <w:szCs w:val="18"/>
          </w:rPr>
          <w:delText xml:space="preserve">  </w:delText>
        </w:r>
      </w:del>
    </w:p>
    <w:p w:rsidR="00855336" w:rsidDel="001111A8" w:rsidRDefault="00387B35" w:rsidP="00855336">
      <w:pPr>
        <w:pStyle w:val="SourceCode"/>
        <w:rPr>
          <w:del w:id="2464" w:author="VOYER Raphael" w:date="2021-06-16T11:14:00Z"/>
          <w:szCs w:val="18"/>
        </w:rPr>
      </w:pPr>
      <w:del w:id="2465" w:author="VOYER Raphael" w:date="2021-06-16T11:14:00Z">
        <w:r w:rsidDel="001111A8">
          <w:rPr>
            <w:szCs w:val="18"/>
          </w:rPr>
          <w:delText>d</w:delText>
        </w:r>
        <w:r w:rsidR="00855336" w:rsidDel="001111A8">
          <w:rPr>
            <w:szCs w:val="18"/>
          </w:rPr>
          <w:delText xml:space="preserve">) </w:delText>
        </w:r>
        <w:r w:rsidR="007E49EB" w:rsidDel="001111A8">
          <w:rPr>
            <w:szCs w:val="18"/>
          </w:rPr>
          <w:delText>s</w:delText>
        </w:r>
        <w:r w:rsidR="00855336" w:rsidDel="001111A8">
          <w:rPr>
            <w:szCs w:val="18"/>
          </w:rPr>
          <w:delText xml:space="preserve">how </w:delText>
        </w:r>
        <w:r w:rsidR="009E053F" w:rsidDel="001111A8">
          <w:rPr>
            <w:szCs w:val="18"/>
          </w:rPr>
          <w:delText>server-cluster</w:delText>
        </w:r>
        <w:r w:rsidR="00855336" w:rsidDel="001111A8">
          <w:rPr>
            <w:szCs w:val="18"/>
          </w:rPr>
          <w:delText xml:space="preserve"> </w:delText>
        </w:r>
      </w:del>
    </w:p>
    <w:p w:rsidR="007E49EB" w:rsidDel="001111A8" w:rsidRDefault="007E49EB" w:rsidP="007E49EB">
      <w:pPr>
        <w:pStyle w:val="SourceCode"/>
        <w:rPr>
          <w:del w:id="2466" w:author="VOYER Raphael" w:date="2021-06-16T11:14:00Z"/>
          <w:szCs w:val="18"/>
        </w:rPr>
      </w:pPr>
      <w:del w:id="2467" w:author="VOYER Raphael" w:date="2021-06-16T11:14:00Z">
        <w:r w:rsidRPr="00E578F0" w:rsidDel="001111A8">
          <w:rPr>
            <w:szCs w:val="18"/>
          </w:rPr>
          <w:delText xml:space="preserve">Legend: </w:delText>
        </w:r>
        <w:r w:rsidDel="001111A8">
          <w:rPr>
            <w:szCs w:val="18"/>
          </w:rPr>
          <w:delText xml:space="preserve"> </w:delText>
        </w:r>
        <w:r w:rsidRPr="00E578F0" w:rsidDel="001111A8">
          <w:rPr>
            <w:szCs w:val="18"/>
          </w:rPr>
          <w:delText xml:space="preserve"> * = </w:delText>
        </w:r>
        <w:r w:rsidR="006A51D2" w:rsidDel="001111A8">
          <w:rPr>
            <w:szCs w:val="18"/>
          </w:rPr>
          <w:delText>operational State: disabled</w:delText>
        </w:r>
      </w:del>
    </w:p>
    <w:p w:rsidR="007E49EB" w:rsidDel="001111A8" w:rsidRDefault="007E49EB" w:rsidP="007E49EB">
      <w:pPr>
        <w:pStyle w:val="SourceCode"/>
        <w:rPr>
          <w:del w:id="2468" w:author="VOYER Raphael" w:date="2021-06-16T11:14:00Z"/>
          <w:szCs w:val="18"/>
        </w:rPr>
      </w:pPr>
    </w:p>
    <w:p w:rsidR="00855336" w:rsidRPr="00BE0C9A" w:rsidDel="001111A8" w:rsidRDefault="002720E3" w:rsidP="00387B35">
      <w:pPr>
        <w:pStyle w:val="SourceCode"/>
        <w:rPr>
          <w:del w:id="2469" w:author="VOYER Raphael" w:date="2021-06-16T11:14:00Z"/>
          <w:szCs w:val="18"/>
        </w:rPr>
      </w:pPr>
      <w:del w:id="2470" w:author="VOYER Raphael" w:date="2021-06-16T11:14:00Z">
        <w:r w:rsidDel="001111A8">
          <w:rPr>
            <w:szCs w:val="18"/>
          </w:rPr>
          <w:delText xml:space="preserve">  Cluster</w:delText>
        </w:r>
        <w:r w:rsidR="005A0C5D" w:rsidDel="001111A8">
          <w:rPr>
            <w:szCs w:val="18"/>
          </w:rPr>
          <w:delText xml:space="preserve"> Id</w:delText>
        </w:r>
        <w:r w:rsidDel="001111A8">
          <w:rPr>
            <w:szCs w:val="18"/>
          </w:rPr>
          <w:delText xml:space="preserve">   </w:delText>
        </w:r>
        <w:r w:rsidR="002829F8" w:rsidDel="001111A8">
          <w:rPr>
            <w:szCs w:val="18"/>
          </w:rPr>
          <w:delText xml:space="preserve">Mode  </w:delText>
        </w:r>
        <w:r w:rsidDel="001111A8">
          <w:rPr>
            <w:szCs w:val="18"/>
          </w:rPr>
          <w:delText>V</w:delText>
        </w:r>
        <w:r w:rsidR="00387B35" w:rsidDel="001111A8">
          <w:rPr>
            <w:szCs w:val="18"/>
          </w:rPr>
          <w:delText xml:space="preserve">lan   </w:delText>
        </w:r>
        <w:r w:rsidR="00855336" w:rsidRPr="00BE0C9A" w:rsidDel="001111A8">
          <w:rPr>
            <w:szCs w:val="18"/>
          </w:rPr>
          <w:delText>Mac A</w:delText>
        </w:r>
        <w:r w:rsidR="002829F8" w:rsidDel="001111A8">
          <w:rPr>
            <w:szCs w:val="18"/>
          </w:rPr>
          <w:delText xml:space="preserve">ddress         </w:delText>
        </w:r>
        <w:r w:rsidDel="001111A8">
          <w:rPr>
            <w:szCs w:val="18"/>
          </w:rPr>
          <w:delText>Ip Address      IGMP A</w:delText>
        </w:r>
        <w:r w:rsidR="00855336" w:rsidRPr="00BE0C9A" w:rsidDel="001111A8">
          <w:rPr>
            <w:szCs w:val="18"/>
          </w:rPr>
          <w:delText xml:space="preserve">ddress </w:delText>
        </w:r>
        <w:r w:rsidR="00E43871" w:rsidDel="001111A8">
          <w:rPr>
            <w:szCs w:val="18"/>
          </w:rPr>
          <w:delText xml:space="preserve"> Name</w:delText>
        </w:r>
        <w:r w:rsidR="00855336" w:rsidRPr="00BE0C9A" w:rsidDel="001111A8">
          <w:rPr>
            <w:szCs w:val="18"/>
          </w:rPr>
          <w:delText xml:space="preserve">  </w:delText>
        </w:r>
        <w:r w:rsidR="00980E73" w:rsidDel="001111A8">
          <w:rPr>
            <w:szCs w:val="18"/>
          </w:rPr>
          <w:delText xml:space="preserve"> </w:delText>
        </w:r>
        <w:r w:rsidR="00E103B1" w:rsidDel="001111A8">
          <w:rPr>
            <w:szCs w:val="18"/>
          </w:rPr>
          <w:delText xml:space="preserve">      </w:delText>
        </w:r>
      </w:del>
    </w:p>
    <w:p w:rsidR="00387B35" w:rsidRPr="00CD74ED" w:rsidDel="001111A8" w:rsidRDefault="00855336" w:rsidP="00855336">
      <w:pPr>
        <w:pStyle w:val="SourceCode"/>
        <w:rPr>
          <w:del w:id="2471" w:author="VOYER Raphael" w:date="2021-06-16T11:14:00Z"/>
          <w:szCs w:val="18"/>
          <w:lang w:val="pt-BR"/>
        </w:rPr>
      </w:pPr>
      <w:del w:id="2472" w:author="VOYER Raphael" w:date="2021-06-16T11:14:00Z">
        <w:r w:rsidRPr="003B2A82" w:rsidDel="001111A8">
          <w:rPr>
            <w:szCs w:val="18"/>
          </w:rPr>
          <w:delText xml:space="preserve">  </w:delText>
        </w:r>
        <w:r w:rsidR="00534A44" w:rsidRPr="00534A44" w:rsidDel="001111A8">
          <w:rPr>
            <w:szCs w:val="18"/>
            <w:lang w:val="pt-BR"/>
          </w:rPr>
          <w:delText xml:space="preserve">------------+-----+-----+-------------------+---------------+-------------+-----    </w:delText>
        </w:r>
      </w:del>
    </w:p>
    <w:p w:rsidR="005C5E19" w:rsidRPr="00CD74ED" w:rsidDel="001111A8" w:rsidRDefault="00534A44" w:rsidP="005C5E19">
      <w:pPr>
        <w:pStyle w:val="SourceCode"/>
        <w:rPr>
          <w:del w:id="2473" w:author="VOYER Raphael" w:date="2021-06-16T11:14:00Z"/>
          <w:szCs w:val="18"/>
          <w:lang w:val="pt-BR"/>
        </w:rPr>
      </w:pPr>
      <w:del w:id="2474" w:author="VOYER Raphael" w:date="2021-06-16T11:14:00Z">
        <w:r w:rsidRPr="00534A44" w:rsidDel="001111A8">
          <w:rPr>
            <w:szCs w:val="18"/>
            <w:lang w:val="pt-BR"/>
          </w:rPr>
          <w:delText xml:space="preserve">* 10           L2    100    01:10:11:22:33:44        -               -          cluster1   </w:delText>
        </w:r>
      </w:del>
    </w:p>
    <w:p w:rsidR="00E103B1" w:rsidRPr="00CD74ED" w:rsidDel="001111A8" w:rsidRDefault="00534A44" w:rsidP="00E103B1">
      <w:pPr>
        <w:pStyle w:val="SourceCode"/>
        <w:rPr>
          <w:del w:id="2475" w:author="VOYER Raphael" w:date="2021-06-16T11:14:00Z"/>
          <w:szCs w:val="18"/>
          <w:lang w:val="pt-BR"/>
        </w:rPr>
      </w:pPr>
      <w:del w:id="2476" w:author="VOYER Raphael" w:date="2021-06-16T11:14:00Z">
        <w:r w:rsidRPr="00534A44" w:rsidDel="001111A8">
          <w:rPr>
            <w:szCs w:val="18"/>
            <w:lang w:val="pt-BR"/>
          </w:rPr>
          <w:delText xml:space="preserve">  11           L2    100    01:10:11:22:33:44        -               -          cluster2</w:delText>
        </w:r>
      </w:del>
    </w:p>
    <w:p w:rsidR="00E103B1" w:rsidRPr="00CD74ED" w:rsidDel="001111A8" w:rsidRDefault="00534A44" w:rsidP="00E103B1">
      <w:pPr>
        <w:pStyle w:val="SourceCode"/>
        <w:rPr>
          <w:del w:id="2477" w:author="VOYER Raphael" w:date="2021-06-16T11:14:00Z"/>
          <w:szCs w:val="18"/>
          <w:lang w:val="pt-BR"/>
        </w:rPr>
      </w:pPr>
      <w:del w:id="2478" w:author="VOYER Raphael" w:date="2021-06-16T11:14:00Z">
        <w:r w:rsidRPr="00534A44" w:rsidDel="001111A8">
          <w:rPr>
            <w:szCs w:val="18"/>
            <w:lang w:val="pt-BR"/>
          </w:rPr>
          <w:delText xml:space="preserve">  12           L2    100    01:10:11:22:33:44        -               -          -</w:delText>
        </w:r>
      </w:del>
    </w:p>
    <w:p w:rsidR="00E103B1" w:rsidRPr="00CD74ED" w:rsidDel="001111A8" w:rsidRDefault="00534A44" w:rsidP="005C5E19">
      <w:pPr>
        <w:pStyle w:val="SourceCode"/>
        <w:rPr>
          <w:del w:id="2479" w:author="VOYER Raphael" w:date="2021-06-16T11:14:00Z"/>
          <w:szCs w:val="18"/>
          <w:lang w:val="pt-BR"/>
        </w:rPr>
      </w:pPr>
      <w:del w:id="2480" w:author="VOYER Raphael" w:date="2021-06-16T11:14:00Z">
        <w:r w:rsidRPr="00534A44" w:rsidDel="001111A8">
          <w:rPr>
            <w:szCs w:val="18"/>
            <w:lang w:val="pt-BR"/>
          </w:rPr>
          <w:delText xml:space="preserve">  13           L3     -     01:12:11:22:33:44    10.135.33.203       -          -</w:delText>
        </w:r>
      </w:del>
    </w:p>
    <w:p w:rsidR="00855336" w:rsidRPr="00CD74ED" w:rsidDel="001111A8" w:rsidRDefault="00534A44" w:rsidP="005C5E19">
      <w:pPr>
        <w:pStyle w:val="SourceCode"/>
        <w:rPr>
          <w:del w:id="2481" w:author="VOYER Raphael" w:date="2021-06-16T11:14:00Z"/>
          <w:szCs w:val="18"/>
          <w:lang w:val="pt-BR"/>
        </w:rPr>
      </w:pPr>
      <w:del w:id="2482" w:author="VOYER Raphael" w:date="2021-06-16T11:14:00Z">
        <w:r w:rsidRPr="00534A44" w:rsidDel="001111A8">
          <w:rPr>
            <w:szCs w:val="18"/>
            <w:lang w:val="pt-BR"/>
          </w:rPr>
          <w:delText xml:space="preserve">* 14           L3     -     01:12:11:22:33:45    10.135.33.203       -             </w:delText>
        </w:r>
      </w:del>
    </w:p>
    <w:p w:rsidR="009A34C3" w:rsidRPr="00CD74ED" w:rsidDel="001111A8" w:rsidRDefault="00534A44" w:rsidP="00EE1D31">
      <w:pPr>
        <w:pStyle w:val="SourceCode"/>
        <w:rPr>
          <w:del w:id="2483" w:author="VOYER Raphael" w:date="2021-06-16T11:14:00Z"/>
          <w:szCs w:val="18"/>
          <w:lang w:val="pt-BR"/>
        </w:rPr>
      </w:pPr>
      <w:del w:id="2484" w:author="VOYER Raphael" w:date="2021-06-16T11:14:00Z">
        <w:r w:rsidRPr="00534A44" w:rsidDel="001111A8">
          <w:rPr>
            <w:szCs w:val="18"/>
            <w:lang w:val="pt-BR"/>
          </w:rPr>
          <w:delText xml:space="preserve">  15           L3     -     01:00:5e:00:00:44    10.135.33.203  225.0.1.2       cluster-igmp</w:delText>
        </w:r>
      </w:del>
    </w:p>
    <w:p w:rsidR="003B2A82" w:rsidRPr="00CD74ED" w:rsidDel="001111A8" w:rsidRDefault="003B2A82" w:rsidP="005C5E19">
      <w:pPr>
        <w:pStyle w:val="SourceCode"/>
        <w:rPr>
          <w:del w:id="2485" w:author="VOYER Raphael" w:date="2021-06-16T11:14:00Z"/>
          <w:szCs w:val="18"/>
          <w:lang w:val="pt-BR"/>
        </w:rPr>
      </w:pPr>
    </w:p>
    <w:p w:rsidR="00E578F0" w:rsidDel="001111A8" w:rsidRDefault="00E578F0" w:rsidP="00E578F0">
      <w:pPr>
        <w:pStyle w:val="SourceCode"/>
        <w:rPr>
          <w:del w:id="2486" w:author="VOYER Raphael" w:date="2021-06-16T11:14:00Z"/>
          <w:szCs w:val="18"/>
        </w:rPr>
      </w:pPr>
      <w:del w:id="2487" w:author="VOYER Raphael" w:date="2021-06-16T11:14:00Z">
        <w:r w:rsidDel="001111A8">
          <w:rPr>
            <w:szCs w:val="18"/>
          </w:rPr>
          <w:delText>e)</w:delText>
        </w:r>
        <w:r w:rsidRPr="00E578F0" w:rsidDel="001111A8">
          <w:rPr>
            <w:szCs w:val="18"/>
          </w:rPr>
          <w:delText xml:space="preserve"> show </w:delText>
        </w:r>
        <w:r w:rsidR="009E053F" w:rsidDel="001111A8">
          <w:rPr>
            <w:szCs w:val="18"/>
          </w:rPr>
          <w:delText>server-cluster</w:delText>
        </w:r>
        <w:r w:rsidRPr="00E578F0" w:rsidDel="001111A8">
          <w:rPr>
            <w:szCs w:val="18"/>
          </w:rPr>
          <w:delText xml:space="preserve"> 1</w:delText>
        </w:r>
        <w:r w:rsidDel="001111A8">
          <w:rPr>
            <w:szCs w:val="18"/>
          </w:rPr>
          <w:delText>0</w:delText>
        </w:r>
        <w:r w:rsidRPr="00E578F0" w:rsidDel="001111A8">
          <w:rPr>
            <w:szCs w:val="18"/>
          </w:rPr>
          <w:delText xml:space="preserve"> </w:delText>
        </w:r>
        <w:r w:rsidDel="001111A8">
          <w:rPr>
            <w:szCs w:val="18"/>
          </w:rPr>
          <w:delText>port</w:delText>
        </w:r>
        <w:r w:rsidRPr="00E578F0" w:rsidDel="001111A8">
          <w:rPr>
            <w:szCs w:val="18"/>
          </w:rPr>
          <w:delText xml:space="preserve"> </w:delText>
        </w:r>
      </w:del>
    </w:p>
    <w:p w:rsidR="00E578F0" w:rsidDel="001111A8" w:rsidRDefault="00E578F0" w:rsidP="00E578F0">
      <w:pPr>
        <w:pStyle w:val="SourceCode"/>
        <w:rPr>
          <w:del w:id="2488" w:author="VOYER Raphael" w:date="2021-06-16T11:14:00Z"/>
          <w:szCs w:val="18"/>
        </w:rPr>
      </w:pPr>
      <w:del w:id="2489" w:author="VOYER Raphael" w:date="2021-06-16T11:14:00Z">
        <w:r w:rsidRPr="00E578F0" w:rsidDel="001111A8">
          <w:rPr>
            <w:szCs w:val="18"/>
          </w:rPr>
          <w:delText xml:space="preserve">Legend: </w:delText>
        </w:r>
        <w:r w:rsidR="00BC2E95" w:rsidDel="001111A8">
          <w:rPr>
            <w:szCs w:val="18"/>
          </w:rPr>
          <w:delText xml:space="preserve"> </w:delText>
        </w:r>
        <w:r w:rsidRPr="00E578F0" w:rsidDel="001111A8">
          <w:rPr>
            <w:szCs w:val="18"/>
          </w:rPr>
          <w:delText xml:space="preserve"> * = not valid</w:delText>
        </w:r>
      </w:del>
    </w:p>
    <w:p w:rsidR="007E49EB" w:rsidRPr="00E578F0" w:rsidDel="001111A8" w:rsidRDefault="007E49EB" w:rsidP="00E578F0">
      <w:pPr>
        <w:pStyle w:val="SourceCode"/>
        <w:rPr>
          <w:del w:id="2490" w:author="VOYER Raphael" w:date="2021-06-16T11:14:00Z"/>
          <w:szCs w:val="18"/>
        </w:rPr>
      </w:pPr>
    </w:p>
    <w:p w:rsidR="00E578F0" w:rsidRPr="00CD74ED" w:rsidDel="001111A8" w:rsidRDefault="003B2A82" w:rsidP="00E578F0">
      <w:pPr>
        <w:pStyle w:val="SourceCode"/>
        <w:rPr>
          <w:del w:id="2491" w:author="VOYER Raphael" w:date="2021-06-16T11:14:00Z"/>
          <w:szCs w:val="18"/>
          <w:lang w:val="fr-FR"/>
        </w:rPr>
      </w:pPr>
      <w:del w:id="2492" w:author="VOYER Raphael" w:date="2021-06-16T11:14:00Z">
        <w:r w:rsidRPr="00DE7837" w:rsidDel="001111A8">
          <w:rPr>
            <w:szCs w:val="18"/>
          </w:rPr>
          <w:delText xml:space="preserve">  </w:delText>
        </w:r>
        <w:r w:rsidR="00534A44" w:rsidRPr="00534A44" w:rsidDel="001111A8">
          <w:rPr>
            <w:szCs w:val="18"/>
            <w:lang w:val="fr-FR"/>
          </w:rPr>
          <w:delText xml:space="preserve">Cluster Id Port    Port Type     </w:delText>
        </w:r>
      </w:del>
    </w:p>
    <w:p w:rsidR="00E578F0" w:rsidRPr="00CD74ED" w:rsidDel="001111A8" w:rsidRDefault="00534A44" w:rsidP="00E578F0">
      <w:pPr>
        <w:pStyle w:val="SourceCode"/>
        <w:rPr>
          <w:del w:id="2493" w:author="VOYER Raphael" w:date="2021-06-16T11:14:00Z"/>
          <w:szCs w:val="18"/>
          <w:lang w:val="fr-FR"/>
        </w:rPr>
      </w:pPr>
      <w:del w:id="2494" w:author="VOYER Raphael" w:date="2021-06-16T11:14:00Z">
        <w:r w:rsidRPr="00534A44" w:rsidDel="001111A8">
          <w:rPr>
            <w:szCs w:val="18"/>
            <w:lang w:val="fr-FR"/>
          </w:rPr>
          <w:delText xml:space="preserve">  ----------+-------+----------   </w:delText>
        </w:r>
      </w:del>
    </w:p>
    <w:p w:rsidR="00E578F0" w:rsidRPr="0050093A" w:rsidDel="001111A8" w:rsidRDefault="00BA6A29" w:rsidP="00E578F0">
      <w:pPr>
        <w:pStyle w:val="SourceCode"/>
        <w:rPr>
          <w:del w:id="2495" w:author="VOYER Raphael" w:date="2021-06-16T11:14:00Z"/>
          <w:szCs w:val="18"/>
        </w:rPr>
      </w:pPr>
      <w:del w:id="2496" w:author="VOYER Raphael" w:date="2021-06-16T11:14:00Z">
        <w:r w:rsidDel="001111A8">
          <w:rPr>
            <w:szCs w:val="18"/>
          </w:rPr>
          <w:delText xml:space="preserve">* </w:delText>
        </w:r>
        <w:r w:rsidR="003B2A82" w:rsidDel="001111A8">
          <w:rPr>
            <w:szCs w:val="18"/>
          </w:rPr>
          <w:delText xml:space="preserve">10     </w:delText>
        </w:r>
        <w:r w:rsidR="005A0C5D" w:rsidDel="001111A8">
          <w:rPr>
            <w:szCs w:val="18"/>
          </w:rPr>
          <w:delText xml:space="preserve">   </w:delText>
        </w:r>
        <w:r w:rsidR="003B2A82" w:rsidDel="001111A8">
          <w:rPr>
            <w:szCs w:val="18"/>
          </w:rPr>
          <w:delText xml:space="preserve">  </w:delText>
        </w:r>
        <w:r w:rsidR="002829F8" w:rsidDel="001111A8">
          <w:rPr>
            <w:szCs w:val="18"/>
          </w:rPr>
          <w:delText xml:space="preserve"> </w:delText>
        </w:r>
        <w:r w:rsidR="00E578F0" w:rsidRPr="0050093A" w:rsidDel="001111A8">
          <w:rPr>
            <w:szCs w:val="18"/>
          </w:rPr>
          <w:delText>1/3</w:delText>
        </w:r>
        <w:r w:rsidR="003B2A82" w:rsidDel="001111A8">
          <w:rPr>
            <w:szCs w:val="18"/>
          </w:rPr>
          <w:delText xml:space="preserve">   </w:delText>
        </w:r>
        <w:r w:rsidR="0076553C" w:rsidDel="001111A8">
          <w:rPr>
            <w:szCs w:val="18"/>
          </w:rPr>
          <w:delText xml:space="preserve"> </w:delText>
        </w:r>
        <w:r w:rsidR="003B2A82" w:rsidDel="001111A8">
          <w:rPr>
            <w:szCs w:val="18"/>
          </w:rPr>
          <w:delText>Static</w:delText>
        </w:r>
      </w:del>
    </w:p>
    <w:p w:rsidR="00E578F0" w:rsidRPr="0050093A" w:rsidDel="001111A8" w:rsidRDefault="004A18D9" w:rsidP="00622755">
      <w:pPr>
        <w:pStyle w:val="SourceCode"/>
        <w:tabs>
          <w:tab w:val="left" w:pos="0"/>
        </w:tabs>
        <w:outlineLvl w:val="0"/>
        <w:rPr>
          <w:del w:id="2497" w:author="VOYER Raphael" w:date="2021-06-16T11:14:00Z"/>
          <w:szCs w:val="18"/>
        </w:rPr>
      </w:pPr>
      <w:del w:id="2498" w:author="VOYER Raphael" w:date="2021-06-16T11:14:00Z">
        <w:r w:rsidDel="001111A8">
          <w:rPr>
            <w:szCs w:val="18"/>
          </w:rPr>
          <w:delText xml:space="preserve"> </w:delText>
        </w:r>
        <w:r w:rsidR="00BA6A29" w:rsidDel="001111A8">
          <w:rPr>
            <w:szCs w:val="18"/>
          </w:rPr>
          <w:delText xml:space="preserve"> </w:delText>
        </w:r>
        <w:bookmarkStart w:id="2499" w:name="_Toc381025780"/>
        <w:bookmarkStart w:id="2500" w:name="_Toc424820368"/>
        <w:r w:rsidR="003B2A82" w:rsidDel="001111A8">
          <w:rPr>
            <w:szCs w:val="18"/>
          </w:rPr>
          <w:delText xml:space="preserve">10     </w:delText>
        </w:r>
        <w:r w:rsidR="005A0C5D" w:rsidDel="001111A8">
          <w:rPr>
            <w:szCs w:val="18"/>
          </w:rPr>
          <w:delText xml:space="preserve">   </w:delText>
        </w:r>
        <w:r w:rsidR="003B2A82" w:rsidDel="001111A8">
          <w:rPr>
            <w:szCs w:val="18"/>
          </w:rPr>
          <w:delText xml:space="preserve">  </w:delText>
        </w:r>
        <w:r w:rsidR="002829F8" w:rsidDel="001111A8">
          <w:rPr>
            <w:szCs w:val="18"/>
          </w:rPr>
          <w:delText xml:space="preserve"> </w:delText>
        </w:r>
        <w:r w:rsidR="003B2A82" w:rsidDel="001111A8">
          <w:rPr>
            <w:szCs w:val="18"/>
          </w:rPr>
          <w:delText>1/21</w:delText>
        </w:r>
        <w:r w:rsidR="002829F8" w:rsidDel="001111A8">
          <w:rPr>
            <w:szCs w:val="18"/>
          </w:rPr>
          <w:delText xml:space="preserve">  </w:delText>
        </w:r>
        <w:r w:rsidR="0076553C" w:rsidDel="001111A8">
          <w:rPr>
            <w:szCs w:val="18"/>
          </w:rPr>
          <w:delText xml:space="preserve"> </w:delText>
        </w:r>
        <w:r w:rsidR="003B2A82" w:rsidDel="001111A8">
          <w:rPr>
            <w:szCs w:val="18"/>
          </w:rPr>
          <w:delText>Static</w:delText>
        </w:r>
        <w:bookmarkEnd w:id="2499"/>
        <w:bookmarkEnd w:id="2500"/>
      </w:del>
    </w:p>
    <w:p w:rsidR="00E578F0" w:rsidDel="001111A8" w:rsidRDefault="00BA6A29" w:rsidP="00E578F0">
      <w:pPr>
        <w:pStyle w:val="SourceCode"/>
        <w:rPr>
          <w:del w:id="2501" w:author="VOYER Raphael" w:date="2021-06-16T11:14:00Z"/>
          <w:szCs w:val="18"/>
        </w:rPr>
      </w:pPr>
      <w:del w:id="2502" w:author="VOYER Raphael" w:date="2021-06-16T11:14:00Z">
        <w:r w:rsidDel="001111A8">
          <w:rPr>
            <w:szCs w:val="18"/>
          </w:rPr>
          <w:delText>*</w:delText>
        </w:r>
        <w:r w:rsidR="00E578F0" w:rsidRPr="0050093A" w:rsidDel="001111A8">
          <w:rPr>
            <w:szCs w:val="18"/>
          </w:rPr>
          <w:delText xml:space="preserve"> 10     </w:delText>
        </w:r>
        <w:r w:rsidR="005A0C5D" w:rsidDel="001111A8">
          <w:rPr>
            <w:szCs w:val="18"/>
          </w:rPr>
          <w:delText xml:space="preserve">   </w:delText>
        </w:r>
        <w:r w:rsidR="00E578F0" w:rsidRPr="0050093A" w:rsidDel="001111A8">
          <w:rPr>
            <w:szCs w:val="18"/>
          </w:rPr>
          <w:delText xml:space="preserve">  </w:delText>
        </w:r>
        <w:r w:rsidR="002829F8" w:rsidDel="001111A8">
          <w:rPr>
            <w:szCs w:val="18"/>
          </w:rPr>
          <w:delText xml:space="preserve"> </w:delText>
        </w:r>
        <w:r w:rsidR="003B2A82" w:rsidDel="001111A8">
          <w:rPr>
            <w:szCs w:val="18"/>
          </w:rPr>
          <w:delText>0</w:delText>
        </w:r>
        <w:r w:rsidR="00E578F0" w:rsidRPr="0050093A" w:rsidDel="001111A8">
          <w:rPr>
            <w:szCs w:val="18"/>
          </w:rPr>
          <w:delText>/2</w:delText>
        </w:r>
        <w:r w:rsidR="002829F8" w:rsidDel="001111A8">
          <w:rPr>
            <w:szCs w:val="18"/>
          </w:rPr>
          <w:delText xml:space="preserve">   </w:delText>
        </w:r>
        <w:r w:rsidR="0076553C" w:rsidDel="001111A8">
          <w:rPr>
            <w:szCs w:val="18"/>
          </w:rPr>
          <w:delText xml:space="preserve"> </w:delText>
        </w:r>
        <w:r w:rsidR="003B2A82" w:rsidDel="001111A8">
          <w:rPr>
            <w:szCs w:val="18"/>
          </w:rPr>
          <w:delText>Static</w:delText>
        </w:r>
      </w:del>
    </w:p>
    <w:p w:rsidR="003B2A82" w:rsidDel="001111A8" w:rsidRDefault="003B2A82" w:rsidP="00E578F0">
      <w:pPr>
        <w:pStyle w:val="SourceCode"/>
        <w:rPr>
          <w:del w:id="2503" w:author="VOYER Raphael" w:date="2021-06-16T11:14:00Z"/>
          <w:szCs w:val="18"/>
        </w:rPr>
      </w:pPr>
    </w:p>
    <w:p w:rsidR="003B2A82" w:rsidDel="001111A8" w:rsidRDefault="00EE1D31" w:rsidP="003B2A82">
      <w:pPr>
        <w:pStyle w:val="SourceCode"/>
        <w:rPr>
          <w:del w:id="2504" w:author="VOYER Raphael" w:date="2021-06-16T11:14:00Z"/>
          <w:szCs w:val="18"/>
        </w:rPr>
      </w:pPr>
      <w:del w:id="2505" w:author="VOYER Raphael" w:date="2021-06-16T11:14:00Z">
        <w:r w:rsidDel="001111A8">
          <w:rPr>
            <w:szCs w:val="18"/>
          </w:rPr>
          <w:delText>f)</w:delText>
        </w:r>
        <w:r w:rsidR="003B2A82" w:rsidDel="001111A8">
          <w:rPr>
            <w:szCs w:val="18"/>
          </w:rPr>
          <w:delText xml:space="preserve"> </w:delText>
        </w:r>
        <w:r w:rsidR="003B2A82" w:rsidRPr="00E578F0" w:rsidDel="001111A8">
          <w:rPr>
            <w:szCs w:val="18"/>
          </w:rPr>
          <w:delText xml:space="preserve">show </w:delText>
        </w:r>
        <w:r w:rsidR="009E053F" w:rsidDel="001111A8">
          <w:rPr>
            <w:szCs w:val="18"/>
          </w:rPr>
          <w:delText>server-cluster</w:delText>
        </w:r>
        <w:r w:rsidR="003B2A82" w:rsidRPr="00E578F0" w:rsidDel="001111A8">
          <w:rPr>
            <w:szCs w:val="18"/>
          </w:rPr>
          <w:delText xml:space="preserve"> 1</w:delText>
        </w:r>
        <w:r w:rsidR="003B2A82" w:rsidDel="001111A8">
          <w:rPr>
            <w:szCs w:val="18"/>
          </w:rPr>
          <w:delText>1</w:delText>
        </w:r>
        <w:r w:rsidR="003B2A82" w:rsidRPr="00E578F0" w:rsidDel="001111A8">
          <w:rPr>
            <w:szCs w:val="18"/>
          </w:rPr>
          <w:delText xml:space="preserve"> </w:delText>
        </w:r>
        <w:r w:rsidR="003B2A82" w:rsidDel="001111A8">
          <w:rPr>
            <w:szCs w:val="18"/>
          </w:rPr>
          <w:delText>port</w:delText>
        </w:r>
        <w:r w:rsidR="003B2A82" w:rsidRPr="00E578F0" w:rsidDel="001111A8">
          <w:rPr>
            <w:szCs w:val="18"/>
          </w:rPr>
          <w:delText xml:space="preserve"> </w:delText>
        </w:r>
      </w:del>
    </w:p>
    <w:p w:rsidR="003B2A82" w:rsidDel="001111A8" w:rsidRDefault="003B2A82" w:rsidP="003B2A82">
      <w:pPr>
        <w:pStyle w:val="SourceCode"/>
        <w:rPr>
          <w:del w:id="2506" w:author="VOYER Raphael" w:date="2021-06-16T11:14:00Z"/>
          <w:szCs w:val="18"/>
        </w:rPr>
      </w:pPr>
      <w:del w:id="2507" w:author="VOYER Raphael" w:date="2021-06-16T11:14:00Z">
        <w:r w:rsidRPr="00E578F0" w:rsidDel="001111A8">
          <w:rPr>
            <w:szCs w:val="18"/>
          </w:rPr>
          <w:delText xml:space="preserve">Legend: </w:delText>
        </w:r>
        <w:r w:rsidDel="001111A8">
          <w:rPr>
            <w:szCs w:val="18"/>
          </w:rPr>
          <w:delText xml:space="preserve"> </w:delText>
        </w:r>
        <w:r w:rsidRPr="00E578F0" w:rsidDel="001111A8">
          <w:rPr>
            <w:szCs w:val="18"/>
          </w:rPr>
          <w:delText xml:space="preserve"> * = not valid</w:delText>
        </w:r>
      </w:del>
    </w:p>
    <w:p w:rsidR="0076553C" w:rsidRPr="00062A8D" w:rsidDel="001111A8" w:rsidRDefault="0076553C" w:rsidP="0076553C">
      <w:pPr>
        <w:pStyle w:val="SourceCode"/>
        <w:rPr>
          <w:del w:id="2508" w:author="VOYER Raphael" w:date="2021-06-16T11:14:00Z"/>
          <w:szCs w:val="18"/>
        </w:rPr>
      </w:pPr>
      <w:del w:id="2509" w:author="VOYER Raphael" w:date="2021-06-16T11:14:00Z">
        <w:r w:rsidRPr="00062A8D" w:rsidDel="001111A8">
          <w:rPr>
            <w:szCs w:val="18"/>
          </w:rPr>
          <w:delText xml:space="preserve">  Cluster</w:delText>
        </w:r>
        <w:r w:rsidR="005A0C5D" w:rsidRPr="00062A8D" w:rsidDel="001111A8">
          <w:rPr>
            <w:szCs w:val="18"/>
          </w:rPr>
          <w:delText xml:space="preserve"> Id</w:delText>
        </w:r>
        <w:r w:rsidRPr="00062A8D" w:rsidDel="001111A8">
          <w:rPr>
            <w:szCs w:val="18"/>
          </w:rPr>
          <w:delText xml:space="preserve">  Port    Port Type     </w:delText>
        </w:r>
      </w:del>
    </w:p>
    <w:p w:rsidR="0076553C" w:rsidRPr="0050093A" w:rsidDel="001111A8" w:rsidRDefault="0076553C" w:rsidP="0076553C">
      <w:pPr>
        <w:pStyle w:val="SourceCode"/>
        <w:rPr>
          <w:del w:id="2510" w:author="VOYER Raphael" w:date="2021-06-16T11:14:00Z"/>
          <w:szCs w:val="18"/>
        </w:rPr>
      </w:pPr>
      <w:del w:id="2511" w:author="VOYER Raphael" w:date="2021-06-16T11:14:00Z">
        <w:r w:rsidRPr="00062A8D" w:rsidDel="001111A8">
          <w:rPr>
            <w:szCs w:val="18"/>
          </w:rPr>
          <w:delText xml:space="preserve">  </w:delText>
        </w:r>
        <w:r w:rsidDel="001111A8">
          <w:rPr>
            <w:szCs w:val="18"/>
          </w:rPr>
          <w:delText>------</w:delText>
        </w:r>
        <w:r w:rsidR="005A0C5D" w:rsidDel="001111A8">
          <w:rPr>
            <w:szCs w:val="18"/>
          </w:rPr>
          <w:delText>---</w:delText>
        </w:r>
        <w:r w:rsidDel="001111A8">
          <w:rPr>
            <w:szCs w:val="18"/>
          </w:rPr>
          <w:delText>-</w:delText>
        </w:r>
        <w:r w:rsidRPr="00B8382D" w:rsidDel="001111A8">
          <w:rPr>
            <w:szCs w:val="18"/>
          </w:rPr>
          <w:delText>+------</w:delText>
        </w:r>
        <w:r w:rsidDel="001111A8">
          <w:rPr>
            <w:szCs w:val="18"/>
          </w:rPr>
          <w:delText>-+</w:delText>
        </w:r>
        <w:r w:rsidRPr="00B8382D" w:rsidDel="001111A8">
          <w:rPr>
            <w:szCs w:val="18"/>
          </w:rPr>
          <w:delText>-</w:delText>
        </w:r>
        <w:r w:rsidDel="001111A8">
          <w:rPr>
            <w:szCs w:val="18"/>
          </w:rPr>
          <w:delText>---</w:delText>
        </w:r>
        <w:r w:rsidRPr="0050093A" w:rsidDel="001111A8">
          <w:rPr>
            <w:szCs w:val="18"/>
          </w:rPr>
          <w:delText>---</w:delText>
        </w:r>
        <w:r w:rsidDel="001111A8">
          <w:rPr>
            <w:szCs w:val="18"/>
          </w:rPr>
          <w:delText>---</w:delText>
        </w:r>
        <w:r w:rsidRPr="0050093A" w:rsidDel="001111A8">
          <w:rPr>
            <w:szCs w:val="18"/>
          </w:rPr>
          <w:delText xml:space="preserve">   </w:delText>
        </w:r>
      </w:del>
    </w:p>
    <w:p w:rsidR="0076553C" w:rsidRPr="0050093A" w:rsidDel="001111A8" w:rsidRDefault="0076553C" w:rsidP="0076553C">
      <w:pPr>
        <w:pStyle w:val="SourceCode"/>
        <w:rPr>
          <w:del w:id="2512" w:author="VOYER Raphael" w:date="2021-06-16T11:14:00Z"/>
          <w:szCs w:val="18"/>
        </w:rPr>
      </w:pPr>
      <w:del w:id="2513" w:author="VOYER Raphael" w:date="2021-06-16T11:14:00Z">
        <w:r w:rsidDel="001111A8">
          <w:rPr>
            <w:szCs w:val="18"/>
          </w:rPr>
          <w:delText xml:space="preserve">  10    </w:delText>
        </w:r>
        <w:r w:rsidR="005A0C5D" w:rsidDel="001111A8">
          <w:rPr>
            <w:szCs w:val="18"/>
          </w:rPr>
          <w:delText xml:space="preserve">   </w:delText>
        </w:r>
        <w:r w:rsidDel="001111A8">
          <w:rPr>
            <w:szCs w:val="18"/>
          </w:rPr>
          <w:delText xml:space="preserve">    </w:delText>
        </w:r>
        <w:r w:rsidRPr="0050093A" w:rsidDel="001111A8">
          <w:rPr>
            <w:szCs w:val="18"/>
          </w:rPr>
          <w:delText>1/3</w:delText>
        </w:r>
        <w:r w:rsidDel="001111A8">
          <w:rPr>
            <w:szCs w:val="18"/>
          </w:rPr>
          <w:delText xml:space="preserve">    Dynamic</w:delText>
        </w:r>
      </w:del>
    </w:p>
    <w:p w:rsidR="0076553C" w:rsidRPr="0050093A" w:rsidDel="001111A8" w:rsidRDefault="0076553C" w:rsidP="0076553C">
      <w:pPr>
        <w:pStyle w:val="SourceCode"/>
        <w:tabs>
          <w:tab w:val="left" w:pos="0"/>
        </w:tabs>
        <w:rPr>
          <w:del w:id="2514" w:author="VOYER Raphael" w:date="2021-06-16T11:14:00Z"/>
          <w:szCs w:val="18"/>
        </w:rPr>
      </w:pPr>
      <w:del w:id="2515" w:author="VOYER Raphael" w:date="2021-06-16T11:14:00Z">
        <w:r w:rsidDel="001111A8">
          <w:rPr>
            <w:szCs w:val="18"/>
          </w:rPr>
          <w:delText xml:space="preserve">  10    </w:delText>
        </w:r>
        <w:r w:rsidR="005A0C5D" w:rsidDel="001111A8">
          <w:rPr>
            <w:szCs w:val="18"/>
          </w:rPr>
          <w:delText xml:space="preserve">   </w:delText>
        </w:r>
        <w:r w:rsidDel="001111A8">
          <w:rPr>
            <w:szCs w:val="18"/>
          </w:rPr>
          <w:delText xml:space="preserve">    1/21   Dynamic</w:delText>
        </w:r>
      </w:del>
    </w:p>
    <w:p w:rsidR="0076553C" w:rsidDel="001111A8" w:rsidRDefault="0076553C" w:rsidP="0076553C">
      <w:pPr>
        <w:pStyle w:val="SourceCode"/>
        <w:rPr>
          <w:del w:id="2516" w:author="VOYER Raphael" w:date="2021-06-16T11:14:00Z"/>
          <w:szCs w:val="18"/>
        </w:rPr>
      </w:pPr>
      <w:del w:id="2517" w:author="VOYER Raphael" w:date="2021-06-16T11:14:00Z">
        <w:r w:rsidDel="001111A8">
          <w:rPr>
            <w:szCs w:val="18"/>
          </w:rPr>
          <w:delText xml:space="preserve"> </w:delText>
        </w:r>
        <w:r w:rsidRPr="0050093A" w:rsidDel="001111A8">
          <w:rPr>
            <w:szCs w:val="18"/>
          </w:rPr>
          <w:delText xml:space="preserve"> 10     </w:delText>
        </w:r>
        <w:r w:rsidR="005A0C5D" w:rsidDel="001111A8">
          <w:rPr>
            <w:szCs w:val="18"/>
          </w:rPr>
          <w:delText xml:space="preserve">   </w:delText>
        </w:r>
        <w:r w:rsidRPr="0050093A" w:rsidDel="001111A8">
          <w:rPr>
            <w:szCs w:val="18"/>
          </w:rPr>
          <w:delText xml:space="preserve">  </w:delText>
        </w:r>
        <w:r w:rsidDel="001111A8">
          <w:rPr>
            <w:szCs w:val="18"/>
          </w:rPr>
          <w:delText xml:space="preserve"> 0</w:delText>
        </w:r>
        <w:r w:rsidRPr="0050093A" w:rsidDel="001111A8">
          <w:rPr>
            <w:szCs w:val="18"/>
          </w:rPr>
          <w:delText>/2</w:delText>
        </w:r>
        <w:r w:rsidDel="001111A8">
          <w:rPr>
            <w:szCs w:val="18"/>
          </w:rPr>
          <w:delText xml:space="preserve">    Dynamic</w:delText>
        </w:r>
      </w:del>
    </w:p>
    <w:p w:rsidR="003B2A82" w:rsidRPr="0050093A" w:rsidDel="001111A8" w:rsidRDefault="003B2A82" w:rsidP="00E578F0">
      <w:pPr>
        <w:pStyle w:val="SourceCode"/>
        <w:rPr>
          <w:del w:id="2518" w:author="VOYER Raphael" w:date="2021-06-16T11:14:00Z"/>
          <w:szCs w:val="18"/>
        </w:rPr>
      </w:pPr>
    </w:p>
    <w:p w:rsidR="00855336" w:rsidRPr="0050093A" w:rsidDel="001111A8" w:rsidRDefault="00855336" w:rsidP="00855336">
      <w:pPr>
        <w:ind w:left="864"/>
        <w:rPr>
          <w:del w:id="2519" w:author="VOYER Raphael" w:date="2021-06-16T11:14:00Z"/>
        </w:rPr>
      </w:pPr>
    </w:p>
    <w:p w:rsidR="00E94F76" w:rsidRPr="005A0C5D" w:rsidDel="001111A8" w:rsidRDefault="00E94F76" w:rsidP="00E94F76">
      <w:pPr>
        <w:pStyle w:val="Titre4"/>
        <w:rPr>
          <w:del w:id="2520" w:author="VOYER Raphael" w:date="2021-06-16T11:14:00Z"/>
        </w:rPr>
      </w:pPr>
      <w:del w:id="2521" w:author="VOYER Raphael" w:date="2021-06-16T11:14:00Z">
        <w:r w:rsidDel="001111A8">
          <w:delText>8</w:delText>
        </w:r>
        <w:r w:rsidRPr="005A0C5D" w:rsidDel="001111A8">
          <w:delText xml:space="preserve">. server-cluster &lt;cluster-id&gt; </w:delText>
        </w:r>
        <w:r w:rsidDel="001111A8">
          <w:delText xml:space="preserve"> [loopback {enable|disable}]</w:delText>
        </w:r>
      </w:del>
    </w:p>
    <w:p w:rsidR="00E94F76" w:rsidRPr="00C6612A" w:rsidDel="001111A8" w:rsidRDefault="00E94F76" w:rsidP="00E94F76">
      <w:pPr>
        <w:pStyle w:val="Retraitcorpsdetexte"/>
        <w:rPr>
          <w:del w:id="2522" w:author="VOYER Raphael" w:date="2021-06-16T11:14:00Z"/>
        </w:rPr>
      </w:pPr>
      <w:del w:id="2523" w:author="VOYER Raphael" w:date="2021-06-16T11:14:00Z">
        <w:r w:rsidRPr="00C6612A" w:rsidDel="001111A8">
          <w:delText xml:space="preserve">Configures </w:delText>
        </w:r>
        <w:r w:rsidDel="001111A8">
          <w:delText>loopback functionality for a L3 cluster. This command is supported o release</w:delText>
        </w:r>
        <w:r w:rsidR="00356FC8" w:rsidDel="001111A8">
          <w:delText>s</w:delText>
        </w:r>
        <w:r w:rsidDel="001111A8">
          <w:delText xml:space="preserve"> 7.3.4.R01 </w:delText>
        </w:r>
        <w:r w:rsidR="00356FC8" w:rsidDel="001111A8">
          <w:delText xml:space="preserve">and 8.2.1.R01 </w:delText>
        </w:r>
        <w:r w:rsidDel="001111A8">
          <w:delText>onwards.</w:delText>
        </w:r>
      </w:del>
    </w:p>
    <w:p w:rsidR="00E94F76" w:rsidDel="001111A8" w:rsidRDefault="00E94F76" w:rsidP="00E94F76">
      <w:pPr>
        <w:pStyle w:val="StyleCLIheadingfirstCharacterscale100"/>
        <w:outlineLvl w:val="0"/>
        <w:rPr>
          <w:del w:id="2524" w:author="VOYER Raphael" w:date="2021-06-16T11:14:00Z"/>
        </w:rPr>
      </w:pPr>
      <w:bookmarkStart w:id="2525" w:name="_Toc404183062"/>
      <w:bookmarkStart w:id="2526" w:name="_Toc424820369"/>
      <w:del w:id="2527" w:author="VOYER Raphael" w:date="2021-06-16T11:14:00Z">
        <w:r w:rsidDel="001111A8">
          <w:delText>Syntax Definitions</w:delText>
        </w:r>
        <w:bookmarkEnd w:id="2525"/>
        <w:bookmarkEnd w:id="2526"/>
      </w:del>
    </w:p>
    <w:p w:rsidR="00E94F76" w:rsidDel="001111A8" w:rsidRDefault="00E94F76" w:rsidP="00E94F76">
      <w:pPr>
        <w:pStyle w:val="Definitions1"/>
        <w:rPr>
          <w:del w:id="2528" w:author="VOYER Raphael" w:date="2021-06-16T11:14:00Z"/>
          <w:rStyle w:val="StyleDefinitions1105ptCharacterscale100CharCharCharCharCharCharCharCharCharCharCharCharCharChar"/>
          <w:i/>
        </w:rPr>
      </w:pPr>
      <w:del w:id="2529" w:author="VOYER Raphael" w:date="2021-06-16T11:14:00Z">
        <w:r w:rsidDel="001111A8">
          <w:rPr>
            <w:rStyle w:val="StyleDefinitions1105ptCharacterscale100CharCharCharCharCharCharCharCharCharCharCharCharCharChar"/>
            <w:i/>
          </w:rPr>
          <w:delText xml:space="preserve">cluster-id                                 </w:delText>
        </w:r>
        <w:r w:rsidRPr="00CA28A6" w:rsidDel="001111A8">
          <w:rPr>
            <w:rStyle w:val="StyleDefinitions1105ptCharacterscale100CharCharCharCharCharCharCharCharCharCharCharCharCharChar"/>
          </w:rPr>
          <w:delText>A numerical identifier of a cluster</w:delText>
        </w:r>
      </w:del>
    </w:p>
    <w:p w:rsidR="00E94F76" w:rsidDel="001111A8" w:rsidRDefault="00E94F76" w:rsidP="00E94F76">
      <w:pPr>
        <w:pStyle w:val="Definitions1"/>
        <w:rPr>
          <w:del w:id="2530" w:author="VOYER Raphael" w:date="2021-06-16T11:14:00Z"/>
          <w:rStyle w:val="StyleDefinitions1105ptCharacterscale100CharCharCharCharCharCharCharCharCharCharCharCharCharChar"/>
          <w:i/>
        </w:rPr>
      </w:pPr>
      <w:del w:id="2531" w:author="VOYER Raphael" w:date="2021-06-16T11:14:00Z">
        <w:r w:rsidDel="001111A8">
          <w:rPr>
            <w:rStyle w:val="StyleDefinitions1105ptCharacterscale100CharCharCharCharCharCharCharCharCharCharCharCharCharChar"/>
            <w:i/>
          </w:rPr>
          <w:delText xml:space="preserve">Loopback                                  Loopback feature. </w:delText>
        </w:r>
      </w:del>
    </w:p>
    <w:p w:rsidR="00E94F76" w:rsidRPr="00DD0103" w:rsidDel="001111A8" w:rsidRDefault="00E94F76" w:rsidP="00E94F76">
      <w:pPr>
        <w:pStyle w:val="Definitions1"/>
        <w:rPr>
          <w:del w:id="2532" w:author="VOYER Raphael" w:date="2021-06-16T11:14:00Z"/>
          <w:rStyle w:val="StyleDefinitions1105ptCharacterscale100CharCharCharCharCharCharCharCharCharCharCharCharCharChar"/>
          <w:b/>
          <w:bCs/>
        </w:rPr>
      </w:pPr>
      <w:del w:id="2533" w:author="VOYER Raphael" w:date="2021-06-16T11:14:00Z">
        <w:r w:rsidDel="001111A8">
          <w:rPr>
            <w:rStyle w:val="StyleDefinitions1105ptCharacterscale100CharCharCharCharCharCharCharCharCharCharCharCharCharChar"/>
            <w:i/>
          </w:rPr>
          <w:delText xml:space="preserve">enable/disable                        </w:delText>
        </w:r>
        <w:r w:rsidDel="001111A8">
          <w:rPr>
            <w:rStyle w:val="StyleDefinitions1105ptCharacterscale100CharCharCharCharCharCharCharCharCharCharCharCharCharChar"/>
          </w:rPr>
          <w:delText xml:space="preserve">  Administrative control to enable/disable the loopback functionality of the cluster.</w:delText>
        </w:r>
      </w:del>
    </w:p>
    <w:p w:rsidR="00E94F76" w:rsidDel="001111A8" w:rsidRDefault="00E94F76" w:rsidP="00E94F76">
      <w:pPr>
        <w:pStyle w:val="StyleCLIheading1Characterscale100"/>
        <w:outlineLvl w:val="0"/>
        <w:rPr>
          <w:del w:id="2534" w:author="VOYER Raphael" w:date="2021-06-16T11:14:00Z"/>
        </w:rPr>
      </w:pPr>
      <w:bookmarkStart w:id="2535" w:name="_Toc404183063"/>
      <w:bookmarkStart w:id="2536" w:name="_Toc424820370"/>
      <w:del w:id="2537" w:author="VOYER Raphael" w:date="2021-06-16T11:14:00Z">
        <w:r w:rsidDel="001111A8">
          <w:delText>Usage Guidelines</w:delText>
        </w:r>
        <w:bookmarkEnd w:id="2535"/>
        <w:bookmarkEnd w:id="2536"/>
      </w:del>
    </w:p>
    <w:p w:rsidR="00E94F76" w:rsidDel="001111A8" w:rsidRDefault="00E94F76" w:rsidP="00E94F76">
      <w:pPr>
        <w:pStyle w:val="Corpsdetexte"/>
        <w:numPr>
          <w:ilvl w:val="0"/>
          <w:numId w:val="5"/>
        </w:numPr>
        <w:rPr>
          <w:del w:id="2538" w:author="VOYER Raphael" w:date="2021-06-16T11:14:00Z"/>
        </w:rPr>
      </w:pPr>
      <w:del w:id="2539" w:author="VOYER Raphael" w:date="2021-06-16T11:14:00Z">
        <w:r w:rsidDel="001111A8">
          <w:delText xml:space="preserve">The cluster id is an integer from range 1-16. </w:delText>
        </w:r>
      </w:del>
    </w:p>
    <w:p w:rsidR="00E94F76" w:rsidDel="001111A8" w:rsidRDefault="00E94F76" w:rsidP="00E94F76">
      <w:pPr>
        <w:pStyle w:val="Corpsdetexte"/>
        <w:numPr>
          <w:ilvl w:val="0"/>
          <w:numId w:val="5"/>
        </w:numPr>
        <w:rPr>
          <w:del w:id="2540" w:author="VOYER Raphael" w:date="2021-06-16T11:14:00Z"/>
        </w:rPr>
      </w:pPr>
      <w:del w:id="2541" w:author="VOYER Raphael" w:date="2021-06-16T11:14:00Z">
        <w:r w:rsidDel="001111A8">
          <w:delText>Cluster shall be in range of 1-16. In case of violation an error shall be displayed as “</w:delText>
        </w:r>
        <w:r w:rsidRPr="007F20C0" w:rsidDel="001111A8">
          <w:delText xml:space="preserve">ERROR: Cluster Id should be between 1 and </w:delText>
        </w:r>
        <w:r w:rsidDel="001111A8">
          <w:delText>16</w:delText>
        </w:r>
        <w:r w:rsidRPr="007F20C0" w:rsidDel="001111A8">
          <w:delText xml:space="preserve"> (inclusive)</w:delText>
        </w:r>
        <w:r w:rsidDel="001111A8">
          <w:delText>”.</w:delText>
        </w:r>
      </w:del>
    </w:p>
    <w:p w:rsidR="00E94F76" w:rsidDel="001111A8" w:rsidRDefault="00E94F76" w:rsidP="00E94F76">
      <w:pPr>
        <w:pStyle w:val="Corpsdetexte"/>
        <w:numPr>
          <w:ilvl w:val="0"/>
          <w:numId w:val="5"/>
        </w:numPr>
        <w:rPr>
          <w:del w:id="2542" w:author="VOYER Raphael" w:date="2021-06-16T11:14:00Z"/>
        </w:rPr>
      </w:pPr>
      <w:del w:id="2543" w:author="VOYER Raphael" w:date="2021-06-16T11:14:00Z">
        <w:r w:rsidDel="001111A8">
          <w:delText>Loopback functionality may be administratively enabled/disabled</w:delText>
        </w:r>
      </w:del>
    </w:p>
    <w:p w:rsidR="00855336" w:rsidDel="001111A8" w:rsidRDefault="00855336" w:rsidP="00855336">
      <w:pPr>
        <w:rPr>
          <w:del w:id="2544" w:author="VOYER Raphael" w:date="2021-06-16T11:14:00Z"/>
          <w:lang w:eastAsia="ko-KR"/>
        </w:rPr>
      </w:pPr>
    </w:p>
    <w:p w:rsidR="00855336" w:rsidDel="001111A8" w:rsidRDefault="00855336" w:rsidP="00622755">
      <w:pPr>
        <w:pStyle w:val="Titre2"/>
        <w:rPr>
          <w:del w:id="2545" w:author="VOYER Raphael" w:date="2021-06-16T11:14:00Z"/>
        </w:rPr>
      </w:pPr>
      <w:bookmarkStart w:id="2546" w:name="_Ref237920383"/>
      <w:bookmarkStart w:id="2547" w:name="_Toc242248783"/>
      <w:bookmarkStart w:id="2548" w:name="_Toc381025781"/>
      <w:bookmarkStart w:id="2549" w:name="_Toc424820371"/>
      <w:del w:id="2550" w:author="VOYER Raphael" w:date="2021-06-16T11:14:00Z">
        <w:r w:rsidDel="001111A8">
          <w:delText>SNMP Interface</w:delText>
        </w:r>
        <w:bookmarkEnd w:id="2546"/>
        <w:bookmarkEnd w:id="2547"/>
        <w:bookmarkEnd w:id="2548"/>
        <w:bookmarkEnd w:id="2549"/>
      </w:del>
    </w:p>
    <w:p w:rsidR="00855336" w:rsidDel="001111A8" w:rsidRDefault="00855336" w:rsidP="00855336">
      <w:pPr>
        <w:pStyle w:val="Corpsdetexte"/>
        <w:rPr>
          <w:del w:id="2551" w:author="VOYER Raphael" w:date="2021-06-16T11:14:00Z"/>
        </w:rPr>
      </w:pPr>
      <w:del w:id="2552" w:author="VOYER Raphael" w:date="2021-06-16T11:14:00Z">
        <w:r w:rsidRPr="001423EA" w:rsidDel="001111A8">
          <w:delText xml:space="preserve"> </w:delText>
        </w:r>
        <w:r w:rsidRPr="00D211C4" w:rsidDel="001111A8">
          <w:delText xml:space="preserve">A new </w:delText>
        </w:r>
        <w:r w:rsidDel="001111A8">
          <w:delText>Alcatel proprietary MIB will be supported for HA VLAN related configuration. The following tables/objects will be added for HA VLAN Cluster feature.</w:delText>
        </w:r>
      </w:del>
    </w:p>
    <w:p w:rsidR="008F49E3" w:rsidDel="001111A8" w:rsidRDefault="008F49E3" w:rsidP="00622755">
      <w:pPr>
        <w:pStyle w:val="Titre3"/>
        <w:ind w:left="0" w:firstLine="0"/>
        <w:jc w:val="left"/>
        <w:rPr>
          <w:del w:id="2553" w:author="VOYER Raphael" w:date="2021-06-16T11:14:00Z"/>
        </w:rPr>
      </w:pPr>
      <w:bookmarkStart w:id="2554" w:name="_Toc381025782"/>
      <w:bookmarkStart w:id="2555" w:name="_Toc424820372"/>
      <w:del w:id="2556" w:author="VOYER Raphael" w:date="2021-06-16T11:14:00Z">
        <w:r w:rsidRPr="00FD28FB" w:rsidDel="001111A8">
          <w:delText>New SNMP Tables</w:delText>
        </w:r>
        <w:bookmarkEnd w:id="2554"/>
        <w:bookmarkEnd w:id="2555"/>
      </w:del>
    </w:p>
    <w:p w:rsidR="00214CED" w:rsidRPr="00214CED" w:rsidDel="001111A8" w:rsidRDefault="00214CED" w:rsidP="00214CED">
      <w:pPr>
        <w:rPr>
          <w:del w:id="2557" w:author="VOYER Raphael" w:date="2021-06-16T11:14:00Z"/>
        </w:rPr>
      </w:pPr>
    </w:p>
    <w:p w:rsidR="00855336" w:rsidDel="001111A8" w:rsidRDefault="00855336" w:rsidP="00622755">
      <w:pPr>
        <w:outlineLvl w:val="0"/>
        <w:rPr>
          <w:del w:id="2558" w:author="VOYER Raphael" w:date="2021-06-16T11:14:00Z"/>
          <w:b/>
        </w:rPr>
      </w:pPr>
      <w:bookmarkStart w:id="2559" w:name="_Toc381025783"/>
      <w:bookmarkStart w:id="2560" w:name="_Toc424820373"/>
      <w:del w:id="2561" w:author="VOYER Raphael" w:date="2021-06-16T11:14:00Z">
        <w:r w:rsidRPr="001160EB" w:rsidDel="001111A8">
          <w:rPr>
            <w:b/>
            <w:lang w:eastAsia="ko-KR"/>
          </w:rPr>
          <w:delText xml:space="preserve">a) </w:delText>
        </w:r>
        <w:r w:rsidR="00561926" w:rsidDel="001111A8">
          <w:rPr>
            <w:b/>
          </w:rPr>
          <w:delText>alaHAVlanCluster</w:delText>
        </w:r>
        <w:r w:rsidRPr="001160EB" w:rsidDel="001111A8">
          <w:rPr>
            <w:b/>
          </w:rPr>
          <w:delText>Table</w:delText>
        </w:r>
        <w:bookmarkEnd w:id="2559"/>
        <w:bookmarkEnd w:id="2560"/>
      </w:del>
    </w:p>
    <w:p w:rsidR="00214CED" w:rsidDel="001111A8" w:rsidRDefault="00214CED" w:rsidP="00855336">
      <w:pPr>
        <w:rPr>
          <w:del w:id="2562" w:author="VOYER Raphael" w:date="2021-06-16T11:14:00Z"/>
          <w:b/>
          <w:lang w:eastAsia="ko-KR"/>
        </w:rPr>
      </w:pPr>
    </w:p>
    <w:p w:rsidR="00214CED" w:rsidRPr="00A73EA3" w:rsidDel="001111A8" w:rsidRDefault="00214CED" w:rsidP="00214CED">
      <w:pPr>
        <w:rPr>
          <w:del w:id="2563" w:author="VOYER Raphael" w:date="2021-06-16T11:14:00Z"/>
          <w:rFonts w:ascii="Courier New" w:hAnsi="Courier New" w:cs="Courier New"/>
        </w:rPr>
      </w:pPr>
      <w:del w:id="2564" w:author="VOYER Raphael" w:date="2021-06-16T11:14:00Z">
        <w:r w:rsidDel="001111A8">
          <w:rPr>
            <w:rFonts w:ascii="Courier New" w:hAnsi="Courier New" w:cs="Courier New"/>
          </w:rPr>
          <w:delText xml:space="preserve">     alcatelIND1HAVlanMIBObjects </w:delText>
        </w:r>
        <w:r w:rsidRPr="00A73EA3" w:rsidDel="001111A8">
          <w:rPr>
            <w:rFonts w:ascii="Courier New" w:hAnsi="Courier New" w:cs="Courier New"/>
          </w:rPr>
          <w:delText>OBJECT-IDENTITY</w:delText>
        </w:r>
      </w:del>
    </w:p>
    <w:p w:rsidR="00214CED" w:rsidRPr="00A73EA3" w:rsidDel="001111A8" w:rsidRDefault="00214CED" w:rsidP="00214CED">
      <w:pPr>
        <w:rPr>
          <w:del w:id="2565" w:author="VOYER Raphael" w:date="2021-06-16T11:14:00Z"/>
          <w:rFonts w:ascii="Courier New" w:hAnsi="Courier New" w:cs="Courier New"/>
        </w:rPr>
      </w:pPr>
      <w:del w:id="2566" w:author="VOYER Raphael" w:date="2021-06-16T11:14:00Z">
        <w:r w:rsidRPr="00A73EA3" w:rsidDel="001111A8">
          <w:rPr>
            <w:rFonts w:ascii="Courier New" w:hAnsi="Courier New" w:cs="Courier New"/>
          </w:rPr>
          <w:delText xml:space="preserve">        STATUS current</w:delText>
        </w:r>
      </w:del>
    </w:p>
    <w:p w:rsidR="00214CED" w:rsidRPr="00A73EA3" w:rsidDel="001111A8" w:rsidRDefault="00214CED" w:rsidP="00214CED">
      <w:pPr>
        <w:rPr>
          <w:del w:id="2567" w:author="VOYER Raphael" w:date="2021-06-16T11:14:00Z"/>
          <w:rFonts w:ascii="Courier New" w:hAnsi="Courier New" w:cs="Courier New"/>
        </w:rPr>
      </w:pPr>
      <w:del w:id="2568" w:author="VOYER Raphael" w:date="2021-06-16T11:14:00Z">
        <w:r w:rsidRPr="00A73EA3" w:rsidDel="001111A8">
          <w:rPr>
            <w:rFonts w:ascii="Courier New" w:hAnsi="Courier New" w:cs="Courier New"/>
          </w:rPr>
          <w:delText xml:space="preserve">        DESCRIPTION</w:delText>
        </w:r>
      </w:del>
    </w:p>
    <w:p w:rsidR="00214CED" w:rsidRPr="00A73EA3" w:rsidDel="001111A8" w:rsidRDefault="00214CED" w:rsidP="00214CED">
      <w:pPr>
        <w:rPr>
          <w:del w:id="2569" w:author="VOYER Raphael" w:date="2021-06-16T11:14:00Z"/>
          <w:rFonts w:ascii="Courier New" w:hAnsi="Courier New" w:cs="Courier New"/>
        </w:rPr>
      </w:pPr>
      <w:del w:id="2570" w:author="VOYER Raphael" w:date="2021-06-16T11:14:00Z">
        <w:r w:rsidRPr="00A73EA3" w:rsidDel="001111A8">
          <w:rPr>
            <w:rFonts w:ascii="Courier New" w:hAnsi="Courier New" w:cs="Courier New"/>
          </w:rPr>
          <w:delText xml:space="preserve">            "Branch For </w:delText>
        </w:r>
        <w:r w:rsidDel="001111A8">
          <w:rPr>
            <w:rFonts w:ascii="Courier New" w:hAnsi="Courier New" w:cs="Courier New"/>
          </w:rPr>
          <w:delText xml:space="preserve">HA </w:delText>
        </w:r>
        <w:r w:rsidRPr="00A73EA3" w:rsidDel="001111A8">
          <w:rPr>
            <w:rFonts w:ascii="Courier New" w:hAnsi="Courier New" w:cs="Courier New"/>
          </w:rPr>
          <w:delText xml:space="preserve">VLAN </w:delText>
        </w:r>
      </w:del>
    </w:p>
    <w:p w:rsidR="00214CED" w:rsidRPr="00A73EA3" w:rsidDel="001111A8" w:rsidRDefault="00214CED" w:rsidP="00214CED">
      <w:pPr>
        <w:rPr>
          <w:del w:id="2571" w:author="VOYER Raphael" w:date="2021-06-16T11:14:00Z"/>
          <w:rFonts w:ascii="Courier New" w:hAnsi="Courier New" w:cs="Courier New"/>
        </w:rPr>
      </w:pPr>
      <w:del w:id="2572" w:author="VOYER Raphael" w:date="2021-06-16T11:14:00Z">
        <w:r w:rsidRPr="00A73EA3" w:rsidDel="001111A8">
          <w:rPr>
            <w:rFonts w:ascii="Courier New" w:hAnsi="Courier New" w:cs="Courier New"/>
          </w:rPr>
          <w:delText xml:space="preserve">            Subsystem Managed Objects."</w:delText>
        </w:r>
      </w:del>
    </w:p>
    <w:p w:rsidR="00214CED" w:rsidDel="001111A8" w:rsidRDefault="00214CED" w:rsidP="00214CED">
      <w:pPr>
        <w:rPr>
          <w:del w:id="2573" w:author="VOYER Raphael" w:date="2021-06-16T11:14:00Z"/>
          <w:rFonts w:ascii="Courier New" w:hAnsi="Courier New" w:cs="Courier New"/>
        </w:rPr>
      </w:pPr>
      <w:del w:id="2574" w:author="VOYER Raphael" w:date="2021-06-16T11:14:00Z">
        <w:r w:rsidRPr="00A73EA3" w:rsidDel="001111A8">
          <w:rPr>
            <w:rFonts w:ascii="Courier New" w:hAnsi="Courier New" w:cs="Courier New"/>
          </w:rPr>
          <w:delText xml:space="preserve">        ::= { alcatelIND1</w:delText>
        </w:r>
        <w:r w:rsidDel="001111A8">
          <w:rPr>
            <w:rFonts w:ascii="Courier New" w:hAnsi="Courier New" w:cs="Courier New"/>
          </w:rPr>
          <w:delText>HAVlan</w:delText>
        </w:r>
        <w:r w:rsidRPr="00A73EA3" w:rsidDel="001111A8">
          <w:rPr>
            <w:rFonts w:ascii="Courier New" w:hAnsi="Courier New" w:cs="Courier New"/>
          </w:rPr>
          <w:delText>MIB 1 }</w:delText>
        </w:r>
      </w:del>
    </w:p>
    <w:p w:rsidR="004F0373" w:rsidDel="001111A8" w:rsidRDefault="004F0373" w:rsidP="00214CED">
      <w:pPr>
        <w:rPr>
          <w:del w:id="2575" w:author="VOYER Raphael" w:date="2021-06-16T11:14:00Z"/>
          <w:rFonts w:ascii="Courier New" w:hAnsi="Courier New" w:cs="Courier New"/>
        </w:rPr>
      </w:pPr>
    </w:p>
    <w:p w:rsidR="004F0373" w:rsidDel="001111A8" w:rsidRDefault="004F0373" w:rsidP="00214CED">
      <w:pPr>
        <w:rPr>
          <w:del w:id="2576" w:author="VOYER Raphael" w:date="2021-06-16T11:14:00Z"/>
          <w:rFonts w:ascii="Courier New" w:hAnsi="Courier New" w:cs="Courier New"/>
        </w:rPr>
      </w:pPr>
    </w:p>
    <w:p w:rsidR="004F0373" w:rsidRPr="00A73EA3" w:rsidDel="001111A8" w:rsidRDefault="002540DD" w:rsidP="00214CED">
      <w:pPr>
        <w:rPr>
          <w:del w:id="2577" w:author="VOYER Raphael" w:date="2021-06-16T11:14:00Z"/>
          <w:rFonts w:ascii="Courier New" w:hAnsi="Courier New" w:cs="Courier New"/>
        </w:rPr>
      </w:pPr>
      <w:del w:id="2578" w:author="VOYER Raphael" w:date="2021-06-16T11:14:00Z">
        <w:r w:rsidDel="001111A8">
          <w:delText xml:space="preserve">      </w:delText>
        </w:r>
        <w:r w:rsidR="00561926" w:rsidDel="001111A8">
          <w:delText>alaHAVlanCluster</w:delText>
        </w:r>
        <w:r w:rsidR="003622CA" w:rsidDel="001111A8">
          <w:delText xml:space="preserve"> OBJECT_IDENTIFIER</w:delText>
        </w:r>
        <w:r w:rsidR="004F0373" w:rsidDel="001111A8">
          <w:delText xml:space="preserve"> :</w:delText>
        </w:r>
        <w:r w:rsidR="00754E24" w:rsidDel="001111A8">
          <w:delText>:</w:delText>
        </w:r>
        <w:r w:rsidR="004F0373" w:rsidDel="001111A8">
          <w:delText xml:space="preserve">= { </w:delText>
        </w:r>
        <w:r w:rsidR="004F0373" w:rsidDel="001111A8">
          <w:rPr>
            <w:rFonts w:ascii="Courier New" w:hAnsi="Courier New" w:cs="Courier New"/>
          </w:rPr>
          <w:delText>alcatelIND1HAVlanMIBObjects 1 }</w:delText>
        </w:r>
      </w:del>
    </w:p>
    <w:p w:rsidR="00214CED" w:rsidDel="001111A8" w:rsidRDefault="00214CED" w:rsidP="00855336">
      <w:pPr>
        <w:rPr>
          <w:del w:id="2579" w:author="VOYER Raphael" w:date="2021-06-16T11:14:00Z"/>
          <w:b/>
          <w:lang w:eastAsia="ko-KR"/>
        </w:rPr>
      </w:pPr>
    </w:p>
    <w:p w:rsidR="00214CED" w:rsidRPr="001160EB" w:rsidDel="001111A8" w:rsidRDefault="00214CED" w:rsidP="00855336">
      <w:pPr>
        <w:rPr>
          <w:del w:id="2580" w:author="VOYER Raphael" w:date="2021-06-16T11:14:00Z"/>
          <w:b/>
          <w:lang w:eastAsia="ko-KR"/>
        </w:rPr>
      </w:pPr>
    </w:p>
    <w:p w:rsidR="00855336" w:rsidRPr="004D2F5D" w:rsidDel="001111A8" w:rsidRDefault="00561926" w:rsidP="00855336">
      <w:pPr>
        <w:ind w:left="360"/>
        <w:rPr>
          <w:del w:id="2581" w:author="VOYER Raphael" w:date="2021-06-16T11:14:00Z"/>
          <w:rFonts w:ascii="Courier New" w:hAnsi="Courier New" w:cs="Courier New"/>
        </w:rPr>
      </w:pPr>
      <w:del w:id="2582" w:author="VOYER Raphael" w:date="2021-06-16T11:14:00Z">
        <w:r w:rsidDel="001111A8">
          <w:delText>alaHAVlanCluster</w:delText>
        </w:r>
        <w:r w:rsidR="00855336" w:rsidDel="001111A8">
          <w:delText>Table</w:delText>
        </w:r>
        <w:r w:rsidR="00855336" w:rsidRPr="004D2F5D" w:rsidDel="001111A8">
          <w:rPr>
            <w:rFonts w:ascii="Courier New" w:hAnsi="Courier New" w:cs="Courier New"/>
          </w:rPr>
          <w:delText xml:space="preserve">  OBJECT-TYPE</w:delText>
        </w:r>
      </w:del>
    </w:p>
    <w:p w:rsidR="00855336" w:rsidRPr="004D2F5D" w:rsidDel="001111A8" w:rsidRDefault="00855336" w:rsidP="00855336">
      <w:pPr>
        <w:ind w:left="360"/>
        <w:rPr>
          <w:del w:id="2583" w:author="VOYER Raphael" w:date="2021-06-16T11:14:00Z"/>
          <w:rFonts w:ascii="Courier New" w:hAnsi="Courier New" w:cs="Courier New"/>
        </w:rPr>
      </w:pPr>
      <w:del w:id="2584" w:author="VOYER Raphael" w:date="2021-06-16T11:14:00Z">
        <w:r w:rsidRPr="004D2F5D" w:rsidDel="001111A8">
          <w:rPr>
            <w:rFonts w:ascii="Courier New" w:hAnsi="Courier New" w:cs="Courier New"/>
          </w:rPr>
          <w:tab/>
          <w:delText xml:space="preserve">    SYNTAX  SEQUENCE OF </w:delText>
        </w:r>
        <w:r w:rsidR="00561926" w:rsidDel="001111A8">
          <w:rPr>
            <w:rFonts w:ascii="Courier New" w:hAnsi="Courier New" w:cs="Courier New"/>
          </w:rPr>
          <w:delText>alaHAVlanCluster</w:delText>
        </w:r>
        <w:r w:rsidDel="001111A8">
          <w:delText>Entry</w:delText>
        </w:r>
      </w:del>
    </w:p>
    <w:p w:rsidR="00855336" w:rsidRPr="004D2F5D" w:rsidDel="001111A8" w:rsidRDefault="00855336" w:rsidP="00855336">
      <w:pPr>
        <w:ind w:left="360"/>
        <w:rPr>
          <w:del w:id="2585" w:author="VOYER Raphael" w:date="2021-06-16T11:14:00Z"/>
          <w:rFonts w:ascii="Courier New" w:hAnsi="Courier New" w:cs="Courier New"/>
        </w:rPr>
      </w:pPr>
      <w:del w:id="2586" w:author="VOYER Raphael" w:date="2021-06-16T11:14: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RPr="004D2F5D" w:rsidDel="001111A8">
          <w:rPr>
            <w:rFonts w:ascii="Courier New" w:hAnsi="Courier New" w:cs="Courier New"/>
          </w:rPr>
          <w:delText>-ACCESS  not-accessible</w:delText>
        </w:r>
      </w:del>
    </w:p>
    <w:p w:rsidR="00855336" w:rsidRPr="004D2F5D" w:rsidDel="001111A8" w:rsidRDefault="00855336" w:rsidP="00855336">
      <w:pPr>
        <w:ind w:left="360"/>
        <w:rPr>
          <w:del w:id="2587" w:author="VOYER Raphael" w:date="2021-06-16T11:14:00Z"/>
          <w:rFonts w:ascii="Courier New" w:hAnsi="Courier New" w:cs="Courier New"/>
        </w:rPr>
      </w:pPr>
      <w:del w:id="2588" w:author="VOYER Raphael" w:date="2021-06-16T11:14:00Z">
        <w:r w:rsidRPr="004D2F5D" w:rsidDel="001111A8">
          <w:rPr>
            <w:rFonts w:ascii="Courier New" w:hAnsi="Courier New" w:cs="Courier New"/>
          </w:rPr>
          <w:tab/>
          <w:delText xml:space="preserve">    STATUS  current</w:delText>
        </w:r>
      </w:del>
    </w:p>
    <w:p w:rsidR="00855336" w:rsidRPr="004D2F5D" w:rsidDel="001111A8" w:rsidRDefault="00855336" w:rsidP="00855336">
      <w:pPr>
        <w:ind w:left="360"/>
        <w:rPr>
          <w:del w:id="2589" w:author="VOYER Raphael" w:date="2021-06-16T11:14:00Z"/>
          <w:rFonts w:ascii="Courier New" w:hAnsi="Courier New" w:cs="Courier New"/>
        </w:rPr>
      </w:pPr>
      <w:del w:id="2590" w:author="VOYER Raphael" w:date="2021-06-16T11:14:00Z">
        <w:r w:rsidRPr="004D2F5D" w:rsidDel="001111A8">
          <w:rPr>
            <w:rFonts w:ascii="Courier New" w:hAnsi="Courier New" w:cs="Courier New"/>
          </w:rPr>
          <w:tab/>
          <w:delText xml:space="preserve">    DESCRIPTION</w:delText>
        </w:r>
      </w:del>
    </w:p>
    <w:p w:rsidR="00855336" w:rsidRPr="004D2F5D" w:rsidDel="001111A8" w:rsidRDefault="00855336" w:rsidP="00855336">
      <w:pPr>
        <w:ind w:left="360"/>
        <w:rPr>
          <w:del w:id="2591" w:author="VOYER Raphael" w:date="2021-06-16T11:14:00Z"/>
          <w:rFonts w:ascii="Courier New" w:hAnsi="Courier New" w:cs="Courier New"/>
        </w:rPr>
      </w:pPr>
      <w:del w:id="2592" w:author="VOYER Raphael" w:date="2021-06-16T11:14:00Z">
        <w:r w:rsidRPr="004D2F5D" w:rsidDel="001111A8">
          <w:rPr>
            <w:rFonts w:ascii="Courier New" w:hAnsi="Courier New" w:cs="Courier New"/>
          </w:rPr>
          <w:tab/>
        </w:r>
        <w:r w:rsidRPr="004D2F5D" w:rsidDel="001111A8">
          <w:rPr>
            <w:rFonts w:ascii="Courier New" w:hAnsi="Courier New" w:cs="Courier New"/>
          </w:rPr>
          <w:tab/>
          <w:delText xml:space="preserve"> "A list of </w:delText>
        </w:r>
        <w:r w:rsidDel="001111A8">
          <w:rPr>
            <w:rFonts w:ascii="Courier New" w:hAnsi="Courier New" w:cs="Courier New"/>
          </w:rPr>
          <w:delText>HA VLAN</w:delText>
        </w:r>
        <w:r w:rsidRPr="004D2F5D" w:rsidDel="001111A8">
          <w:rPr>
            <w:rFonts w:ascii="Courier New" w:hAnsi="Courier New" w:cs="Courier New"/>
          </w:rPr>
          <w:delText xml:space="preserve"> </w:delText>
        </w:r>
        <w:r w:rsidDel="001111A8">
          <w:rPr>
            <w:rFonts w:ascii="Courier New" w:hAnsi="Courier New" w:cs="Courier New"/>
          </w:rPr>
          <w:delText xml:space="preserve">clusters </w:delText>
        </w:r>
        <w:r w:rsidRPr="004D2F5D" w:rsidDel="001111A8">
          <w:rPr>
            <w:rFonts w:ascii="Courier New" w:hAnsi="Courier New" w:cs="Courier New"/>
          </w:rPr>
          <w:delText xml:space="preserve">in </w:delText>
        </w:r>
        <w:r w:rsidR="001626E8" w:rsidDel="001111A8">
          <w:rPr>
            <w:rFonts w:ascii="Courier New" w:hAnsi="Courier New" w:cs="Courier New"/>
          </w:rPr>
          <w:delText>the system</w:delText>
        </w:r>
        <w:r w:rsidRPr="004D2F5D" w:rsidDel="001111A8">
          <w:rPr>
            <w:rFonts w:ascii="Courier New" w:hAnsi="Courier New" w:cs="Courier New"/>
          </w:rPr>
          <w:delText>."</w:delText>
        </w:r>
      </w:del>
    </w:p>
    <w:p w:rsidR="00855336" w:rsidRPr="004D2F5D" w:rsidDel="001111A8" w:rsidRDefault="00855336" w:rsidP="00855336">
      <w:pPr>
        <w:ind w:left="360"/>
        <w:rPr>
          <w:del w:id="2593" w:author="VOYER Raphael" w:date="2021-06-16T11:14:00Z"/>
          <w:rFonts w:ascii="Courier New" w:hAnsi="Courier New" w:cs="Courier New"/>
        </w:rPr>
      </w:pPr>
      <w:del w:id="2594" w:author="VOYER Raphael" w:date="2021-06-16T11:14:00Z">
        <w:r w:rsidRPr="004D2F5D" w:rsidDel="001111A8">
          <w:rPr>
            <w:rFonts w:ascii="Courier New" w:hAnsi="Courier New" w:cs="Courier New"/>
          </w:rPr>
          <w:tab/>
          <w:delText xml:space="preserve">    ::= { </w:delText>
        </w:r>
        <w:r w:rsidR="00561926" w:rsidDel="001111A8">
          <w:delText>alaHAVlanCluster</w:delText>
        </w:r>
        <w:r w:rsidR="00F43B57" w:rsidDel="001111A8">
          <w:delText xml:space="preserve"> </w:delText>
        </w:r>
        <w:r w:rsidRPr="004D2F5D" w:rsidDel="001111A8">
          <w:rPr>
            <w:rFonts w:ascii="Courier New" w:hAnsi="Courier New" w:cs="Courier New"/>
          </w:rPr>
          <w:delText>1 }</w:delText>
        </w:r>
      </w:del>
    </w:p>
    <w:p w:rsidR="00855336" w:rsidRPr="004D2F5D" w:rsidDel="001111A8" w:rsidRDefault="00855336" w:rsidP="00855336">
      <w:pPr>
        <w:ind w:left="360"/>
        <w:rPr>
          <w:del w:id="2595" w:author="VOYER Raphael" w:date="2021-06-16T11:14:00Z"/>
          <w:rFonts w:ascii="Courier New" w:hAnsi="Courier New" w:cs="Courier New"/>
        </w:rPr>
      </w:pPr>
    </w:p>
    <w:p w:rsidR="00855336" w:rsidRPr="004D2F5D" w:rsidDel="001111A8" w:rsidRDefault="00855336" w:rsidP="00855336">
      <w:pPr>
        <w:ind w:left="360"/>
        <w:rPr>
          <w:del w:id="2596" w:author="VOYER Raphael" w:date="2021-06-16T11:14:00Z"/>
          <w:rFonts w:ascii="Courier New" w:hAnsi="Courier New" w:cs="Courier New"/>
        </w:rPr>
      </w:pPr>
      <w:del w:id="2597" w:author="VOYER Raphael" w:date="2021-06-16T11:14:00Z">
        <w:r w:rsidRPr="004D2F5D" w:rsidDel="001111A8">
          <w:rPr>
            <w:rFonts w:ascii="Courier New" w:hAnsi="Courier New" w:cs="Courier New"/>
          </w:rPr>
          <w:tab/>
        </w:r>
        <w:r w:rsidR="00561926" w:rsidDel="001111A8">
          <w:rPr>
            <w:rFonts w:ascii="Courier New" w:hAnsi="Courier New" w:cs="Courier New"/>
          </w:rPr>
          <w:delText>alaHAVlanCluster</w:delText>
        </w:r>
        <w:r w:rsidDel="001111A8">
          <w:delText>Entry</w:delText>
        </w:r>
        <w:r w:rsidRPr="004D2F5D" w:rsidDel="001111A8">
          <w:rPr>
            <w:rFonts w:ascii="Courier New" w:hAnsi="Courier New" w:cs="Courier New"/>
          </w:rPr>
          <w:delText xml:space="preserve">  OBJECT-TYPE</w:delText>
        </w:r>
      </w:del>
    </w:p>
    <w:p w:rsidR="00855336" w:rsidRPr="004D2F5D" w:rsidDel="001111A8" w:rsidRDefault="00855336" w:rsidP="00855336">
      <w:pPr>
        <w:ind w:left="360"/>
        <w:rPr>
          <w:del w:id="2598" w:author="VOYER Raphael" w:date="2021-06-16T11:14:00Z"/>
          <w:rFonts w:ascii="Courier New" w:hAnsi="Courier New" w:cs="Courier New"/>
        </w:rPr>
      </w:pPr>
      <w:del w:id="2599" w:author="VOYER Raphael" w:date="2021-06-16T11:14:00Z">
        <w:r w:rsidRPr="004D2F5D" w:rsidDel="001111A8">
          <w:rPr>
            <w:rFonts w:ascii="Courier New" w:hAnsi="Courier New" w:cs="Courier New"/>
          </w:rPr>
          <w:tab/>
          <w:delText xml:space="preserve">    SYNTAX  </w:delText>
        </w:r>
        <w:r w:rsidR="00561926" w:rsidDel="001111A8">
          <w:rPr>
            <w:rFonts w:ascii="Courier New" w:hAnsi="Courier New" w:cs="Courier New"/>
          </w:rPr>
          <w:delText>alaHAVlanCluster</w:delText>
        </w:r>
        <w:r w:rsidDel="001111A8">
          <w:delText>Entry</w:delText>
        </w:r>
      </w:del>
    </w:p>
    <w:p w:rsidR="00855336" w:rsidRPr="004D2F5D" w:rsidDel="001111A8" w:rsidRDefault="00855336" w:rsidP="00855336">
      <w:pPr>
        <w:ind w:left="360"/>
        <w:rPr>
          <w:del w:id="2600" w:author="VOYER Raphael" w:date="2021-06-16T11:14:00Z"/>
          <w:rFonts w:ascii="Courier New" w:hAnsi="Courier New" w:cs="Courier New"/>
        </w:rPr>
      </w:pPr>
      <w:del w:id="2601" w:author="VOYER Raphael" w:date="2021-06-16T11:14: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RPr="004D2F5D" w:rsidDel="001111A8">
          <w:rPr>
            <w:rFonts w:ascii="Courier New" w:hAnsi="Courier New" w:cs="Courier New"/>
          </w:rPr>
          <w:delText>-ACCESS  not-accessible</w:delText>
        </w:r>
      </w:del>
    </w:p>
    <w:p w:rsidR="00855336" w:rsidRPr="004D2F5D" w:rsidDel="001111A8" w:rsidRDefault="00855336" w:rsidP="00855336">
      <w:pPr>
        <w:ind w:left="360"/>
        <w:rPr>
          <w:del w:id="2602" w:author="VOYER Raphael" w:date="2021-06-16T11:14:00Z"/>
          <w:rFonts w:ascii="Courier New" w:hAnsi="Courier New" w:cs="Courier New"/>
        </w:rPr>
      </w:pPr>
      <w:del w:id="2603" w:author="VOYER Raphael" w:date="2021-06-16T11:14:00Z">
        <w:r w:rsidRPr="004D2F5D" w:rsidDel="001111A8">
          <w:rPr>
            <w:rFonts w:ascii="Courier New" w:hAnsi="Courier New" w:cs="Courier New"/>
          </w:rPr>
          <w:tab/>
          <w:delText xml:space="preserve">    STATUS  current</w:delText>
        </w:r>
      </w:del>
    </w:p>
    <w:p w:rsidR="00855336" w:rsidRPr="004D2F5D" w:rsidDel="001111A8" w:rsidRDefault="00855336" w:rsidP="00855336">
      <w:pPr>
        <w:ind w:left="360"/>
        <w:rPr>
          <w:del w:id="2604" w:author="VOYER Raphael" w:date="2021-06-16T11:14:00Z"/>
          <w:rFonts w:ascii="Courier New" w:hAnsi="Courier New" w:cs="Courier New"/>
        </w:rPr>
      </w:pPr>
      <w:del w:id="2605" w:author="VOYER Raphael" w:date="2021-06-16T11:14:00Z">
        <w:r w:rsidRPr="004D2F5D" w:rsidDel="001111A8">
          <w:rPr>
            <w:rFonts w:ascii="Courier New" w:hAnsi="Courier New" w:cs="Courier New"/>
          </w:rPr>
          <w:tab/>
          <w:delText xml:space="preserve">    DESCRIPTION</w:delText>
        </w:r>
      </w:del>
    </w:p>
    <w:p w:rsidR="00855336" w:rsidRPr="004D2F5D" w:rsidDel="001111A8" w:rsidRDefault="00855336" w:rsidP="00855336">
      <w:pPr>
        <w:ind w:left="360"/>
        <w:rPr>
          <w:del w:id="2606" w:author="VOYER Raphael" w:date="2021-06-16T11:14:00Z"/>
          <w:rFonts w:ascii="Courier New" w:hAnsi="Courier New" w:cs="Courier New"/>
        </w:rPr>
      </w:pPr>
      <w:del w:id="2607" w:author="VOYER Raphael" w:date="2021-06-16T11:14:00Z">
        <w:r w:rsidRPr="004D2F5D" w:rsidDel="001111A8">
          <w:rPr>
            <w:rFonts w:ascii="Courier New" w:hAnsi="Courier New" w:cs="Courier New"/>
          </w:rPr>
          <w:tab/>
        </w:r>
        <w:r w:rsidRPr="004D2F5D" w:rsidDel="001111A8">
          <w:rPr>
            <w:rFonts w:ascii="Courier New" w:hAnsi="Courier New" w:cs="Courier New"/>
          </w:rPr>
          <w:tab/>
          <w:delText xml:space="preserve"> "A </w:delText>
        </w:r>
        <w:r w:rsidDel="001111A8">
          <w:rPr>
            <w:rFonts w:ascii="Courier New" w:hAnsi="Courier New" w:cs="Courier New"/>
          </w:rPr>
          <w:delText xml:space="preserve">HA </w:delText>
        </w:r>
        <w:r w:rsidRPr="004D2F5D" w:rsidDel="001111A8">
          <w:rPr>
            <w:rFonts w:ascii="Courier New" w:hAnsi="Courier New" w:cs="Courier New"/>
          </w:rPr>
          <w:delText xml:space="preserve">VLAN </w:delText>
        </w:r>
        <w:r w:rsidDel="001111A8">
          <w:rPr>
            <w:rFonts w:ascii="Courier New" w:hAnsi="Courier New" w:cs="Courier New"/>
          </w:rPr>
          <w:delText xml:space="preserve">Cluster </w:delText>
        </w:r>
        <w:r w:rsidRPr="004D2F5D" w:rsidDel="001111A8">
          <w:rPr>
            <w:rFonts w:ascii="Courier New" w:hAnsi="Courier New" w:cs="Courier New"/>
          </w:rPr>
          <w:delText>entry."</w:delText>
        </w:r>
      </w:del>
    </w:p>
    <w:p w:rsidR="00855336" w:rsidRPr="004D2F5D" w:rsidDel="001111A8" w:rsidRDefault="00855336" w:rsidP="00855336">
      <w:pPr>
        <w:ind w:left="360"/>
        <w:rPr>
          <w:del w:id="2608" w:author="VOYER Raphael" w:date="2021-06-16T11:14:00Z"/>
          <w:rFonts w:ascii="Courier New" w:hAnsi="Courier New" w:cs="Courier New"/>
        </w:rPr>
      </w:pPr>
      <w:del w:id="2609" w:author="VOYER Raphael" w:date="2021-06-16T11:14:00Z">
        <w:r w:rsidRPr="004D2F5D" w:rsidDel="001111A8">
          <w:rPr>
            <w:rFonts w:ascii="Courier New" w:hAnsi="Courier New" w:cs="Courier New"/>
          </w:rPr>
          <w:tab/>
          <w:delText xml:space="preserve">    INDEX { </w:delText>
        </w:r>
        <w:r w:rsidR="00561926" w:rsidDel="001111A8">
          <w:delText>alaHAVlanCluster</w:delText>
        </w:r>
        <w:r w:rsidDel="001111A8">
          <w:delText>Id</w:delText>
        </w:r>
        <w:r w:rsidRPr="004D2F5D" w:rsidDel="001111A8">
          <w:rPr>
            <w:rFonts w:ascii="Courier New" w:hAnsi="Courier New" w:cs="Courier New"/>
          </w:rPr>
          <w:delText xml:space="preserve"> }</w:delText>
        </w:r>
      </w:del>
    </w:p>
    <w:p w:rsidR="00855336" w:rsidRPr="004D2F5D" w:rsidDel="001111A8" w:rsidRDefault="00855336" w:rsidP="00855336">
      <w:pPr>
        <w:ind w:left="360"/>
        <w:rPr>
          <w:del w:id="2610" w:author="VOYER Raphael" w:date="2021-06-16T11:14:00Z"/>
          <w:rFonts w:ascii="Courier New" w:hAnsi="Courier New" w:cs="Courier New"/>
        </w:rPr>
      </w:pPr>
      <w:del w:id="2611" w:author="VOYER Raphael" w:date="2021-06-16T11:14:00Z">
        <w:r w:rsidRPr="004D2F5D" w:rsidDel="001111A8">
          <w:rPr>
            <w:rFonts w:ascii="Courier New" w:hAnsi="Courier New" w:cs="Courier New"/>
          </w:rPr>
          <w:tab/>
          <w:delText xml:space="preserve">    ::= { </w:delText>
        </w:r>
        <w:r w:rsidR="00561926" w:rsidDel="001111A8">
          <w:delText>alaHAVlanCluster</w:delText>
        </w:r>
        <w:r w:rsidDel="001111A8">
          <w:delText>Table</w:delText>
        </w:r>
        <w:r w:rsidRPr="004D2F5D" w:rsidDel="001111A8">
          <w:rPr>
            <w:rFonts w:ascii="Courier New" w:hAnsi="Courier New" w:cs="Courier New"/>
          </w:rPr>
          <w:delText xml:space="preserve"> 1 }</w:delText>
        </w:r>
      </w:del>
    </w:p>
    <w:p w:rsidR="00855336" w:rsidRPr="004D2F5D" w:rsidDel="001111A8" w:rsidRDefault="00855336" w:rsidP="00855336">
      <w:pPr>
        <w:ind w:left="360"/>
        <w:rPr>
          <w:del w:id="2612" w:author="VOYER Raphael" w:date="2021-06-16T11:14:00Z"/>
          <w:rFonts w:ascii="Courier New" w:hAnsi="Courier New" w:cs="Courier New"/>
        </w:rPr>
      </w:pPr>
    </w:p>
    <w:p w:rsidR="00855336" w:rsidRPr="004D2F5D" w:rsidDel="001111A8" w:rsidRDefault="00855336" w:rsidP="00855336">
      <w:pPr>
        <w:ind w:left="360"/>
        <w:rPr>
          <w:del w:id="2613" w:author="VOYER Raphael" w:date="2021-06-16T11:14:00Z"/>
          <w:rFonts w:ascii="Courier New" w:hAnsi="Courier New" w:cs="Courier New"/>
        </w:rPr>
      </w:pPr>
      <w:del w:id="2614" w:author="VOYER Raphael" w:date="2021-06-16T11:14:00Z">
        <w:r w:rsidRPr="004D2F5D" w:rsidDel="001111A8">
          <w:rPr>
            <w:rFonts w:ascii="Courier New" w:hAnsi="Courier New" w:cs="Courier New"/>
          </w:rPr>
          <w:tab/>
        </w:r>
        <w:r w:rsidR="00561926" w:rsidDel="001111A8">
          <w:rPr>
            <w:rFonts w:ascii="Courier New" w:hAnsi="Courier New" w:cs="Courier New"/>
          </w:rPr>
          <w:delText>alaHAVlanCluster</w:delText>
        </w:r>
        <w:r w:rsidDel="001111A8">
          <w:delText xml:space="preserve">Entry </w:delText>
        </w:r>
        <w:r w:rsidRPr="004D2F5D" w:rsidDel="001111A8">
          <w:rPr>
            <w:rFonts w:ascii="Courier New" w:hAnsi="Courier New" w:cs="Courier New"/>
          </w:rPr>
          <w:delText>::= SEQUENCE {</w:delText>
        </w:r>
      </w:del>
    </w:p>
    <w:p w:rsidR="00855336" w:rsidRPr="004D2F5D" w:rsidDel="001111A8" w:rsidRDefault="00855336" w:rsidP="00855336">
      <w:pPr>
        <w:ind w:left="360"/>
        <w:rPr>
          <w:del w:id="2615" w:author="VOYER Raphael" w:date="2021-06-16T11:14:00Z"/>
          <w:rFonts w:ascii="Courier New" w:hAnsi="Courier New" w:cs="Courier New"/>
        </w:rPr>
      </w:pPr>
      <w:del w:id="2616" w:author="VOYER Raphael" w:date="2021-06-16T11:14:00Z">
        <w:r w:rsidRPr="004D2F5D" w:rsidDel="001111A8">
          <w:rPr>
            <w:rFonts w:ascii="Courier New" w:hAnsi="Courier New" w:cs="Courier New"/>
          </w:rPr>
          <w:tab/>
        </w:r>
        <w:r w:rsidRPr="004D2F5D" w:rsidDel="001111A8">
          <w:rPr>
            <w:rFonts w:ascii="Courier New" w:hAnsi="Courier New" w:cs="Courier New"/>
          </w:rPr>
          <w:tab/>
        </w:r>
        <w:r w:rsidR="00561926" w:rsidDel="001111A8">
          <w:delText>alaHAVlanCluster</w:delText>
        </w:r>
        <w:r w:rsidDel="001111A8">
          <w:delText>Id</w:delText>
        </w:r>
      </w:del>
    </w:p>
    <w:p w:rsidR="00855336" w:rsidRPr="004D2F5D" w:rsidDel="001111A8" w:rsidRDefault="00855336" w:rsidP="00855336">
      <w:pPr>
        <w:ind w:left="360"/>
        <w:rPr>
          <w:del w:id="2617" w:author="VOYER Raphael" w:date="2021-06-16T11:14:00Z"/>
          <w:rFonts w:ascii="Courier New" w:hAnsi="Courier New" w:cs="Courier New"/>
        </w:rPr>
      </w:pPr>
      <w:del w:id="2618" w:author="VOYER Raphael" w:date="2021-06-16T11:14:00Z">
        <w:r w:rsidRPr="004D2F5D" w:rsidDel="001111A8">
          <w:rPr>
            <w:rFonts w:ascii="Courier New" w:hAnsi="Courier New" w:cs="Courier New"/>
          </w:rPr>
          <w:tab/>
        </w:r>
        <w:r w:rsidRPr="004D2F5D" w:rsidDel="001111A8">
          <w:rPr>
            <w:rFonts w:ascii="Courier New" w:hAnsi="Courier New" w:cs="Courier New"/>
          </w:rPr>
          <w:tab/>
        </w:r>
        <w:r w:rsidRPr="004D2F5D" w:rsidDel="001111A8">
          <w:rPr>
            <w:rFonts w:ascii="Courier New" w:hAnsi="Courier New" w:cs="Courier New"/>
          </w:rPr>
          <w:tab/>
        </w:r>
        <w:r w:rsidR="00A21FBD" w:rsidRPr="004D2F5D" w:rsidDel="001111A8">
          <w:rPr>
            <w:rFonts w:ascii="Courier New" w:hAnsi="Courier New" w:cs="Courier New"/>
          </w:rPr>
          <w:delText>I</w:delText>
        </w:r>
        <w:r w:rsidR="00A35970" w:rsidDel="001111A8">
          <w:rPr>
            <w:rFonts w:ascii="Courier New" w:hAnsi="Courier New" w:cs="Courier New"/>
          </w:rPr>
          <w:delText>nteger</w:delText>
        </w:r>
        <w:r w:rsidR="0013693B" w:rsidDel="001111A8">
          <w:rPr>
            <w:rFonts w:ascii="Courier New" w:hAnsi="Courier New" w:cs="Courier New"/>
          </w:rPr>
          <w:delText>32</w:delText>
        </w:r>
        <w:r w:rsidRPr="004D2F5D" w:rsidDel="001111A8">
          <w:rPr>
            <w:rFonts w:ascii="Courier New" w:hAnsi="Courier New" w:cs="Courier New"/>
          </w:rPr>
          <w:delText>,</w:delText>
        </w:r>
      </w:del>
    </w:p>
    <w:p w:rsidR="00855336" w:rsidRPr="005A0C5D" w:rsidDel="001111A8" w:rsidRDefault="00855336" w:rsidP="00855336">
      <w:pPr>
        <w:ind w:left="360"/>
        <w:rPr>
          <w:del w:id="2619" w:author="VOYER Raphael" w:date="2021-06-16T11:14:00Z"/>
          <w:rFonts w:ascii="Courier New" w:hAnsi="Courier New" w:cs="Courier New"/>
          <w:lang w:val="nl-BE"/>
        </w:rPr>
      </w:pPr>
      <w:del w:id="2620" w:author="VOYER Raphael" w:date="2021-06-16T11:14:00Z">
        <w:r w:rsidRPr="004D2F5D" w:rsidDel="001111A8">
          <w:rPr>
            <w:rFonts w:ascii="Courier New" w:hAnsi="Courier New" w:cs="Courier New"/>
          </w:rPr>
          <w:tab/>
          <w:delText xml:space="preserve">    </w:delText>
        </w:r>
        <w:r w:rsidRPr="004D2F5D" w:rsidDel="001111A8">
          <w:rPr>
            <w:rFonts w:ascii="Courier New" w:hAnsi="Courier New" w:cs="Courier New"/>
          </w:rPr>
          <w:tab/>
        </w:r>
        <w:r w:rsidR="00561926" w:rsidRPr="005A0C5D" w:rsidDel="001111A8">
          <w:rPr>
            <w:lang w:val="nl-BE"/>
          </w:rPr>
          <w:delText>alaHAVlanCluster</w:delText>
        </w:r>
        <w:r w:rsidRPr="005A0C5D" w:rsidDel="001111A8">
          <w:rPr>
            <w:lang w:val="nl-BE"/>
          </w:rPr>
          <w:delText>Name</w:delText>
        </w:r>
      </w:del>
    </w:p>
    <w:p w:rsidR="00855336" w:rsidRPr="005A0C5D" w:rsidDel="001111A8" w:rsidRDefault="00855336" w:rsidP="00855336">
      <w:pPr>
        <w:ind w:left="360"/>
        <w:rPr>
          <w:del w:id="2621" w:author="VOYER Raphael" w:date="2021-06-16T11:14:00Z"/>
          <w:rFonts w:ascii="Courier New" w:hAnsi="Courier New" w:cs="Courier New"/>
          <w:lang w:val="nl-BE"/>
        </w:rPr>
      </w:pPr>
      <w:del w:id="2622" w:author="VOYER Raphael" w:date="2021-06-16T11:14:00Z">
        <w:r w:rsidRPr="005A0C5D" w:rsidDel="001111A8">
          <w:rPr>
            <w:rFonts w:ascii="Courier New" w:hAnsi="Courier New" w:cs="Courier New"/>
            <w:lang w:val="nl-BE"/>
          </w:rPr>
          <w:tab/>
        </w:r>
        <w:r w:rsidRPr="005A0C5D" w:rsidDel="001111A8">
          <w:rPr>
            <w:rFonts w:ascii="Courier New" w:hAnsi="Courier New" w:cs="Courier New"/>
            <w:lang w:val="nl-BE"/>
          </w:rPr>
          <w:tab/>
        </w:r>
        <w:r w:rsidRPr="005A0C5D" w:rsidDel="001111A8">
          <w:rPr>
            <w:rFonts w:ascii="Courier New" w:hAnsi="Courier New" w:cs="Courier New"/>
            <w:lang w:val="nl-BE"/>
          </w:rPr>
          <w:tab/>
          <w:delText>SnmpAdminString,</w:delText>
        </w:r>
      </w:del>
    </w:p>
    <w:p w:rsidR="00BB5025" w:rsidRPr="005A0C5D" w:rsidDel="001111A8" w:rsidRDefault="00BB5025" w:rsidP="00855336">
      <w:pPr>
        <w:ind w:left="360"/>
        <w:rPr>
          <w:del w:id="2623" w:author="VOYER Raphael" w:date="2021-06-16T11:14:00Z"/>
          <w:lang w:val="nl-BE"/>
        </w:rPr>
      </w:pPr>
      <w:del w:id="2624" w:author="VOYER Raphael" w:date="2021-06-16T11:14:00Z">
        <w:r w:rsidRPr="005A0C5D" w:rsidDel="001111A8">
          <w:rPr>
            <w:rFonts w:ascii="Courier New" w:hAnsi="Courier New" w:cs="Courier New"/>
            <w:lang w:val="nl-BE"/>
          </w:rPr>
          <w:delText xml:space="preserve">         </w:delText>
        </w:r>
        <w:r w:rsidR="00561926" w:rsidRPr="005A0C5D" w:rsidDel="001111A8">
          <w:rPr>
            <w:lang w:val="nl-BE"/>
          </w:rPr>
          <w:delText>alaHAVlanCluster</w:delText>
        </w:r>
        <w:r w:rsidRPr="005A0C5D" w:rsidDel="001111A8">
          <w:rPr>
            <w:lang w:val="nl-BE"/>
          </w:rPr>
          <w:delText>AdminStatus</w:delText>
        </w:r>
      </w:del>
    </w:p>
    <w:p w:rsidR="00BB5025" w:rsidRPr="005A0C5D" w:rsidDel="001111A8" w:rsidRDefault="00BB5025" w:rsidP="00622755">
      <w:pPr>
        <w:ind w:left="360"/>
        <w:outlineLvl w:val="0"/>
        <w:rPr>
          <w:del w:id="2625" w:author="VOYER Raphael" w:date="2021-06-16T11:14:00Z"/>
          <w:lang w:val="nl-BE"/>
        </w:rPr>
      </w:pPr>
      <w:del w:id="2626" w:author="VOYER Raphael" w:date="2021-06-16T11:14:00Z">
        <w:r w:rsidRPr="005A0C5D" w:rsidDel="001111A8">
          <w:rPr>
            <w:lang w:val="nl-BE"/>
          </w:rPr>
          <w:delText xml:space="preserve">                               </w:delText>
        </w:r>
        <w:bookmarkStart w:id="2627" w:name="_Toc381025784"/>
        <w:bookmarkStart w:id="2628" w:name="_Toc424820374"/>
        <w:r w:rsidR="007A1FD1" w:rsidRPr="005A0C5D" w:rsidDel="001111A8">
          <w:rPr>
            <w:lang w:val="nl-BE"/>
          </w:rPr>
          <w:delText>INTEGER</w:delText>
        </w:r>
        <w:r w:rsidR="00750126" w:rsidRPr="005A0C5D" w:rsidDel="001111A8">
          <w:rPr>
            <w:lang w:val="nl-BE"/>
          </w:rPr>
          <w:delText>,</w:delText>
        </w:r>
        <w:bookmarkEnd w:id="2627"/>
        <w:bookmarkEnd w:id="2628"/>
      </w:del>
    </w:p>
    <w:p w:rsidR="00A8708B" w:rsidRPr="005A0C5D" w:rsidDel="001111A8" w:rsidRDefault="00A8708B" w:rsidP="00A8708B">
      <w:pPr>
        <w:ind w:left="360"/>
        <w:rPr>
          <w:del w:id="2629" w:author="VOYER Raphael" w:date="2021-06-16T11:14:00Z"/>
          <w:lang w:val="nl-BE"/>
        </w:rPr>
      </w:pPr>
      <w:del w:id="2630" w:author="VOYER Raphael" w:date="2021-06-16T11:14:00Z">
        <w:r w:rsidRPr="005A0C5D" w:rsidDel="001111A8">
          <w:rPr>
            <w:color w:val="FF0000"/>
            <w:lang w:val="nl-BE"/>
          </w:rPr>
          <w:delText xml:space="preserve">                  </w:delText>
        </w:r>
        <w:r w:rsidR="00561926" w:rsidRPr="005A0C5D" w:rsidDel="001111A8">
          <w:rPr>
            <w:lang w:val="nl-BE"/>
          </w:rPr>
          <w:delText>alaHAVlanCluster</w:delText>
        </w:r>
        <w:r w:rsidRPr="005A0C5D" w:rsidDel="001111A8">
          <w:rPr>
            <w:lang w:val="nl-BE"/>
          </w:rPr>
          <w:delText>OperStatus</w:delText>
        </w:r>
      </w:del>
    </w:p>
    <w:p w:rsidR="00A8708B" w:rsidRPr="005A0C5D" w:rsidDel="001111A8" w:rsidRDefault="00A8708B" w:rsidP="00622755">
      <w:pPr>
        <w:ind w:left="360"/>
        <w:outlineLvl w:val="0"/>
        <w:rPr>
          <w:del w:id="2631" w:author="VOYER Raphael" w:date="2021-06-16T11:14:00Z"/>
          <w:lang w:val="nl-BE"/>
        </w:rPr>
      </w:pPr>
      <w:del w:id="2632" w:author="VOYER Raphael" w:date="2021-06-16T11:14:00Z">
        <w:r w:rsidRPr="005A0C5D" w:rsidDel="001111A8">
          <w:rPr>
            <w:lang w:val="nl-BE"/>
          </w:rPr>
          <w:delText xml:space="preserve">                               </w:delText>
        </w:r>
        <w:bookmarkStart w:id="2633" w:name="_Toc381025785"/>
        <w:bookmarkStart w:id="2634" w:name="_Toc424820375"/>
        <w:r w:rsidR="007A1FD1" w:rsidRPr="005A0C5D" w:rsidDel="001111A8">
          <w:rPr>
            <w:lang w:val="nl-BE"/>
          </w:rPr>
          <w:delText>INTEGER</w:delText>
        </w:r>
        <w:r w:rsidRPr="005A0C5D" w:rsidDel="001111A8">
          <w:rPr>
            <w:lang w:val="nl-BE"/>
          </w:rPr>
          <w:delText>,</w:delText>
        </w:r>
        <w:bookmarkEnd w:id="2633"/>
        <w:bookmarkEnd w:id="2634"/>
      </w:del>
    </w:p>
    <w:p w:rsidR="00A8708B" w:rsidRPr="005A0C5D" w:rsidDel="001111A8" w:rsidRDefault="00A8708B" w:rsidP="00A8708B">
      <w:pPr>
        <w:ind w:left="360"/>
        <w:rPr>
          <w:del w:id="2635" w:author="VOYER Raphael" w:date="2021-06-16T11:14:00Z"/>
          <w:lang w:val="nl-BE"/>
        </w:rPr>
      </w:pPr>
      <w:del w:id="2636" w:author="VOYER Raphael" w:date="2021-06-16T11:14:00Z">
        <w:r w:rsidRPr="005A0C5D" w:rsidDel="001111A8">
          <w:rPr>
            <w:lang w:val="nl-BE"/>
          </w:rPr>
          <w:delText xml:space="preserve">                  </w:delText>
        </w:r>
        <w:r w:rsidR="00561926" w:rsidRPr="005A0C5D" w:rsidDel="001111A8">
          <w:rPr>
            <w:lang w:val="nl-BE"/>
          </w:rPr>
          <w:delText>alaHAVlanCluster</w:delText>
        </w:r>
        <w:r w:rsidRPr="005A0C5D" w:rsidDel="001111A8">
          <w:rPr>
            <w:lang w:val="nl-BE"/>
          </w:rPr>
          <w:delText>OperStatusFlag</w:delText>
        </w:r>
      </w:del>
    </w:p>
    <w:p w:rsidR="00A8708B" w:rsidRPr="005A0C5D" w:rsidDel="001111A8" w:rsidRDefault="00A8708B" w:rsidP="00622755">
      <w:pPr>
        <w:ind w:left="360"/>
        <w:outlineLvl w:val="0"/>
        <w:rPr>
          <w:del w:id="2637" w:author="VOYER Raphael" w:date="2021-06-16T11:14:00Z"/>
          <w:lang w:val="nl-BE"/>
        </w:rPr>
      </w:pPr>
      <w:del w:id="2638" w:author="VOYER Raphael" w:date="2021-06-16T11:14:00Z">
        <w:r w:rsidRPr="005A0C5D" w:rsidDel="001111A8">
          <w:rPr>
            <w:lang w:val="nl-BE"/>
          </w:rPr>
          <w:delText xml:space="preserve">                               </w:delText>
        </w:r>
        <w:bookmarkStart w:id="2639" w:name="_Toc381025786"/>
        <w:bookmarkStart w:id="2640" w:name="_Toc424820376"/>
        <w:r w:rsidR="007A1FD1" w:rsidRPr="005A0C5D" w:rsidDel="001111A8">
          <w:rPr>
            <w:lang w:val="nl-BE"/>
          </w:rPr>
          <w:delText>INTEGER</w:delText>
        </w:r>
        <w:r w:rsidRPr="005A0C5D" w:rsidDel="001111A8">
          <w:rPr>
            <w:lang w:val="nl-BE"/>
          </w:rPr>
          <w:delText>,</w:delText>
        </w:r>
        <w:bookmarkEnd w:id="2639"/>
        <w:bookmarkEnd w:id="2640"/>
      </w:del>
    </w:p>
    <w:p w:rsidR="00750126" w:rsidRPr="005A0C5D" w:rsidDel="001111A8" w:rsidRDefault="00750126" w:rsidP="00855336">
      <w:pPr>
        <w:ind w:left="360"/>
        <w:rPr>
          <w:del w:id="2641" w:author="VOYER Raphael" w:date="2021-06-16T11:14:00Z"/>
          <w:lang w:val="nl-BE"/>
        </w:rPr>
      </w:pPr>
      <w:del w:id="2642" w:author="VOYER Raphael" w:date="2021-06-16T11:14:00Z">
        <w:r w:rsidRPr="005A0C5D" w:rsidDel="001111A8">
          <w:rPr>
            <w:lang w:val="nl-BE"/>
          </w:rPr>
          <w:tab/>
        </w:r>
        <w:r w:rsidRPr="005A0C5D" w:rsidDel="001111A8">
          <w:rPr>
            <w:lang w:val="nl-BE"/>
          </w:rPr>
          <w:tab/>
        </w:r>
        <w:r w:rsidR="00561926" w:rsidRPr="005A0C5D" w:rsidDel="001111A8">
          <w:rPr>
            <w:lang w:val="nl-BE"/>
          </w:rPr>
          <w:delText>alaHAVlanCluster</w:delText>
        </w:r>
        <w:r w:rsidRPr="005A0C5D" w:rsidDel="001111A8">
          <w:rPr>
            <w:lang w:val="nl-BE"/>
          </w:rPr>
          <w:delText>Mode</w:delText>
        </w:r>
      </w:del>
    </w:p>
    <w:p w:rsidR="00750126" w:rsidRPr="005A0C5D" w:rsidDel="001111A8" w:rsidRDefault="00750126" w:rsidP="00622755">
      <w:pPr>
        <w:ind w:left="360"/>
        <w:outlineLvl w:val="0"/>
        <w:rPr>
          <w:del w:id="2643" w:author="VOYER Raphael" w:date="2021-06-16T11:14:00Z"/>
          <w:lang w:val="nl-BE"/>
        </w:rPr>
      </w:pPr>
      <w:del w:id="2644" w:author="VOYER Raphael" w:date="2021-06-16T11:14:00Z">
        <w:r w:rsidRPr="005A0C5D" w:rsidDel="001111A8">
          <w:rPr>
            <w:lang w:val="nl-BE"/>
          </w:rPr>
          <w:tab/>
        </w:r>
        <w:r w:rsidRPr="005A0C5D" w:rsidDel="001111A8">
          <w:rPr>
            <w:lang w:val="nl-BE"/>
          </w:rPr>
          <w:tab/>
        </w:r>
        <w:r w:rsidRPr="005A0C5D" w:rsidDel="001111A8">
          <w:rPr>
            <w:lang w:val="nl-BE"/>
          </w:rPr>
          <w:tab/>
        </w:r>
        <w:r w:rsidR="00A35970" w:rsidRPr="005A0C5D" w:rsidDel="001111A8">
          <w:rPr>
            <w:lang w:val="nl-BE"/>
          </w:rPr>
          <w:delText xml:space="preserve"> </w:delText>
        </w:r>
        <w:bookmarkStart w:id="2645" w:name="_Toc381025787"/>
        <w:bookmarkStart w:id="2646" w:name="_Toc424820377"/>
        <w:r w:rsidR="007A1FD1" w:rsidRPr="005A0C5D" w:rsidDel="001111A8">
          <w:rPr>
            <w:lang w:val="nl-BE"/>
          </w:rPr>
          <w:delText>INTEGER</w:delText>
        </w:r>
        <w:r w:rsidR="0004582C" w:rsidRPr="005A0C5D" w:rsidDel="001111A8">
          <w:rPr>
            <w:lang w:val="nl-BE"/>
          </w:rPr>
          <w:delText>,</w:delText>
        </w:r>
        <w:bookmarkEnd w:id="2645"/>
        <w:bookmarkEnd w:id="2646"/>
      </w:del>
    </w:p>
    <w:p w:rsidR="00E87794" w:rsidRPr="005A0C5D" w:rsidDel="001111A8" w:rsidRDefault="00946622" w:rsidP="00946622">
      <w:pPr>
        <w:pStyle w:val="Retraitcorpsdetexte"/>
        <w:rPr>
          <w:del w:id="2647" w:author="VOYER Raphael" w:date="2021-06-16T11:14:00Z"/>
          <w:rFonts w:ascii="Courier New" w:hAnsi="Courier New" w:cs="Courier New"/>
          <w:lang w:val="nl-BE"/>
        </w:rPr>
      </w:pPr>
      <w:del w:id="2648" w:author="VOYER Raphael" w:date="2021-06-16T11:14:00Z">
        <w:r w:rsidRPr="005A0C5D" w:rsidDel="001111A8">
          <w:rPr>
            <w:lang w:val="nl-BE"/>
          </w:rPr>
          <w:delText xml:space="preserve">               </w:delText>
        </w:r>
        <w:r w:rsidR="00561926" w:rsidRPr="005A0C5D" w:rsidDel="001111A8">
          <w:rPr>
            <w:lang w:val="nl-BE"/>
          </w:rPr>
          <w:delText>alaHAVlanCluster</w:delText>
        </w:r>
        <w:r w:rsidR="00E87794" w:rsidRPr="005A0C5D" w:rsidDel="001111A8">
          <w:rPr>
            <w:lang w:val="nl-BE"/>
          </w:rPr>
          <w:delText>Vlan</w:delText>
        </w:r>
      </w:del>
    </w:p>
    <w:p w:rsidR="00E87794" w:rsidRPr="005A0C5D" w:rsidDel="001111A8" w:rsidRDefault="00E87794" w:rsidP="00E87794">
      <w:pPr>
        <w:ind w:left="360"/>
        <w:rPr>
          <w:del w:id="2649" w:author="VOYER Raphael" w:date="2021-06-16T11:14:00Z"/>
          <w:rFonts w:ascii="Courier New" w:hAnsi="Courier New" w:cs="Courier New"/>
          <w:lang w:val="nl-BE"/>
        </w:rPr>
      </w:pPr>
      <w:del w:id="2650" w:author="VOYER Raphael" w:date="2021-06-16T11:14:00Z">
        <w:r w:rsidRPr="005A0C5D" w:rsidDel="001111A8">
          <w:rPr>
            <w:rFonts w:ascii="Courier New" w:hAnsi="Courier New" w:cs="Courier New"/>
            <w:lang w:val="nl-BE"/>
          </w:rPr>
          <w:tab/>
        </w:r>
        <w:r w:rsidRPr="005A0C5D" w:rsidDel="001111A8">
          <w:rPr>
            <w:rFonts w:ascii="Courier New" w:hAnsi="Courier New" w:cs="Courier New"/>
            <w:lang w:val="nl-BE"/>
          </w:rPr>
          <w:tab/>
        </w:r>
        <w:r w:rsidRPr="005A0C5D" w:rsidDel="001111A8">
          <w:rPr>
            <w:rFonts w:ascii="Courier New" w:hAnsi="Courier New" w:cs="Courier New"/>
            <w:lang w:val="nl-BE"/>
          </w:rPr>
          <w:tab/>
        </w:r>
        <w:r w:rsidR="007A1FD1" w:rsidRPr="005A0C5D" w:rsidDel="001111A8">
          <w:rPr>
            <w:lang w:val="nl-BE"/>
          </w:rPr>
          <w:delText>Integer32</w:delText>
        </w:r>
        <w:r w:rsidRPr="005A0C5D" w:rsidDel="001111A8">
          <w:rPr>
            <w:rFonts w:ascii="Courier New" w:hAnsi="Courier New" w:cs="Courier New"/>
            <w:lang w:val="nl-BE"/>
          </w:rPr>
          <w:delText>,</w:delText>
        </w:r>
      </w:del>
    </w:p>
    <w:p w:rsidR="00351E72" w:rsidRPr="00062A8D" w:rsidDel="001111A8" w:rsidRDefault="00351E72" w:rsidP="00351E72">
      <w:pPr>
        <w:ind w:left="360"/>
        <w:rPr>
          <w:del w:id="2651" w:author="VOYER Raphael" w:date="2021-06-16T11:14:00Z"/>
          <w:lang w:val="nl-BE"/>
        </w:rPr>
      </w:pPr>
      <w:del w:id="2652" w:author="VOYER Raphael" w:date="2021-06-16T11:14:00Z">
        <w:r w:rsidRPr="005A0C5D" w:rsidDel="001111A8">
          <w:rPr>
            <w:rFonts w:ascii="Courier New" w:hAnsi="Courier New" w:cs="Courier New"/>
            <w:lang w:val="nl-BE"/>
          </w:rPr>
          <w:delText xml:space="preserve">         </w:delText>
        </w:r>
        <w:r w:rsidR="00561926" w:rsidRPr="00062A8D" w:rsidDel="001111A8">
          <w:rPr>
            <w:lang w:val="nl-BE"/>
          </w:rPr>
          <w:delText>alaHAVlanCluster</w:delText>
        </w:r>
        <w:r w:rsidRPr="00062A8D" w:rsidDel="001111A8">
          <w:rPr>
            <w:lang w:val="nl-BE"/>
          </w:rPr>
          <w:delText>MacAddressType</w:delText>
        </w:r>
      </w:del>
    </w:p>
    <w:p w:rsidR="00351E72" w:rsidRPr="00062A8D" w:rsidDel="001111A8" w:rsidRDefault="00351E72" w:rsidP="00622755">
      <w:pPr>
        <w:ind w:left="360"/>
        <w:outlineLvl w:val="0"/>
        <w:rPr>
          <w:del w:id="2653" w:author="VOYER Raphael" w:date="2021-06-16T11:14:00Z"/>
          <w:rFonts w:ascii="Courier New" w:hAnsi="Courier New" w:cs="Courier New"/>
          <w:lang w:val="nl-BE"/>
        </w:rPr>
      </w:pPr>
      <w:del w:id="2654" w:author="VOYER Raphael" w:date="2021-06-16T11:14:00Z">
        <w:r w:rsidRPr="00062A8D" w:rsidDel="001111A8">
          <w:rPr>
            <w:lang w:val="nl-BE"/>
          </w:rPr>
          <w:delText xml:space="preserve">                               </w:delText>
        </w:r>
        <w:bookmarkStart w:id="2655" w:name="_Toc381025788"/>
        <w:bookmarkStart w:id="2656" w:name="_Toc424820378"/>
        <w:r w:rsidR="007A1FD1" w:rsidRPr="00062A8D" w:rsidDel="001111A8">
          <w:rPr>
            <w:lang w:val="nl-BE"/>
          </w:rPr>
          <w:delText>INTEGER</w:delText>
        </w:r>
        <w:r w:rsidRPr="00062A8D" w:rsidDel="001111A8">
          <w:rPr>
            <w:rFonts w:ascii="Courier New" w:hAnsi="Courier New" w:cs="Courier New"/>
            <w:lang w:val="nl-BE"/>
          </w:rPr>
          <w:delText>,</w:delText>
        </w:r>
        <w:bookmarkEnd w:id="2655"/>
        <w:bookmarkEnd w:id="2656"/>
      </w:del>
    </w:p>
    <w:p w:rsidR="00E87794" w:rsidRPr="00062A8D" w:rsidDel="001111A8" w:rsidRDefault="00E87794" w:rsidP="00E87794">
      <w:pPr>
        <w:ind w:left="360"/>
        <w:rPr>
          <w:del w:id="2657" w:author="VOYER Raphael" w:date="2021-06-16T11:14:00Z"/>
          <w:rFonts w:ascii="Courier New" w:hAnsi="Courier New" w:cs="Courier New"/>
          <w:lang w:val="nl-BE"/>
        </w:rPr>
      </w:pPr>
      <w:del w:id="2658" w:author="VOYER Raphael" w:date="2021-06-16T11:14:00Z">
        <w:r w:rsidRPr="00062A8D" w:rsidDel="001111A8">
          <w:rPr>
            <w:rFonts w:ascii="Courier New" w:hAnsi="Courier New" w:cs="Courier New"/>
            <w:lang w:val="nl-BE"/>
          </w:rPr>
          <w:tab/>
          <w:delText xml:space="preserve">    </w:delText>
        </w:r>
        <w:r w:rsidRPr="00062A8D" w:rsidDel="001111A8">
          <w:rPr>
            <w:rFonts w:ascii="Courier New" w:hAnsi="Courier New" w:cs="Courier New"/>
            <w:lang w:val="nl-BE"/>
          </w:rPr>
          <w:tab/>
        </w:r>
        <w:r w:rsidR="00561926" w:rsidRPr="00062A8D" w:rsidDel="001111A8">
          <w:rPr>
            <w:lang w:val="nl-BE"/>
          </w:rPr>
          <w:delText>alaHAVlanCluster</w:delText>
        </w:r>
        <w:r w:rsidRPr="00062A8D" w:rsidDel="001111A8">
          <w:rPr>
            <w:lang w:val="nl-BE"/>
          </w:rPr>
          <w:delText>MacAddress</w:delText>
        </w:r>
      </w:del>
    </w:p>
    <w:p w:rsidR="00E87794" w:rsidRPr="00B33656" w:rsidDel="001111A8" w:rsidRDefault="00E87794" w:rsidP="00946622">
      <w:pPr>
        <w:ind w:left="360"/>
        <w:rPr>
          <w:del w:id="2659" w:author="VOYER Raphael" w:date="2021-06-16T11:14:00Z"/>
          <w:rFonts w:ascii="Courier New" w:hAnsi="Courier New" w:cs="Courier New"/>
          <w:lang w:val="nl-BE"/>
        </w:rPr>
      </w:pPr>
      <w:del w:id="2660" w:author="VOYER Raphael" w:date="2021-06-16T11:14:00Z">
        <w:r w:rsidRPr="00062A8D" w:rsidDel="001111A8">
          <w:rPr>
            <w:rFonts w:ascii="Courier New" w:hAnsi="Courier New" w:cs="Courier New"/>
            <w:lang w:val="nl-BE"/>
          </w:rPr>
          <w:tab/>
        </w:r>
        <w:r w:rsidRPr="00062A8D" w:rsidDel="001111A8">
          <w:rPr>
            <w:rFonts w:ascii="Courier New" w:hAnsi="Courier New" w:cs="Courier New"/>
            <w:lang w:val="nl-BE"/>
          </w:rPr>
          <w:tab/>
        </w:r>
        <w:r w:rsidRPr="00062A8D" w:rsidDel="001111A8">
          <w:rPr>
            <w:rFonts w:ascii="Courier New" w:hAnsi="Courier New" w:cs="Courier New"/>
            <w:lang w:val="nl-BE"/>
          </w:rPr>
          <w:tab/>
        </w:r>
        <w:r w:rsidRPr="00B33656" w:rsidDel="001111A8">
          <w:rPr>
            <w:rFonts w:ascii="Courier New" w:hAnsi="Courier New" w:cs="Courier New"/>
            <w:lang w:val="nl-BE"/>
          </w:rPr>
          <w:delText>MacAddress,</w:delText>
        </w:r>
      </w:del>
    </w:p>
    <w:p w:rsidR="00351E72" w:rsidRPr="004D2F5D" w:rsidDel="001111A8" w:rsidRDefault="00351E72" w:rsidP="00351E72">
      <w:pPr>
        <w:rPr>
          <w:del w:id="2661" w:author="VOYER Raphael" w:date="2021-06-16T11:14:00Z"/>
          <w:rFonts w:ascii="Courier New" w:hAnsi="Courier New" w:cs="Courier New"/>
        </w:rPr>
      </w:pPr>
      <w:del w:id="2662" w:author="VOYER Raphael" w:date="2021-06-16T11:14:00Z">
        <w:r w:rsidRPr="00B33656" w:rsidDel="001111A8">
          <w:rPr>
            <w:rFonts w:ascii="Courier New" w:hAnsi="Courier New" w:cs="Courier New"/>
            <w:lang w:val="nl-BE"/>
          </w:rPr>
          <w:delText xml:space="preserve">            </w:delText>
        </w:r>
        <w:r w:rsidR="00561926" w:rsidDel="001111A8">
          <w:delText>alaHAVlanCluster</w:delText>
        </w:r>
        <w:r w:rsidDel="001111A8">
          <w:delText>InetAddressType</w:delText>
        </w:r>
      </w:del>
    </w:p>
    <w:p w:rsidR="00351E72" w:rsidDel="001111A8" w:rsidRDefault="00351E72" w:rsidP="00351E72">
      <w:pPr>
        <w:ind w:left="360"/>
        <w:rPr>
          <w:del w:id="2663" w:author="VOYER Raphael" w:date="2021-06-16T11:14:00Z"/>
          <w:rFonts w:ascii="Courier New" w:hAnsi="Courier New" w:cs="Courier New"/>
        </w:rPr>
      </w:pPr>
      <w:del w:id="2664" w:author="VOYER Raphael" w:date="2021-06-16T11:14:00Z">
        <w:r w:rsidRPr="004D2F5D" w:rsidDel="001111A8">
          <w:rPr>
            <w:rFonts w:ascii="Courier New" w:hAnsi="Courier New" w:cs="Courier New"/>
          </w:rPr>
          <w:tab/>
        </w:r>
        <w:r w:rsidRPr="004D2F5D" w:rsidDel="001111A8">
          <w:rPr>
            <w:rFonts w:ascii="Courier New" w:hAnsi="Courier New" w:cs="Courier New"/>
          </w:rPr>
          <w:tab/>
        </w:r>
        <w:r w:rsidRPr="004D2F5D" w:rsidDel="001111A8">
          <w:rPr>
            <w:rFonts w:ascii="Courier New" w:hAnsi="Courier New" w:cs="Courier New"/>
          </w:rPr>
          <w:tab/>
          <w:delText>I</w:delText>
        </w:r>
        <w:r w:rsidDel="001111A8">
          <w:rPr>
            <w:rFonts w:ascii="Courier New" w:hAnsi="Courier New" w:cs="Courier New"/>
          </w:rPr>
          <w:delText>netAddressType</w:delText>
        </w:r>
        <w:r w:rsidRPr="004D2F5D" w:rsidDel="001111A8">
          <w:rPr>
            <w:rFonts w:ascii="Courier New" w:hAnsi="Courier New" w:cs="Courier New"/>
          </w:rPr>
          <w:delText>,</w:delText>
        </w:r>
      </w:del>
    </w:p>
    <w:p w:rsidR="00351E72" w:rsidDel="001111A8" w:rsidRDefault="00351E72" w:rsidP="00351E72">
      <w:pPr>
        <w:ind w:left="360"/>
        <w:rPr>
          <w:del w:id="2665" w:author="VOYER Raphael" w:date="2021-06-16T11:14:00Z"/>
        </w:rPr>
      </w:pPr>
      <w:del w:id="2666" w:author="VOYER Raphael" w:date="2021-06-16T11:14:00Z">
        <w:r w:rsidDel="001111A8">
          <w:rPr>
            <w:rFonts w:ascii="Courier New" w:hAnsi="Courier New" w:cs="Courier New"/>
          </w:rPr>
          <w:delText xml:space="preserve">         </w:delText>
        </w:r>
        <w:r w:rsidR="00561926" w:rsidDel="001111A8">
          <w:delText>alaHAVlanCluster</w:delText>
        </w:r>
        <w:r w:rsidDel="001111A8">
          <w:delText>InetAddress,</w:delText>
        </w:r>
      </w:del>
    </w:p>
    <w:p w:rsidR="00351E72" w:rsidDel="001111A8" w:rsidRDefault="00351E72" w:rsidP="00351E72">
      <w:pPr>
        <w:ind w:left="360"/>
        <w:rPr>
          <w:del w:id="2667" w:author="VOYER Raphael" w:date="2021-06-16T11:14:00Z"/>
          <w:rFonts w:ascii="Courier New" w:hAnsi="Courier New" w:cs="Courier New"/>
        </w:rPr>
      </w:pPr>
      <w:del w:id="2668" w:author="VOYER Raphael" w:date="2021-06-16T11:14:00Z">
        <w:r w:rsidDel="001111A8">
          <w:delText xml:space="preserve">                              </w:delText>
        </w:r>
        <w:r w:rsidRPr="004D2F5D" w:rsidDel="001111A8">
          <w:rPr>
            <w:rFonts w:ascii="Courier New" w:hAnsi="Courier New" w:cs="Courier New"/>
          </w:rPr>
          <w:delText>I</w:delText>
        </w:r>
        <w:r w:rsidDel="001111A8">
          <w:rPr>
            <w:rFonts w:ascii="Courier New" w:hAnsi="Courier New" w:cs="Courier New"/>
          </w:rPr>
          <w:delText>netAddress</w:delText>
        </w:r>
        <w:r w:rsidRPr="004D2F5D" w:rsidDel="001111A8">
          <w:rPr>
            <w:rFonts w:ascii="Courier New" w:hAnsi="Courier New" w:cs="Courier New"/>
          </w:rPr>
          <w:delText>,</w:delText>
        </w:r>
      </w:del>
    </w:p>
    <w:p w:rsidR="00351E72" w:rsidRPr="00351E72" w:rsidDel="001111A8" w:rsidRDefault="00351E72" w:rsidP="00351E72">
      <w:pPr>
        <w:ind w:left="360"/>
        <w:rPr>
          <w:del w:id="2669" w:author="VOYER Raphael" w:date="2021-06-16T11:14:00Z"/>
        </w:rPr>
      </w:pPr>
      <w:del w:id="2670" w:author="VOYER Raphael" w:date="2021-06-16T11:14:00Z">
        <w:r w:rsidDel="001111A8">
          <w:rPr>
            <w:rFonts w:ascii="Courier New" w:hAnsi="Courier New" w:cs="Courier New"/>
          </w:rPr>
          <w:delText xml:space="preserve">         </w:delText>
        </w:r>
        <w:r w:rsidR="00561926" w:rsidDel="001111A8">
          <w:delText>alaHAVlanCluster</w:delText>
        </w:r>
        <w:r w:rsidRPr="00351E72" w:rsidDel="001111A8">
          <w:delText>MulticastStatus,</w:delText>
        </w:r>
      </w:del>
    </w:p>
    <w:p w:rsidR="00351E72" w:rsidDel="001111A8" w:rsidRDefault="00351E72" w:rsidP="00622755">
      <w:pPr>
        <w:ind w:left="360"/>
        <w:outlineLvl w:val="0"/>
        <w:rPr>
          <w:del w:id="2671" w:author="VOYER Raphael" w:date="2021-06-16T11:14:00Z"/>
          <w:rFonts w:ascii="Courier New" w:hAnsi="Courier New" w:cs="Courier New"/>
        </w:rPr>
      </w:pPr>
      <w:del w:id="2672" w:author="VOYER Raphael" w:date="2021-06-16T11:14:00Z">
        <w:r w:rsidRPr="00351E72" w:rsidDel="001111A8">
          <w:delText xml:space="preserve">               </w:delText>
        </w:r>
        <w:r w:rsidDel="001111A8">
          <w:delText xml:space="preserve">               </w:delText>
        </w:r>
        <w:bookmarkStart w:id="2673" w:name="_Toc381025789"/>
        <w:bookmarkStart w:id="2674" w:name="_Toc424820379"/>
        <w:r w:rsidR="007A1FD1" w:rsidDel="001111A8">
          <w:delText>INTEGER</w:delText>
        </w:r>
        <w:r w:rsidRPr="00351E72" w:rsidDel="001111A8">
          <w:delText>,</w:delText>
        </w:r>
        <w:bookmarkEnd w:id="2673"/>
        <w:bookmarkEnd w:id="2674"/>
        <w:r w:rsidRPr="00351E72" w:rsidDel="001111A8">
          <w:tab/>
        </w:r>
        <w:r w:rsidRPr="004D2F5D" w:rsidDel="001111A8">
          <w:rPr>
            <w:rFonts w:ascii="Courier New" w:hAnsi="Courier New" w:cs="Courier New"/>
          </w:rPr>
          <w:delText xml:space="preserve">    </w:delText>
        </w:r>
        <w:r w:rsidRPr="004D2F5D" w:rsidDel="001111A8">
          <w:rPr>
            <w:rFonts w:ascii="Courier New" w:hAnsi="Courier New" w:cs="Courier New"/>
          </w:rPr>
          <w:tab/>
        </w:r>
      </w:del>
    </w:p>
    <w:p w:rsidR="00351E72" w:rsidRPr="00A044CE" w:rsidDel="001111A8" w:rsidRDefault="00351E72" w:rsidP="00351E72">
      <w:pPr>
        <w:ind w:left="360"/>
        <w:rPr>
          <w:del w:id="2675" w:author="VOYER Raphael" w:date="2021-06-16T11:14:00Z"/>
        </w:rPr>
      </w:pPr>
      <w:del w:id="2676" w:author="VOYER Raphael" w:date="2021-06-16T11:14:00Z">
        <w:r w:rsidDel="001111A8">
          <w:rPr>
            <w:rFonts w:ascii="Courier New" w:hAnsi="Courier New" w:cs="Courier New"/>
          </w:rPr>
          <w:delText xml:space="preserve">         </w:delText>
        </w:r>
        <w:r w:rsidR="00561926" w:rsidDel="001111A8">
          <w:delText>alaHAVlanCluster</w:delText>
        </w:r>
        <w:r w:rsidRPr="00A044CE" w:rsidDel="001111A8">
          <w:delText>MulticastInetAddressType</w:delText>
        </w:r>
      </w:del>
    </w:p>
    <w:p w:rsidR="00351E72" w:rsidDel="001111A8" w:rsidRDefault="00351E72" w:rsidP="00351E72">
      <w:pPr>
        <w:ind w:left="360"/>
        <w:rPr>
          <w:del w:id="2677" w:author="VOYER Raphael" w:date="2021-06-16T11:14:00Z"/>
          <w:rFonts w:ascii="Courier New" w:hAnsi="Courier New" w:cs="Courier New"/>
        </w:rPr>
      </w:pPr>
      <w:del w:id="2678" w:author="VOYER Raphael" w:date="2021-06-16T11:14:00Z">
        <w:r w:rsidRPr="004D2F5D" w:rsidDel="001111A8">
          <w:rPr>
            <w:rFonts w:ascii="Courier New" w:hAnsi="Courier New" w:cs="Courier New"/>
          </w:rPr>
          <w:tab/>
        </w:r>
        <w:r w:rsidRPr="004D2F5D" w:rsidDel="001111A8">
          <w:rPr>
            <w:rFonts w:ascii="Courier New" w:hAnsi="Courier New" w:cs="Courier New"/>
          </w:rPr>
          <w:tab/>
        </w:r>
        <w:r w:rsidRPr="004D2F5D" w:rsidDel="001111A8">
          <w:rPr>
            <w:rFonts w:ascii="Courier New" w:hAnsi="Courier New" w:cs="Courier New"/>
          </w:rPr>
          <w:tab/>
          <w:delText>I</w:delText>
        </w:r>
        <w:r w:rsidDel="001111A8">
          <w:rPr>
            <w:rFonts w:ascii="Courier New" w:hAnsi="Courier New" w:cs="Courier New"/>
          </w:rPr>
          <w:delText>netAddressType</w:delText>
        </w:r>
        <w:r w:rsidRPr="004D2F5D" w:rsidDel="001111A8">
          <w:rPr>
            <w:rFonts w:ascii="Courier New" w:hAnsi="Courier New" w:cs="Courier New"/>
          </w:rPr>
          <w:delText>,</w:delText>
        </w:r>
      </w:del>
    </w:p>
    <w:p w:rsidR="00351E72" w:rsidRPr="00DD30A2" w:rsidDel="001111A8" w:rsidRDefault="00351E72" w:rsidP="00351E72">
      <w:pPr>
        <w:rPr>
          <w:del w:id="2679" w:author="VOYER Raphael" w:date="2021-06-16T11:14:00Z"/>
        </w:rPr>
      </w:pPr>
      <w:del w:id="2680" w:author="VOYER Raphael" w:date="2021-06-16T11:14:00Z">
        <w:r w:rsidRPr="004D2F5D" w:rsidDel="001111A8">
          <w:rPr>
            <w:rFonts w:ascii="Courier New" w:hAnsi="Courier New" w:cs="Courier New"/>
          </w:rPr>
          <w:tab/>
          <w:delText xml:space="preserve">    </w:delText>
        </w:r>
        <w:r w:rsidRPr="004D2F5D" w:rsidDel="001111A8">
          <w:rPr>
            <w:rFonts w:ascii="Courier New" w:hAnsi="Courier New" w:cs="Courier New"/>
          </w:rPr>
          <w:tab/>
        </w:r>
        <w:r w:rsidR="00561926" w:rsidDel="001111A8">
          <w:delText>alaHAVlanCluster</w:delText>
        </w:r>
        <w:r w:rsidRPr="00DD30A2" w:rsidDel="001111A8">
          <w:delText>MulticastInetAddress</w:delText>
        </w:r>
      </w:del>
    </w:p>
    <w:p w:rsidR="00351E72" w:rsidDel="001111A8" w:rsidRDefault="00351E72" w:rsidP="00351E72">
      <w:pPr>
        <w:ind w:left="360"/>
        <w:rPr>
          <w:del w:id="2681" w:author="VOYER Raphael" w:date="2021-06-16T11:14:00Z"/>
          <w:rFonts w:ascii="Courier New" w:hAnsi="Courier New" w:cs="Courier New"/>
        </w:rPr>
      </w:pPr>
      <w:del w:id="2682" w:author="VOYER Raphael" w:date="2021-06-16T11:14:00Z">
        <w:r w:rsidRPr="004D2F5D" w:rsidDel="001111A8">
          <w:rPr>
            <w:rFonts w:ascii="Courier New" w:hAnsi="Courier New" w:cs="Courier New"/>
          </w:rPr>
          <w:tab/>
        </w:r>
        <w:r w:rsidRPr="004D2F5D" w:rsidDel="001111A8">
          <w:rPr>
            <w:rFonts w:ascii="Courier New" w:hAnsi="Courier New" w:cs="Courier New"/>
          </w:rPr>
          <w:tab/>
        </w:r>
        <w:r w:rsidRPr="004D2F5D" w:rsidDel="001111A8">
          <w:rPr>
            <w:rFonts w:ascii="Courier New" w:hAnsi="Courier New" w:cs="Courier New"/>
          </w:rPr>
          <w:tab/>
          <w:delText>I</w:delText>
        </w:r>
        <w:r w:rsidDel="001111A8">
          <w:rPr>
            <w:rFonts w:ascii="Courier New" w:hAnsi="Courier New" w:cs="Courier New"/>
          </w:rPr>
          <w:delText>netAddress</w:delText>
        </w:r>
        <w:r w:rsidRPr="004D2F5D" w:rsidDel="001111A8">
          <w:rPr>
            <w:rFonts w:ascii="Courier New" w:hAnsi="Courier New" w:cs="Courier New"/>
          </w:rPr>
          <w:delText>,</w:delText>
        </w:r>
      </w:del>
    </w:p>
    <w:p w:rsidR="0073328A" w:rsidRPr="004D2F5D" w:rsidDel="001111A8" w:rsidRDefault="0073328A" w:rsidP="0073328A">
      <w:pPr>
        <w:ind w:left="360"/>
        <w:rPr>
          <w:del w:id="2683" w:author="VOYER Raphael" w:date="2021-06-16T11:14:00Z"/>
          <w:rFonts w:ascii="Courier New" w:hAnsi="Courier New" w:cs="Courier New"/>
        </w:rPr>
      </w:pPr>
      <w:del w:id="2684" w:author="VOYER Raphael" w:date="2021-06-16T11:14:00Z">
        <w:r w:rsidRPr="004D2F5D" w:rsidDel="001111A8">
          <w:rPr>
            <w:rFonts w:ascii="Courier New" w:hAnsi="Courier New" w:cs="Courier New"/>
          </w:rPr>
          <w:tab/>
        </w:r>
        <w:r w:rsidRPr="004D2F5D" w:rsidDel="001111A8">
          <w:rPr>
            <w:rFonts w:ascii="Courier New" w:hAnsi="Courier New" w:cs="Courier New"/>
          </w:rPr>
          <w:tab/>
        </w:r>
        <w:r w:rsidR="00561926" w:rsidDel="001111A8">
          <w:delText>alaHAVlanCluster</w:delText>
        </w:r>
        <w:r w:rsidR="00933760" w:rsidDel="001111A8">
          <w:delText>Row</w:delText>
        </w:r>
        <w:r w:rsidDel="001111A8">
          <w:delText>Status</w:delText>
        </w:r>
      </w:del>
    </w:p>
    <w:p w:rsidR="0073328A" w:rsidDel="001111A8" w:rsidRDefault="0073328A" w:rsidP="00946622">
      <w:pPr>
        <w:ind w:left="360"/>
        <w:rPr>
          <w:del w:id="2685" w:author="VOYER Raphael" w:date="2021-06-16T11:14:00Z"/>
          <w:rFonts w:ascii="Courier New" w:hAnsi="Courier New" w:cs="Courier New"/>
        </w:rPr>
      </w:pPr>
      <w:del w:id="2686" w:author="VOYER Raphael" w:date="2021-06-16T11:14:00Z">
        <w:r w:rsidRPr="004D2F5D" w:rsidDel="001111A8">
          <w:rPr>
            <w:rFonts w:ascii="Courier New" w:hAnsi="Courier New" w:cs="Courier New"/>
          </w:rPr>
          <w:tab/>
        </w:r>
        <w:r w:rsidRPr="004D2F5D" w:rsidDel="001111A8">
          <w:rPr>
            <w:rFonts w:ascii="Courier New" w:hAnsi="Courier New" w:cs="Courier New"/>
          </w:rPr>
          <w:tab/>
        </w:r>
        <w:r w:rsidRPr="004D2F5D" w:rsidDel="001111A8">
          <w:rPr>
            <w:rFonts w:ascii="Courier New" w:hAnsi="Courier New" w:cs="Courier New"/>
          </w:rPr>
          <w:tab/>
        </w:r>
        <w:r w:rsidR="00A10D47" w:rsidDel="001111A8">
          <w:rPr>
            <w:rFonts w:ascii="Courier New" w:hAnsi="Courier New" w:cs="Courier New"/>
          </w:rPr>
          <w:delText>RowStatus</w:delText>
        </w:r>
      </w:del>
    </w:p>
    <w:p w:rsidR="00E94F76" w:rsidRPr="00B2370C" w:rsidDel="001111A8" w:rsidRDefault="00E94F76" w:rsidP="00E94F76">
      <w:pPr>
        <w:ind w:left="360"/>
        <w:rPr>
          <w:del w:id="2687" w:author="VOYER Raphael" w:date="2021-06-16T11:14:00Z"/>
          <w:rFonts w:ascii="Courier New" w:hAnsi="Courier New" w:cs="Courier New"/>
        </w:rPr>
      </w:pPr>
      <w:del w:id="2688" w:author="VOYER Raphael" w:date="2021-06-16T11:14:00Z">
        <w:r w:rsidRPr="00B2370C" w:rsidDel="001111A8">
          <w:rPr>
            <w:rFonts w:ascii="Courier New" w:hAnsi="Courier New" w:cs="Courier New"/>
          </w:rPr>
          <w:delText xml:space="preserve">            alaHAVlanClusterMcmStatus</w:delText>
        </w:r>
      </w:del>
    </w:p>
    <w:p w:rsidR="00E94F76" w:rsidRPr="00B2370C" w:rsidDel="001111A8" w:rsidRDefault="00E94F76" w:rsidP="00E94F76">
      <w:pPr>
        <w:ind w:left="360"/>
        <w:rPr>
          <w:del w:id="2689" w:author="VOYER Raphael" w:date="2021-06-16T11:14:00Z"/>
          <w:rFonts w:ascii="Courier New" w:hAnsi="Courier New" w:cs="Courier New"/>
        </w:rPr>
      </w:pPr>
      <w:del w:id="2690" w:author="VOYER Raphael" w:date="2021-06-16T11:14:00Z">
        <w:r w:rsidRPr="00B2370C" w:rsidDel="001111A8">
          <w:rPr>
            <w:rFonts w:ascii="Courier New" w:hAnsi="Courier New" w:cs="Courier New"/>
          </w:rPr>
          <w:delText xml:space="preserve">                INTEGER,</w:delText>
        </w:r>
      </w:del>
    </w:p>
    <w:p w:rsidR="00E94F76" w:rsidRPr="00B2370C" w:rsidDel="001111A8" w:rsidRDefault="00E94F76" w:rsidP="00E94F76">
      <w:pPr>
        <w:ind w:left="360"/>
        <w:rPr>
          <w:del w:id="2691" w:author="VOYER Raphael" w:date="2021-06-16T11:14:00Z"/>
          <w:rFonts w:ascii="Courier New" w:hAnsi="Courier New" w:cs="Courier New"/>
        </w:rPr>
      </w:pPr>
      <w:del w:id="2692" w:author="VOYER Raphael" w:date="2021-06-16T11:14:00Z">
        <w:r w:rsidRPr="00B2370C" w:rsidDel="001111A8">
          <w:rPr>
            <w:rFonts w:ascii="Courier New" w:hAnsi="Courier New" w:cs="Courier New"/>
          </w:rPr>
          <w:delText xml:space="preserve">            alaHAVlanClusterMcmStatusFlag</w:delText>
        </w:r>
      </w:del>
    </w:p>
    <w:p w:rsidR="00E94F76" w:rsidRPr="00B2370C" w:rsidDel="001111A8" w:rsidRDefault="00E94F76" w:rsidP="00E94F76">
      <w:pPr>
        <w:ind w:left="360"/>
        <w:rPr>
          <w:del w:id="2693" w:author="VOYER Raphael" w:date="2021-06-16T11:14:00Z"/>
          <w:rFonts w:ascii="Courier New" w:hAnsi="Courier New" w:cs="Courier New"/>
        </w:rPr>
      </w:pPr>
      <w:del w:id="2694" w:author="VOYER Raphael" w:date="2021-06-16T11:14:00Z">
        <w:r w:rsidRPr="00B2370C" w:rsidDel="001111A8">
          <w:rPr>
            <w:rFonts w:ascii="Courier New" w:hAnsi="Courier New" w:cs="Courier New"/>
          </w:rPr>
          <w:delText xml:space="preserve">                INTEGER,</w:delText>
        </w:r>
      </w:del>
    </w:p>
    <w:p w:rsidR="00E94F76" w:rsidRPr="00B2370C" w:rsidDel="001111A8" w:rsidRDefault="00E94F76" w:rsidP="00E94F76">
      <w:pPr>
        <w:ind w:left="360"/>
        <w:rPr>
          <w:del w:id="2695" w:author="VOYER Raphael" w:date="2021-06-16T11:14:00Z"/>
          <w:rFonts w:ascii="Courier New" w:hAnsi="Courier New" w:cs="Courier New"/>
        </w:rPr>
      </w:pPr>
      <w:del w:id="2696" w:author="VOYER Raphael" w:date="2021-06-16T11:14:00Z">
        <w:r w:rsidRPr="00B2370C" w:rsidDel="001111A8">
          <w:rPr>
            <w:rFonts w:ascii="Courier New" w:hAnsi="Courier New" w:cs="Courier New"/>
          </w:rPr>
          <w:delText xml:space="preserve">            alaHAVlanClusterVflStatus</w:delText>
        </w:r>
      </w:del>
    </w:p>
    <w:p w:rsidR="00E94F76" w:rsidDel="001111A8" w:rsidRDefault="00E94F76" w:rsidP="00E94F76">
      <w:pPr>
        <w:ind w:left="360"/>
        <w:rPr>
          <w:del w:id="2697" w:author="VOYER Raphael" w:date="2021-06-16T11:14:00Z"/>
          <w:rFonts w:ascii="Courier New" w:hAnsi="Courier New" w:cs="Courier New"/>
        </w:rPr>
      </w:pPr>
      <w:del w:id="2698" w:author="VOYER Raphael" w:date="2021-06-16T11:14:00Z">
        <w:r w:rsidRPr="00B2370C" w:rsidDel="001111A8">
          <w:rPr>
            <w:rFonts w:ascii="Courier New" w:hAnsi="Courier New" w:cs="Courier New"/>
          </w:rPr>
          <w:delText xml:space="preserve">                INTEGER,</w:delText>
        </w:r>
      </w:del>
    </w:p>
    <w:p w:rsidR="00E94F76" w:rsidDel="001111A8" w:rsidRDefault="00E94F76" w:rsidP="00E94F76">
      <w:pPr>
        <w:ind w:left="360"/>
        <w:rPr>
          <w:del w:id="2699" w:author="VOYER Raphael" w:date="2021-06-16T11:14:00Z"/>
          <w:rFonts w:ascii="Courier New" w:hAnsi="Courier New" w:cs="Courier New"/>
        </w:rPr>
      </w:pPr>
      <w:del w:id="2700" w:author="VOYER Raphael" w:date="2021-06-16T11:14:00Z">
        <w:r w:rsidDel="001111A8">
          <w:rPr>
            <w:rFonts w:ascii="Courier New" w:hAnsi="Courier New" w:cs="Courier New"/>
          </w:rPr>
          <w:delText xml:space="preserve">         </w:delText>
        </w:r>
        <w:r w:rsidRPr="00BF4361" w:rsidDel="001111A8">
          <w:rPr>
            <w:rFonts w:ascii="Courier New" w:hAnsi="Courier New" w:cs="Courier New"/>
          </w:rPr>
          <w:delText>alaHAVlanClusterLoopback</w:delText>
        </w:r>
      </w:del>
    </w:p>
    <w:p w:rsidR="00E94F76" w:rsidRPr="004D2F5D" w:rsidDel="001111A8" w:rsidRDefault="00E94F76" w:rsidP="00E94F76">
      <w:pPr>
        <w:ind w:left="360"/>
        <w:rPr>
          <w:del w:id="2701" w:author="VOYER Raphael" w:date="2021-06-16T11:14:00Z"/>
          <w:rFonts w:ascii="Courier New" w:hAnsi="Courier New" w:cs="Courier New"/>
        </w:rPr>
      </w:pPr>
      <w:del w:id="2702" w:author="VOYER Raphael" w:date="2021-06-16T11:14:00Z">
        <w:r w:rsidDel="001111A8">
          <w:rPr>
            <w:rFonts w:ascii="Courier New" w:hAnsi="Courier New" w:cs="Courier New"/>
          </w:rPr>
          <w:delText xml:space="preserve">         </w:delText>
        </w:r>
        <w:r w:rsidRPr="00BF4361" w:rsidDel="001111A8">
          <w:rPr>
            <w:rFonts w:ascii="Courier New" w:hAnsi="Courier New" w:cs="Courier New"/>
          </w:rPr>
          <w:delText xml:space="preserve">     INTEGER</w:delText>
        </w:r>
      </w:del>
    </w:p>
    <w:p w:rsidR="00E94F76" w:rsidRPr="004D2F5D" w:rsidDel="001111A8" w:rsidRDefault="00E94F76" w:rsidP="00946622">
      <w:pPr>
        <w:ind w:left="360"/>
        <w:rPr>
          <w:del w:id="2703" w:author="VOYER Raphael" w:date="2021-06-16T11:14:00Z"/>
          <w:rFonts w:ascii="Courier New" w:hAnsi="Courier New" w:cs="Courier New"/>
        </w:rPr>
      </w:pPr>
    </w:p>
    <w:p w:rsidR="00855336" w:rsidRPr="004D2F5D" w:rsidDel="001111A8" w:rsidRDefault="00855336" w:rsidP="00855336">
      <w:pPr>
        <w:ind w:left="360"/>
        <w:rPr>
          <w:del w:id="2704" w:author="VOYER Raphael" w:date="2021-06-16T11:14:00Z"/>
          <w:rFonts w:ascii="Courier New" w:hAnsi="Courier New" w:cs="Courier New"/>
        </w:rPr>
      </w:pPr>
      <w:del w:id="2705" w:author="VOYER Raphael" w:date="2021-06-16T11:14:00Z">
        <w:r w:rsidRPr="004D2F5D" w:rsidDel="001111A8">
          <w:rPr>
            <w:rFonts w:ascii="Courier New" w:hAnsi="Courier New" w:cs="Courier New"/>
          </w:rPr>
          <w:tab/>
          <w:delText>}</w:delText>
        </w:r>
      </w:del>
    </w:p>
    <w:p w:rsidR="00855336" w:rsidDel="001111A8" w:rsidRDefault="00855336" w:rsidP="00855336">
      <w:pPr>
        <w:ind w:left="360"/>
        <w:rPr>
          <w:del w:id="2706" w:author="VOYER Raphael" w:date="2021-06-16T11:14:00Z"/>
          <w:rFonts w:ascii="Courier New" w:hAnsi="Courier New" w:cs="Courier New"/>
        </w:rPr>
      </w:pPr>
    </w:p>
    <w:p w:rsidR="00324663" w:rsidRPr="004D2F5D" w:rsidDel="001111A8" w:rsidRDefault="00324663" w:rsidP="00855336">
      <w:pPr>
        <w:ind w:left="360"/>
        <w:rPr>
          <w:del w:id="2707" w:author="VOYER Raphael" w:date="2021-06-16T11:14:00Z"/>
          <w:rFonts w:ascii="Courier New" w:hAnsi="Courier New" w:cs="Courier New"/>
        </w:rPr>
      </w:pPr>
    </w:p>
    <w:p w:rsidR="00855336" w:rsidRPr="004D2F5D" w:rsidDel="001111A8" w:rsidRDefault="00855336" w:rsidP="00855336">
      <w:pPr>
        <w:ind w:left="360"/>
        <w:rPr>
          <w:del w:id="2708" w:author="VOYER Raphael" w:date="2021-06-16T11:14:00Z"/>
          <w:rFonts w:ascii="Courier New" w:hAnsi="Courier New" w:cs="Courier New"/>
        </w:rPr>
      </w:pPr>
      <w:del w:id="2709" w:author="VOYER Raphael" w:date="2021-06-16T11:14:00Z">
        <w:r w:rsidRPr="004D2F5D" w:rsidDel="001111A8">
          <w:rPr>
            <w:rFonts w:ascii="Courier New" w:hAnsi="Courier New" w:cs="Courier New"/>
          </w:rPr>
          <w:tab/>
        </w:r>
        <w:r w:rsidR="00561926" w:rsidDel="001111A8">
          <w:delText>alaHAVlanCluster</w:delText>
        </w:r>
        <w:r w:rsidDel="001111A8">
          <w:delText>Id</w:delText>
        </w:r>
        <w:r w:rsidRPr="004D2F5D" w:rsidDel="001111A8">
          <w:rPr>
            <w:rFonts w:ascii="Courier New" w:hAnsi="Courier New" w:cs="Courier New"/>
          </w:rPr>
          <w:delText xml:space="preserve">  OBJECT-TYPE</w:delText>
        </w:r>
      </w:del>
    </w:p>
    <w:p w:rsidR="00855336" w:rsidRPr="004D2F5D" w:rsidDel="001111A8" w:rsidRDefault="00855336" w:rsidP="00855336">
      <w:pPr>
        <w:ind w:left="360"/>
        <w:rPr>
          <w:del w:id="2710" w:author="VOYER Raphael" w:date="2021-06-16T11:14:00Z"/>
          <w:rFonts w:ascii="Courier New" w:hAnsi="Courier New" w:cs="Courier New"/>
        </w:rPr>
      </w:pPr>
      <w:del w:id="2711" w:author="VOYER Raphael" w:date="2021-06-16T11:14:00Z">
        <w:r w:rsidRPr="004D2F5D" w:rsidDel="001111A8">
          <w:rPr>
            <w:rFonts w:ascii="Courier New" w:hAnsi="Courier New" w:cs="Courier New"/>
          </w:rPr>
          <w:tab/>
          <w:delText xml:space="preserve">    SYNTAX  </w:delText>
        </w:r>
        <w:r w:rsidR="00FA204D" w:rsidRPr="004D2F5D" w:rsidDel="001111A8">
          <w:rPr>
            <w:rFonts w:ascii="Courier New" w:hAnsi="Courier New" w:cs="Courier New"/>
          </w:rPr>
          <w:delText>I</w:delText>
        </w:r>
        <w:r w:rsidR="00FA204D" w:rsidDel="001111A8">
          <w:rPr>
            <w:rFonts w:ascii="Courier New" w:hAnsi="Courier New" w:cs="Courier New"/>
          </w:rPr>
          <w:delText>nteger32</w:delText>
        </w:r>
        <w:r w:rsidR="00FA204D" w:rsidRPr="004D2F5D" w:rsidDel="001111A8">
          <w:rPr>
            <w:rFonts w:ascii="Courier New" w:hAnsi="Courier New" w:cs="Courier New"/>
          </w:rPr>
          <w:delText xml:space="preserve"> </w:delText>
        </w:r>
        <w:r w:rsidRPr="004D2F5D" w:rsidDel="001111A8">
          <w:rPr>
            <w:rFonts w:ascii="Courier New" w:hAnsi="Courier New" w:cs="Courier New"/>
          </w:rPr>
          <w:delText>(1..</w:delText>
        </w:r>
        <w:r w:rsidR="00B8382D" w:rsidDel="001111A8">
          <w:rPr>
            <w:rFonts w:ascii="Courier New" w:hAnsi="Courier New" w:cs="Courier New"/>
          </w:rPr>
          <w:delText>3</w:delText>
        </w:r>
        <w:r w:rsidDel="001111A8">
          <w:rPr>
            <w:rFonts w:ascii="Courier New" w:hAnsi="Courier New" w:cs="Courier New"/>
          </w:rPr>
          <w:delText>2</w:delText>
        </w:r>
        <w:r w:rsidRPr="004D2F5D" w:rsidDel="001111A8">
          <w:rPr>
            <w:rFonts w:ascii="Courier New" w:hAnsi="Courier New" w:cs="Courier New"/>
          </w:rPr>
          <w:delText>)</w:delText>
        </w:r>
      </w:del>
    </w:p>
    <w:p w:rsidR="00855336" w:rsidRPr="004D2F5D" w:rsidDel="001111A8" w:rsidRDefault="00855336" w:rsidP="00855336">
      <w:pPr>
        <w:ind w:left="360"/>
        <w:rPr>
          <w:del w:id="2712" w:author="VOYER Raphael" w:date="2021-06-16T11:14:00Z"/>
          <w:rFonts w:ascii="Courier New" w:hAnsi="Courier New" w:cs="Courier New"/>
        </w:rPr>
      </w:pPr>
      <w:del w:id="2713" w:author="VOYER Raphael" w:date="2021-06-16T11:14: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RPr="004D2F5D" w:rsidDel="001111A8">
          <w:rPr>
            <w:rFonts w:ascii="Courier New" w:hAnsi="Courier New" w:cs="Courier New"/>
          </w:rPr>
          <w:delText>-ACCESS  not-accessible</w:delText>
        </w:r>
      </w:del>
    </w:p>
    <w:p w:rsidR="00855336" w:rsidRPr="004D2F5D" w:rsidDel="001111A8" w:rsidRDefault="00855336" w:rsidP="00855336">
      <w:pPr>
        <w:ind w:left="360"/>
        <w:rPr>
          <w:del w:id="2714" w:author="VOYER Raphael" w:date="2021-06-16T11:14:00Z"/>
          <w:rFonts w:ascii="Courier New" w:hAnsi="Courier New" w:cs="Courier New"/>
        </w:rPr>
      </w:pPr>
      <w:del w:id="2715" w:author="VOYER Raphael" w:date="2021-06-16T11:14:00Z">
        <w:r w:rsidRPr="004D2F5D" w:rsidDel="001111A8">
          <w:rPr>
            <w:rFonts w:ascii="Courier New" w:hAnsi="Courier New" w:cs="Courier New"/>
          </w:rPr>
          <w:tab/>
          <w:delText xml:space="preserve">    STATUS  current</w:delText>
        </w:r>
      </w:del>
    </w:p>
    <w:p w:rsidR="00855336" w:rsidRPr="004D2F5D" w:rsidDel="001111A8" w:rsidRDefault="00855336" w:rsidP="00855336">
      <w:pPr>
        <w:ind w:left="360"/>
        <w:rPr>
          <w:del w:id="2716" w:author="VOYER Raphael" w:date="2021-06-16T11:14:00Z"/>
          <w:rFonts w:ascii="Courier New" w:hAnsi="Courier New" w:cs="Courier New"/>
        </w:rPr>
      </w:pPr>
      <w:del w:id="2717" w:author="VOYER Raphael" w:date="2021-06-16T11:14:00Z">
        <w:r w:rsidRPr="004D2F5D" w:rsidDel="001111A8">
          <w:rPr>
            <w:rFonts w:ascii="Courier New" w:hAnsi="Courier New" w:cs="Courier New"/>
          </w:rPr>
          <w:tab/>
          <w:delText xml:space="preserve">    DESCRIPTION</w:delText>
        </w:r>
      </w:del>
    </w:p>
    <w:p w:rsidR="00855336" w:rsidRPr="004D2F5D" w:rsidDel="001111A8" w:rsidRDefault="00855336" w:rsidP="00855336">
      <w:pPr>
        <w:ind w:left="360"/>
        <w:rPr>
          <w:del w:id="2718" w:author="VOYER Raphael" w:date="2021-06-16T11:14:00Z"/>
          <w:rFonts w:ascii="Courier New" w:hAnsi="Courier New" w:cs="Courier New"/>
        </w:rPr>
      </w:pPr>
      <w:del w:id="2719" w:author="VOYER Raphael" w:date="2021-06-16T11:14:00Z">
        <w:r w:rsidRPr="004D2F5D" w:rsidDel="001111A8">
          <w:rPr>
            <w:rFonts w:ascii="Courier New" w:hAnsi="Courier New" w:cs="Courier New"/>
          </w:rPr>
          <w:tab/>
        </w:r>
        <w:r w:rsidRPr="004D2F5D" w:rsidDel="001111A8">
          <w:rPr>
            <w:rFonts w:ascii="Courier New" w:hAnsi="Courier New" w:cs="Courier New"/>
          </w:rPr>
          <w:tab/>
          <w:delText xml:space="preserve"> "The number identifying </w:delText>
        </w:r>
        <w:r w:rsidDel="001111A8">
          <w:rPr>
            <w:rFonts w:ascii="Courier New" w:hAnsi="Courier New" w:cs="Courier New"/>
          </w:rPr>
          <w:delText>a cluster</w:delText>
        </w:r>
        <w:r w:rsidRPr="004D2F5D" w:rsidDel="001111A8">
          <w:rPr>
            <w:rFonts w:ascii="Courier New" w:hAnsi="Courier New" w:cs="Courier New"/>
          </w:rPr>
          <w:delText>."</w:delText>
        </w:r>
      </w:del>
    </w:p>
    <w:p w:rsidR="00855336" w:rsidRPr="004D2F5D" w:rsidDel="001111A8" w:rsidRDefault="00855336" w:rsidP="00855336">
      <w:pPr>
        <w:ind w:left="360"/>
        <w:rPr>
          <w:del w:id="2720" w:author="VOYER Raphael" w:date="2021-06-16T11:14:00Z"/>
          <w:rFonts w:ascii="Courier New" w:hAnsi="Courier New" w:cs="Courier New"/>
        </w:rPr>
      </w:pPr>
      <w:del w:id="2721" w:author="VOYER Raphael" w:date="2021-06-16T11:14:00Z">
        <w:r w:rsidRPr="004D2F5D" w:rsidDel="001111A8">
          <w:rPr>
            <w:rFonts w:ascii="Courier New" w:hAnsi="Courier New" w:cs="Courier New"/>
          </w:rPr>
          <w:tab/>
          <w:delText xml:space="preserve">    ::= { </w:delText>
        </w:r>
        <w:r w:rsidR="00561926" w:rsidDel="001111A8">
          <w:rPr>
            <w:rFonts w:ascii="Courier New" w:hAnsi="Courier New" w:cs="Courier New"/>
          </w:rPr>
          <w:delText>alaHAVlanCluster</w:delText>
        </w:r>
        <w:r w:rsidDel="001111A8">
          <w:delText>Entry</w:delText>
        </w:r>
        <w:r w:rsidRPr="004D2F5D" w:rsidDel="001111A8">
          <w:rPr>
            <w:rFonts w:ascii="Courier New" w:hAnsi="Courier New" w:cs="Courier New"/>
          </w:rPr>
          <w:delText xml:space="preserve"> 1 }</w:delText>
        </w:r>
      </w:del>
    </w:p>
    <w:p w:rsidR="00855336" w:rsidRPr="004D2F5D" w:rsidDel="001111A8" w:rsidRDefault="00855336" w:rsidP="00855336">
      <w:pPr>
        <w:ind w:left="360"/>
        <w:rPr>
          <w:del w:id="2722" w:author="VOYER Raphael" w:date="2021-06-16T11:14:00Z"/>
          <w:rFonts w:ascii="Courier New" w:hAnsi="Courier New" w:cs="Courier New"/>
        </w:rPr>
      </w:pPr>
    </w:p>
    <w:p w:rsidR="00855336" w:rsidRPr="004D2F5D" w:rsidDel="001111A8" w:rsidRDefault="00855336" w:rsidP="00855336">
      <w:pPr>
        <w:ind w:left="360"/>
        <w:rPr>
          <w:del w:id="2723" w:author="VOYER Raphael" w:date="2021-06-16T11:14:00Z"/>
          <w:rFonts w:ascii="Courier New" w:hAnsi="Courier New" w:cs="Courier New"/>
        </w:rPr>
      </w:pPr>
      <w:del w:id="2724" w:author="VOYER Raphael" w:date="2021-06-16T11:14:00Z">
        <w:r w:rsidRPr="004D2F5D" w:rsidDel="001111A8">
          <w:rPr>
            <w:rFonts w:ascii="Courier New" w:hAnsi="Courier New" w:cs="Courier New"/>
          </w:rPr>
          <w:tab/>
        </w:r>
        <w:r w:rsidR="00561926" w:rsidDel="001111A8">
          <w:delText>alaHAVlanCluster</w:delText>
        </w:r>
        <w:r w:rsidDel="001111A8">
          <w:delText>Name</w:delText>
        </w:r>
        <w:r w:rsidRPr="004D2F5D" w:rsidDel="001111A8">
          <w:rPr>
            <w:rFonts w:ascii="Courier New" w:hAnsi="Courier New" w:cs="Courier New"/>
          </w:rPr>
          <w:delText xml:space="preserve">  OBJECT-TYPE</w:delText>
        </w:r>
      </w:del>
    </w:p>
    <w:p w:rsidR="00855336" w:rsidRPr="004D2F5D" w:rsidDel="001111A8" w:rsidRDefault="00855336" w:rsidP="00855336">
      <w:pPr>
        <w:ind w:left="360"/>
        <w:rPr>
          <w:del w:id="2725" w:author="VOYER Raphael" w:date="2021-06-16T11:14:00Z"/>
          <w:rFonts w:ascii="Courier New" w:hAnsi="Courier New" w:cs="Courier New"/>
        </w:rPr>
      </w:pPr>
      <w:del w:id="2726" w:author="VOYER Raphael" w:date="2021-06-16T11:14:00Z">
        <w:r w:rsidRPr="004D2F5D" w:rsidDel="001111A8">
          <w:rPr>
            <w:rFonts w:ascii="Courier New" w:hAnsi="Courier New" w:cs="Courier New"/>
          </w:rPr>
          <w:tab/>
          <w:delText xml:space="preserve">    SYNTAX   </w:delText>
        </w:r>
        <w:r w:rsidDel="001111A8">
          <w:rPr>
            <w:rFonts w:ascii="Courier New" w:hAnsi="Courier New" w:cs="Courier New"/>
          </w:rPr>
          <w:delText>SnmpAdmin</w:delText>
        </w:r>
        <w:r w:rsidRPr="004D2F5D" w:rsidDel="001111A8">
          <w:rPr>
            <w:rFonts w:ascii="Courier New" w:hAnsi="Courier New" w:cs="Courier New"/>
          </w:rPr>
          <w:delText>String (SIZE (0..32))</w:delText>
        </w:r>
      </w:del>
    </w:p>
    <w:p w:rsidR="00855336" w:rsidRPr="004D2F5D" w:rsidDel="001111A8" w:rsidRDefault="00855336" w:rsidP="00855336">
      <w:pPr>
        <w:ind w:left="360"/>
        <w:rPr>
          <w:del w:id="2727" w:author="VOYER Raphael" w:date="2021-06-16T11:14:00Z"/>
          <w:rFonts w:ascii="Courier New" w:hAnsi="Courier New" w:cs="Courier New"/>
        </w:rPr>
      </w:pPr>
      <w:del w:id="2728" w:author="VOYER Raphael" w:date="2021-06-16T11:14: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del>
    </w:p>
    <w:p w:rsidR="00855336" w:rsidRPr="004D2F5D" w:rsidDel="001111A8" w:rsidRDefault="00855336" w:rsidP="00855336">
      <w:pPr>
        <w:rPr>
          <w:del w:id="2729" w:author="VOYER Raphael" w:date="2021-06-16T11:14:00Z"/>
          <w:rFonts w:ascii="Courier New" w:hAnsi="Courier New" w:cs="Courier New"/>
        </w:rPr>
      </w:pPr>
      <w:del w:id="2730" w:author="VOYER Raphael" w:date="2021-06-16T11:14:00Z">
        <w:r w:rsidRPr="004D2F5D" w:rsidDel="001111A8">
          <w:rPr>
            <w:rFonts w:ascii="Courier New" w:hAnsi="Courier New" w:cs="Courier New"/>
          </w:rPr>
          <w:tab/>
          <w:delText xml:space="preserve">    STATUS  current</w:delText>
        </w:r>
      </w:del>
    </w:p>
    <w:p w:rsidR="00855336" w:rsidRPr="004D2F5D" w:rsidDel="001111A8" w:rsidRDefault="00855336" w:rsidP="00855336">
      <w:pPr>
        <w:rPr>
          <w:del w:id="2731" w:author="VOYER Raphael" w:date="2021-06-16T11:14:00Z"/>
          <w:rFonts w:ascii="Courier New" w:hAnsi="Courier New" w:cs="Courier New"/>
        </w:rPr>
      </w:pPr>
      <w:del w:id="2732" w:author="VOYER Raphael" w:date="2021-06-16T11:14:00Z">
        <w:r w:rsidRPr="004D2F5D" w:rsidDel="001111A8">
          <w:rPr>
            <w:rFonts w:ascii="Courier New" w:hAnsi="Courier New" w:cs="Courier New"/>
          </w:rPr>
          <w:tab/>
          <w:delText xml:space="preserve">    Description</w:delText>
        </w:r>
      </w:del>
    </w:p>
    <w:p w:rsidR="00855336" w:rsidRPr="004D2F5D" w:rsidDel="001111A8" w:rsidRDefault="00855336" w:rsidP="00855336">
      <w:pPr>
        <w:rPr>
          <w:del w:id="2733" w:author="VOYER Raphael" w:date="2021-06-16T11:14:00Z"/>
          <w:rFonts w:ascii="Courier New" w:hAnsi="Courier New" w:cs="Courier New"/>
        </w:rPr>
      </w:pPr>
      <w:del w:id="2734" w:author="VOYER Raphael" w:date="2021-06-16T11:14:00Z">
        <w:r w:rsidRPr="004D2F5D" w:rsidDel="001111A8">
          <w:rPr>
            <w:rFonts w:ascii="Courier New" w:hAnsi="Courier New" w:cs="Courier New"/>
          </w:rPr>
          <w:tab/>
          <w:delText xml:space="preserve">        “Textual description of the </w:delText>
        </w:r>
        <w:r w:rsidDel="001111A8">
          <w:rPr>
            <w:rFonts w:ascii="Courier New" w:hAnsi="Courier New" w:cs="Courier New"/>
          </w:rPr>
          <w:delText>cluster</w:delText>
        </w:r>
        <w:r w:rsidR="00791A91" w:rsidDel="001111A8">
          <w:rPr>
            <w:rFonts w:ascii="Courier New" w:hAnsi="Courier New" w:cs="Courier New"/>
          </w:rPr>
          <w:delText>.</w:delText>
        </w:r>
        <w:r w:rsidRPr="004D2F5D" w:rsidDel="001111A8">
          <w:rPr>
            <w:rFonts w:ascii="Courier New" w:hAnsi="Courier New" w:cs="Courier New"/>
          </w:rPr>
          <w:delText>”</w:delText>
        </w:r>
      </w:del>
    </w:p>
    <w:p w:rsidR="00855336" w:rsidDel="001111A8" w:rsidRDefault="00855336" w:rsidP="00855336">
      <w:pPr>
        <w:rPr>
          <w:del w:id="2735" w:author="VOYER Raphael" w:date="2021-06-16T11:14:00Z"/>
          <w:rFonts w:ascii="Courier New" w:hAnsi="Courier New" w:cs="Courier New"/>
        </w:rPr>
      </w:pPr>
      <w:del w:id="2736" w:author="VOYER Raphael" w:date="2021-06-16T11:14:00Z">
        <w:r w:rsidRPr="004D2F5D" w:rsidDel="001111A8">
          <w:rPr>
            <w:rFonts w:ascii="Courier New" w:hAnsi="Courier New" w:cs="Courier New"/>
          </w:rPr>
          <w:tab/>
          <w:delText xml:space="preserve">    ::= { </w:delText>
        </w:r>
        <w:r w:rsidR="00561926" w:rsidDel="001111A8">
          <w:rPr>
            <w:rFonts w:ascii="Courier New" w:hAnsi="Courier New" w:cs="Courier New"/>
          </w:rPr>
          <w:delText>alaHAVlanCluster</w:delText>
        </w:r>
        <w:r w:rsidDel="001111A8">
          <w:delText>Entry</w:delText>
        </w:r>
        <w:r w:rsidRPr="004D2F5D" w:rsidDel="001111A8">
          <w:rPr>
            <w:rFonts w:ascii="Courier New" w:hAnsi="Courier New" w:cs="Courier New"/>
          </w:rPr>
          <w:delText xml:space="preserve"> 2 }</w:delText>
        </w:r>
      </w:del>
    </w:p>
    <w:p w:rsidR="00855336" w:rsidDel="001111A8" w:rsidRDefault="00855336" w:rsidP="00855336">
      <w:pPr>
        <w:rPr>
          <w:del w:id="2737" w:author="VOYER Raphael" w:date="2021-06-16T11:14:00Z"/>
          <w:rFonts w:ascii="Courier New" w:hAnsi="Courier New" w:cs="Courier New"/>
        </w:rPr>
      </w:pPr>
    </w:p>
    <w:p w:rsidR="005C190B" w:rsidRPr="004D2F5D" w:rsidDel="001111A8" w:rsidRDefault="005C190B" w:rsidP="005C190B">
      <w:pPr>
        <w:ind w:left="360"/>
        <w:rPr>
          <w:del w:id="2738" w:author="VOYER Raphael" w:date="2021-06-16T11:14:00Z"/>
          <w:rFonts w:ascii="Courier New" w:hAnsi="Courier New" w:cs="Courier New"/>
        </w:rPr>
      </w:pPr>
      <w:del w:id="2739" w:author="VOYER Raphael" w:date="2021-06-16T11:14:00Z">
        <w:r w:rsidDel="001111A8">
          <w:rPr>
            <w:rFonts w:ascii="Courier New" w:hAnsi="Courier New" w:cs="Courier New"/>
          </w:rPr>
          <w:delText xml:space="preserve">  </w:delText>
        </w:r>
        <w:r w:rsidR="00561926" w:rsidDel="001111A8">
          <w:delText>alaHAVlanCluster</w:delText>
        </w:r>
        <w:r w:rsidDel="001111A8">
          <w:delText>AdminStatus</w:delText>
        </w:r>
        <w:r w:rsidRPr="004D2F5D" w:rsidDel="001111A8">
          <w:rPr>
            <w:rFonts w:ascii="Courier New" w:hAnsi="Courier New" w:cs="Courier New"/>
          </w:rPr>
          <w:delText xml:space="preserve">  OBJECT-TYPE</w:delText>
        </w:r>
      </w:del>
    </w:p>
    <w:p w:rsidR="009B7DAB" w:rsidDel="001111A8" w:rsidRDefault="005C190B" w:rsidP="005C190B">
      <w:pPr>
        <w:ind w:left="360"/>
        <w:rPr>
          <w:del w:id="2740" w:author="VOYER Raphael" w:date="2021-06-16T11:14:00Z"/>
        </w:rPr>
      </w:pPr>
      <w:del w:id="2741" w:author="VOYER Raphael" w:date="2021-06-16T11:14:00Z">
        <w:r w:rsidRPr="004D2F5D" w:rsidDel="001111A8">
          <w:rPr>
            <w:rFonts w:ascii="Courier New" w:hAnsi="Courier New" w:cs="Courier New"/>
          </w:rPr>
          <w:tab/>
          <w:delText xml:space="preserve">    SYNTAX   </w:delText>
        </w:r>
        <w:r w:rsidDel="001111A8">
          <w:delText>INTEGER</w:delText>
        </w:r>
      </w:del>
    </w:p>
    <w:p w:rsidR="009B7DAB" w:rsidDel="001111A8" w:rsidRDefault="009B7DAB" w:rsidP="005C190B">
      <w:pPr>
        <w:ind w:left="360"/>
        <w:rPr>
          <w:del w:id="2742" w:author="VOYER Raphael" w:date="2021-06-16T11:14:00Z"/>
          <w:rFonts w:ascii="Courier New" w:hAnsi="Courier New" w:cs="Courier New"/>
        </w:rPr>
      </w:pPr>
      <w:del w:id="2743" w:author="VOYER Raphael" w:date="2021-06-16T11:14: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 xml:space="preserve">  {</w:delText>
        </w:r>
      </w:del>
    </w:p>
    <w:p w:rsidR="009B7DAB" w:rsidDel="001111A8" w:rsidRDefault="009B7DAB" w:rsidP="005C190B">
      <w:pPr>
        <w:ind w:left="360"/>
        <w:rPr>
          <w:del w:id="2744" w:author="VOYER Raphael" w:date="2021-06-16T11:14:00Z"/>
          <w:rFonts w:ascii="Courier New" w:hAnsi="Courier New" w:cs="Courier New"/>
        </w:rPr>
      </w:pPr>
      <w:del w:id="2745" w:author="VOYER Raphael" w:date="2021-06-16T11:14: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enable(1),</w:delText>
        </w:r>
      </w:del>
    </w:p>
    <w:p w:rsidR="009B7DAB" w:rsidDel="001111A8" w:rsidRDefault="009B7DAB" w:rsidP="005C190B">
      <w:pPr>
        <w:ind w:left="360"/>
        <w:rPr>
          <w:del w:id="2746" w:author="VOYER Raphael" w:date="2021-06-16T11:14:00Z"/>
          <w:rFonts w:ascii="Courier New" w:hAnsi="Courier New" w:cs="Courier New"/>
        </w:rPr>
      </w:pPr>
      <w:del w:id="2747" w:author="VOYER Raphael" w:date="2021-06-16T11:14: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disable(2)</w:delText>
        </w:r>
      </w:del>
    </w:p>
    <w:p w:rsidR="008D4CE5" w:rsidDel="001111A8" w:rsidRDefault="008D4CE5" w:rsidP="005C190B">
      <w:pPr>
        <w:ind w:left="360"/>
        <w:rPr>
          <w:del w:id="2748" w:author="VOYER Raphael" w:date="2021-06-16T11:14:00Z"/>
        </w:rPr>
      </w:pPr>
      <w:del w:id="2749" w:author="VOYER Raphael" w:date="2021-06-16T11:14: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 xml:space="preserve">  }</w:delText>
        </w:r>
      </w:del>
    </w:p>
    <w:p w:rsidR="005C190B" w:rsidRPr="004D2F5D" w:rsidDel="001111A8" w:rsidRDefault="005C190B" w:rsidP="00622755">
      <w:pPr>
        <w:ind w:left="360"/>
        <w:outlineLvl w:val="0"/>
        <w:rPr>
          <w:del w:id="2750" w:author="VOYER Raphael" w:date="2021-06-16T11:14:00Z"/>
          <w:rFonts w:ascii="Courier New" w:hAnsi="Courier New" w:cs="Courier New"/>
        </w:rPr>
      </w:pPr>
      <w:del w:id="2751" w:author="VOYER Raphael" w:date="2021-06-16T11:14:00Z">
        <w:r w:rsidRPr="004D2F5D" w:rsidDel="001111A8">
          <w:rPr>
            <w:rFonts w:ascii="Courier New" w:hAnsi="Courier New" w:cs="Courier New"/>
          </w:rPr>
          <w:tab/>
          <w:delText xml:space="preserve">    </w:delText>
        </w:r>
        <w:bookmarkStart w:id="2752" w:name="_Toc381025790"/>
        <w:bookmarkStart w:id="2753" w:name="_Toc424820380"/>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bookmarkEnd w:id="2752"/>
        <w:bookmarkEnd w:id="2753"/>
      </w:del>
    </w:p>
    <w:p w:rsidR="005C190B" w:rsidRPr="004D2F5D" w:rsidDel="001111A8" w:rsidRDefault="005C190B" w:rsidP="005C190B">
      <w:pPr>
        <w:rPr>
          <w:del w:id="2754" w:author="VOYER Raphael" w:date="2021-06-16T11:14:00Z"/>
          <w:rFonts w:ascii="Courier New" w:hAnsi="Courier New" w:cs="Courier New"/>
        </w:rPr>
      </w:pPr>
      <w:del w:id="2755" w:author="VOYER Raphael" w:date="2021-06-16T11:14:00Z">
        <w:r w:rsidRPr="004D2F5D" w:rsidDel="001111A8">
          <w:rPr>
            <w:rFonts w:ascii="Courier New" w:hAnsi="Courier New" w:cs="Courier New"/>
          </w:rPr>
          <w:tab/>
          <w:delText xml:space="preserve">    STATUS  current</w:delText>
        </w:r>
      </w:del>
    </w:p>
    <w:p w:rsidR="005C190B" w:rsidRPr="004D2F5D" w:rsidDel="001111A8" w:rsidRDefault="005C190B" w:rsidP="005C190B">
      <w:pPr>
        <w:rPr>
          <w:del w:id="2756" w:author="VOYER Raphael" w:date="2021-06-16T11:14:00Z"/>
          <w:rFonts w:ascii="Courier New" w:hAnsi="Courier New" w:cs="Courier New"/>
        </w:rPr>
      </w:pPr>
      <w:del w:id="2757" w:author="VOYER Raphael" w:date="2021-06-16T11:14:00Z">
        <w:r w:rsidRPr="004D2F5D" w:rsidDel="001111A8">
          <w:rPr>
            <w:rFonts w:ascii="Courier New" w:hAnsi="Courier New" w:cs="Courier New"/>
          </w:rPr>
          <w:tab/>
          <w:delText xml:space="preserve">    Description</w:delText>
        </w:r>
      </w:del>
    </w:p>
    <w:p w:rsidR="005C190B" w:rsidDel="001111A8" w:rsidRDefault="005C190B" w:rsidP="005C190B">
      <w:pPr>
        <w:rPr>
          <w:del w:id="2758" w:author="VOYER Raphael" w:date="2021-06-16T11:14:00Z"/>
          <w:rFonts w:ascii="Courier New" w:hAnsi="Courier New" w:cs="Courier New"/>
        </w:rPr>
      </w:pPr>
      <w:del w:id="2759" w:author="VOYER Raphael" w:date="2021-06-16T11:14:00Z">
        <w:r w:rsidRPr="004D2F5D" w:rsidDel="001111A8">
          <w:rPr>
            <w:rFonts w:ascii="Courier New" w:hAnsi="Courier New" w:cs="Courier New"/>
          </w:rPr>
          <w:tab/>
          <w:delText xml:space="preserve">        “</w:delText>
        </w:r>
        <w:r w:rsidDel="001111A8">
          <w:rPr>
            <w:rFonts w:ascii="Courier New" w:hAnsi="Courier New" w:cs="Courier New"/>
          </w:rPr>
          <w:delText>Admin control to enable/disable</w:delText>
        </w:r>
        <w:r w:rsidRPr="004D2F5D" w:rsidDel="001111A8">
          <w:rPr>
            <w:rFonts w:ascii="Courier New" w:hAnsi="Courier New" w:cs="Courier New"/>
          </w:rPr>
          <w:delText xml:space="preserve"> </w:delText>
        </w:r>
        <w:r w:rsidDel="001111A8">
          <w:rPr>
            <w:rFonts w:ascii="Courier New" w:hAnsi="Courier New" w:cs="Courier New"/>
          </w:rPr>
          <w:delText>a cluster</w:delText>
        </w:r>
        <w:r w:rsidRPr="004D2F5D" w:rsidDel="001111A8">
          <w:rPr>
            <w:rFonts w:ascii="Courier New" w:hAnsi="Courier New" w:cs="Courier New"/>
          </w:rPr>
          <w:delText>”</w:delText>
        </w:r>
      </w:del>
    </w:p>
    <w:p w:rsidR="00B76F84" w:rsidRPr="00B76F84" w:rsidDel="001111A8" w:rsidRDefault="00B76F84" w:rsidP="00B76F84">
      <w:pPr>
        <w:ind w:left="360"/>
        <w:rPr>
          <w:del w:id="2760" w:author="VOYER Raphael" w:date="2021-06-16T11:14:00Z"/>
          <w:rFonts w:ascii="Courier New" w:hAnsi="Courier New" w:cs="Courier New"/>
        </w:rPr>
      </w:pPr>
      <w:del w:id="2761" w:author="VOYER Raphael" w:date="2021-06-16T11:14:00Z">
        <w:r w:rsidDel="001111A8">
          <w:rPr>
            <w:rFonts w:ascii="Courier New" w:hAnsi="Courier New" w:cs="Courier New"/>
          </w:rPr>
          <w:delText xml:space="preserve">       </w:delText>
        </w:r>
        <w:r w:rsidRPr="00B76F84" w:rsidDel="001111A8">
          <w:rPr>
            <w:rFonts w:ascii="Courier New" w:hAnsi="Courier New" w:cs="Courier New"/>
          </w:rPr>
          <w:delText>DEFVAL</w:delText>
        </w:r>
        <w:r w:rsidDel="001111A8">
          <w:rPr>
            <w:rFonts w:ascii="Courier New" w:hAnsi="Courier New" w:cs="Courier New"/>
          </w:rPr>
          <w:delText xml:space="preserve">      { enable </w:delText>
        </w:r>
        <w:r w:rsidRPr="00B76F84" w:rsidDel="001111A8">
          <w:rPr>
            <w:rFonts w:ascii="Courier New" w:hAnsi="Courier New" w:cs="Courier New"/>
          </w:rPr>
          <w:delText>}</w:delText>
        </w:r>
      </w:del>
    </w:p>
    <w:p w:rsidR="00B76F84" w:rsidRPr="004D2F5D" w:rsidDel="001111A8" w:rsidRDefault="00B76F84" w:rsidP="005C190B">
      <w:pPr>
        <w:rPr>
          <w:del w:id="2762" w:author="VOYER Raphael" w:date="2021-06-16T11:14:00Z"/>
          <w:rFonts w:ascii="Courier New" w:hAnsi="Courier New" w:cs="Courier New"/>
        </w:rPr>
      </w:pPr>
    </w:p>
    <w:p w:rsidR="005C190B" w:rsidDel="001111A8" w:rsidRDefault="005C190B" w:rsidP="005C190B">
      <w:pPr>
        <w:rPr>
          <w:del w:id="2763" w:author="VOYER Raphael" w:date="2021-06-16T11:14:00Z"/>
          <w:rFonts w:ascii="Courier New" w:hAnsi="Courier New" w:cs="Courier New"/>
        </w:rPr>
      </w:pPr>
      <w:del w:id="2764" w:author="VOYER Raphael" w:date="2021-06-16T11:14:00Z">
        <w:r w:rsidRPr="004D2F5D" w:rsidDel="001111A8">
          <w:rPr>
            <w:rFonts w:ascii="Courier New" w:hAnsi="Courier New" w:cs="Courier New"/>
          </w:rPr>
          <w:tab/>
          <w:delText xml:space="preserve">    ::= { </w:delText>
        </w:r>
        <w:r w:rsidR="00561926" w:rsidDel="001111A8">
          <w:rPr>
            <w:rFonts w:ascii="Courier New" w:hAnsi="Courier New" w:cs="Courier New"/>
          </w:rPr>
          <w:delText>alaHAVlanCluster</w:delText>
        </w:r>
        <w:r w:rsidDel="001111A8">
          <w:delText>Entry</w:delText>
        </w:r>
        <w:r w:rsidRPr="004D2F5D" w:rsidDel="001111A8">
          <w:rPr>
            <w:rFonts w:ascii="Courier New" w:hAnsi="Courier New" w:cs="Courier New"/>
          </w:rPr>
          <w:delText xml:space="preserve"> </w:delText>
        </w:r>
        <w:r w:rsidR="008F360D" w:rsidDel="001111A8">
          <w:rPr>
            <w:rFonts w:ascii="Courier New" w:hAnsi="Courier New" w:cs="Courier New"/>
          </w:rPr>
          <w:delText>3</w:delText>
        </w:r>
        <w:r w:rsidRPr="004D2F5D" w:rsidDel="001111A8">
          <w:rPr>
            <w:rFonts w:ascii="Courier New" w:hAnsi="Courier New" w:cs="Courier New"/>
          </w:rPr>
          <w:delText xml:space="preserve"> }</w:delText>
        </w:r>
      </w:del>
    </w:p>
    <w:p w:rsidR="00A8708B" w:rsidDel="001111A8" w:rsidRDefault="00A8708B" w:rsidP="005C190B">
      <w:pPr>
        <w:rPr>
          <w:del w:id="2765" w:author="VOYER Raphael" w:date="2021-06-16T11:14:00Z"/>
          <w:rFonts w:ascii="Courier New" w:hAnsi="Courier New" w:cs="Courier New"/>
        </w:rPr>
      </w:pPr>
      <w:del w:id="2766" w:author="VOYER Raphael" w:date="2021-06-16T11:14:00Z">
        <w:r w:rsidDel="001111A8">
          <w:rPr>
            <w:rFonts w:ascii="Courier New" w:hAnsi="Courier New" w:cs="Courier New"/>
          </w:rPr>
          <w:delText xml:space="preserve">      </w:delText>
        </w:r>
      </w:del>
    </w:p>
    <w:p w:rsidR="00A8708B" w:rsidRPr="006C5CE0" w:rsidDel="001111A8" w:rsidRDefault="00A8708B" w:rsidP="00A8708B">
      <w:pPr>
        <w:ind w:left="360"/>
        <w:rPr>
          <w:del w:id="2767" w:author="VOYER Raphael" w:date="2021-06-16T11:14:00Z"/>
          <w:rFonts w:ascii="Courier New" w:hAnsi="Courier New" w:cs="Courier New"/>
        </w:rPr>
      </w:pPr>
      <w:del w:id="2768" w:author="VOYER Raphael" w:date="2021-06-16T11:14:00Z">
        <w:r w:rsidRPr="006935D0" w:rsidDel="001111A8">
          <w:rPr>
            <w:rFonts w:ascii="Courier New" w:hAnsi="Courier New" w:cs="Courier New"/>
            <w:color w:val="FF0000"/>
          </w:rPr>
          <w:delText xml:space="preserve">  </w:delText>
        </w:r>
        <w:r w:rsidR="00561926" w:rsidDel="001111A8">
          <w:delText>alaHAVlanCluster</w:delText>
        </w:r>
        <w:r w:rsidRPr="006C5CE0" w:rsidDel="001111A8">
          <w:delText>OperStatus</w:delText>
        </w:r>
        <w:r w:rsidRPr="006C5CE0" w:rsidDel="001111A8">
          <w:rPr>
            <w:rFonts w:ascii="Courier New" w:hAnsi="Courier New" w:cs="Courier New"/>
          </w:rPr>
          <w:delText xml:space="preserve">  OBJECT-TYPE</w:delText>
        </w:r>
      </w:del>
    </w:p>
    <w:p w:rsidR="00A8708B" w:rsidRPr="006C5CE0" w:rsidDel="001111A8" w:rsidRDefault="00A8708B" w:rsidP="00A8708B">
      <w:pPr>
        <w:ind w:left="360"/>
        <w:rPr>
          <w:del w:id="2769" w:author="VOYER Raphael" w:date="2021-06-16T11:14:00Z"/>
        </w:rPr>
      </w:pPr>
      <w:del w:id="2770" w:author="VOYER Raphael" w:date="2021-06-16T11:14:00Z">
        <w:r w:rsidRPr="006C5CE0" w:rsidDel="001111A8">
          <w:rPr>
            <w:rFonts w:ascii="Courier New" w:hAnsi="Courier New" w:cs="Courier New"/>
          </w:rPr>
          <w:tab/>
          <w:delText xml:space="preserve">    SYNTAX   </w:delText>
        </w:r>
        <w:r w:rsidRPr="006C5CE0" w:rsidDel="001111A8">
          <w:delText>INTEGER</w:delText>
        </w:r>
      </w:del>
    </w:p>
    <w:p w:rsidR="00A8708B" w:rsidRPr="006C5CE0" w:rsidDel="001111A8" w:rsidRDefault="00A8708B" w:rsidP="00A8708B">
      <w:pPr>
        <w:ind w:left="360"/>
        <w:rPr>
          <w:del w:id="2771" w:author="VOYER Raphael" w:date="2021-06-16T11:14:00Z"/>
          <w:rFonts w:ascii="Courier New" w:hAnsi="Courier New" w:cs="Courier New"/>
        </w:rPr>
      </w:pPr>
      <w:del w:id="2772" w:author="VOYER Raphael" w:date="2021-06-16T11:14:00Z">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delText xml:space="preserve">  {</w:delText>
        </w:r>
      </w:del>
    </w:p>
    <w:p w:rsidR="00A8708B" w:rsidRPr="006C5CE0" w:rsidDel="001111A8" w:rsidRDefault="00A8708B" w:rsidP="00A8708B">
      <w:pPr>
        <w:ind w:left="360"/>
        <w:rPr>
          <w:del w:id="2773" w:author="VOYER Raphael" w:date="2021-06-16T11:14:00Z"/>
          <w:rFonts w:ascii="Courier New" w:hAnsi="Courier New" w:cs="Courier New"/>
        </w:rPr>
      </w:pPr>
      <w:del w:id="2774" w:author="VOYER Raphael" w:date="2021-06-16T11:14:00Z">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delText>enable(1),</w:delText>
        </w:r>
      </w:del>
    </w:p>
    <w:p w:rsidR="00A8708B" w:rsidRPr="006C5CE0" w:rsidDel="001111A8" w:rsidRDefault="00A8708B" w:rsidP="00A8708B">
      <w:pPr>
        <w:ind w:left="360"/>
        <w:rPr>
          <w:del w:id="2775" w:author="VOYER Raphael" w:date="2021-06-16T11:14:00Z"/>
          <w:rFonts w:ascii="Courier New" w:hAnsi="Courier New" w:cs="Courier New"/>
        </w:rPr>
      </w:pPr>
      <w:del w:id="2776" w:author="VOYER Raphael" w:date="2021-06-16T11:14:00Z">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delText>disable(2)</w:delText>
        </w:r>
      </w:del>
    </w:p>
    <w:p w:rsidR="00A8708B" w:rsidRPr="006C5CE0" w:rsidDel="001111A8" w:rsidRDefault="00A8708B" w:rsidP="00A8708B">
      <w:pPr>
        <w:ind w:left="360"/>
        <w:rPr>
          <w:del w:id="2777" w:author="VOYER Raphael" w:date="2021-06-16T11:14:00Z"/>
        </w:rPr>
      </w:pPr>
      <w:del w:id="2778" w:author="VOYER Raphael" w:date="2021-06-16T11:14:00Z">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delText xml:space="preserve">  }</w:delText>
        </w:r>
      </w:del>
    </w:p>
    <w:p w:rsidR="00A8708B" w:rsidRPr="006C5CE0" w:rsidDel="001111A8" w:rsidRDefault="00A8708B" w:rsidP="00622755">
      <w:pPr>
        <w:ind w:left="360"/>
        <w:outlineLvl w:val="0"/>
        <w:rPr>
          <w:del w:id="2779" w:author="VOYER Raphael" w:date="2021-06-16T11:14:00Z"/>
          <w:rFonts w:ascii="Courier New" w:hAnsi="Courier New" w:cs="Courier New"/>
        </w:rPr>
      </w:pPr>
      <w:del w:id="2780" w:author="VOYER Raphael" w:date="2021-06-16T11:14:00Z">
        <w:r w:rsidRPr="006C5CE0" w:rsidDel="001111A8">
          <w:rPr>
            <w:rFonts w:ascii="Courier New" w:hAnsi="Courier New" w:cs="Courier New"/>
          </w:rPr>
          <w:tab/>
          <w:delText xml:space="preserve">    </w:delText>
        </w:r>
        <w:bookmarkStart w:id="2781" w:name="_Toc381025791"/>
        <w:bookmarkStart w:id="2782" w:name="_Toc424820381"/>
        <w:smartTag w:uri="urn:schemas-microsoft-com:office:smarttags" w:element="stockticker">
          <w:r w:rsidRPr="006C5CE0" w:rsidDel="001111A8">
            <w:rPr>
              <w:rFonts w:ascii="Courier New" w:hAnsi="Courier New" w:cs="Courier New"/>
            </w:rPr>
            <w:delText>MAX</w:delText>
          </w:r>
        </w:smartTag>
        <w:r w:rsidRPr="006C5CE0" w:rsidDel="001111A8">
          <w:rPr>
            <w:rFonts w:ascii="Courier New" w:hAnsi="Courier New" w:cs="Courier New"/>
          </w:rPr>
          <w:delText>-ACCESS  read-only</w:delText>
        </w:r>
        <w:bookmarkEnd w:id="2781"/>
        <w:bookmarkEnd w:id="2782"/>
      </w:del>
    </w:p>
    <w:p w:rsidR="00A8708B" w:rsidRPr="006C5CE0" w:rsidDel="001111A8" w:rsidRDefault="00A8708B" w:rsidP="00A8708B">
      <w:pPr>
        <w:rPr>
          <w:del w:id="2783" w:author="VOYER Raphael" w:date="2021-06-16T11:14:00Z"/>
          <w:rFonts w:ascii="Courier New" w:hAnsi="Courier New" w:cs="Courier New"/>
        </w:rPr>
      </w:pPr>
      <w:del w:id="2784" w:author="VOYER Raphael" w:date="2021-06-16T11:14:00Z">
        <w:r w:rsidRPr="006C5CE0" w:rsidDel="001111A8">
          <w:rPr>
            <w:rFonts w:ascii="Courier New" w:hAnsi="Courier New" w:cs="Courier New"/>
          </w:rPr>
          <w:tab/>
          <w:delText xml:space="preserve">    STATUS  current</w:delText>
        </w:r>
      </w:del>
    </w:p>
    <w:p w:rsidR="00A8708B" w:rsidRPr="006C5CE0" w:rsidDel="001111A8" w:rsidRDefault="00A8708B" w:rsidP="00A8708B">
      <w:pPr>
        <w:rPr>
          <w:del w:id="2785" w:author="VOYER Raphael" w:date="2021-06-16T11:14:00Z"/>
          <w:rFonts w:ascii="Courier New" w:hAnsi="Courier New" w:cs="Courier New"/>
        </w:rPr>
      </w:pPr>
      <w:del w:id="2786" w:author="VOYER Raphael" w:date="2021-06-16T11:14:00Z">
        <w:r w:rsidRPr="006C5CE0" w:rsidDel="001111A8">
          <w:rPr>
            <w:rFonts w:ascii="Courier New" w:hAnsi="Courier New" w:cs="Courier New"/>
          </w:rPr>
          <w:tab/>
          <w:delText xml:space="preserve">    Description</w:delText>
        </w:r>
      </w:del>
    </w:p>
    <w:p w:rsidR="00A8708B" w:rsidRPr="006C5CE0" w:rsidDel="001111A8" w:rsidRDefault="00A8708B" w:rsidP="00A8708B">
      <w:pPr>
        <w:rPr>
          <w:del w:id="2787" w:author="VOYER Raphael" w:date="2021-06-16T11:14:00Z"/>
          <w:rFonts w:ascii="Courier New" w:hAnsi="Courier New" w:cs="Courier New"/>
        </w:rPr>
      </w:pPr>
      <w:del w:id="2788" w:author="VOYER Raphael" w:date="2021-06-16T11:14:00Z">
        <w:r w:rsidRPr="006C5CE0" w:rsidDel="001111A8">
          <w:rPr>
            <w:rFonts w:ascii="Courier New" w:hAnsi="Courier New" w:cs="Courier New"/>
          </w:rPr>
          <w:tab/>
          <w:delText xml:space="preserve">        “Operational status of a cluster”</w:delText>
        </w:r>
      </w:del>
    </w:p>
    <w:p w:rsidR="00A8708B" w:rsidRPr="006C5CE0" w:rsidDel="001111A8" w:rsidRDefault="00A8708B" w:rsidP="00A8708B">
      <w:pPr>
        <w:rPr>
          <w:del w:id="2789" w:author="VOYER Raphael" w:date="2021-06-16T11:14:00Z"/>
          <w:rFonts w:ascii="Courier New" w:hAnsi="Courier New" w:cs="Courier New"/>
        </w:rPr>
      </w:pPr>
      <w:del w:id="2790" w:author="VOYER Raphael" w:date="2021-06-16T11:14:00Z">
        <w:r w:rsidRPr="006C5CE0" w:rsidDel="001111A8">
          <w:rPr>
            <w:rFonts w:ascii="Courier New" w:hAnsi="Courier New" w:cs="Courier New"/>
          </w:rPr>
          <w:tab/>
          <w:delText xml:space="preserve">    ::= { </w:delText>
        </w:r>
        <w:r w:rsidR="00561926" w:rsidDel="001111A8">
          <w:rPr>
            <w:rFonts w:ascii="Courier New" w:hAnsi="Courier New" w:cs="Courier New"/>
          </w:rPr>
          <w:delText>alaHAVlanCluster</w:delText>
        </w:r>
        <w:r w:rsidRPr="006C5CE0" w:rsidDel="001111A8">
          <w:delText>Entry</w:delText>
        </w:r>
        <w:r w:rsidRPr="006C5CE0" w:rsidDel="001111A8">
          <w:rPr>
            <w:rFonts w:ascii="Courier New" w:hAnsi="Courier New" w:cs="Courier New"/>
          </w:rPr>
          <w:delText xml:space="preserve"> 4 }</w:delText>
        </w:r>
      </w:del>
    </w:p>
    <w:p w:rsidR="00A8708B" w:rsidRPr="006C5CE0" w:rsidDel="001111A8" w:rsidRDefault="00A8708B" w:rsidP="00A8708B">
      <w:pPr>
        <w:rPr>
          <w:del w:id="2791" w:author="VOYER Raphael" w:date="2021-06-16T11:14:00Z"/>
          <w:rFonts w:ascii="Courier New" w:hAnsi="Courier New" w:cs="Courier New"/>
        </w:rPr>
      </w:pPr>
    </w:p>
    <w:p w:rsidR="00A8708B" w:rsidRPr="006C5CE0" w:rsidDel="001111A8" w:rsidRDefault="00B65448" w:rsidP="00A8708B">
      <w:pPr>
        <w:ind w:left="360"/>
        <w:rPr>
          <w:del w:id="2792" w:author="VOYER Raphael" w:date="2021-06-16T11:14:00Z"/>
          <w:rFonts w:ascii="Courier New" w:hAnsi="Courier New" w:cs="Courier New"/>
        </w:rPr>
      </w:pPr>
      <w:del w:id="2793" w:author="VOYER Raphael" w:date="2021-06-16T11:14:00Z">
        <w:r w:rsidDel="001111A8">
          <w:rPr>
            <w:rFonts w:ascii="Courier New" w:hAnsi="Courier New" w:cs="Courier New"/>
          </w:rPr>
          <w:delText xml:space="preserve">   </w:delText>
        </w:r>
        <w:r w:rsidR="00A8708B" w:rsidRPr="006C5CE0" w:rsidDel="001111A8">
          <w:rPr>
            <w:rFonts w:ascii="Courier New" w:hAnsi="Courier New" w:cs="Courier New"/>
          </w:rPr>
          <w:delText xml:space="preserve"> </w:delText>
        </w:r>
        <w:r w:rsidR="00561926" w:rsidDel="001111A8">
          <w:delText>alaHAVlanCluster</w:delText>
        </w:r>
        <w:r w:rsidR="00A8708B" w:rsidRPr="006C5CE0" w:rsidDel="001111A8">
          <w:delText>OperStatusFlag</w:delText>
        </w:r>
        <w:r w:rsidR="00A8708B" w:rsidRPr="006C5CE0" w:rsidDel="001111A8">
          <w:rPr>
            <w:rFonts w:ascii="Courier New" w:hAnsi="Courier New" w:cs="Courier New"/>
          </w:rPr>
          <w:delText xml:space="preserve">  OBJECT-TYPE</w:delText>
        </w:r>
      </w:del>
    </w:p>
    <w:p w:rsidR="006C5CE0" w:rsidRPr="006C5CE0" w:rsidDel="001111A8" w:rsidRDefault="00A8708B" w:rsidP="006C5CE0">
      <w:pPr>
        <w:ind w:left="360"/>
        <w:rPr>
          <w:del w:id="2794" w:author="VOYER Raphael" w:date="2021-06-16T11:14:00Z"/>
          <w:rFonts w:ascii="Courier New" w:hAnsi="Courier New" w:cs="Courier New"/>
        </w:rPr>
      </w:pPr>
      <w:del w:id="2795" w:author="VOYER Raphael" w:date="2021-06-16T11:14:00Z">
        <w:r w:rsidRPr="006C5CE0" w:rsidDel="001111A8">
          <w:rPr>
            <w:rFonts w:ascii="Courier New" w:hAnsi="Courier New" w:cs="Courier New"/>
          </w:rPr>
          <w:tab/>
          <w:delText xml:space="preserve">    SYNTAX   </w:delText>
        </w:r>
        <w:r w:rsidR="006C5CE0" w:rsidRPr="006C5CE0" w:rsidDel="001111A8">
          <w:rPr>
            <w:rFonts w:ascii="Courier New" w:hAnsi="Courier New" w:cs="Courier New"/>
          </w:rPr>
          <w:delText xml:space="preserve">INTEGER </w:delText>
        </w:r>
      </w:del>
    </w:p>
    <w:p w:rsidR="006C5CE0" w:rsidRPr="006C5CE0" w:rsidDel="001111A8" w:rsidRDefault="006C5CE0" w:rsidP="006C5CE0">
      <w:pPr>
        <w:ind w:left="360"/>
        <w:rPr>
          <w:del w:id="2796" w:author="VOYER Raphael" w:date="2021-06-16T11:14:00Z"/>
          <w:rFonts w:ascii="Courier New" w:hAnsi="Courier New" w:cs="Courier New"/>
        </w:rPr>
      </w:pPr>
      <w:del w:id="2797" w:author="VOYER Raphael" w:date="2021-06-16T11:14:00Z">
        <w:r w:rsidDel="001111A8">
          <w:rPr>
            <w:rFonts w:ascii="Courier New" w:hAnsi="Courier New" w:cs="Courier New"/>
          </w:rPr>
          <w:delText xml:space="preserve">                  </w:delText>
        </w:r>
        <w:r w:rsidRPr="006C5CE0" w:rsidDel="001111A8">
          <w:rPr>
            <w:rFonts w:ascii="Courier New" w:hAnsi="Courier New" w:cs="Courier New"/>
          </w:rPr>
          <w:delText>{</w:delText>
        </w:r>
      </w:del>
    </w:p>
    <w:p w:rsidR="00B76F84" w:rsidDel="001111A8" w:rsidRDefault="006C5CE0" w:rsidP="00B76F84">
      <w:pPr>
        <w:ind w:left="360"/>
        <w:rPr>
          <w:del w:id="2798" w:author="VOYER Raphael" w:date="2021-06-16T11:14:00Z"/>
          <w:rFonts w:ascii="Courier New" w:hAnsi="Courier New" w:cs="Courier New"/>
        </w:rPr>
      </w:pPr>
      <w:del w:id="2799" w:author="VOYER Raphael" w:date="2021-06-16T11:14:00Z">
        <w:r w:rsidRPr="006C5CE0" w:rsidDel="001111A8">
          <w:rPr>
            <w:rFonts w:ascii="Courier New" w:hAnsi="Courier New" w:cs="Courier New"/>
          </w:rPr>
          <w:delText xml:space="preserve">                   </w:delText>
        </w:r>
        <w:r w:rsidR="00AA3FA1" w:rsidDel="001111A8">
          <w:rPr>
            <w:rFonts w:ascii="Courier New" w:hAnsi="Courier New" w:cs="Courier New"/>
          </w:rPr>
          <w:delText>v</w:delText>
        </w:r>
        <w:r w:rsidR="00B76F84" w:rsidDel="001111A8">
          <w:rPr>
            <w:rFonts w:ascii="Courier New" w:hAnsi="Courier New" w:cs="Courier New"/>
          </w:rPr>
          <w:delText>lan</w:delText>
        </w:r>
        <w:r w:rsidR="00AA3FA1" w:rsidDel="001111A8">
          <w:rPr>
            <w:rFonts w:ascii="Courier New" w:hAnsi="Courier New" w:cs="Courier New"/>
          </w:rPr>
          <w:delText>d</w:delText>
        </w:r>
        <w:r w:rsidR="00B76F84" w:rsidDel="001111A8">
          <w:rPr>
            <w:rFonts w:ascii="Courier New" w:hAnsi="Courier New" w:cs="Courier New"/>
          </w:rPr>
          <w:delText>own(1),</w:delText>
        </w:r>
      </w:del>
    </w:p>
    <w:p w:rsidR="006C5CE0" w:rsidDel="001111A8" w:rsidRDefault="00AA3FA1" w:rsidP="006C5CE0">
      <w:pPr>
        <w:ind w:left="360"/>
        <w:rPr>
          <w:del w:id="2800" w:author="VOYER Raphael" w:date="2021-06-16T11:14:00Z"/>
          <w:rFonts w:ascii="Courier New" w:hAnsi="Courier New" w:cs="Courier New"/>
        </w:rPr>
      </w:pPr>
      <w:del w:id="2801" w:author="VOYER Raphael" w:date="2021-06-16T11:14:00Z">
        <w:r w:rsidDel="001111A8">
          <w:rPr>
            <w:rFonts w:ascii="Courier New" w:hAnsi="Courier New" w:cs="Courier New"/>
          </w:rPr>
          <w:delText xml:space="preserve">                   vpanotf</w:delText>
        </w:r>
        <w:r w:rsidR="00B76F84" w:rsidDel="001111A8">
          <w:rPr>
            <w:rFonts w:ascii="Courier New" w:hAnsi="Courier New" w:cs="Courier New"/>
          </w:rPr>
          <w:delText>orwarding(2</w:delText>
        </w:r>
        <w:r w:rsidR="006C5CE0" w:rsidRPr="006C5CE0" w:rsidDel="001111A8">
          <w:rPr>
            <w:rFonts w:ascii="Courier New" w:hAnsi="Courier New" w:cs="Courier New"/>
          </w:rPr>
          <w:delText>),</w:delText>
        </w:r>
      </w:del>
    </w:p>
    <w:p w:rsidR="00B76F84" w:rsidRPr="006C5CE0" w:rsidDel="001111A8" w:rsidRDefault="00C61B32" w:rsidP="006C5CE0">
      <w:pPr>
        <w:ind w:left="360"/>
        <w:rPr>
          <w:del w:id="2802" w:author="VOYER Raphael" w:date="2021-06-16T11:14:00Z"/>
          <w:rFonts w:ascii="Courier New" w:hAnsi="Courier New" w:cs="Courier New"/>
        </w:rPr>
      </w:pPr>
      <w:del w:id="2803" w:author="VOYER Raphael" w:date="2021-06-16T11:14:00Z">
        <w:r w:rsidDel="001111A8">
          <w:rPr>
            <w:rFonts w:ascii="Courier New" w:hAnsi="Courier New" w:cs="Courier New"/>
          </w:rPr>
          <w:delText xml:space="preserve">                   ip</w:delText>
        </w:r>
        <w:r w:rsidR="00AA3FA1" w:rsidDel="001111A8">
          <w:rPr>
            <w:rFonts w:ascii="Courier New" w:hAnsi="Courier New" w:cs="Courier New"/>
          </w:rPr>
          <w:delText>i</w:delText>
        </w:r>
        <w:r w:rsidDel="001111A8">
          <w:rPr>
            <w:rFonts w:ascii="Courier New" w:hAnsi="Courier New" w:cs="Courier New"/>
          </w:rPr>
          <w:delText>nterface</w:delText>
        </w:r>
        <w:r w:rsidR="00AA3FA1" w:rsidDel="001111A8">
          <w:rPr>
            <w:rFonts w:ascii="Courier New" w:hAnsi="Courier New" w:cs="Courier New"/>
          </w:rPr>
          <w:delText>d</w:delText>
        </w:r>
        <w:r w:rsidR="00B76F84" w:rsidDel="001111A8">
          <w:rPr>
            <w:rFonts w:ascii="Courier New" w:hAnsi="Courier New" w:cs="Courier New"/>
          </w:rPr>
          <w:delText xml:space="preserve">own(3)       </w:delText>
        </w:r>
      </w:del>
    </w:p>
    <w:p w:rsidR="006C5CE0" w:rsidRPr="006C5CE0" w:rsidDel="001111A8" w:rsidRDefault="006C5CE0" w:rsidP="006C5CE0">
      <w:pPr>
        <w:ind w:left="360"/>
        <w:rPr>
          <w:del w:id="2804" w:author="VOYER Raphael" w:date="2021-06-16T11:14:00Z"/>
          <w:rFonts w:ascii="Courier New" w:hAnsi="Courier New" w:cs="Courier New"/>
        </w:rPr>
      </w:pPr>
      <w:del w:id="2805" w:author="VOYER Raphael" w:date="2021-06-16T11:14:00Z">
        <w:r w:rsidRPr="006C5CE0" w:rsidDel="001111A8">
          <w:rPr>
            <w:rFonts w:ascii="Courier New" w:hAnsi="Courier New" w:cs="Courier New"/>
          </w:rPr>
          <w:delText>  </w:delText>
        </w:r>
        <w:r w:rsidR="00AA3FA1" w:rsidDel="001111A8">
          <w:rPr>
            <w:rFonts w:ascii="Courier New" w:hAnsi="Courier New" w:cs="Courier New"/>
          </w:rPr>
          <w:delText>                 n</w:delText>
        </w:r>
        <w:r w:rsidR="00B76F84" w:rsidDel="001111A8">
          <w:rPr>
            <w:rFonts w:ascii="Courier New" w:hAnsi="Courier New" w:cs="Courier New"/>
          </w:rPr>
          <w:delText>o</w:delText>
        </w:r>
        <w:r w:rsidR="00AA3FA1" w:rsidDel="001111A8">
          <w:rPr>
            <w:rFonts w:ascii="Courier New" w:hAnsi="Courier New" w:cs="Courier New"/>
          </w:rPr>
          <w:delText>igmpr</w:delText>
        </w:r>
        <w:r w:rsidR="00B76F84" w:rsidDel="001111A8">
          <w:rPr>
            <w:rFonts w:ascii="Courier New" w:hAnsi="Courier New" w:cs="Courier New"/>
          </w:rPr>
          <w:delText>eports(4</w:delText>
        </w:r>
        <w:r w:rsidRPr="006C5CE0" w:rsidDel="001111A8">
          <w:rPr>
            <w:rFonts w:ascii="Courier New" w:hAnsi="Courier New" w:cs="Courier New"/>
          </w:rPr>
          <w:delText>)</w:delText>
        </w:r>
      </w:del>
    </w:p>
    <w:p w:rsidR="006C5CE0" w:rsidRPr="006C5CE0" w:rsidDel="001111A8" w:rsidRDefault="006C5CE0" w:rsidP="006C5CE0">
      <w:pPr>
        <w:ind w:left="360"/>
        <w:rPr>
          <w:del w:id="2806" w:author="VOYER Raphael" w:date="2021-06-16T11:14:00Z"/>
          <w:rFonts w:ascii="Courier New" w:hAnsi="Courier New" w:cs="Courier New"/>
        </w:rPr>
      </w:pPr>
      <w:del w:id="2807" w:author="VOYER Raphael" w:date="2021-06-16T11:14:00Z">
        <w:r w:rsidRPr="006C5CE0" w:rsidDel="001111A8">
          <w:rPr>
            <w:rFonts w:ascii="Courier New" w:hAnsi="Courier New" w:cs="Courier New"/>
          </w:rPr>
          <w:delText xml:space="preserve">                </w:delText>
        </w:r>
        <w:r w:rsidDel="001111A8">
          <w:rPr>
            <w:rFonts w:ascii="Courier New" w:hAnsi="Courier New" w:cs="Courier New"/>
          </w:rPr>
          <w:delText xml:space="preserve">  </w:delText>
        </w:r>
        <w:r w:rsidRPr="006C5CE0" w:rsidDel="001111A8">
          <w:rPr>
            <w:rFonts w:ascii="Courier New" w:hAnsi="Courier New" w:cs="Courier New"/>
          </w:rPr>
          <w:delText>}</w:delText>
        </w:r>
      </w:del>
    </w:p>
    <w:p w:rsidR="00A8708B" w:rsidRPr="006C5CE0" w:rsidDel="001111A8" w:rsidRDefault="00A8708B" w:rsidP="00A8708B">
      <w:pPr>
        <w:ind w:left="360"/>
        <w:rPr>
          <w:del w:id="2808" w:author="VOYER Raphael" w:date="2021-06-16T11:14:00Z"/>
          <w:rFonts w:ascii="Courier New" w:hAnsi="Courier New" w:cs="Courier New"/>
        </w:rPr>
      </w:pPr>
    </w:p>
    <w:p w:rsidR="00A8708B" w:rsidRPr="006C5CE0" w:rsidDel="001111A8" w:rsidRDefault="00A8708B" w:rsidP="00622755">
      <w:pPr>
        <w:ind w:left="360"/>
        <w:outlineLvl w:val="0"/>
        <w:rPr>
          <w:del w:id="2809" w:author="VOYER Raphael" w:date="2021-06-16T11:14:00Z"/>
          <w:rFonts w:ascii="Courier New" w:hAnsi="Courier New" w:cs="Courier New"/>
        </w:rPr>
      </w:pPr>
      <w:del w:id="2810" w:author="VOYER Raphael" w:date="2021-06-16T11:14:00Z">
        <w:r w:rsidRPr="006C5CE0" w:rsidDel="001111A8">
          <w:rPr>
            <w:rFonts w:ascii="Courier New" w:hAnsi="Courier New" w:cs="Courier New"/>
          </w:rPr>
          <w:tab/>
          <w:delText xml:space="preserve">    </w:delText>
        </w:r>
        <w:bookmarkStart w:id="2811" w:name="_Toc381025792"/>
        <w:bookmarkStart w:id="2812" w:name="_Toc424820382"/>
        <w:smartTag w:uri="urn:schemas-microsoft-com:office:smarttags" w:element="stockticker">
          <w:r w:rsidRPr="006C5CE0" w:rsidDel="001111A8">
            <w:rPr>
              <w:rFonts w:ascii="Courier New" w:hAnsi="Courier New" w:cs="Courier New"/>
            </w:rPr>
            <w:delText>MAX</w:delText>
          </w:r>
        </w:smartTag>
        <w:r w:rsidRPr="006C5CE0" w:rsidDel="001111A8">
          <w:rPr>
            <w:rFonts w:ascii="Courier New" w:hAnsi="Courier New" w:cs="Courier New"/>
          </w:rPr>
          <w:delText>-ACCESS  read-only</w:delText>
        </w:r>
        <w:bookmarkEnd w:id="2811"/>
        <w:bookmarkEnd w:id="2812"/>
      </w:del>
    </w:p>
    <w:p w:rsidR="00A8708B" w:rsidRPr="006C5CE0" w:rsidDel="001111A8" w:rsidRDefault="00A8708B" w:rsidP="00A8708B">
      <w:pPr>
        <w:rPr>
          <w:del w:id="2813" w:author="VOYER Raphael" w:date="2021-06-16T11:14:00Z"/>
          <w:rFonts w:ascii="Courier New" w:hAnsi="Courier New" w:cs="Courier New"/>
        </w:rPr>
      </w:pPr>
      <w:del w:id="2814" w:author="VOYER Raphael" w:date="2021-06-16T11:14:00Z">
        <w:r w:rsidRPr="006C5CE0" w:rsidDel="001111A8">
          <w:rPr>
            <w:rFonts w:ascii="Courier New" w:hAnsi="Courier New" w:cs="Courier New"/>
          </w:rPr>
          <w:tab/>
          <w:delText xml:space="preserve">    STATUS  current</w:delText>
        </w:r>
      </w:del>
    </w:p>
    <w:p w:rsidR="00A8708B" w:rsidRPr="006C5CE0" w:rsidDel="001111A8" w:rsidRDefault="00A8708B" w:rsidP="00A8708B">
      <w:pPr>
        <w:rPr>
          <w:del w:id="2815" w:author="VOYER Raphael" w:date="2021-06-16T11:14:00Z"/>
          <w:rFonts w:ascii="Courier New" w:hAnsi="Courier New" w:cs="Courier New"/>
        </w:rPr>
      </w:pPr>
      <w:del w:id="2816" w:author="VOYER Raphael" w:date="2021-06-16T11:14:00Z">
        <w:r w:rsidRPr="006C5CE0" w:rsidDel="001111A8">
          <w:rPr>
            <w:rFonts w:ascii="Courier New" w:hAnsi="Courier New" w:cs="Courier New"/>
          </w:rPr>
          <w:tab/>
          <w:delText xml:space="preserve">    Description</w:delText>
        </w:r>
      </w:del>
    </w:p>
    <w:p w:rsidR="00A8708B" w:rsidRPr="006C5CE0" w:rsidDel="001111A8" w:rsidRDefault="00A8708B" w:rsidP="00A8708B">
      <w:pPr>
        <w:rPr>
          <w:del w:id="2817" w:author="VOYER Raphael" w:date="2021-06-16T11:14:00Z"/>
          <w:rFonts w:ascii="Courier New" w:hAnsi="Courier New" w:cs="Courier New"/>
        </w:rPr>
      </w:pPr>
      <w:del w:id="2818" w:author="VOYER Raphael" w:date="2021-06-16T11:14:00Z">
        <w:r w:rsidRPr="006C5CE0" w:rsidDel="001111A8">
          <w:rPr>
            <w:rFonts w:ascii="Courier New" w:hAnsi="Courier New" w:cs="Courier New"/>
          </w:rPr>
          <w:tab/>
          <w:delText xml:space="preserve">        “Operational status flag describing reason of </w:delText>
        </w:r>
        <w:r w:rsidR="006935D0" w:rsidRPr="006C5CE0" w:rsidDel="001111A8">
          <w:rPr>
            <w:rFonts w:ascii="Courier New" w:hAnsi="Courier New" w:cs="Courier New"/>
          </w:rPr>
          <w:delText>the</w:delText>
        </w:r>
        <w:r w:rsidRPr="006C5CE0" w:rsidDel="001111A8">
          <w:rPr>
            <w:rFonts w:ascii="Courier New" w:hAnsi="Courier New" w:cs="Courier New"/>
          </w:rPr>
          <w:delText xml:space="preserve"> cluster </w:delText>
        </w:r>
      </w:del>
    </w:p>
    <w:p w:rsidR="00A8708B" w:rsidRPr="006C5CE0" w:rsidDel="001111A8" w:rsidRDefault="00A8708B" w:rsidP="00A8708B">
      <w:pPr>
        <w:rPr>
          <w:del w:id="2819" w:author="VOYER Raphael" w:date="2021-06-16T11:14:00Z"/>
          <w:rFonts w:ascii="Courier New" w:hAnsi="Courier New" w:cs="Courier New"/>
        </w:rPr>
      </w:pPr>
      <w:del w:id="2820" w:author="VOYER Raphael" w:date="2021-06-16T11:14:00Z">
        <w:r w:rsidRPr="006C5CE0" w:rsidDel="001111A8">
          <w:rPr>
            <w:rFonts w:ascii="Courier New" w:hAnsi="Courier New" w:cs="Courier New"/>
          </w:rPr>
          <w:delText xml:space="preserve">               Operational sta</w:delText>
        </w:r>
        <w:r w:rsidR="006935D0" w:rsidRPr="006C5CE0" w:rsidDel="001111A8">
          <w:rPr>
            <w:rFonts w:ascii="Courier New" w:hAnsi="Courier New" w:cs="Courier New"/>
          </w:rPr>
          <w:delText>t</w:delText>
        </w:r>
        <w:r w:rsidRPr="006C5CE0" w:rsidDel="001111A8">
          <w:rPr>
            <w:rFonts w:ascii="Courier New" w:hAnsi="Courier New" w:cs="Courier New"/>
          </w:rPr>
          <w:delText>us.”</w:delText>
        </w:r>
      </w:del>
    </w:p>
    <w:p w:rsidR="00A8708B" w:rsidRPr="006C5CE0" w:rsidDel="001111A8" w:rsidRDefault="00A8708B" w:rsidP="00A8708B">
      <w:pPr>
        <w:rPr>
          <w:del w:id="2821" w:author="VOYER Raphael" w:date="2021-06-16T11:14:00Z"/>
          <w:rFonts w:ascii="Courier New" w:hAnsi="Courier New" w:cs="Courier New"/>
        </w:rPr>
      </w:pPr>
      <w:del w:id="2822" w:author="VOYER Raphael" w:date="2021-06-16T11:14:00Z">
        <w:r w:rsidRPr="006C5CE0" w:rsidDel="001111A8">
          <w:rPr>
            <w:rFonts w:ascii="Courier New" w:hAnsi="Courier New" w:cs="Courier New"/>
          </w:rPr>
          <w:tab/>
          <w:delText xml:space="preserve">    ::= { </w:delText>
        </w:r>
        <w:r w:rsidR="00561926" w:rsidDel="001111A8">
          <w:rPr>
            <w:rFonts w:ascii="Courier New" w:hAnsi="Courier New" w:cs="Courier New"/>
          </w:rPr>
          <w:delText>alaHAVlanCluster</w:delText>
        </w:r>
        <w:r w:rsidRPr="006C5CE0" w:rsidDel="001111A8">
          <w:delText>Entry</w:delText>
        </w:r>
        <w:r w:rsidRPr="006C5CE0" w:rsidDel="001111A8">
          <w:rPr>
            <w:rFonts w:ascii="Courier New" w:hAnsi="Courier New" w:cs="Courier New"/>
          </w:rPr>
          <w:delText xml:space="preserve"> 5 }</w:delText>
        </w:r>
      </w:del>
    </w:p>
    <w:p w:rsidR="00A8708B" w:rsidRPr="006935D0" w:rsidDel="001111A8" w:rsidRDefault="00A8708B" w:rsidP="005C190B">
      <w:pPr>
        <w:rPr>
          <w:del w:id="2823" w:author="VOYER Raphael" w:date="2021-06-16T11:14:00Z"/>
          <w:rFonts w:ascii="Courier New" w:hAnsi="Courier New" w:cs="Courier New"/>
          <w:color w:val="FF0000"/>
        </w:rPr>
      </w:pPr>
    </w:p>
    <w:p w:rsidR="005C190B" w:rsidRPr="006935D0" w:rsidDel="001111A8" w:rsidRDefault="005C190B" w:rsidP="00855336">
      <w:pPr>
        <w:rPr>
          <w:del w:id="2824" w:author="VOYER Raphael" w:date="2021-06-16T11:14:00Z"/>
          <w:rFonts w:ascii="Courier New" w:hAnsi="Courier New" w:cs="Courier New"/>
          <w:color w:val="FF0000"/>
        </w:rPr>
      </w:pPr>
    </w:p>
    <w:p w:rsidR="009A7243" w:rsidRPr="004D2F5D" w:rsidDel="001111A8" w:rsidRDefault="009A7243" w:rsidP="009A7243">
      <w:pPr>
        <w:ind w:left="360"/>
        <w:rPr>
          <w:del w:id="2825" w:author="VOYER Raphael" w:date="2021-06-16T11:14:00Z"/>
          <w:rFonts w:ascii="Courier New" w:hAnsi="Courier New" w:cs="Courier New"/>
        </w:rPr>
      </w:pPr>
      <w:del w:id="2826" w:author="VOYER Raphael" w:date="2021-06-16T11:14:00Z">
        <w:r w:rsidDel="001111A8">
          <w:rPr>
            <w:rFonts w:ascii="Courier New" w:hAnsi="Courier New" w:cs="Courier New"/>
          </w:rPr>
          <w:delText xml:space="preserve">  </w:delText>
        </w:r>
        <w:r w:rsidR="00CF5E42" w:rsidDel="001111A8">
          <w:rPr>
            <w:rFonts w:ascii="Courier New" w:hAnsi="Courier New" w:cs="Courier New"/>
          </w:rPr>
          <w:delText xml:space="preserve">  </w:delText>
        </w:r>
        <w:r w:rsidR="00561926" w:rsidDel="001111A8">
          <w:delText>alaHAVlanCluster</w:delText>
        </w:r>
        <w:r w:rsidR="00A90579" w:rsidDel="001111A8">
          <w:delText>Mode</w:delText>
        </w:r>
        <w:r w:rsidRPr="004D2F5D" w:rsidDel="001111A8">
          <w:rPr>
            <w:rFonts w:ascii="Courier New" w:hAnsi="Courier New" w:cs="Courier New"/>
          </w:rPr>
          <w:delText xml:space="preserve">  OBJECT-TYPE</w:delText>
        </w:r>
      </w:del>
    </w:p>
    <w:p w:rsidR="00A90579" w:rsidDel="001111A8" w:rsidRDefault="009A7243" w:rsidP="009A7243">
      <w:pPr>
        <w:ind w:left="360"/>
        <w:rPr>
          <w:del w:id="2827" w:author="VOYER Raphael" w:date="2021-06-16T11:14:00Z"/>
        </w:rPr>
      </w:pPr>
      <w:del w:id="2828" w:author="VOYER Raphael" w:date="2021-06-16T11:14:00Z">
        <w:r w:rsidRPr="004D2F5D" w:rsidDel="001111A8">
          <w:rPr>
            <w:rFonts w:ascii="Courier New" w:hAnsi="Courier New" w:cs="Courier New"/>
          </w:rPr>
          <w:tab/>
          <w:delText xml:space="preserve">    SYNTAX   </w:delText>
        </w:r>
        <w:r w:rsidDel="001111A8">
          <w:delText>INTEGER</w:delText>
        </w:r>
      </w:del>
    </w:p>
    <w:p w:rsidR="00A90579" w:rsidDel="001111A8" w:rsidRDefault="00A90579" w:rsidP="00B76F84">
      <w:pPr>
        <w:ind w:left="360"/>
        <w:rPr>
          <w:del w:id="2829" w:author="VOYER Raphael" w:date="2021-06-16T11:14:00Z"/>
          <w:rFonts w:ascii="Courier New" w:hAnsi="Courier New" w:cs="Courier New"/>
        </w:rPr>
      </w:pPr>
      <w:del w:id="2830" w:author="VOYER Raphael" w:date="2021-06-16T11:14: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w:delText>
        </w:r>
      </w:del>
    </w:p>
    <w:p w:rsidR="00A90579" w:rsidDel="001111A8" w:rsidRDefault="00B76F84" w:rsidP="009A7243">
      <w:pPr>
        <w:ind w:left="360"/>
        <w:rPr>
          <w:del w:id="2831" w:author="VOYER Raphael" w:date="2021-06-16T11:14:00Z"/>
          <w:rFonts w:ascii="Courier New" w:hAnsi="Courier New" w:cs="Courier New"/>
        </w:rPr>
      </w:pPr>
      <w:del w:id="2832" w:author="VOYER Raphael" w:date="2021-06-16T11:14: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l2mode(1</w:delText>
        </w:r>
        <w:r w:rsidR="00A90579" w:rsidDel="001111A8">
          <w:rPr>
            <w:rFonts w:ascii="Courier New" w:hAnsi="Courier New" w:cs="Courier New"/>
          </w:rPr>
          <w:delText>),</w:delText>
        </w:r>
      </w:del>
    </w:p>
    <w:p w:rsidR="00A90579" w:rsidDel="001111A8" w:rsidRDefault="00B76F84" w:rsidP="009A7243">
      <w:pPr>
        <w:ind w:left="360"/>
        <w:rPr>
          <w:del w:id="2833" w:author="VOYER Raphael" w:date="2021-06-16T11:14:00Z"/>
          <w:rFonts w:ascii="Courier New" w:hAnsi="Courier New" w:cs="Courier New"/>
        </w:rPr>
      </w:pPr>
      <w:del w:id="2834" w:author="VOYER Raphael" w:date="2021-06-16T11:14: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l3mode(2</w:delText>
        </w:r>
        <w:r w:rsidR="00A90579" w:rsidDel="001111A8">
          <w:rPr>
            <w:rFonts w:ascii="Courier New" w:hAnsi="Courier New" w:cs="Courier New"/>
          </w:rPr>
          <w:delText>)</w:delText>
        </w:r>
      </w:del>
    </w:p>
    <w:p w:rsidR="00A90579" w:rsidDel="001111A8" w:rsidRDefault="00A90579" w:rsidP="009A7243">
      <w:pPr>
        <w:ind w:left="360"/>
        <w:rPr>
          <w:del w:id="2835" w:author="VOYER Raphael" w:date="2021-06-16T11:14:00Z"/>
        </w:rPr>
      </w:pPr>
      <w:del w:id="2836" w:author="VOYER Raphael" w:date="2021-06-16T11:14: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w:delText>
        </w:r>
      </w:del>
    </w:p>
    <w:p w:rsidR="009A7243" w:rsidRPr="004D2F5D" w:rsidDel="001111A8" w:rsidRDefault="009A7243" w:rsidP="00622755">
      <w:pPr>
        <w:ind w:left="360"/>
        <w:outlineLvl w:val="0"/>
        <w:rPr>
          <w:del w:id="2837" w:author="VOYER Raphael" w:date="2021-06-16T11:14:00Z"/>
          <w:rFonts w:ascii="Courier New" w:hAnsi="Courier New" w:cs="Courier New"/>
        </w:rPr>
      </w:pPr>
      <w:del w:id="2838" w:author="VOYER Raphael" w:date="2021-06-16T11:14:00Z">
        <w:r w:rsidRPr="004D2F5D" w:rsidDel="001111A8">
          <w:rPr>
            <w:rFonts w:ascii="Courier New" w:hAnsi="Courier New" w:cs="Courier New"/>
          </w:rPr>
          <w:tab/>
          <w:delText xml:space="preserve">    </w:delText>
        </w:r>
        <w:bookmarkStart w:id="2839" w:name="_Toc381025793"/>
        <w:bookmarkStart w:id="2840" w:name="_Toc424820383"/>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bookmarkEnd w:id="2839"/>
        <w:bookmarkEnd w:id="2840"/>
      </w:del>
    </w:p>
    <w:p w:rsidR="009A7243" w:rsidRPr="004D2F5D" w:rsidDel="001111A8" w:rsidRDefault="009A7243" w:rsidP="009A7243">
      <w:pPr>
        <w:rPr>
          <w:del w:id="2841" w:author="VOYER Raphael" w:date="2021-06-16T11:14:00Z"/>
          <w:rFonts w:ascii="Courier New" w:hAnsi="Courier New" w:cs="Courier New"/>
        </w:rPr>
      </w:pPr>
      <w:del w:id="2842" w:author="VOYER Raphael" w:date="2021-06-16T11:14:00Z">
        <w:r w:rsidRPr="004D2F5D" w:rsidDel="001111A8">
          <w:rPr>
            <w:rFonts w:ascii="Courier New" w:hAnsi="Courier New" w:cs="Courier New"/>
          </w:rPr>
          <w:tab/>
          <w:delText xml:space="preserve">    STATUS  current</w:delText>
        </w:r>
      </w:del>
    </w:p>
    <w:p w:rsidR="009A7243" w:rsidRPr="004D2F5D" w:rsidDel="001111A8" w:rsidRDefault="009A7243" w:rsidP="009A7243">
      <w:pPr>
        <w:rPr>
          <w:del w:id="2843" w:author="VOYER Raphael" w:date="2021-06-16T11:15:00Z"/>
          <w:rFonts w:ascii="Courier New" w:hAnsi="Courier New" w:cs="Courier New"/>
        </w:rPr>
      </w:pPr>
      <w:del w:id="2844" w:author="VOYER Raphael" w:date="2021-06-16T11:15:00Z">
        <w:r w:rsidRPr="004D2F5D" w:rsidDel="001111A8">
          <w:rPr>
            <w:rFonts w:ascii="Courier New" w:hAnsi="Courier New" w:cs="Courier New"/>
          </w:rPr>
          <w:tab/>
          <w:delText xml:space="preserve">    Description</w:delText>
        </w:r>
      </w:del>
    </w:p>
    <w:p w:rsidR="009A7243" w:rsidDel="001111A8" w:rsidRDefault="009A7243" w:rsidP="009A7243">
      <w:pPr>
        <w:rPr>
          <w:del w:id="2845" w:author="VOYER Raphael" w:date="2021-06-16T11:15:00Z"/>
          <w:rFonts w:ascii="Courier New" w:hAnsi="Courier New" w:cs="Courier New"/>
        </w:rPr>
      </w:pPr>
      <w:del w:id="2846" w:author="VOYER Raphael" w:date="2021-06-16T11:15:00Z">
        <w:r w:rsidRPr="004D2F5D" w:rsidDel="001111A8">
          <w:rPr>
            <w:rFonts w:ascii="Courier New" w:hAnsi="Courier New" w:cs="Courier New"/>
          </w:rPr>
          <w:tab/>
          <w:delText xml:space="preserve">        “</w:delText>
        </w:r>
        <w:r w:rsidR="00737BD4" w:rsidDel="001111A8">
          <w:rPr>
            <w:rFonts w:ascii="Courier New" w:hAnsi="Courier New" w:cs="Courier New"/>
          </w:rPr>
          <w:delText>This object specifies the mode of the cluster</w:delText>
        </w:r>
        <w:r w:rsidR="00206E8E" w:rsidDel="001111A8">
          <w:rPr>
            <w:rFonts w:ascii="Courier New" w:hAnsi="Courier New" w:cs="Courier New"/>
          </w:rPr>
          <w:delText>.</w:delText>
        </w:r>
        <w:r w:rsidRPr="004D2F5D" w:rsidDel="001111A8">
          <w:rPr>
            <w:rFonts w:ascii="Courier New" w:hAnsi="Courier New" w:cs="Courier New"/>
          </w:rPr>
          <w:delText>”</w:delText>
        </w:r>
      </w:del>
    </w:p>
    <w:p w:rsidR="00B76F84" w:rsidRPr="004D2F5D" w:rsidDel="001111A8" w:rsidRDefault="00B76F84" w:rsidP="00B76F84">
      <w:pPr>
        <w:ind w:left="360"/>
        <w:rPr>
          <w:del w:id="2847" w:author="VOYER Raphael" w:date="2021-06-16T11:15:00Z"/>
          <w:rFonts w:ascii="Courier New" w:hAnsi="Courier New" w:cs="Courier New"/>
        </w:rPr>
      </w:pPr>
      <w:del w:id="2848" w:author="VOYER Raphael" w:date="2021-06-16T11:15:00Z">
        <w:r w:rsidDel="001111A8">
          <w:rPr>
            <w:rFonts w:ascii="Courier New" w:hAnsi="Courier New" w:cs="Courier New"/>
          </w:rPr>
          <w:delText xml:space="preserve">       </w:delText>
        </w:r>
        <w:r w:rsidRPr="00B76F84" w:rsidDel="001111A8">
          <w:rPr>
            <w:rFonts w:ascii="Courier New" w:hAnsi="Courier New" w:cs="Courier New"/>
          </w:rPr>
          <w:delText>DEFVAL</w:delText>
        </w:r>
        <w:r w:rsidDel="001111A8">
          <w:rPr>
            <w:rFonts w:ascii="Courier New" w:hAnsi="Courier New" w:cs="Courier New"/>
          </w:rPr>
          <w:delText xml:space="preserve">      { l2mode </w:delText>
        </w:r>
        <w:r w:rsidRPr="00B76F84" w:rsidDel="001111A8">
          <w:rPr>
            <w:rFonts w:ascii="Courier New" w:hAnsi="Courier New" w:cs="Courier New"/>
          </w:rPr>
          <w:delText>}</w:delText>
        </w:r>
      </w:del>
    </w:p>
    <w:p w:rsidR="009A7243" w:rsidDel="001111A8" w:rsidRDefault="009A7243" w:rsidP="009A7243">
      <w:pPr>
        <w:rPr>
          <w:del w:id="2849" w:author="VOYER Raphael" w:date="2021-06-16T11:15:00Z"/>
          <w:rFonts w:ascii="Courier New" w:hAnsi="Courier New" w:cs="Courier New"/>
        </w:rPr>
      </w:pPr>
      <w:del w:id="2850" w:author="VOYER Raphael" w:date="2021-06-16T11:15:00Z">
        <w:r w:rsidRPr="004D2F5D" w:rsidDel="001111A8">
          <w:rPr>
            <w:rFonts w:ascii="Courier New" w:hAnsi="Courier New" w:cs="Courier New"/>
          </w:rPr>
          <w:tab/>
          <w:delText xml:space="preserve">    ::= { </w:delText>
        </w:r>
        <w:r w:rsidR="00561926" w:rsidDel="001111A8">
          <w:rPr>
            <w:rFonts w:ascii="Courier New" w:hAnsi="Courier New" w:cs="Courier New"/>
          </w:rPr>
          <w:delText>alaHAVlanCluster</w:delText>
        </w:r>
        <w:r w:rsidDel="001111A8">
          <w:delText>Entry</w:delText>
        </w:r>
        <w:r w:rsidRPr="004D2F5D" w:rsidDel="001111A8">
          <w:rPr>
            <w:rFonts w:ascii="Courier New" w:hAnsi="Courier New" w:cs="Courier New"/>
          </w:rPr>
          <w:delText xml:space="preserve"> </w:delText>
        </w:r>
        <w:r w:rsidR="00A8708B" w:rsidDel="001111A8">
          <w:rPr>
            <w:rFonts w:ascii="Courier New" w:hAnsi="Courier New" w:cs="Courier New"/>
          </w:rPr>
          <w:delText>6</w:delText>
        </w:r>
        <w:r w:rsidRPr="004D2F5D" w:rsidDel="001111A8">
          <w:rPr>
            <w:rFonts w:ascii="Courier New" w:hAnsi="Courier New" w:cs="Courier New"/>
          </w:rPr>
          <w:delText xml:space="preserve"> }</w:delText>
        </w:r>
      </w:del>
    </w:p>
    <w:p w:rsidR="00351E72" w:rsidDel="001111A8" w:rsidRDefault="00351E72" w:rsidP="009A7243">
      <w:pPr>
        <w:rPr>
          <w:del w:id="2851" w:author="VOYER Raphael" w:date="2021-06-16T11:15:00Z"/>
          <w:rFonts w:ascii="Courier New" w:hAnsi="Courier New" w:cs="Courier New"/>
        </w:rPr>
      </w:pPr>
    </w:p>
    <w:p w:rsidR="00351E72" w:rsidRPr="004D2F5D" w:rsidDel="001111A8" w:rsidRDefault="00351E72" w:rsidP="00351E72">
      <w:pPr>
        <w:ind w:left="360"/>
        <w:rPr>
          <w:del w:id="2852" w:author="VOYER Raphael" w:date="2021-06-16T11:15:00Z"/>
          <w:rFonts w:ascii="Courier New" w:hAnsi="Courier New" w:cs="Courier New"/>
        </w:rPr>
      </w:pPr>
      <w:del w:id="2853" w:author="VOYER Raphael" w:date="2021-06-16T11:15:00Z">
        <w:r w:rsidDel="001111A8">
          <w:rPr>
            <w:rFonts w:ascii="Courier New" w:hAnsi="Courier New" w:cs="Courier New"/>
          </w:rPr>
          <w:delText xml:space="preserve">   </w:delText>
        </w:r>
        <w:r w:rsidR="00561926" w:rsidDel="001111A8">
          <w:delText>alaHAVlanCluster</w:delText>
        </w:r>
        <w:r w:rsidDel="001111A8">
          <w:delText>Vlan</w:delText>
        </w:r>
        <w:r w:rsidRPr="004D2F5D" w:rsidDel="001111A8">
          <w:rPr>
            <w:rFonts w:ascii="Courier New" w:hAnsi="Courier New" w:cs="Courier New"/>
          </w:rPr>
          <w:delText xml:space="preserve"> OBJECT-TYPE</w:delText>
        </w:r>
      </w:del>
    </w:p>
    <w:p w:rsidR="00351E72" w:rsidRPr="004D2F5D" w:rsidDel="001111A8" w:rsidRDefault="00351E72" w:rsidP="00351E72">
      <w:pPr>
        <w:ind w:left="360"/>
        <w:rPr>
          <w:del w:id="2854" w:author="VOYER Raphael" w:date="2021-06-16T11:15:00Z"/>
          <w:rFonts w:ascii="Courier New" w:hAnsi="Courier New" w:cs="Courier New"/>
        </w:rPr>
      </w:pPr>
      <w:del w:id="2855" w:author="VOYER Raphael" w:date="2021-06-16T11:15:00Z">
        <w:r w:rsidRPr="004D2F5D" w:rsidDel="001111A8">
          <w:rPr>
            <w:rFonts w:ascii="Courier New" w:hAnsi="Courier New" w:cs="Courier New"/>
          </w:rPr>
          <w:tab/>
          <w:delText xml:space="preserve">    SYNTAX   </w:delText>
        </w:r>
        <w:r w:rsidDel="001111A8">
          <w:rPr>
            <w:rFonts w:ascii="Courier New" w:hAnsi="Courier New" w:cs="Courier New"/>
          </w:rPr>
          <w:delText>Integer32 (1 .. 4094)</w:delText>
        </w:r>
      </w:del>
    </w:p>
    <w:p w:rsidR="00351E72" w:rsidRPr="004D2F5D" w:rsidDel="001111A8" w:rsidRDefault="00351E72" w:rsidP="00351E72">
      <w:pPr>
        <w:ind w:left="360"/>
        <w:rPr>
          <w:del w:id="2856" w:author="VOYER Raphael" w:date="2021-06-16T11:15:00Z"/>
          <w:rFonts w:ascii="Courier New" w:hAnsi="Courier New" w:cs="Courier New"/>
        </w:rPr>
      </w:pPr>
      <w:del w:id="2857" w:author="VOYER Raphael" w:date="2021-06-16T11:15: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del>
    </w:p>
    <w:p w:rsidR="00351E72" w:rsidRPr="004D2F5D" w:rsidDel="001111A8" w:rsidRDefault="00351E72" w:rsidP="00351E72">
      <w:pPr>
        <w:rPr>
          <w:del w:id="2858" w:author="VOYER Raphael" w:date="2021-06-16T11:15:00Z"/>
          <w:rFonts w:ascii="Courier New" w:hAnsi="Courier New" w:cs="Courier New"/>
        </w:rPr>
      </w:pPr>
      <w:del w:id="2859" w:author="VOYER Raphael" w:date="2021-06-16T11:15:00Z">
        <w:r w:rsidRPr="004D2F5D" w:rsidDel="001111A8">
          <w:rPr>
            <w:rFonts w:ascii="Courier New" w:hAnsi="Courier New" w:cs="Courier New"/>
          </w:rPr>
          <w:tab/>
          <w:delText xml:space="preserve">    STATUS  current</w:delText>
        </w:r>
      </w:del>
    </w:p>
    <w:p w:rsidR="00351E72" w:rsidRPr="004D2F5D" w:rsidDel="001111A8" w:rsidRDefault="00351E72" w:rsidP="00351E72">
      <w:pPr>
        <w:rPr>
          <w:del w:id="2860" w:author="VOYER Raphael" w:date="2021-06-16T11:15:00Z"/>
          <w:rFonts w:ascii="Courier New" w:hAnsi="Courier New" w:cs="Courier New"/>
        </w:rPr>
      </w:pPr>
      <w:del w:id="2861" w:author="VOYER Raphael" w:date="2021-06-16T11:15:00Z">
        <w:r w:rsidRPr="004D2F5D" w:rsidDel="001111A8">
          <w:rPr>
            <w:rFonts w:ascii="Courier New" w:hAnsi="Courier New" w:cs="Courier New"/>
          </w:rPr>
          <w:tab/>
          <w:delText xml:space="preserve">    Description</w:delText>
        </w:r>
      </w:del>
    </w:p>
    <w:p w:rsidR="00351E72" w:rsidDel="001111A8" w:rsidRDefault="00351E72" w:rsidP="00351E72">
      <w:pPr>
        <w:rPr>
          <w:del w:id="2862" w:author="VOYER Raphael" w:date="2021-06-16T11:15:00Z"/>
          <w:rFonts w:ascii="Courier New" w:hAnsi="Courier New" w:cs="Courier New"/>
        </w:rPr>
      </w:pPr>
      <w:del w:id="2863" w:author="VOYER Raphael" w:date="2021-06-16T11:15:00Z">
        <w:r w:rsidRPr="004D2F5D" w:rsidDel="001111A8">
          <w:rPr>
            <w:rFonts w:ascii="Courier New" w:hAnsi="Courier New" w:cs="Courier New"/>
          </w:rPr>
          <w:tab/>
          <w:delText xml:space="preserve">        “</w:delText>
        </w:r>
        <w:r w:rsidDel="001111A8">
          <w:rPr>
            <w:rFonts w:ascii="Courier New" w:hAnsi="Courier New" w:cs="Courier New"/>
          </w:rPr>
          <w:delText>The Vlan associated with the L2 cluster</w:delText>
        </w:r>
        <w:r w:rsidRPr="004D2F5D" w:rsidDel="001111A8">
          <w:rPr>
            <w:rFonts w:ascii="Courier New" w:hAnsi="Courier New" w:cs="Courier New"/>
          </w:rPr>
          <w:delText>”</w:delText>
        </w:r>
      </w:del>
    </w:p>
    <w:p w:rsidR="006B4B17" w:rsidRPr="004D2F5D" w:rsidDel="001111A8" w:rsidRDefault="006B4B17" w:rsidP="00351E72">
      <w:pPr>
        <w:rPr>
          <w:del w:id="2864" w:author="VOYER Raphael" w:date="2021-06-16T11:15:00Z"/>
          <w:rFonts w:ascii="Courier New" w:hAnsi="Courier New" w:cs="Courier New"/>
        </w:rPr>
      </w:pPr>
      <w:del w:id="2865" w:author="VOYER Raphael" w:date="2021-06-16T11:15:00Z">
        <w:r w:rsidDel="001111A8">
          <w:rPr>
            <w:rFonts w:ascii="Courier New" w:hAnsi="Courier New" w:cs="Courier New"/>
          </w:rPr>
          <w:delText xml:space="preserve">          DEFVAL        { 0 }</w:delText>
        </w:r>
      </w:del>
    </w:p>
    <w:p w:rsidR="00351E72" w:rsidDel="001111A8" w:rsidRDefault="00351E72" w:rsidP="00351E72">
      <w:pPr>
        <w:rPr>
          <w:del w:id="2866" w:author="VOYER Raphael" w:date="2021-06-16T11:15:00Z"/>
          <w:rFonts w:ascii="Courier New" w:hAnsi="Courier New" w:cs="Courier New"/>
        </w:rPr>
      </w:pPr>
      <w:del w:id="2867" w:author="VOYER Raphael" w:date="2021-06-16T11:15:00Z">
        <w:r w:rsidRPr="004D2F5D" w:rsidDel="001111A8">
          <w:rPr>
            <w:rFonts w:ascii="Courier New" w:hAnsi="Courier New" w:cs="Courier New"/>
          </w:rPr>
          <w:tab/>
          <w:delText xml:space="preserve">    ::= { </w:delText>
        </w:r>
        <w:r w:rsidR="00561926" w:rsidDel="001111A8">
          <w:delText>alaHAVlanCluster</w:delText>
        </w:r>
        <w:r w:rsidDel="001111A8">
          <w:delText>Entry</w:delText>
        </w:r>
        <w:r w:rsidRPr="004D2F5D" w:rsidDel="001111A8">
          <w:rPr>
            <w:rFonts w:ascii="Courier New" w:hAnsi="Courier New" w:cs="Courier New"/>
          </w:rPr>
          <w:delText xml:space="preserve"> </w:delText>
        </w:r>
        <w:r w:rsidR="009C3A33" w:rsidDel="001111A8">
          <w:rPr>
            <w:rFonts w:ascii="Courier New" w:hAnsi="Courier New" w:cs="Courier New"/>
          </w:rPr>
          <w:delText>7</w:delText>
        </w:r>
        <w:r w:rsidRPr="004D2F5D" w:rsidDel="001111A8">
          <w:rPr>
            <w:rFonts w:ascii="Courier New" w:hAnsi="Courier New" w:cs="Courier New"/>
          </w:rPr>
          <w:delText xml:space="preserve"> }</w:delText>
        </w:r>
      </w:del>
    </w:p>
    <w:p w:rsidR="009C3A33" w:rsidDel="001111A8" w:rsidRDefault="009C3A33" w:rsidP="009C3A33">
      <w:pPr>
        <w:ind w:left="360"/>
        <w:rPr>
          <w:del w:id="2868" w:author="VOYER Raphael" w:date="2021-06-16T11:15:00Z"/>
          <w:rFonts w:ascii="Courier New" w:hAnsi="Courier New" w:cs="Courier New"/>
        </w:rPr>
      </w:pPr>
      <w:del w:id="2869" w:author="VOYER Raphael" w:date="2021-06-16T11:15:00Z">
        <w:r w:rsidDel="001111A8">
          <w:rPr>
            <w:rFonts w:ascii="Courier New" w:hAnsi="Courier New" w:cs="Courier New"/>
          </w:rPr>
          <w:delText xml:space="preserve">   </w:delText>
        </w:r>
      </w:del>
    </w:p>
    <w:p w:rsidR="009C3A33" w:rsidDel="001111A8" w:rsidRDefault="009C3A33" w:rsidP="009C3A33">
      <w:pPr>
        <w:ind w:left="360"/>
        <w:rPr>
          <w:del w:id="2870" w:author="VOYER Raphael" w:date="2021-06-16T11:15:00Z"/>
        </w:rPr>
      </w:pPr>
      <w:del w:id="2871" w:author="VOYER Raphael" w:date="2021-06-16T11:15:00Z">
        <w:r w:rsidDel="001111A8">
          <w:rPr>
            <w:rFonts w:ascii="Courier New" w:hAnsi="Courier New" w:cs="Courier New"/>
          </w:rPr>
          <w:delText xml:space="preserve">   </w:delText>
        </w:r>
        <w:r w:rsidR="00561926" w:rsidDel="001111A8">
          <w:delText>alaHAVlanCluster</w:delText>
        </w:r>
        <w:r w:rsidDel="001111A8">
          <w:delText>MacAddressType</w:delText>
        </w:r>
      </w:del>
    </w:p>
    <w:p w:rsidR="009C3A33" w:rsidDel="001111A8" w:rsidRDefault="009C3A33" w:rsidP="009C3A33">
      <w:pPr>
        <w:ind w:left="360"/>
        <w:rPr>
          <w:del w:id="2872" w:author="VOYER Raphael" w:date="2021-06-16T11:15:00Z"/>
          <w:rFonts w:ascii="Courier New" w:hAnsi="Courier New" w:cs="Courier New"/>
        </w:rPr>
      </w:pPr>
      <w:del w:id="2873" w:author="VOYER Raphael" w:date="2021-06-16T11:15:00Z">
        <w:r w:rsidRPr="004D2F5D" w:rsidDel="001111A8">
          <w:rPr>
            <w:rFonts w:ascii="Courier New" w:hAnsi="Courier New" w:cs="Courier New"/>
          </w:rPr>
          <w:tab/>
          <w:delText xml:space="preserve">    SYNTAX   </w:delText>
        </w:r>
        <w:r w:rsidDel="001111A8">
          <w:rPr>
            <w:rFonts w:ascii="Courier New" w:hAnsi="Courier New" w:cs="Courier New"/>
          </w:rPr>
          <w:delText>INTEGER</w:delText>
        </w:r>
      </w:del>
    </w:p>
    <w:p w:rsidR="009C3A33" w:rsidDel="001111A8" w:rsidRDefault="009C3A33" w:rsidP="009C3A33">
      <w:pPr>
        <w:ind w:left="360"/>
        <w:rPr>
          <w:del w:id="2874" w:author="VOYER Raphael" w:date="2021-06-16T11:15:00Z"/>
          <w:rFonts w:ascii="Courier New" w:hAnsi="Courier New" w:cs="Courier New"/>
        </w:rPr>
      </w:pPr>
      <w:del w:id="2875" w:author="VOYER Raphael" w:date="2021-06-16T11:15: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w:delText>
        </w:r>
      </w:del>
    </w:p>
    <w:p w:rsidR="009C3A33" w:rsidDel="001111A8" w:rsidRDefault="00C61B32" w:rsidP="009C3A33">
      <w:pPr>
        <w:ind w:left="360"/>
        <w:rPr>
          <w:del w:id="2876" w:author="VOYER Raphael" w:date="2021-06-16T11:15:00Z"/>
          <w:rFonts w:ascii="Courier New" w:hAnsi="Courier New" w:cs="Courier New"/>
        </w:rPr>
      </w:pPr>
      <w:del w:id="2877" w:author="VOYER Raphael" w:date="2021-06-16T11:15:00Z">
        <w:r w:rsidDel="001111A8">
          <w:rPr>
            <w:rFonts w:ascii="Courier New" w:hAnsi="Courier New" w:cs="Courier New"/>
          </w:rPr>
          <w:delText xml:space="preserve">                     invalid(1</w:delText>
        </w:r>
        <w:r w:rsidR="009C3A33" w:rsidDel="001111A8">
          <w:rPr>
            <w:rFonts w:ascii="Courier New" w:hAnsi="Courier New" w:cs="Courier New"/>
          </w:rPr>
          <w:delText>)</w:delText>
        </w:r>
      </w:del>
    </w:p>
    <w:p w:rsidR="009C3A33" w:rsidDel="001111A8" w:rsidRDefault="009C3A33" w:rsidP="009C3A33">
      <w:pPr>
        <w:ind w:left="360"/>
        <w:rPr>
          <w:del w:id="2878" w:author="VOYER Raphael" w:date="2021-06-16T11:15:00Z"/>
          <w:rFonts w:ascii="Courier New" w:hAnsi="Courier New" w:cs="Courier New"/>
        </w:rPr>
      </w:pPr>
      <w:del w:id="2879" w:author="VOYER Raphael" w:date="2021-06-16T11:15: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stati</w:delText>
        </w:r>
        <w:r w:rsidR="00C61B32" w:rsidDel="001111A8">
          <w:rPr>
            <w:rFonts w:ascii="Courier New" w:hAnsi="Courier New" w:cs="Courier New"/>
          </w:rPr>
          <w:delText>c(2</w:delText>
        </w:r>
        <w:r w:rsidDel="001111A8">
          <w:rPr>
            <w:rFonts w:ascii="Courier New" w:hAnsi="Courier New" w:cs="Courier New"/>
          </w:rPr>
          <w:delText>),</w:delText>
        </w:r>
      </w:del>
    </w:p>
    <w:p w:rsidR="009C3A33" w:rsidDel="001111A8" w:rsidRDefault="00C61B32" w:rsidP="009C3A33">
      <w:pPr>
        <w:ind w:left="360"/>
        <w:rPr>
          <w:del w:id="2880" w:author="VOYER Raphael" w:date="2021-06-16T11:15:00Z"/>
          <w:rFonts w:ascii="Courier New" w:hAnsi="Courier New" w:cs="Courier New"/>
        </w:rPr>
      </w:pPr>
      <w:del w:id="2881" w:author="VOYER Raphael" w:date="2021-06-16T11:15: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dynamic(3</w:delText>
        </w:r>
        <w:r w:rsidR="009C3A33" w:rsidDel="001111A8">
          <w:rPr>
            <w:rFonts w:ascii="Courier New" w:hAnsi="Courier New" w:cs="Courier New"/>
          </w:rPr>
          <w:delText>)</w:delText>
        </w:r>
      </w:del>
    </w:p>
    <w:p w:rsidR="009C3A33" w:rsidRPr="004D2F5D" w:rsidDel="001111A8" w:rsidRDefault="009C3A33" w:rsidP="009C3A33">
      <w:pPr>
        <w:ind w:left="360"/>
        <w:rPr>
          <w:del w:id="2882" w:author="VOYER Raphael" w:date="2021-06-16T11:15:00Z"/>
          <w:rFonts w:ascii="Courier New" w:hAnsi="Courier New" w:cs="Courier New"/>
        </w:rPr>
      </w:pPr>
      <w:del w:id="2883" w:author="VOYER Raphael" w:date="2021-06-16T11:15: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w:delText>
        </w:r>
      </w:del>
    </w:p>
    <w:p w:rsidR="009C3A33" w:rsidRPr="004D2F5D" w:rsidDel="001111A8" w:rsidRDefault="009C3A33" w:rsidP="00622755">
      <w:pPr>
        <w:ind w:left="360"/>
        <w:outlineLvl w:val="0"/>
        <w:rPr>
          <w:del w:id="2884" w:author="VOYER Raphael" w:date="2021-06-16T11:15:00Z"/>
          <w:rFonts w:ascii="Courier New" w:hAnsi="Courier New" w:cs="Courier New"/>
        </w:rPr>
      </w:pPr>
      <w:del w:id="2885" w:author="VOYER Raphael" w:date="2021-06-16T11:15:00Z">
        <w:r w:rsidRPr="004D2F5D" w:rsidDel="001111A8">
          <w:rPr>
            <w:rFonts w:ascii="Courier New" w:hAnsi="Courier New" w:cs="Courier New"/>
          </w:rPr>
          <w:tab/>
          <w:delText xml:space="preserve">    </w:delText>
        </w:r>
        <w:bookmarkStart w:id="2886" w:name="_Toc381025794"/>
        <w:bookmarkStart w:id="2887" w:name="_Toc424820384"/>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bookmarkEnd w:id="2886"/>
        <w:bookmarkEnd w:id="2887"/>
      </w:del>
    </w:p>
    <w:p w:rsidR="009C3A33" w:rsidRPr="004D2F5D" w:rsidDel="001111A8" w:rsidRDefault="009C3A33" w:rsidP="009C3A33">
      <w:pPr>
        <w:rPr>
          <w:del w:id="2888" w:author="VOYER Raphael" w:date="2021-06-16T11:15:00Z"/>
          <w:rFonts w:ascii="Courier New" w:hAnsi="Courier New" w:cs="Courier New"/>
        </w:rPr>
      </w:pPr>
      <w:del w:id="2889" w:author="VOYER Raphael" w:date="2021-06-16T11:15:00Z">
        <w:r w:rsidRPr="004D2F5D" w:rsidDel="001111A8">
          <w:rPr>
            <w:rFonts w:ascii="Courier New" w:hAnsi="Courier New" w:cs="Courier New"/>
          </w:rPr>
          <w:tab/>
          <w:delText xml:space="preserve">    STATUS  current</w:delText>
        </w:r>
      </w:del>
    </w:p>
    <w:p w:rsidR="009C3A33" w:rsidRPr="004D2F5D" w:rsidDel="001111A8" w:rsidRDefault="009C3A33" w:rsidP="009C3A33">
      <w:pPr>
        <w:rPr>
          <w:del w:id="2890" w:author="VOYER Raphael" w:date="2021-06-16T11:15:00Z"/>
          <w:rFonts w:ascii="Courier New" w:hAnsi="Courier New" w:cs="Courier New"/>
        </w:rPr>
      </w:pPr>
      <w:del w:id="2891" w:author="VOYER Raphael" w:date="2021-06-16T11:15:00Z">
        <w:r w:rsidRPr="004D2F5D" w:rsidDel="001111A8">
          <w:rPr>
            <w:rFonts w:ascii="Courier New" w:hAnsi="Courier New" w:cs="Courier New"/>
          </w:rPr>
          <w:tab/>
          <w:delText xml:space="preserve">    Description</w:delText>
        </w:r>
      </w:del>
    </w:p>
    <w:p w:rsidR="009C3A33" w:rsidDel="001111A8" w:rsidRDefault="009C3A33" w:rsidP="009C3A33">
      <w:pPr>
        <w:rPr>
          <w:del w:id="2892" w:author="VOYER Raphael" w:date="2021-06-16T11:15:00Z"/>
          <w:rFonts w:ascii="Courier New" w:hAnsi="Courier New" w:cs="Courier New"/>
        </w:rPr>
      </w:pPr>
      <w:del w:id="2893" w:author="VOYER Raphael" w:date="2021-06-16T11:15:00Z">
        <w:r w:rsidRPr="004D2F5D" w:rsidDel="001111A8">
          <w:rPr>
            <w:rFonts w:ascii="Courier New" w:hAnsi="Courier New" w:cs="Courier New"/>
          </w:rPr>
          <w:tab/>
          <w:delText xml:space="preserve">        “</w:delText>
        </w:r>
        <w:r w:rsidR="00B76F84" w:rsidDel="001111A8">
          <w:rPr>
            <w:rFonts w:ascii="Courier New" w:hAnsi="Courier New" w:cs="Courier New"/>
          </w:rPr>
          <w:delText>The type of ARP resolution used in L3 cluster</w:delText>
        </w:r>
        <w:r w:rsidDel="001111A8">
          <w:rPr>
            <w:rFonts w:ascii="Courier New" w:hAnsi="Courier New" w:cs="Courier New"/>
          </w:rPr>
          <w:delText>”</w:delText>
        </w:r>
      </w:del>
    </w:p>
    <w:p w:rsidR="00B76F84" w:rsidRPr="004D2F5D" w:rsidDel="001111A8" w:rsidRDefault="00B76F84" w:rsidP="009C3A33">
      <w:pPr>
        <w:rPr>
          <w:del w:id="2894" w:author="VOYER Raphael" w:date="2021-06-16T11:15:00Z"/>
          <w:rFonts w:ascii="Courier New" w:hAnsi="Courier New" w:cs="Courier New"/>
        </w:rPr>
      </w:pPr>
      <w:del w:id="2895" w:author="VOYER Raphael" w:date="2021-06-16T11:15:00Z">
        <w:r w:rsidDel="001111A8">
          <w:rPr>
            <w:rFonts w:ascii="Courier New" w:hAnsi="Courier New" w:cs="Courier New"/>
          </w:rPr>
          <w:delText xml:space="preserve">          DEFVAL        { invalid }</w:delText>
        </w:r>
      </w:del>
    </w:p>
    <w:p w:rsidR="009C3A33" w:rsidDel="001111A8" w:rsidRDefault="009C3A33" w:rsidP="009C3A33">
      <w:pPr>
        <w:rPr>
          <w:del w:id="2896" w:author="VOYER Raphael" w:date="2021-06-16T11:15:00Z"/>
          <w:rFonts w:ascii="Courier New" w:hAnsi="Courier New" w:cs="Courier New"/>
        </w:rPr>
      </w:pPr>
      <w:del w:id="2897" w:author="VOYER Raphael" w:date="2021-06-16T11:15:00Z">
        <w:r w:rsidRPr="004D2F5D" w:rsidDel="001111A8">
          <w:rPr>
            <w:rFonts w:ascii="Courier New" w:hAnsi="Courier New" w:cs="Courier New"/>
          </w:rPr>
          <w:tab/>
          <w:delText xml:space="preserve">    ::= { </w:delText>
        </w:r>
        <w:r w:rsidR="00561926" w:rsidDel="001111A8">
          <w:delText>alaHAVlanCluster</w:delText>
        </w:r>
        <w:r w:rsidDel="001111A8">
          <w:delText>Entry</w:delText>
        </w:r>
        <w:r w:rsidRPr="004D2F5D" w:rsidDel="001111A8">
          <w:rPr>
            <w:rFonts w:ascii="Courier New" w:hAnsi="Courier New" w:cs="Courier New"/>
          </w:rPr>
          <w:delText xml:space="preserve"> </w:delText>
        </w:r>
        <w:r w:rsidDel="001111A8">
          <w:rPr>
            <w:rFonts w:ascii="Courier New" w:hAnsi="Courier New" w:cs="Courier New"/>
          </w:rPr>
          <w:delText>8</w:delText>
        </w:r>
        <w:r w:rsidRPr="004D2F5D" w:rsidDel="001111A8">
          <w:rPr>
            <w:rFonts w:ascii="Courier New" w:hAnsi="Courier New" w:cs="Courier New"/>
          </w:rPr>
          <w:delText xml:space="preserve"> }</w:delText>
        </w:r>
      </w:del>
    </w:p>
    <w:p w:rsidR="009C3A33" w:rsidDel="001111A8" w:rsidRDefault="009C3A33" w:rsidP="00351E72">
      <w:pPr>
        <w:rPr>
          <w:del w:id="2898" w:author="VOYER Raphael" w:date="2021-06-16T11:15:00Z"/>
          <w:rFonts w:ascii="Courier New" w:hAnsi="Courier New" w:cs="Courier New"/>
        </w:rPr>
      </w:pPr>
    </w:p>
    <w:p w:rsidR="00351E72" w:rsidDel="001111A8" w:rsidRDefault="00351E72" w:rsidP="00351E72">
      <w:pPr>
        <w:rPr>
          <w:del w:id="2899" w:author="VOYER Raphael" w:date="2021-06-16T11:15:00Z"/>
          <w:rFonts w:ascii="Courier New" w:hAnsi="Courier New" w:cs="Courier New"/>
        </w:rPr>
      </w:pPr>
      <w:del w:id="2900" w:author="VOYER Raphael" w:date="2021-06-16T11:15:00Z">
        <w:r w:rsidDel="001111A8">
          <w:rPr>
            <w:rFonts w:ascii="Courier New" w:hAnsi="Courier New" w:cs="Courier New"/>
          </w:rPr>
          <w:delText xml:space="preserve"> </w:delText>
        </w:r>
      </w:del>
    </w:p>
    <w:p w:rsidR="00351E72" w:rsidRPr="004D2F5D" w:rsidDel="001111A8" w:rsidRDefault="00351E72" w:rsidP="00351E72">
      <w:pPr>
        <w:ind w:left="360"/>
        <w:rPr>
          <w:del w:id="2901" w:author="VOYER Raphael" w:date="2021-06-16T11:15:00Z"/>
          <w:rFonts w:ascii="Courier New" w:hAnsi="Courier New" w:cs="Courier New"/>
        </w:rPr>
      </w:pPr>
      <w:del w:id="2902" w:author="VOYER Raphael" w:date="2021-06-16T11:15:00Z">
        <w:r w:rsidDel="001111A8">
          <w:delText xml:space="preserve">      </w:delText>
        </w:r>
        <w:r w:rsidR="00CF5E42" w:rsidDel="001111A8">
          <w:delText xml:space="preserve"> </w:delText>
        </w:r>
        <w:r w:rsidR="00561926" w:rsidDel="001111A8">
          <w:delText>alaHAVlanCluster</w:delText>
        </w:r>
        <w:r w:rsidDel="001111A8">
          <w:delText>MacAddress</w:delText>
        </w:r>
        <w:r w:rsidRPr="004D2F5D" w:rsidDel="001111A8">
          <w:rPr>
            <w:rFonts w:ascii="Courier New" w:hAnsi="Courier New" w:cs="Courier New"/>
          </w:rPr>
          <w:delText xml:space="preserve"> OBJECT-TYPE</w:delText>
        </w:r>
      </w:del>
    </w:p>
    <w:p w:rsidR="00351E72" w:rsidRPr="004D2F5D" w:rsidDel="001111A8" w:rsidRDefault="00351E72" w:rsidP="00351E72">
      <w:pPr>
        <w:ind w:left="360"/>
        <w:rPr>
          <w:del w:id="2903" w:author="VOYER Raphael" w:date="2021-06-16T11:15:00Z"/>
          <w:rFonts w:ascii="Courier New" w:hAnsi="Courier New" w:cs="Courier New"/>
        </w:rPr>
      </w:pPr>
      <w:del w:id="2904" w:author="VOYER Raphael" w:date="2021-06-16T11:15:00Z">
        <w:r w:rsidRPr="004D2F5D" w:rsidDel="001111A8">
          <w:rPr>
            <w:rFonts w:ascii="Courier New" w:hAnsi="Courier New" w:cs="Courier New"/>
          </w:rPr>
          <w:tab/>
          <w:delText xml:space="preserve">    SYNTAX   </w:delText>
        </w:r>
        <w:r w:rsidDel="001111A8">
          <w:rPr>
            <w:rFonts w:ascii="Courier New" w:hAnsi="Courier New" w:cs="Courier New"/>
          </w:rPr>
          <w:delText>MacAddress</w:delText>
        </w:r>
      </w:del>
    </w:p>
    <w:p w:rsidR="00351E72" w:rsidRPr="004D2F5D" w:rsidDel="001111A8" w:rsidRDefault="00351E72" w:rsidP="00351E72">
      <w:pPr>
        <w:ind w:left="360"/>
        <w:rPr>
          <w:del w:id="2905" w:author="VOYER Raphael" w:date="2021-06-16T11:15:00Z"/>
          <w:rFonts w:ascii="Courier New" w:hAnsi="Courier New" w:cs="Courier New"/>
        </w:rPr>
      </w:pPr>
      <w:del w:id="2906" w:author="VOYER Raphael" w:date="2021-06-16T11:15: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del>
    </w:p>
    <w:p w:rsidR="00351E72" w:rsidRPr="004D2F5D" w:rsidDel="001111A8" w:rsidRDefault="00351E72" w:rsidP="00351E72">
      <w:pPr>
        <w:rPr>
          <w:del w:id="2907" w:author="VOYER Raphael" w:date="2021-06-16T11:15:00Z"/>
          <w:rFonts w:ascii="Courier New" w:hAnsi="Courier New" w:cs="Courier New"/>
        </w:rPr>
      </w:pPr>
      <w:del w:id="2908" w:author="VOYER Raphael" w:date="2021-06-16T11:15:00Z">
        <w:r w:rsidRPr="004D2F5D" w:rsidDel="001111A8">
          <w:rPr>
            <w:rFonts w:ascii="Courier New" w:hAnsi="Courier New" w:cs="Courier New"/>
          </w:rPr>
          <w:tab/>
          <w:delText xml:space="preserve">    STATUS  current</w:delText>
        </w:r>
      </w:del>
    </w:p>
    <w:p w:rsidR="00351E72" w:rsidRPr="004D2F5D" w:rsidDel="001111A8" w:rsidRDefault="00351E72" w:rsidP="00351E72">
      <w:pPr>
        <w:rPr>
          <w:del w:id="2909" w:author="VOYER Raphael" w:date="2021-06-16T11:15:00Z"/>
          <w:rFonts w:ascii="Courier New" w:hAnsi="Courier New" w:cs="Courier New"/>
        </w:rPr>
      </w:pPr>
      <w:del w:id="2910" w:author="VOYER Raphael" w:date="2021-06-16T11:15:00Z">
        <w:r w:rsidRPr="004D2F5D" w:rsidDel="001111A8">
          <w:rPr>
            <w:rFonts w:ascii="Courier New" w:hAnsi="Courier New" w:cs="Courier New"/>
          </w:rPr>
          <w:tab/>
          <w:delText xml:space="preserve">    Description</w:delText>
        </w:r>
      </w:del>
    </w:p>
    <w:p w:rsidR="00351E72" w:rsidDel="001111A8" w:rsidRDefault="00351E72" w:rsidP="00351E72">
      <w:pPr>
        <w:rPr>
          <w:del w:id="2911" w:author="VOYER Raphael" w:date="2021-06-16T11:15:00Z"/>
          <w:rFonts w:ascii="Courier New" w:hAnsi="Courier New" w:cs="Courier New"/>
        </w:rPr>
      </w:pPr>
      <w:del w:id="2912" w:author="VOYER Raphael" w:date="2021-06-16T11:15:00Z">
        <w:r w:rsidRPr="004D2F5D" w:rsidDel="001111A8">
          <w:rPr>
            <w:rFonts w:ascii="Courier New" w:hAnsi="Courier New" w:cs="Courier New"/>
          </w:rPr>
          <w:tab/>
          <w:delText xml:space="preserve">        “</w:delText>
        </w:r>
        <w:r w:rsidDel="001111A8">
          <w:rPr>
            <w:rFonts w:ascii="Courier New" w:hAnsi="Courier New" w:cs="Courier New"/>
          </w:rPr>
          <w:delText>The Mac-address associated with the L2 cluster</w:delText>
        </w:r>
        <w:r w:rsidRPr="004D2F5D" w:rsidDel="001111A8">
          <w:rPr>
            <w:rFonts w:ascii="Courier New" w:hAnsi="Courier New" w:cs="Courier New"/>
          </w:rPr>
          <w:delText>”</w:delText>
        </w:r>
      </w:del>
    </w:p>
    <w:p w:rsidR="00902741" w:rsidRPr="004D2F5D" w:rsidDel="001111A8" w:rsidRDefault="00902741" w:rsidP="00622755">
      <w:pPr>
        <w:autoSpaceDE w:val="0"/>
        <w:autoSpaceDN w:val="0"/>
        <w:adjustRightInd w:val="0"/>
        <w:jc w:val="left"/>
        <w:outlineLvl w:val="0"/>
        <w:rPr>
          <w:del w:id="2913" w:author="VOYER Raphael" w:date="2021-06-16T11:15:00Z"/>
          <w:rFonts w:ascii="Courier New" w:hAnsi="Courier New" w:cs="Courier New"/>
        </w:rPr>
      </w:pPr>
      <w:del w:id="2914" w:author="VOYER Raphael" w:date="2021-06-16T11:15:00Z">
        <w:r w:rsidDel="001111A8">
          <w:rPr>
            <w:rFonts w:ascii="Courier New" w:hAnsi="Courier New" w:cs="Courier New"/>
          </w:rPr>
          <w:delText xml:space="preserve">          </w:delText>
        </w:r>
        <w:bookmarkStart w:id="2915" w:name="_Toc381025795"/>
        <w:bookmarkStart w:id="2916" w:name="_Toc424820385"/>
        <w:r w:rsidDel="001111A8">
          <w:rPr>
            <w:rFonts w:ascii="Courier New" w:hAnsi="Courier New" w:cs="Courier New"/>
          </w:rPr>
          <w:delText>DEFVAL { '000000000000'H }</w:delText>
        </w:r>
        <w:bookmarkEnd w:id="2915"/>
        <w:bookmarkEnd w:id="2916"/>
      </w:del>
    </w:p>
    <w:p w:rsidR="00351E72" w:rsidDel="001111A8" w:rsidRDefault="00351E72" w:rsidP="009A7243">
      <w:pPr>
        <w:rPr>
          <w:del w:id="2917" w:author="VOYER Raphael" w:date="2021-06-16T11:15:00Z"/>
          <w:rFonts w:ascii="Courier New" w:hAnsi="Courier New" w:cs="Courier New"/>
        </w:rPr>
      </w:pPr>
      <w:del w:id="2918" w:author="VOYER Raphael" w:date="2021-06-16T11:15:00Z">
        <w:r w:rsidRPr="004D2F5D" w:rsidDel="001111A8">
          <w:rPr>
            <w:rFonts w:ascii="Courier New" w:hAnsi="Courier New" w:cs="Courier New"/>
          </w:rPr>
          <w:tab/>
          <w:delText xml:space="preserve">    ::= { </w:delText>
        </w:r>
        <w:r w:rsidR="00561926" w:rsidDel="001111A8">
          <w:delText>alaHAVlanCluster</w:delText>
        </w:r>
        <w:r w:rsidDel="001111A8">
          <w:delText>Entry</w:delText>
        </w:r>
        <w:r w:rsidRPr="004D2F5D" w:rsidDel="001111A8">
          <w:rPr>
            <w:rFonts w:ascii="Courier New" w:hAnsi="Courier New" w:cs="Courier New"/>
          </w:rPr>
          <w:delText xml:space="preserve"> </w:delText>
        </w:r>
        <w:r w:rsidR="009C3A33" w:rsidDel="001111A8">
          <w:rPr>
            <w:rFonts w:ascii="Courier New" w:hAnsi="Courier New" w:cs="Courier New"/>
          </w:rPr>
          <w:delText>9</w:delText>
        </w:r>
        <w:r w:rsidDel="001111A8">
          <w:rPr>
            <w:rFonts w:ascii="Courier New" w:hAnsi="Courier New" w:cs="Courier New"/>
          </w:rPr>
          <w:delText xml:space="preserve"> }</w:delText>
        </w:r>
      </w:del>
    </w:p>
    <w:p w:rsidR="009C3A33" w:rsidDel="001111A8" w:rsidRDefault="009C3A33" w:rsidP="009A7243">
      <w:pPr>
        <w:rPr>
          <w:del w:id="2919" w:author="VOYER Raphael" w:date="2021-06-16T11:15:00Z"/>
          <w:rFonts w:ascii="Courier New" w:hAnsi="Courier New" w:cs="Courier New"/>
        </w:rPr>
      </w:pPr>
    </w:p>
    <w:p w:rsidR="009C3A33" w:rsidRPr="004D2F5D" w:rsidDel="001111A8" w:rsidRDefault="009C3A33" w:rsidP="009C3A33">
      <w:pPr>
        <w:ind w:left="360"/>
        <w:rPr>
          <w:del w:id="2920" w:author="VOYER Raphael" w:date="2021-06-16T11:15:00Z"/>
          <w:rFonts w:ascii="Courier New" w:hAnsi="Courier New" w:cs="Courier New"/>
        </w:rPr>
      </w:pPr>
      <w:del w:id="2921" w:author="VOYER Raphael" w:date="2021-06-16T11:15:00Z">
        <w:r w:rsidDel="001111A8">
          <w:delText xml:space="preserve">      </w:delText>
        </w:r>
        <w:r w:rsidR="00561926" w:rsidDel="001111A8">
          <w:delText>alaHAVlanCluster</w:delText>
        </w:r>
        <w:r w:rsidDel="001111A8">
          <w:delText>InetAddressType</w:delText>
        </w:r>
        <w:r w:rsidRPr="004D2F5D" w:rsidDel="001111A8">
          <w:rPr>
            <w:rFonts w:ascii="Courier New" w:hAnsi="Courier New" w:cs="Courier New"/>
          </w:rPr>
          <w:delText xml:space="preserve"> OBJECT-TYPE</w:delText>
        </w:r>
      </w:del>
    </w:p>
    <w:p w:rsidR="009C3A33" w:rsidRPr="004D2F5D" w:rsidDel="001111A8" w:rsidRDefault="009C3A33" w:rsidP="009C3A33">
      <w:pPr>
        <w:ind w:left="360"/>
        <w:rPr>
          <w:del w:id="2922" w:author="VOYER Raphael" w:date="2021-06-16T11:15:00Z"/>
          <w:rFonts w:ascii="Courier New" w:hAnsi="Courier New" w:cs="Courier New"/>
        </w:rPr>
      </w:pPr>
      <w:del w:id="2923" w:author="VOYER Raphael" w:date="2021-06-16T11:15:00Z">
        <w:r w:rsidRPr="004D2F5D" w:rsidDel="001111A8">
          <w:rPr>
            <w:rFonts w:ascii="Courier New" w:hAnsi="Courier New" w:cs="Courier New"/>
          </w:rPr>
          <w:tab/>
          <w:delText xml:space="preserve">    SYNTAX   </w:delText>
        </w:r>
        <w:r w:rsidDel="001111A8">
          <w:rPr>
            <w:rFonts w:ascii="Courier New" w:hAnsi="Courier New" w:cs="Courier New"/>
          </w:rPr>
          <w:delText>InetAddressType</w:delText>
        </w:r>
      </w:del>
    </w:p>
    <w:p w:rsidR="009C3A33" w:rsidRPr="004D2F5D" w:rsidDel="001111A8" w:rsidRDefault="009C3A33" w:rsidP="009C3A33">
      <w:pPr>
        <w:ind w:left="360"/>
        <w:rPr>
          <w:del w:id="2924" w:author="VOYER Raphael" w:date="2021-06-16T11:15:00Z"/>
          <w:rFonts w:ascii="Courier New" w:hAnsi="Courier New" w:cs="Courier New"/>
        </w:rPr>
      </w:pPr>
      <w:del w:id="2925" w:author="VOYER Raphael" w:date="2021-06-16T11:15: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del>
    </w:p>
    <w:p w:rsidR="009C3A33" w:rsidRPr="004D2F5D" w:rsidDel="001111A8" w:rsidRDefault="009C3A33" w:rsidP="009C3A33">
      <w:pPr>
        <w:rPr>
          <w:del w:id="2926" w:author="VOYER Raphael" w:date="2021-06-16T11:15:00Z"/>
          <w:rFonts w:ascii="Courier New" w:hAnsi="Courier New" w:cs="Courier New"/>
        </w:rPr>
      </w:pPr>
      <w:del w:id="2927" w:author="VOYER Raphael" w:date="2021-06-16T11:15:00Z">
        <w:r w:rsidRPr="004D2F5D" w:rsidDel="001111A8">
          <w:rPr>
            <w:rFonts w:ascii="Courier New" w:hAnsi="Courier New" w:cs="Courier New"/>
          </w:rPr>
          <w:tab/>
          <w:delText xml:space="preserve">    STATUS  current</w:delText>
        </w:r>
      </w:del>
    </w:p>
    <w:p w:rsidR="009C3A33" w:rsidRPr="004D2F5D" w:rsidDel="001111A8" w:rsidRDefault="009C3A33" w:rsidP="009C3A33">
      <w:pPr>
        <w:rPr>
          <w:del w:id="2928" w:author="VOYER Raphael" w:date="2021-06-16T11:15:00Z"/>
          <w:rFonts w:ascii="Courier New" w:hAnsi="Courier New" w:cs="Courier New"/>
        </w:rPr>
      </w:pPr>
      <w:del w:id="2929" w:author="VOYER Raphael" w:date="2021-06-16T11:15:00Z">
        <w:r w:rsidRPr="004D2F5D" w:rsidDel="001111A8">
          <w:rPr>
            <w:rFonts w:ascii="Courier New" w:hAnsi="Courier New" w:cs="Courier New"/>
          </w:rPr>
          <w:tab/>
          <w:delText xml:space="preserve">    Description</w:delText>
        </w:r>
      </w:del>
    </w:p>
    <w:p w:rsidR="009C3A33" w:rsidDel="001111A8" w:rsidRDefault="009C3A33" w:rsidP="009C3A33">
      <w:pPr>
        <w:rPr>
          <w:del w:id="2930" w:author="VOYER Raphael" w:date="2021-06-16T11:15:00Z"/>
          <w:rFonts w:ascii="Courier New" w:hAnsi="Courier New" w:cs="Courier New"/>
        </w:rPr>
      </w:pPr>
      <w:del w:id="2931" w:author="VOYER Raphael" w:date="2021-06-16T11:15:00Z">
        <w:r w:rsidRPr="004D2F5D" w:rsidDel="001111A8">
          <w:rPr>
            <w:rFonts w:ascii="Courier New" w:hAnsi="Courier New" w:cs="Courier New"/>
          </w:rPr>
          <w:tab/>
          <w:delText xml:space="preserve">        “</w:delText>
        </w:r>
        <w:r w:rsidDel="001111A8">
          <w:rPr>
            <w:rFonts w:ascii="Courier New" w:hAnsi="Courier New" w:cs="Courier New"/>
          </w:rPr>
          <w:delText>The type of IP address associated with the L3 cluster</w:delText>
        </w:r>
        <w:r w:rsidRPr="004D2F5D" w:rsidDel="001111A8">
          <w:rPr>
            <w:rFonts w:ascii="Courier New" w:hAnsi="Courier New" w:cs="Courier New"/>
          </w:rPr>
          <w:delText>”</w:delText>
        </w:r>
      </w:del>
    </w:p>
    <w:p w:rsidR="00B76F84" w:rsidRPr="004D2F5D" w:rsidDel="001111A8" w:rsidRDefault="00B76F84" w:rsidP="009C3A33">
      <w:pPr>
        <w:rPr>
          <w:del w:id="2932" w:author="VOYER Raphael" w:date="2021-06-16T11:15:00Z"/>
          <w:rFonts w:ascii="Courier New" w:hAnsi="Courier New" w:cs="Courier New"/>
        </w:rPr>
      </w:pPr>
      <w:del w:id="2933" w:author="VOYER Raphael" w:date="2021-06-16T11:15:00Z">
        <w:r w:rsidDel="001111A8">
          <w:rPr>
            <w:rFonts w:ascii="Courier New" w:hAnsi="Courier New" w:cs="Courier New"/>
          </w:rPr>
          <w:delText xml:space="preserve">          DEFVAL { unknown }</w:delText>
        </w:r>
      </w:del>
    </w:p>
    <w:p w:rsidR="009C3A33" w:rsidDel="001111A8" w:rsidRDefault="009C3A33" w:rsidP="009C3A33">
      <w:pPr>
        <w:rPr>
          <w:del w:id="2934" w:author="VOYER Raphael" w:date="2021-06-16T11:15:00Z"/>
          <w:rFonts w:ascii="Courier New" w:hAnsi="Courier New" w:cs="Courier New"/>
        </w:rPr>
      </w:pPr>
      <w:del w:id="2935" w:author="VOYER Raphael" w:date="2021-06-16T11:15:00Z">
        <w:r w:rsidRPr="004D2F5D" w:rsidDel="001111A8">
          <w:rPr>
            <w:rFonts w:ascii="Courier New" w:hAnsi="Courier New" w:cs="Courier New"/>
          </w:rPr>
          <w:tab/>
          <w:delText xml:space="preserve">    ::= { </w:delText>
        </w:r>
        <w:r w:rsidR="00561926" w:rsidDel="001111A8">
          <w:delText>alaHAVlanCluster</w:delText>
        </w:r>
        <w:r w:rsidDel="001111A8">
          <w:delText>Entry</w:delText>
        </w:r>
        <w:r w:rsidRPr="004D2F5D" w:rsidDel="001111A8">
          <w:rPr>
            <w:rFonts w:ascii="Courier New" w:hAnsi="Courier New" w:cs="Courier New"/>
          </w:rPr>
          <w:delText xml:space="preserve"> </w:delText>
        </w:r>
        <w:r w:rsidDel="001111A8">
          <w:rPr>
            <w:rFonts w:ascii="Courier New" w:hAnsi="Courier New" w:cs="Courier New"/>
          </w:rPr>
          <w:delText>10</w:delText>
        </w:r>
        <w:r w:rsidRPr="004D2F5D" w:rsidDel="001111A8">
          <w:rPr>
            <w:rFonts w:ascii="Courier New" w:hAnsi="Courier New" w:cs="Courier New"/>
          </w:rPr>
          <w:delText xml:space="preserve"> }</w:delText>
        </w:r>
      </w:del>
    </w:p>
    <w:p w:rsidR="009C3A33" w:rsidDel="001111A8" w:rsidRDefault="009C3A33" w:rsidP="009C3A33">
      <w:pPr>
        <w:rPr>
          <w:del w:id="2936" w:author="VOYER Raphael" w:date="2021-06-16T11:15:00Z"/>
          <w:rFonts w:ascii="Courier New" w:hAnsi="Courier New" w:cs="Courier New"/>
        </w:rPr>
      </w:pPr>
    </w:p>
    <w:p w:rsidR="009C3A33" w:rsidRPr="004D2F5D" w:rsidDel="001111A8" w:rsidRDefault="009C3A33" w:rsidP="009C3A33">
      <w:pPr>
        <w:ind w:left="360"/>
        <w:rPr>
          <w:del w:id="2937" w:author="VOYER Raphael" w:date="2021-06-16T11:15:00Z"/>
          <w:rFonts w:ascii="Courier New" w:hAnsi="Courier New" w:cs="Courier New"/>
        </w:rPr>
      </w:pPr>
      <w:del w:id="2938" w:author="VOYER Raphael" w:date="2021-06-16T11:15:00Z">
        <w:r w:rsidDel="001111A8">
          <w:delText xml:space="preserve">       </w:delText>
        </w:r>
        <w:r w:rsidR="00561926" w:rsidDel="001111A8">
          <w:delText>alaHAVlanCluster</w:delText>
        </w:r>
        <w:r w:rsidDel="001111A8">
          <w:delText>InetAddress</w:delText>
        </w:r>
        <w:r w:rsidRPr="004D2F5D" w:rsidDel="001111A8">
          <w:rPr>
            <w:rFonts w:ascii="Courier New" w:hAnsi="Courier New" w:cs="Courier New"/>
          </w:rPr>
          <w:delText xml:space="preserve"> OBJECT-TYPE</w:delText>
        </w:r>
      </w:del>
    </w:p>
    <w:p w:rsidR="009C3A33" w:rsidRPr="004D2F5D" w:rsidDel="001111A8" w:rsidRDefault="009C3A33" w:rsidP="009C3A33">
      <w:pPr>
        <w:ind w:left="360"/>
        <w:rPr>
          <w:del w:id="2939" w:author="VOYER Raphael" w:date="2021-06-16T11:15:00Z"/>
          <w:rFonts w:ascii="Courier New" w:hAnsi="Courier New" w:cs="Courier New"/>
        </w:rPr>
      </w:pPr>
      <w:del w:id="2940" w:author="VOYER Raphael" w:date="2021-06-16T11:15:00Z">
        <w:r w:rsidRPr="004D2F5D" w:rsidDel="001111A8">
          <w:rPr>
            <w:rFonts w:ascii="Courier New" w:hAnsi="Courier New" w:cs="Courier New"/>
          </w:rPr>
          <w:tab/>
          <w:delText xml:space="preserve">    SYNTAX   </w:delText>
        </w:r>
        <w:r w:rsidDel="001111A8">
          <w:rPr>
            <w:rFonts w:ascii="Courier New" w:hAnsi="Courier New" w:cs="Courier New"/>
          </w:rPr>
          <w:delText>InetAddress</w:delText>
        </w:r>
      </w:del>
    </w:p>
    <w:p w:rsidR="009C3A33" w:rsidRPr="004D2F5D" w:rsidDel="001111A8" w:rsidRDefault="009C3A33" w:rsidP="009C3A33">
      <w:pPr>
        <w:ind w:left="360"/>
        <w:rPr>
          <w:del w:id="2941" w:author="VOYER Raphael" w:date="2021-06-16T11:15:00Z"/>
          <w:rFonts w:ascii="Courier New" w:hAnsi="Courier New" w:cs="Courier New"/>
        </w:rPr>
      </w:pPr>
      <w:del w:id="2942" w:author="VOYER Raphael" w:date="2021-06-16T11:15: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del>
    </w:p>
    <w:p w:rsidR="009C3A33" w:rsidRPr="004D2F5D" w:rsidDel="001111A8" w:rsidRDefault="009C3A33" w:rsidP="009C3A33">
      <w:pPr>
        <w:rPr>
          <w:del w:id="2943" w:author="VOYER Raphael" w:date="2021-06-16T11:15:00Z"/>
          <w:rFonts w:ascii="Courier New" w:hAnsi="Courier New" w:cs="Courier New"/>
        </w:rPr>
      </w:pPr>
      <w:del w:id="2944" w:author="VOYER Raphael" w:date="2021-06-16T11:15:00Z">
        <w:r w:rsidRPr="004D2F5D" w:rsidDel="001111A8">
          <w:rPr>
            <w:rFonts w:ascii="Courier New" w:hAnsi="Courier New" w:cs="Courier New"/>
          </w:rPr>
          <w:tab/>
          <w:delText xml:space="preserve">    STATUS  current</w:delText>
        </w:r>
      </w:del>
    </w:p>
    <w:p w:rsidR="009C3A33" w:rsidRPr="004D2F5D" w:rsidDel="001111A8" w:rsidRDefault="009C3A33" w:rsidP="009C3A33">
      <w:pPr>
        <w:rPr>
          <w:del w:id="2945" w:author="VOYER Raphael" w:date="2021-06-16T11:15:00Z"/>
          <w:rFonts w:ascii="Courier New" w:hAnsi="Courier New" w:cs="Courier New"/>
        </w:rPr>
      </w:pPr>
      <w:del w:id="2946" w:author="VOYER Raphael" w:date="2021-06-16T11:15:00Z">
        <w:r w:rsidRPr="004D2F5D" w:rsidDel="001111A8">
          <w:rPr>
            <w:rFonts w:ascii="Courier New" w:hAnsi="Courier New" w:cs="Courier New"/>
          </w:rPr>
          <w:tab/>
          <w:delText xml:space="preserve">    Description</w:delText>
        </w:r>
      </w:del>
    </w:p>
    <w:p w:rsidR="009C3A33" w:rsidDel="001111A8" w:rsidRDefault="009C3A33" w:rsidP="009C3A33">
      <w:pPr>
        <w:rPr>
          <w:del w:id="2947" w:author="VOYER Raphael" w:date="2021-06-16T11:15:00Z"/>
          <w:rFonts w:ascii="Courier New" w:hAnsi="Courier New" w:cs="Courier New"/>
        </w:rPr>
      </w:pPr>
      <w:del w:id="2948" w:author="VOYER Raphael" w:date="2021-06-16T11:15:00Z">
        <w:r w:rsidRPr="004D2F5D" w:rsidDel="001111A8">
          <w:rPr>
            <w:rFonts w:ascii="Courier New" w:hAnsi="Courier New" w:cs="Courier New"/>
          </w:rPr>
          <w:tab/>
          <w:delText xml:space="preserve">        “</w:delText>
        </w:r>
        <w:r w:rsidDel="001111A8">
          <w:rPr>
            <w:rFonts w:ascii="Courier New" w:hAnsi="Courier New" w:cs="Courier New"/>
          </w:rPr>
          <w:delText xml:space="preserve">The IP address based on </w:delText>
        </w:r>
      </w:del>
    </w:p>
    <w:p w:rsidR="009C3A33" w:rsidDel="001111A8" w:rsidRDefault="009C3A33" w:rsidP="009C3A33">
      <w:pPr>
        <w:rPr>
          <w:del w:id="2949" w:author="VOYER Raphael" w:date="2021-06-16T11:15:00Z"/>
          <w:rFonts w:ascii="Courier New" w:hAnsi="Courier New" w:cs="Courier New"/>
        </w:rPr>
      </w:pPr>
      <w:del w:id="2950" w:author="VOYER Raphael" w:date="2021-06-16T11:15:00Z">
        <w:r w:rsidDel="001111A8">
          <w:rPr>
            <w:rFonts w:ascii="Courier New" w:hAnsi="Courier New" w:cs="Courier New"/>
          </w:rPr>
          <w:delText xml:space="preserve">               </w:delText>
        </w:r>
        <w:r w:rsidR="00561926" w:rsidDel="001111A8">
          <w:rPr>
            <w:rFonts w:ascii="Courier New" w:hAnsi="Courier New" w:cs="Courier New"/>
          </w:rPr>
          <w:delText>alaHAVlanCluster</w:delText>
        </w:r>
        <w:r w:rsidRPr="00B31251" w:rsidDel="001111A8">
          <w:rPr>
            <w:rFonts w:ascii="Courier New" w:hAnsi="Courier New" w:cs="Courier New"/>
          </w:rPr>
          <w:delText xml:space="preserve">InetAddressType </w:delText>
        </w:r>
        <w:r w:rsidDel="001111A8">
          <w:rPr>
            <w:rFonts w:ascii="Courier New" w:hAnsi="Courier New" w:cs="Courier New"/>
          </w:rPr>
          <w:delText xml:space="preserve">associated with the L3 </w:delText>
        </w:r>
      </w:del>
    </w:p>
    <w:p w:rsidR="009C3A33" w:rsidDel="001111A8" w:rsidRDefault="009C3A33" w:rsidP="009C3A33">
      <w:pPr>
        <w:rPr>
          <w:del w:id="2951" w:author="VOYER Raphael" w:date="2021-06-16T11:15:00Z"/>
          <w:rFonts w:ascii="Courier New" w:hAnsi="Courier New" w:cs="Courier New"/>
        </w:rPr>
      </w:pPr>
      <w:del w:id="2952" w:author="VOYER Raphael" w:date="2021-06-16T11:15:00Z">
        <w:r w:rsidDel="001111A8">
          <w:rPr>
            <w:rFonts w:ascii="Courier New" w:hAnsi="Courier New" w:cs="Courier New"/>
          </w:rPr>
          <w:delText xml:space="preserve">               cluster.”</w:delText>
        </w:r>
      </w:del>
    </w:p>
    <w:p w:rsidR="00902741" w:rsidRPr="004D2F5D" w:rsidDel="001111A8" w:rsidRDefault="00902741" w:rsidP="00902741">
      <w:pPr>
        <w:autoSpaceDE w:val="0"/>
        <w:autoSpaceDN w:val="0"/>
        <w:adjustRightInd w:val="0"/>
        <w:jc w:val="left"/>
        <w:rPr>
          <w:del w:id="2953" w:author="VOYER Raphael" w:date="2021-06-16T11:15:00Z"/>
          <w:rFonts w:ascii="Courier New" w:hAnsi="Courier New" w:cs="Courier New"/>
        </w:rPr>
      </w:pPr>
      <w:del w:id="2954" w:author="VOYER Raphael" w:date="2021-06-16T11:15:00Z">
        <w:r w:rsidDel="001111A8">
          <w:rPr>
            <w:rFonts w:ascii="Courier New" w:hAnsi="Courier New" w:cs="Courier New"/>
          </w:rPr>
          <w:delText xml:space="preserve">          DEFVAL { '00000000'h }</w:delText>
        </w:r>
      </w:del>
    </w:p>
    <w:p w:rsidR="009C3A33" w:rsidDel="001111A8" w:rsidRDefault="009C3A33" w:rsidP="009C3A33">
      <w:pPr>
        <w:rPr>
          <w:del w:id="2955" w:author="VOYER Raphael" w:date="2021-06-16T11:15:00Z"/>
          <w:rFonts w:ascii="Courier New" w:hAnsi="Courier New" w:cs="Courier New"/>
        </w:rPr>
      </w:pPr>
      <w:del w:id="2956" w:author="VOYER Raphael" w:date="2021-06-16T11:15:00Z">
        <w:r w:rsidRPr="004D2F5D" w:rsidDel="001111A8">
          <w:rPr>
            <w:rFonts w:ascii="Courier New" w:hAnsi="Courier New" w:cs="Courier New"/>
          </w:rPr>
          <w:tab/>
          <w:delText xml:space="preserve">    ::= { </w:delText>
        </w:r>
        <w:r w:rsidR="00561926" w:rsidDel="001111A8">
          <w:delText>alaHAVlanCluster</w:delText>
        </w:r>
        <w:r w:rsidDel="001111A8">
          <w:delText>Entry</w:delText>
        </w:r>
        <w:r w:rsidRPr="004D2F5D" w:rsidDel="001111A8">
          <w:rPr>
            <w:rFonts w:ascii="Courier New" w:hAnsi="Courier New" w:cs="Courier New"/>
          </w:rPr>
          <w:delText xml:space="preserve"> </w:delText>
        </w:r>
        <w:r w:rsidDel="001111A8">
          <w:rPr>
            <w:rFonts w:ascii="Courier New" w:hAnsi="Courier New" w:cs="Courier New"/>
          </w:rPr>
          <w:delText>11</w:delText>
        </w:r>
        <w:r w:rsidRPr="004D2F5D" w:rsidDel="001111A8">
          <w:rPr>
            <w:rFonts w:ascii="Courier New" w:hAnsi="Courier New" w:cs="Courier New"/>
          </w:rPr>
          <w:delText xml:space="preserve"> }</w:delText>
        </w:r>
      </w:del>
    </w:p>
    <w:p w:rsidR="00CF5E42" w:rsidDel="001111A8" w:rsidRDefault="00CF5E42" w:rsidP="009C3A33">
      <w:pPr>
        <w:rPr>
          <w:del w:id="2957" w:author="VOYER Raphael" w:date="2021-06-16T11:15:00Z"/>
          <w:rFonts w:ascii="Courier New" w:hAnsi="Courier New" w:cs="Courier New"/>
        </w:rPr>
      </w:pPr>
    </w:p>
    <w:p w:rsidR="00CF5E42" w:rsidRPr="004D2F5D" w:rsidDel="001111A8" w:rsidRDefault="00CF5E42" w:rsidP="00CF5E42">
      <w:pPr>
        <w:ind w:left="360"/>
        <w:rPr>
          <w:del w:id="2958" w:author="VOYER Raphael" w:date="2021-06-16T11:15:00Z"/>
          <w:rFonts w:ascii="Courier New" w:hAnsi="Courier New" w:cs="Courier New"/>
        </w:rPr>
      </w:pPr>
      <w:del w:id="2959" w:author="VOYER Raphael" w:date="2021-06-16T11:15:00Z">
        <w:r w:rsidDel="001111A8">
          <w:delText xml:space="preserve">        </w:delText>
        </w:r>
        <w:r w:rsidR="00561926" w:rsidDel="001111A8">
          <w:delText>alaHAVlanCluster</w:delText>
        </w:r>
        <w:r w:rsidDel="001111A8">
          <w:delText>MulticastStatus</w:delText>
        </w:r>
        <w:r w:rsidRPr="004D2F5D" w:rsidDel="001111A8">
          <w:rPr>
            <w:rFonts w:ascii="Courier New" w:hAnsi="Courier New" w:cs="Courier New"/>
          </w:rPr>
          <w:delText xml:space="preserve">  OBJECT-TYPE</w:delText>
        </w:r>
      </w:del>
    </w:p>
    <w:p w:rsidR="00CF5E42" w:rsidDel="001111A8" w:rsidRDefault="00CF5E42" w:rsidP="00CF5E42">
      <w:pPr>
        <w:ind w:left="360"/>
        <w:rPr>
          <w:del w:id="2960" w:author="VOYER Raphael" w:date="2021-06-16T11:15:00Z"/>
        </w:rPr>
      </w:pPr>
      <w:del w:id="2961" w:author="VOYER Raphael" w:date="2021-06-16T11:15:00Z">
        <w:r w:rsidRPr="004D2F5D" w:rsidDel="001111A8">
          <w:rPr>
            <w:rFonts w:ascii="Courier New" w:hAnsi="Courier New" w:cs="Courier New"/>
          </w:rPr>
          <w:tab/>
          <w:delText xml:space="preserve">    SYNTAX   </w:delText>
        </w:r>
        <w:r w:rsidDel="001111A8">
          <w:delText>INTEGER</w:delText>
        </w:r>
      </w:del>
    </w:p>
    <w:p w:rsidR="00CF5E42" w:rsidDel="001111A8" w:rsidRDefault="00CF5E42" w:rsidP="00CF5E42">
      <w:pPr>
        <w:ind w:left="360"/>
        <w:rPr>
          <w:del w:id="2962" w:author="VOYER Raphael" w:date="2021-06-16T11:15:00Z"/>
          <w:rFonts w:ascii="Courier New" w:hAnsi="Courier New" w:cs="Courier New"/>
        </w:rPr>
      </w:pPr>
      <w:del w:id="2963" w:author="VOYER Raphael" w:date="2021-06-16T11:15: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 xml:space="preserve">  {</w:delText>
        </w:r>
      </w:del>
    </w:p>
    <w:p w:rsidR="00CF5E42" w:rsidDel="001111A8" w:rsidRDefault="00CF5E42" w:rsidP="00CF5E42">
      <w:pPr>
        <w:ind w:left="360"/>
        <w:rPr>
          <w:del w:id="2964" w:author="VOYER Raphael" w:date="2021-06-16T11:15:00Z"/>
          <w:rFonts w:ascii="Courier New" w:hAnsi="Courier New" w:cs="Courier New"/>
        </w:rPr>
      </w:pPr>
      <w:del w:id="2965" w:author="VOYER Raphael" w:date="2021-06-16T11:15: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enable(1),</w:delText>
        </w:r>
      </w:del>
    </w:p>
    <w:p w:rsidR="00CF5E42" w:rsidDel="001111A8" w:rsidRDefault="00CF5E42" w:rsidP="00CF5E42">
      <w:pPr>
        <w:ind w:left="360"/>
        <w:rPr>
          <w:del w:id="2966" w:author="VOYER Raphael" w:date="2021-06-16T11:15:00Z"/>
          <w:rFonts w:ascii="Courier New" w:hAnsi="Courier New" w:cs="Courier New"/>
        </w:rPr>
      </w:pPr>
      <w:del w:id="2967" w:author="VOYER Raphael" w:date="2021-06-16T11:15: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disable(2)</w:delText>
        </w:r>
      </w:del>
    </w:p>
    <w:p w:rsidR="00CF5E42" w:rsidDel="001111A8" w:rsidRDefault="00CF5E42" w:rsidP="00CF5E42">
      <w:pPr>
        <w:ind w:left="360"/>
        <w:rPr>
          <w:del w:id="2968" w:author="VOYER Raphael" w:date="2021-06-16T11:15:00Z"/>
        </w:rPr>
      </w:pPr>
      <w:del w:id="2969" w:author="VOYER Raphael" w:date="2021-06-16T11:15: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 xml:space="preserve">  }</w:delText>
        </w:r>
      </w:del>
    </w:p>
    <w:p w:rsidR="00CF5E42" w:rsidRPr="004D2F5D" w:rsidDel="001111A8" w:rsidRDefault="00CF5E42" w:rsidP="00622755">
      <w:pPr>
        <w:ind w:left="360"/>
        <w:outlineLvl w:val="0"/>
        <w:rPr>
          <w:del w:id="2970" w:author="VOYER Raphael" w:date="2021-06-16T11:15:00Z"/>
          <w:rFonts w:ascii="Courier New" w:hAnsi="Courier New" w:cs="Courier New"/>
        </w:rPr>
      </w:pPr>
      <w:del w:id="2971" w:author="VOYER Raphael" w:date="2021-06-16T11:15:00Z">
        <w:r w:rsidRPr="004D2F5D" w:rsidDel="001111A8">
          <w:rPr>
            <w:rFonts w:ascii="Courier New" w:hAnsi="Courier New" w:cs="Courier New"/>
          </w:rPr>
          <w:tab/>
          <w:delText xml:space="preserve">    </w:delText>
        </w:r>
        <w:bookmarkStart w:id="2972" w:name="_Toc381025796"/>
        <w:bookmarkStart w:id="2973" w:name="_Toc424820386"/>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bookmarkEnd w:id="2972"/>
        <w:bookmarkEnd w:id="2973"/>
      </w:del>
    </w:p>
    <w:p w:rsidR="00CF5E42" w:rsidRPr="004D2F5D" w:rsidDel="001111A8" w:rsidRDefault="00CF5E42" w:rsidP="00CF5E42">
      <w:pPr>
        <w:rPr>
          <w:del w:id="2974" w:author="VOYER Raphael" w:date="2021-06-16T11:15:00Z"/>
          <w:rFonts w:ascii="Courier New" w:hAnsi="Courier New" w:cs="Courier New"/>
        </w:rPr>
      </w:pPr>
      <w:del w:id="2975" w:author="VOYER Raphael" w:date="2021-06-16T11:15:00Z">
        <w:r w:rsidRPr="004D2F5D" w:rsidDel="001111A8">
          <w:rPr>
            <w:rFonts w:ascii="Courier New" w:hAnsi="Courier New" w:cs="Courier New"/>
          </w:rPr>
          <w:tab/>
          <w:delText xml:space="preserve">    STATUS  current</w:delText>
        </w:r>
      </w:del>
    </w:p>
    <w:p w:rsidR="00CF5E42" w:rsidRPr="004D2F5D" w:rsidDel="001111A8" w:rsidRDefault="00CF5E42" w:rsidP="00CF5E42">
      <w:pPr>
        <w:rPr>
          <w:del w:id="2976" w:author="VOYER Raphael" w:date="2021-06-16T11:15:00Z"/>
          <w:rFonts w:ascii="Courier New" w:hAnsi="Courier New" w:cs="Courier New"/>
        </w:rPr>
      </w:pPr>
      <w:del w:id="2977" w:author="VOYER Raphael" w:date="2021-06-16T11:15:00Z">
        <w:r w:rsidRPr="004D2F5D" w:rsidDel="001111A8">
          <w:rPr>
            <w:rFonts w:ascii="Courier New" w:hAnsi="Courier New" w:cs="Courier New"/>
          </w:rPr>
          <w:tab/>
          <w:delText xml:space="preserve">    Description</w:delText>
        </w:r>
      </w:del>
    </w:p>
    <w:p w:rsidR="00CF5E42" w:rsidDel="001111A8" w:rsidRDefault="00CF5E42" w:rsidP="00CF5E42">
      <w:pPr>
        <w:rPr>
          <w:del w:id="2978" w:author="VOYER Raphael" w:date="2021-06-16T11:15:00Z"/>
          <w:rFonts w:ascii="Courier New" w:hAnsi="Courier New" w:cs="Courier New"/>
        </w:rPr>
      </w:pPr>
      <w:del w:id="2979" w:author="VOYER Raphael" w:date="2021-06-16T11:15:00Z">
        <w:r w:rsidRPr="004D2F5D" w:rsidDel="001111A8">
          <w:rPr>
            <w:rFonts w:ascii="Courier New" w:hAnsi="Courier New" w:cs="Courier New"/>
          </w:rPr>
          <w:tab/>
          <w:delText xml:space="preserve">        “</w:delText>
        </w:r>
        <w:r w:rsidDel="001111A8">
          <w:rPr>
            <w:rFonts w:ascii="Courier New" w:hAnsi="Courier New" w:cs="Courier New"/>
          </w:rPr>
          <w:delText>Admin control to enable/disable</w:delText>
        </w:r>
        <w:r w:rsidRPr="004D2F5D" w:rsidDel="001111A8">
          <w:rPr>
            <w:rFonts w:ascii="Courier New" w:hAnsi="Courier New" w:cs="Courier New"/>
          </w:rPr>
          <w:delText xml:space="preserve"> </w:delText>
        </w:r>
        <w:r w:rsidDel="001111A8">
          <w:rPr>
            <w:rFonts w:ascii="Courier New" w:hAnsi="Courier New" w:cs="Courier New"/>
          </w:rPr>
          <w:delText>IGMP on a cluster</w:delText>
        </w:r>
        <w:r w:rsidRPr="004D2F5D" w:rsidDel="001111A8">
          <w:rPr>
            <w:rFonts w:ascii="Courier New" w:hAnsi="Courier New" w:cs="Courier New"/>
          </w:rPr>
          <w:delText>”</w:delText>
        </w:r>
      </w:del>
    </w:p>
    <w:p w:rsidR="00B76F84" w:rsidRPr="004D2F5D" w:rsidDel="001111A8" w:rsidRDefault="00B76F84" w:rsidP="00CF5E42">
      <w:pPr>
        <w:rPr>
          <w:del w:id="2980" w:author="VOYER Raphael" w:date="2021-06-16T11:15:00Z"/>
          <w:rFonts w:ascii="Courier New" w:hAnsi="Courier New" w:cs="Courier New"/>
        </w:rPr>
      </w:pPr>
      <w:del w:id="2981" w:author="VOYER Raphael" w:date="2021-06-16T11:15:00Z">
        <w:r w:rsidDel="001111A8">
          <w:rPr>
            <w:rFonts w:ascii="Courier New" w:hAnsi="Courier New" w:cs="Courier New"/>
          </w:rPr>
          <w:delText xml:space="preserve">          DEFVAL {disable}</w:delText>
        </w:r>
      </w:del>
    </w:p>
    <w:p w:rsidR="00CF5E42" w:rsidDel="001111A8" w:rsidRDefault="00CF5E42" w:rsidP="00CF5E42">
      <w:pPr>
        <w:rPr>
          <w:del w:id="2982" w:author="VOYER Raphael" w:date="2021-06-16T11:15:00Z"/>
          <w:rFonts w:ascii="Courier New" w:hAnsi="Courier New" w:cs="Courier New"/>
        </w:rPr>
      </w:pPr>
      <w:del w:id="2983" w:author="VOYER Raphael" w:date="2021-06-16T11:15:00Z">
        <w:r w:rsidRPr="004D2F5D" w:rsidDel="001111A8">
          <w:rPr>
            <w:rFonts w:ascii="Courier New" w:hAnsi="Courier New" w:cs="Courier New"/>
          </w:rPr>
          <w:tab/>
          <w:delText xml:space="preserve">    ::= { </w:delText>
        </w:r>
        <w:r w:rsidR="00561926" w:rsidDel="001111A8">
          <w:rPr>
            <w:rFonts w:ascii="Courier New" w:hAnsi="Courier New" w:cs="Courier New"/>
          </w:rPr>
          <w:delText>alaHAVlanCluster</w:delText>
        </w:r>
        <w:r w:rsidDel="001111A8">
          <w:delText>Entry</w:delText>
        </w:r>
        <w:r w:rsidRPr="004D2F5D" w:rsidDel="001111A8">
          <w:rPr>
            <w:rFonts w:ascii="Courier New" w:hAnsi="Courier New" w:cs="Courier New"/>
          </w:rPr>
          <w:delText xml:space="preserve"> </w:delText>
        </w:r>
        <w:r w:rsidDel="001111A8">
          <w:rPr>
            <w:rFonts w:ascii="Courier New" w:hAnsi="Courier New" w:cs="Courier New"/>
          </w:rPr>
          <w:delText>12</w:delText>
        </w:r>
        <w:r w:rsidRPr="004D2F5D" w:rsidDel="001111A8">
          <w:rPr>
            <w:rFonts w:ascii="Courier New" w:hAnsi="Courier New" w:cs="Courier New"/>
          </w:rPr>
          <w:delText xml:space="preserve"> }</w:delText>
        </w:r>
      </w:del>
    </w:p>
    <w:p w:rsidR="00CF5E42" w:rsidDel="001111A8" w:rsidRDefault="00CF5E42" w:rsidP="009C3A33">
      <w:pPr>
        <w:rPr>
          <w:del w:id="2984" w:author="VOYER Raphael" w:date="2021-06-16T11:15:00Z"/>
          <w:rFonts w:ascii="Courier New" w:hAnsi="Courier New" w:cs="Courier New"/>
        </w:rPr>
      </w:pPr>
    </w:p>
    <w:p w:rsidR="009C3A33" w:rsidDel="001111A8" w:rsidRDefault="009C3A33" w:rsidP="009C3A33">
      <w:pPr>
        <w:rPr>
          <w:del w:id="2985" w:author="VOYER Raphael" w:date="2021-06-16T11:15:00Z"/>
          <w:rFonts w:ascii="Courier New" w:hAnsi="Courier New" w:cs="Courier New"/>
        </w:rPr>
      </w:pPr>
      <w:del w:id="2986" w:author="VOYER Raphael" w:date="2021-06-16T11:15:00Z">
        <w:r w:rsidDel="001111A8">
          <w:rPr>
            <w:rFonts w:ascii="Courier New" w:hAnsi="Courier New" w:cs="Courier New"/>
          </w:rPr>
          <w:delText xml:space="preserve"> </w:delText>
        </w:r>
      </w:del>
    </w:p>
    <w:p w:rsidR="009C3A33" w:rsidRPr="004D2F5D" w:rsidDel="001111A8" w:rsidRDefault="009C3A33" w:rsidP="009C3A33">
      <w:pPr>
        <w:ind w:left="360"/>
        <w:rPr>
          <w:del w:id="2987" w:author="VOYER Raphael" w:date="2021-06-16T11:15:00Z"/>
          <w:rFonts w:ascii="Courier New" w:hAnsi="Courier New" w:cs="Courier New"/>
        </w:rPr>
      </w:pPr>
      <w:del w:id="2988" w:author="VOYER Raphael" w:date="2021-06-16T11:15:00Z">
        <w:r w:rsidRPr="004D2F5D" w:rsidDel="001111A8">
          <w:rPr>
            <w:rFonts w:ascii="Courier New" w:hAnsi="Courier New" w:cs="Courier New"/>
          </w:rPr>
          <w:tab/>
        </w:r>
        <w:r w:rsidR="00561926" w:rsidDel="001111A8">
          <w:delText>alaHAVlanCluster</w:delText>
        </w:r>
        <w:r w:rsidRPr="00F21E77" w:rsidDel="001111A8">
          <w:delText>MulticastInetAddressType</w:delText>
        </w:r>
        <w:r w:rsidRPr="004D2F5D" w:rsidDel="001111A8">
          <w:rPr>
            <w:rFonts w:ascii="Courier New" w:hAnsi="Courier New" w:cs="Courier New"/>
          </w:rPr>
          <w:delText xml:space="preserve"> OBJECT-TYPE</w:delText>
        </w:r>
      </w:del>
    </w:p>
    <w:p w:rsidR="009C3A33" w:rsidRPr="004D2F5D" w:rsidDel="001111A8" w:rsidRDefault="009C3A33" w:rsidP="009C3A33">
      <w:pPr>
        <w:ind w:left="360"/>
        <w:rPr>
          <w:del w:id="2989" w:author="VOYER Raphael" w:date="2021-06-16T11:15:00Z"/>
          <w:rFonts w:ascii="Courier New" w:hAnsi="Courier New" w:cs="Courier New"/>
        </w:rPr>
      </w:pPr>
      <w:del w:id="2990" w:author="VOYER Raphael" w:date="2021-06-16T11:15:00Z">
        <w:r w:rsidRPr="004D2F5D" w:rsidDel="001111A8">
          <w:rPr>
            <w:rFonts w:ascii="Courier New" w:hAnsi="Courier New" w:cs="Courier New"/>
          </w:rPr>
          <w:tab/>
          <w:delText xml:space="preserve">    SYNTAX   </w:delText>
        </w:r>
        <w:r w:rsidRPr="00A044CE" w:rsidDel="001111A8">
          <w:delText>InetAddressType</w:delText>
        </w:r>
      </w:del>
    </w:p>
    <w:p w:rsidR="009C3A33" w:rsidRPr="004D2F5D" w:rsidDel="001111A8" w:rsidRDefault="009C3A33" w:rsidP="009C3A33">
      <w:pPr>
        <w:ind w:left="360"/>
        <w:rPr>
          <w:del w:id="2991" w:author="VOYER Raphael" w:date="2021-06-16T11:15:00Z"/>
          <w:rFonts w:ascii="Courier New" w:hAnsi="Courier New" w:cs="Courier New"/>
        </w:rPr>
      </w:pPr>
      <w:del w:id="2992" w:author="VOYER Raphael" w:date="2021-06-16T11:15: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del>
    </w:p>
    <w:p w:rsidR="009C3A33" w:rsidRPr="004D2F5D" w:rsidDel="001111A8" w:rsidRDefault="009C3A33" w:rsidP="009C3A33">
      <w:pPr>
        <w:rPr>
          <w:del w:id="2993" w:author="VOYER Raphael" w:date="2021-06-16T11:15:00Z"/>
          <w:rFonts w:ascii="Courier New" w:hAnsi="Courier New" w:cs="Courier New"/>
        </w:rPr>
      </w:pPr>
      <w:del w:id="2994" w:author="VOYER Raphael" w:date="2021-06-16T11:15:00Z">
        <w:r w:rsidRPr="004D2F5D" w:rsidDel="001111A8">
          <w:rPr>
            <w:rFonts w:ascii="Courier New" w:hAnsi="Courier New" w:cs="Courier New"/>
          </w:rPr>
          <w:tab/>
          <w:delText xml:space="preserve">    STATUS  current</w:delText>
        </w:r>
      </w:del>
    </w:p>
    <w:p w:rsidR="009C3A33" w:rsidRPr="004D2F5D" w:rsidDel="001111A8" w:rsidRDefault="009C3A33" w:rsidP="009C3A33">
      <w:pPr>
        <w:rPr>
          <w:del w:id="2995" w:author="VOYER Raphael" w:date="2021-06-16T11:15:00Z"/>
          <w:rFonts w:ascii="Courier New" w:hAnsi="Courier New" w:cs="Courier New"/>
        </w:rPr>
      </w:pPr>
      <w:del w:id="2996" w:author="VOYER Raphael" w:date="2021-06-16T11:15:00Z">
        <w:r w:rsidRPr="004D2F5D" w:rsidDel="001111A8">
          <w:rPr>
            <w:rFonts w:ascii="Courier New" w:hAnsi="Courier New" w:cs="Courier New"/>
          </w:rPr>
          <w:tab/>
          <w:delText xml:space="preserve">    Description</w:delText>
        </w:r>
      </w:del>
    </w:p>
    <w:p w:rsidR="009C3A33" w:rsidDel="001111A8" w:rsidRDefault="009C3A33" w:rsidP="009C3A33">
      <w:pPr>
        <w:rPr>
          <w:del w:id="2997" w:author="VOYER Raphael" w:date="2021-06-16T11:15:00Z"/>
          <w:rFonts w:ascii="Courier New" w:hAnsi="Courier New" w:cs="Courier New"/>
        </w:rPr>
      </w:pPr>
      <w:del w:id="2998" w:author="VOYER Raphael" w:date="2021-06-16T11:15:00Z">
        <w:r w:rsidRPr="004D2F5D" w:rsidDel="001111A8">
          <w:rPr>
            <w:rFonts w:ascii="Courier New" w:hAnsi="Courier New" w:cs="Courier New"/>
          </w:rPr>
          <w:tab/>
          <w:delText xml:space="preserve">        “</w:delText>
        </w:r>
        <w:r w:rsidDel="001111A8">
          <w:rPr>
            <w:rFonts w:ascii="Courier New" w:hAnsi="Courier New" w:cs="Courier New"/>
          </w:rPr>
          <w:delText>The type of Multicast address associated with the L3 cluster</w:delText>
        </w:r>
        <w:r w:rsidRPr="004D2F5D" w:rsidDel="001111A8">
          <w:rPr>
            <w:rFonts w:ascii="Courier New" w:hAnsi="Courier New" w:cs="Courier New"/>
          </w:rPr>
          <w:delText>”</w:delText>
        </w:r>
      </w:del>
    </w:p>
    <w:p w:rsidR="00B76F84" w:rsidRPr="004D2F5D" w:rsidDel="001111A8" w:rsidRDefault="00B76F84" w:rsidP="009C3A33">
      <w:pPr>
        <w:rPr>
          <w:del w:id="2999" w:author="VOYER Raphael" w:date="2021-06-16T11:15:00Z"/>
          <w:rFonts w:ascii="Courier New" w:hAnsi="Courier New" w:cs="Courier New"/>
        </w:rPr>
      </w:pPr>
      <w:del w:id="3000" w:author="VOYER Raphael" w:date="2021-06-16T11:15:00Z">
        <w:r w:rsidDel="001111A8">
          <w:rPr>
            <w:rFonts w:ascii="Courier New" w:hAnsi="Courier New" w:cs="Courier New"/>
          </w:rPr>
          <w:delText xml:space="preserve">          DEFVAL { unknown }</w:delText>
        </w:r>
      </w:del>
    </w:p>
    <w:p w:rsidR="009C3A33" w:rsidDel="001111A8" w:rsidRDefault="009C3A33" w:rsidP="009C3A33">
      <w:pPr>
        <w:rPr>
          <w:del w:id="3001" w:author="VOYER Raphael" w:date="2021-06-16T11:15:00Z"/>
          <w:rFonts w:ascii="Courier New" w:hAnsi="Courier New" w:cs="Courier New"/>
        </w:rPr>
      </w:pPr>
      <w:del w:id="3002" w:author="VOYER Raphael" w:date="2021-06-16T11:15:00Z">
        <w:r w:rsidRPr="004D2F5D" w:rsidDel="001111A8">
          <w:rPr>
            <w:rFonts w:ascii="Courier New" w:hAnsi="Courier New" w:cs="Courier New"/>
          </w:rPr>
          <w:tab/>
          <w:delText xml:space="preserve">    ::= { </w:delText>
        </w:r>
        <w:r w:rsidR="00561926" w:rsidDel="001111A8">
          <w:delText>alaHAVlanCluster</w:delText>
        </w:r>
        <w:r w:rsidDel="001111A8">
          <w:delText>Entry</w:delText>
        </w:r>
        <w:r w:rsidDel="001111A8">
          <w:rPr>
            <w:rFonts w:ascii="Courier New" w:hAnsi="Courier New" w:cs="Courier New"/>
          </w:rPr>
          <w:delText xml:space="preserve"> </w:delText>
        </w:r>
        <w:r w:rsidR="00CF5E42" w:rsidDel="001111A8">
          <w:rPr>
            <w:rFonts w:ascii="Courier New" w:hAnsi="Courier New" w:cs="Courier New"/>
          </w:rPr>
          <w:delText>13</w:delText>
        </w:r>
        <w:r w:rsidRPr="004D2F5D" w:rsidDel="001111A8">
          <w:rPr>
            <w:rFonts w:ascii="Courier New" w:hAnsi="Courier New" w:cs="Courier New"/>
          </w:rPr>
          <w:delText xml:space="preserve"> }</w:delText>
        </w:r>
      </w:del>
    </w:p>
    <w:p w:rsidR="009C3A33" w:rsidDel="001111A8" w:rsidRDefault="009C3A33" w:rsidP="009C3A33">
      <w:pPr>
        <w:rPr>
          <w:del w:id="3003" w:author="VOYER Raphael" w:date="2021-06-16T11:15:00Z"/>
          <w:rFonts w:ascii="Courier New" w:hAnsi="Courier New" w:cs="Courier New"/>
        </w:rPr>
      </w:pPr>
    </w:p>
    <w:p w:rsidR="009C3A33" w:rsidRPr="004D2F5D" w:rsidDel="001111A8" w:rsidRDefault="009C3A33" w:rsidP="009C3A33">
      <w:pPr>
        <w:ind w:left="360"/>
        <w:rPr>
          <w:del w:id="3004" w:author="VOYER Raphael" w:date="2021-06-16T11:15:00Z"/>
          <w:rFonts w:ascii="Courier New" w:hAnsi="Courier New" w:cs="Courier New"/>
        </w:rPr>
      </w:pPr>
      <w:del w:id="3005" w:author="VOYER Raphael" w:date="2021-06-16T11:15:00Z">
        <w:r w:rsidRPr="004D2F5D" w:rsidDel="001111A8">
          <w:rPr>
            <w:rFonts w:ascii="Courier New" w:hAnsi="Courier New" w:cs="Courier New"/>
          </w:rPr>
          <w:tab/>
        </w:r>
        <w:r w:rsidR="00561926" w:rsidDel="001111A8">
          <w:delText>alaHAVlanCluster</w:delText>
        </w:r>
        <w:r w:rsidRPr="00FB08D6" w:rsidDel="001111A8">
          <w:delText>Mul</w:delText>
        </w:r>
        <w:r w:rsidDel="001111A8">
          <w:delText xml:space="preserve">ticastInetAddress </w:delText>
        </w:r>
        <w:r w:rsidRPr="004D2F5D" w:rsidDel="001111A8">
          <w:rPr>
            <w:rFonts w:ascii="Courier New" w:hAnsi="Courier New" w:cs="Courier New"/>
          </w:rPr>
          <w:delText>OBJECT-TYPE</w:delText>
        </w:r>
      </w:del>
    </w:p>
    <w:p w:rsidR="009C3A33" w:rsidRPr="004D2F5D" w:rsidDel="001111A8" w:rsidRDefault="009C3A33" w:rsidP="009C3A33">
      <w:pPr>
        <w:ind w:left="360"/>
        <w:rPr>
          <w:del w:id="3006" w:author="VOYER Raphael" w:date="2021-06-16T11:15:00Z"/>
          <w:rFonts w:ascii="Courier New" w:hAnsi="Courier New" w:cs="Courier New"/>
        </w:rPr>
      </w:pPr>
      <w:del w:id="3007" w:author="VOYER Raphael" w:date="2021-06-16T11:15:00Z">
        <w:r w:rsidRPr="004D2F5D" w:rsidDel="001111A8">
          <w:rPr>
            <w:rFonts w:ascii="Courier New" w:hAnsi="Courier New" w:cs="Courier New"/>
          </w:rPr>
          <w:tab/>
          <w:delText xml:space="preserve">    SYNTAX   </w:delText>
        </w:r>
        <w:r w:rsidRPr="00A044CE" w:rsidDel="001111A8">
          <w:delText>InetAddress</w:delText>
        </w:r>
      </w:del>
    </w:p>
    <w:p w:rsidR="009C3A33" w:rsidRPr="004D2F5D" w:rsidDel="001111A8" w:rsidRDefault="009C3A33" w:rsidP="009C3A33">
      <w:pPr>
        <w:ind w:left="360"/>
        <w:rPr>
          <w:del w:id="3008" w:author="VOYER Raphael" w:date="2021-06-16T11:15:00Z"/>
          <w:rFonts w:ascii="Courier New" w:hAnsi="Courier New" w:cs="Courier New"/>
        </w:rPr>
      </w:pPr>
      <w:del w:id="3009" w:author="VOYER Raphael" w:date="2021-06-16T11:15: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del>
    </w:p>
    <w:p w:rsidR="009C3A33" w:rsidRPr="004D2F5D" w:rsidDel="001111A8" w:rsidRDefault="009C3A33" w:rsidP="009C3A33">
      <w:pPr>
        <w:rPr>
          <w:del w:id="3010" w:author="VOYER Raphael" w:date="2021-06-16T11:15:00Z"/>
          <w:rFonts w:ascii="Courier New" w:hAnsi="Courier New" w:cs="Courier New"/>
        </w:rPr>
      </w:pPr>
      <w:del w:id="3011" w:author="VOYER Raphael" w:date="2021-06-16T11:15:00Z">
        <w:r w:rsidRPr="004D2F5D" w:rsidDel="001111A8">
          <w:rPr>
            <w:rFonts w:ascii="Courier New" w:hAnsi="Courier New" w:cs="Courier New"/>
          </w:rPr>
          <w:tab/>
          <w:delText xml:space="preserve">    STATUS  current</w:delText>
        </w:r>
      </w:del>
    </w:p>
    <w:p w:rsidR="009C3A33" w:rsidRPr="004D2F5D" w:rsidDel="001111A8" w:rsidRDefault="009C3A33" w:rsidP="009C3A33">
      <w:pPr>
        <w:rPr>
          <w:del w:id="3012" w:author="VOYER Raphael" w:date="2021-06-16T11:15:00Z"/>
          <w:rFonts w:ascii="Courier New" w:hAnsi="Courier New" w:cs="Courier New"/>
        </w:rPr>
      </w:pPr>
      <w:del w:id="3013" w:author="VOYER Raphael" w:date="2021-06-16T11:15:00Z">
        <w:r w:rsidRPr="004D2F5D" w:rsidDel="001111A8">
          <w:rPr>
            <w:rFonts w:ascii="Courier New" w:hAnsi="Courier New" w:cs="Courier New"/>
          </w:rPr>
          <w:tab/>
          <w:delText xml:space="preserve">    Description</w:delText>
        </w:r>
      </w:del>
    </w:p>
    <w:p w:rsidR="009C3A33" w:rsidDel="001111A8" w:rsidRDefault="009C3A33" w:rsidP="009C3A33">
      <w:pPr>
        <w:rPr>
          <w:del w:id="3014" w:author="VOYER Raphael" w:date="2021-06-16T11:15:00Z"/>
          <w:rFonts w:ascii="Courier New" w:hAnsi="Courier New" w:cs="Courier New"/>
        </w:rPr>
      </w:pPr>
      <w:del w:id="3015" w:author="VOYER Raphael" w:date="2021-06-16T11:15:00Z">
        <w:r w:rsidRPr="004D2F5D" w:rsidDel="001111A8">
          <w:rPr>
            <w:rFonts w:ascii="Courier New" w:hAnsi="Courier New" w:cs="Courier New"/>
          </w:rPr>
          <w:tab/>
          <w:delText xml:space="preserve">        “</w:delText>
        </w:r>
        <w:r w:rsidDel="001111A8">
          <w:rPr>
            <w:rFonts w:ascii="Courier New" w:hAnsi="Courier New" w:cs="Courier New"/>
          </w:rPr>
          <w:delText xml:space="preserve">The IP </w:delText>
        </w:r>
        <w:r w:rsidR="00902741" w:rsidDel="001111A8">
          <w:rPr>
            <w:rFonts w:ascii="Courier New" w:hAnsi="Courier New" w:cs="Courier New"/>
          </w:rPr>
          <w:delText>multicast addess</w:delText>
        </w:r>
        <w:r w:rsidR="00902741" w:rsidDel="001111A8">
          <w:delText xml:space="preserve"> of the cluster</w:delText>
        </w:r>
        <w:r w:rsidRPr="004D2F5D" w:rsidDel="001111A8">
          <w:rPr>
            <w:rFonts w:ascii="Courier New" w:hAnsi="Courier New" w:cs="Courier New"/>
          </w:rPr>
          <w:delText>”</w:delText>
        </w:r>
      </w:del>
    </w:p>
    <w:p w:rsidR="00902741" w:rsidDel="001111A8" w:rsidRDefault="00902741" w:rsidP="00902741">
      <w:pPr>
        <w:autoSpaceDE w:val="0"/>
        <w:autoSpaceDN w:val="0"/>
        <w:adjustRightInd w:val="0"/>
        <w:jc w:val="left"/>
        <w:rPr>
          <w:del w:id="3016" w:author="VOYER Raphael" w:date="2021-06-16T11:15:00Z"/>
          <w:rFonts w:ascii="Courier New" w:hAnsi="Courier New" w:cs="Courier New"/>
        </w:rPr>
      </w:pPr>
      <w:del w:id="3017" w:author="VOYER Raphael" w:date="2021-06-16T11:15:00Z">
        <w:r w:rsidDel="001111A8">
          <w:rPr>
            <w:rFonts w:ascii="Courier New" w:hAnsi="Courier New" w:cs="Courier New"/>
          </w:rPr>
          <w:delText xml:space="preserve">          DEFVAL { '00000000'h }</w:delText>
        </w:r>
      </w:del>
    </w:p>
    <w:p w:rsidR="00902741" w:rsidRPr="004D2F5D" w:rsidDel="001111A8" w:rsidRDefault="00902741" w:rsidP="009C3A33">
      <w:pPr>
        <w:rPr>
          <w:del w:id="3018" w:author="VOYER Raphael" w:date="2021-06-16T11:15:00Z"/>
          <w:rFonts w:ascii="Courier New" w:hAnsi="Courier New" w:cs="Courier New"/>
        </w:rPr>
      </w:pPr>
    </w:p>
    <w:p w:rsidR="009C3A33" w:rsidDel="001111A8" w:rsidRDefault="009C3A33" w:rsidP="009C3A33">
      <w:pPr>
        <w:rPr>
          <w:del w:id="3019" w:author="VOYER Raphael" w:date="2021-06-16T11:15:00Z"/>
          <w:rFonts w:ascii="Courier New" w:hAnsi="Courier New" w:cs="Courier New"/>
        </w:rPr>
      </w:pPr>
      <w:del w:id="3020" w:author="VOYER Raphael" w:date="2021-06-16T11:15:00Z">
        <w:r w:rsidRPr="004D2F5D" w:rsidDel="001111A8">
          <w:rPr>
            <w:rFonts w:ascii="Courier New" w:hAnsi="Courier New" w:cs="Courier New"/>
          </w:rPr>
          <w:tab/>
          <w:delText xml:space="preserve">    ::= { </w:delText>
        </w:r>
        <w:r w:rsidR="00561926" w:rsidDel="001111A8">
          <w:delText>alaHAVlanCluster</w:delText>
        </w:r>
        <w:r w:rsidDel="001111A8">
          <w:delText>MulticastConfigEntry</w:delText>
        </w:r>
        <w:r w:rsidR="00CF5E42" w:rsidDel="001111A8">
          <w:rPr>
            <w:rFonts w:ascii="Courier New" w:hAnsi="Courier New" w:cs="Courier New"/>
          </w:rPr>
          <w:delText xml:space="preserve"> 14</w:delText>
        </w:r>
        <w:r w:rsidRPr="004D2F5D" w:rsidDel="001111A8">
          <w:rPr>
            <w:rFonts w:ascii="Courier New" w:hAnsi="Courier New" w:cs="Courier New"/>
          </w:rPr>
          <w:delText xml:space="preserve"> }</w:delText>
        </w:r>
      </w:del>
    </w:p>
    <w:p w:rsidR="009C3A33" w:rsidDel="001111A8" w:rsidRDefault="009C3A33" w:rsidP="009A7243">
      <w:pPr>
        <w:rPr>
          <w:del w:id="3021" w:author="VOYER Raphael" w:date="2021-06-16T11:15:00Z"/>
          <w:rFonts w:ascii="Courier New" w:hAnsi="Courier New" w:cs="Courier New"/>
        </w:rPr>
      </w:pPr>
    </w:p>
    <w:p w:rsidR="009A7243" w:rsidDel="001111A8" w:rsidRDefault="009A7243" w:rsidP="00855336">
      <w:pPr>
        <w:rPr>
          <w:del w:id="3022" w:author="VOYER Raphael" w:date="2021-06-16T11:15:00Z"/>
          <w:rFonts w:ascii="Courier New" w:hAnsi="Courier New" w:cs="Courier New"/>
        </w:rPr>
      </w:pPr>
    </w:p>
    <w:p w:rsidR="00855336" w:rsidRPr="004D2F5D" w:rsidDel="001111A8" w:rsidRDefault="00855336" w:rsidP="00855336">
      <w:pPr>
        <w:ind w:left="360"/>
        <w:rPr>
          <w:del w:id="3023" w:author="VOYER Raphael" w:date="2021-06-16T11:15:00Z"/>
          <w:rFonts w:ascii="Courier New" w:hAnsi="Courier New" w:cs="Courier New"/>
        </w:rPr>
      </w:pPr>
      <w:del w:id="3024" w:author="VOYER Raphael" w:date="2021-06-16T11:15:00Z">
        <w:r w:rsidDel="001111A8">
          <w:rPr>
            <w:rFonts w:ascii="Courier New" w:hAnsi="Courier New" w:cs="Courier New"/>
          </w:rPr>
          <w:delText xml:space="preserve">   </w:delText>
        </w:r>
        <w:r w:rsidR="00561926" w:rsidDel="001111A8">
          <w:delText>alaHAVlanCluster</w:delText>
        </w:r>
        <w:r w:rsidR="00F15F2D" w:rsidDel="001111A8">
          <w:delText>Row</w:delText>
        </w:r>
        <w:r w:rsidDel="001111A8">
          <w:delText>Status</w:delText>
        </w:r>
        <w:r w:rsidRPr="004D2F5D" w:rsidDel="001111A8">
          <w:rPr>
            <w:rFonts w:ascii="Courier New" w:hAnsi="Courier New" w:cs="Courier New"/>
          </w:rPr>
          <w:delText xml:space="preserve">  OBJECT-TYPE</w:delText>
        </w:r>
      </w:del>
    </w:p>
    <w:p w:rsidR="00855336" w:rsidRPr="004D2F5D" w:rsidDel="001111A8" w:rsidRDefault="00855336" w:rsidP="00855336">
      <w:pPr>
        <w:ind w:left="360"/>
        <w:rPr>
          <w:del w:id="3025" w:author="VOYER Raphael" w:date="2021-06-16T11:15:00Z"/>
          <w:rFonts w:ascii="Courier New" w:hAnsi="Courier New" w:cs="Courier New"/>
        </w:rPr>
      </w:pPr>
      <w:del w:id="3026" w:author="VOYER Raphael" w:date="2021-06-16T11:15:00Z">
        <w:r w:rsidRPr="004D2F5D" w:rsidDel="001111A8">
          <w:rPr>
            <w:rFonts w:ascii="Courier New" w:hAnsi="Courier New" w:cs="Courier New"/>
          </w:rPr>
          <w:tab/>
          <w:delText xml:space="preserve">    SYNTAX   </w:delText>
        </w:r>
        <w:r w:rsidDel="001111A8">
          <w:delText>RowStatus</w:delText>
        </w:r>
      </w:del>
    </w:p>
    <w:p w:rsidR="00855336" w:rsidRPr="004D2F5D" w:rsidDel="001111A8" w:rsidRDefault="00855336" w:rsidP="00855336">
      <w:pPr>
        <w:ind w:left="360"/>
        <w:rPr>
          <w:del w:id="3027" w:author="VOYER Raphael" w:date="2021-06-16T11:15:00Z"/>
          <w:rFonts w:ascii="Courier New" w:hAnsi="Courier New" w:cs="Courier New"/>
        </w:rPr>
      </w:pPr>
      <w:del w:id="3028" w:author="VOYER Raphael" w:date="2021-06-16T11:15: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del>
    </w:p>
    <w:p w:rsidR="00855336" w:rsidRPr="004D2F5D" w:rsidDel="001111A8" w:rsidRDefault="00855336" w:rsidP="00855336">
      <w:pPr>
        <w:rPr>
          <w:del w:id="3029" w:author="VOYER Raphael" w:date="2021-06-16T11:15:00Z"/>
          <w:rFonts w:ascii="Courier New" w:hAnsi="Courier New" w:cs="Courier New"/>
        </w:rPr>
      </w:pPr>
      <w:del w:id="3030" w:author="VOYER Raphael" w:date="2021-06-16T11:15:00Z">
        <w:r w:rsidRPr="004D2F5D" w:rsidDel="001111A8">
          <w:rPr>
            <w:rFonts w:ascii="Courier New" w:hAnsi="Courier New" w:cs="Courier New"/>
          </w:rPr>
          <w:tab/>
          <w:delText xml:space="preserve">    STATUS  current</w:delText>
        </w:r>
      </w:del>
    </w:p>
    <w:p w:rsidR="00855336" w:rsidRPr="004D2F5D" w:rsidDel="001111A8" w:rsidRDefault="00855336" w:rsidP="00855336">
      <w:pPr>
        <w:rPr>
          <w:del w:id="3031" w:author="VOYER Raphael" w:date="2021-06-16T11:15:00Z"/>
          <w:rFonts w:ascii="Courier New" w:hAnsi="Courier New" w:cs="Courier New"/>
        </w:rPr>
      </w:pPr>
      <w:del w:id="3032" w:author="VOYER Raphael" w:date="2021-06-16T11:15:00Z">
        <w:r w:rsidRPr="004D2F5D" w:rsidDel="001111A8">
          <w:rPr>
            <w:rFonts w:ascii="Courier New" w:hAnsi="Courier New" w:cs="Courier New"/>
          </w:rPr>
          <w:tab/>
          <w:delText xml:space="preserve">    Description</w:delText>
        </w:r>
      </w:del>
    </w:p>
    <w:p w:rsidR="00855336" w:rsidRPr="004D2F5D" w:rsidDel="001111A8" w:rsidRDefault="00855336" w:rsidP="00855336">
      <w:pPr>
        <w:rPr>
          <w:del w:id="3033" w:author="VOYER Raphael" w:date="2021-06-16T11:15:00Z"/>
          <w:rFonts w:ascii="Courier New" w:hAnsi="Courier New" w:cs="Courier New"/>
        </w:rPr>
      </w:pPr>
      <w:del w:id="3034" w:author="VOYER Raphael" w:date="2021-06-16T11:15:00Z">
        <w:r w:rsidRPr="004D2F5D" w:rsidDel="001111A8">
          <w:rPr>
            <w:rFonts w:ascii="Courier New" w:hAnsi="Courier New" w:cs="Courier New"/>
          </w:rPr>
          <w:tab/>
          <w:delText xml:space="preserve">        “</w:delText>
        </w:r>
        <w:r w:rsidDel="001111A8">
          <w:rPr>
            <w:rFonts w:ascii="Courier New" w:hAnsi="Courier New" w:cs="Courier New"/>
          </w:rPr>
          <w:delText>Row status to control creation/deletion</w:delText>
        </w:r>
        <w:r w:rsidRPr="004D2F5D" w:rsidDel="001111A8">
          <w:rPr>
            <w:rFonts w:ascii="Courier New" w:hAnsi="Courier New" w:cs="Courier New"/>
          </w:rPr>
          <w:delText xml:space="preserve"> of the </w:delText>
        </w:r>
        <w:r w:rsidDel="001111A8">
          <w:rPr>
            <w:rFonts w:ascii="Courier New" w:hAnsi="Courier New" w:cs="Courier New"/>
          </w:rPr>
          <w:delText>clusters</w:delText>
        </w:r>
        <w:r w:rsidRPr="004D2F5D" w:rsidDel="001111A8">
          <w:rPr>
            <w:rFonts w:ascii="Courier New" w:hAnsi="Courier New" w:cs="Courier New"/>
          </w:rPr>
          <w:delText>”</w:delText>
        </w:r>
      </w:del>
    </w:p>
    <w:p w:rsidR="00855336" w:rsidDel="001111A8" w:rsidRDefault="00855336" w:rsidP="00855336">
      <w:pPr>
        <w:rPr>
          <w:del w:id="3035" w:author="VOYER Raphael" w:date="2021-06-16T11:15:00Z"/>
          <w:rFonts w:ascii="Courier New" w:hAnsi="Courier New" w:cs="Courier New"/>
        </w:rPr>
      </w:pPr>
      <w:del w:id="3036" w:author="VOYER Raphael" w:date="2021-06-16T11:15:00Z">
        <w:r w:rsidRPr="004D2F5D" w:rsidDel="001111A8">
          <w:rPr>
            <w:rFonts w:ascii="Courier New" w:hAnsi="Courier New" w:cs="Courier New"/>
          </w:rPr>
          <w:tab/>
          <w:delText xml:space="preserve">    ::= { </w:delText>
        </w:r>
        <w:r w:rsidR="00561926" w:rsidDel="001111A8">
          <w:rPr>
            <w:rFonts w:ascii="Courier New" w:hAnsi="Courier New" w:cs="Courier New"/>
          </w:rPr>
          <w:delText>alaHAVlanCluster</w:delText>
        </w:r>
        <w:r w:rsidDel="001111A8">
          <w:delText>Entry</w:delText>
        </w:r>
        <w:r w:rsidRPr="004D2F5D" w:rsidDel="001111A8">
          <w:rPr>
            <w:rFonts w:ascii="Courier New" w:hAnsi="Courier New" w:cs="Courier New"/>
          </w:rPr>
          <w:delText xml:space="preserve"> </w:delText>
        </w:r>
        <w:r w:rsidR="009C3A33" w:rsidDel="001111A8">
          <w:rPr>
            <w:rFonts w:ascii="Courier New" w:hAnsi="Courier New" w:cs="Courier New"/>
          </w:rPr>
          <w:delText>1</w:delText>
        </w:r>
        <w:r w:rsidR="00CF5E42" w:rsidDel="001111A8">
          <w:rPr>
            <w:rFonts w:ascii="Courier New" w:hAnsi="Courier New" w:cs="Courier New"/>
          </w:rPr>
          <w:delText>5</w:delText>
        </w:r>
        <w:r w:rsidRPr="004D2F5D" w:rsidDel="001111A8">
          <w:rPr>
            <w:rFonts w:ascii="Courier New" w:hAnsi="Courier New" w:cs="Courier New"/>
          </w:rPr>
          <w:delText xml:space="preserve"> }</w:delText>
        </w:r>
      </w:del>
    </w:p>
    <w:p w:rsidR="00E5049F" w:rsidDel="001111A8" w:rsidRDefault="00E5049F" w:rsidP="00855336">
      <w:pPr>
        <w:rPr>
          <w:del w:id="3037" w:author="VOYER Raphael" w:date="2021-06-16T11:15:00Z"/>
          <w:rFonts w:ascii="Courier New" w:hAnsi="Courier New" w:cs="Courier New"/>
        </w:rPr>
      </w:pPr>
    </w:p>
    <w:p w:rsidR="00E5049F" w:rsidDel="001111A8" w:rsidRDefault="00E5049F" w:rsidP="00E5049F">
      <w:pPr>
        <w:rPr>
          <w:del w:id="3038" w:author="VOYER Raphael" w:date="2021-06-16T11:15:00Z"/>
          <w:rFonts w:ascii="Courier New" w:hAnsi="Courier New" w:cs="Courier New"/>
        </w:rPr>
      </w:pPr>
    </w:p>
    <w:p w:rsidR="00E5049F" w:rsidRPr="00B2370C" w:rsidDel="001111A8" w:rsidRDefault="00E5049F" w:rsidP="00E5049F">
      <w:pPr>
        <w:pStyle w:val="Retraitcorpsdetexte"/>
        <w:rPr>
          <w:del w:id="3039" w:author="VOYER Raphael" w:date="2021-06-16T11:15:00Z"/>
          <w:rFonts w:ascii="Courier New" w:hAnsi="Courier New" w:cs="Courier New"/>
        </w:rPr>
      </w:pPr>
      <w:del w:id="3040" w:author="VOYER Raphael" w:date="2021-06-16T11:15:00Z">
        <w:r w:rsidRPr="00B2370C" w:rsidDel="001111A8">
          <w:rPr>
            <w:rFonts w:ascii="Courier New" w:hAnsi="Courier New" w:cs="Courier New"/>
          </w:rPr>
          <w:delText xml:space="preserve">    alaHAVlanClusterMcmStatus  OBJECT-TYPE</w:delText>
        </w:r>
      </w:del>
    </w:p>
    <w:p w:rsidR="00E5049F" w:rsidRPr="00B2370C" w:rsidDel="001111A8" w:rsidRDefault="00E5049F" w:rsidP="00E5049F">
      <w:pPr>
        <w:pStyle w:val="Retraitcorpsdetexte"/>
        <w:rPr>
          <w:del w:id="3041" w:author="VOYER Raphael" w:date="2021-06-16T11:15:00Z"/>
          <w:rFonts w:ascii="Courier New" w:hAnsi="Courier New" w:cs="Courier New"/>
        </w:rPr>
      </w:pPr>
      <w:del w:id="3042" w:author="VOYER Raphael" w:date="2021-06-16T11:15:00Z">
        <w:r w:rsidRPr="00B2370C" w:rsidDel="001111A8">
          <w:rPr>
            <w:rFonts w:ascii="Courier New" w:hAnsi="Courier New" w:cs="Courier New"/>
          </w:rPr>
          <w:delText xml:space="preserve">            SYNTAX   INTEGER</w:delText>
        </w:r>
      </w:del>
    </w:p>
    <w:p w:rsidR="00E5049F" w:rsidRPr="00B2370C" w:rsidDel="001111A8" w:rsidRDefault="00E5049F" w:rsidP="00E5049F">
      <w:pPr>
        <w:pStyle w:val="Retraitcorpsdetexte"/>
        <w:rPr>
          <w:del w:id="3043" w:author="VOYER Raphael" w:date="2021-06-16T11:15:00Z"/>
          <w:rFonts w:ascii="Courier New" w:hAnsi="Courier New" w:cs="Courier New"/>
        </w:rPr>
      </w:pPr>
      <w:del w:id="3044" w:author="VOYER Raphael" w:date="2021-06-16T11:15:00Z">
        <w:r w:rsidRPr="00B2370C" w:rsidDel="001111A8">
          <w:rPr>
            <w:rFonts w:ascii="Courier New" w:hAnsi="Courier New" w:cs="Courier New"/>
          </w:rPr>
          <w:delText xml:space="preserve">                          {</w:delText>
        </w:r>
      </w:del>
    </w:p>
    <w:p w:rsidR="00E5049F" w:rsidRPr="00B2370C" w:rsidDel="001111A8" w:rsidRDefault="00E5049F" w:rsidP="00E5049F">
      <w:pPr>
        <w:pStyle w:val="Retraitcorpsdetexte"/>
        <w:rPr>
          <w:del w:id="3045" w:author="VOYER Raphael" w:date="2021-06-16T11:15:00Z"/>
          <w:rFonts w:ascii="Courier New" w:hAnsi="Courier New" w:cs="Courier New"/>
        </w:rPr>
      </w:pPr>
      <w:del w:id="3046" w:author="VOYER Raphael" w:date="2021-06-16T11:15:00Z">
        <w:r w:rsidRPr="00B2370C" w:rsidDel="001111A8">
          <w:rPr>
            <w:rFonts w:ascii="Courier New" w:hAnsi="Courier New" w:cs="Courier New"/>
          </w:rPr>
          <w:delText xml:space="preserve">                                inSync(1),</w:delText>
        </w:r>
      </w:del>
    </w:p>
    <w:p w:rsidR="00E5049F" w:rsidRPr="00B2370C" w:rsidDel="001111A8" w:rsidRDefault="00E5049F" w:rsidP="00E5049F">
      <w:pPr>
        <w:pStyle w:val="Retraitcorpsdetexte"/>
        <w:rPr>
          <w:del w:id="3047" w:author="VOYER Raphael" w:date="2021-06-16T11:15:00Z"/>
          <w:rFonts w:ascii="Courier New" w:hAnsi="Courier New" w:cs="Courier New"/>
        </w:rPr>
      </w:pPr>
      <w:del w:id="3048" w:author="VOYER Raphael" w:date="2021-06-16T11:15:00Z">
        <w:r w:rsidRPr="00B2370C" w:rsidDel="001111A8">
          <w:rPr>
            <w:rFonts w:ascii="Courier New" w:hAnsi="Courier New" w:cs="Courier New"/>
          </w:rPr>
          <w:delText xml:space="preserve">                                outofSync(2)</w:delText>
        </w:r>
      </w:del>
    </w:p>
    <w:p w:rsidR="00E5049F" w:rsidRPr="00B2370C" w:rsidDel="001111A8" w:rsidRDefault="00E5049F" w:rsidP="00E5049F">
      <w:pPr>
        <w:pStyle w:val="Retraitcorpsdetexte"/>
        <w:rPr>
          <w:del w:id="3049" w:author="VOYER Raphael" w:date="2021-06-16T11:15:00Z"/>
          <w:rFonts w:ascii="Courier New" w:hAnsi="Courier New" w:cs="Courier New"/>
        </w:rPr>
      </w:pPr>
      <w:del w:id="3050" w:author="VOYER Raphael" w:date="2021-06-16T11:15:00Z">
        <w:r w:rsidRPr="00B2370C" w:rsidDel="001111A8">
          <w:rPr>
            <w:rFonts w:ascii="Courier New" w:hAnsi="Courier New" w:cs="Courier New"/>
          </w:rPr>
          <w:delText xml:space="preserve">                          }</w:delText>
        </w:r>
      </w:del>
    </w:p>
    <w:p w:rsidR="00E5049F" w:rsidRPr="00B2370C" w:rsidDel="001111A8" w:rsidRDefault="00E5049F" w:rsidP="00E5049F">
      <w:pPr>
        <w:pStyle w:val="Retraitcorpsdetexte"/>
        <w:rPr>
          <w:del w:id="3051" w:author="VOYER Raphael" w:date="2021-06-16T11:15:00Z"/>
          <w:rFonts w:ascii="Courier New" w:hAnsi="Courier New" w:cs="Courier New"/>
        </w:rPr>
      </w:pPr>
      <w:del w:id="3052" w:author="VOYER Raphael" w:date="2021-06-16T11:15:00Z">
        <w:r w:rsidRPr="00B2370C" w:rsidDel="001111A8">
          <w:rPr>
            <w:rFonts w:ascii="Courier New" w:hAnsi="Courier New" w:cs="Courier New"/>
          </w:rPr>
          <w:delText xml:space="preserve">            MAX-ACCESS  read-only</w:delText>
        </w:r>
      </w:del>
    </w:p>
    <w:p w:rsidR="00E5049F" w:rsidRPr="00B2370C" w:rsidDel="001111A8" w:rsidRDefault="00E5049F" w:rsidP="00E5049F">
      <w:pPr>
        <w:pStyle w:val="Retraitcorpsdetexte"/>
        <w:rPr>
          <w:del w:id="3053" w:author="VOYER Raphael" w:date="2021-06-16T11:15:00Z"/>
          <w:rFonts w:ascii="Courier New" w:hAnsi="Courier New" w:cs="Courier New"/>
        </w:rPr>
      </w:pPr>
      <w:del w:id="3054" w:author="VOYER Raphael" w:date="2021-06-16T11:15:00Z">
        <w:r w:rsidRPr="00B2370C" w:rsidDel="001111A8">
          <w:rPr>
            <w:rFonts w:ascii="Courier New" w:hAnsi="Courier New" w:cs="Courier New"/>
          </w:rPr>
          <w:delText xml:space="preserve">            STATUS  current</w:delText>
        </w:r>
      </w:del>
    </w:p>
    <w:p w:rsidR="00E5049F" w:rsidRPr="00B2370C" w:rsidDel="001111A8" w:rsidRDefault="00E5049F" w:rsidP="00E5049F">
      <w:pPr>
        <w:pStyle w:val="Retraitcorpsdetexte"/>
        <w:rPr>
          <w:del w:id="3055" w:author="VOYER Raphael" w:date="2021-06-16T11:15:00Z"/>
          <w:rFonts w:ascii="Courier New" w:hAnsi="Courier New" w:cs="Courier New"/>
        </w:rPr>
      </w:pPr>
      <w:del w:id="3056" w:author="VOYER Raphael" w:date="2021-06-16T11:15:00Z">
        <w:r w:rsidRPr="00B2370C" w:rsidDel="001111A8">
          <w:rPr>
            <w:rFonts w:ascii="Courier New" w:hAnsi="Courier New" w:cs="Courier New"/>
          </w:rPr>
          <w:delText xml:space="preserve">            DESCRIPTION</w:delText>
        </w:r>
      </w:del>
    </w:p>
    <w:p w:rsidR="00E5049F" w:rsidRPr="00B2370C" w:rsidDel="001111A8" w:rsidRDefault="00E5049F" w:rsidP="00E5049F">
      <w:pPr>
        <w:pStyle w:val="Retraitcorpsdetexte"/>
        <w:rPr>
          <w:del w:id="3057" w:author="VOYER Raphael" w:date="2021-06-16T11:15:00Z"/>
          <w:rFonts w:ascii="Courier New" w:hAnsi="Courier New" w:cs="Courier New"/>
        </w:rPr>
      </w:pPr>
      <w:del w:id="3058" w:author="VOYER Raphael" w:date="2021-06-16T11:15:00Z">
        <w:r w:rsidRPr="00B2370C" w:rsidDel="001111A8">
          <w:rPr>
            <w:rFonts w:ascii="Courier New" w:hAnsi="Courier New" w:cs="Courier New"/>
          </w:rPr>
          <w:delText xml:space="preserve">                "Multi-chassis status of a cluster"</w:delText>
        </w:r>
      </w:del>
    </w:p>
    <w:p w:rsidR="00E5049F" w:rsidDel="001111A8" w:rsidRDefault="00E5049F" w:rsidP="00E5049F">
      <w:pPr>
        <w:pStyle w:val="Retraitcorpsdetexte"/>
        <w:ind w:left="0"/>
        <w:rPr>
          <w:del w:id="3059" w:author="VOYER Raphael" w:date="2021-06-16T11:15:00Z"/>
          <w:rFonts w:ascii="Courier New" w:hAnsi="Courier New" w:cs="Courier New"/>
        </w:rPr>
      </w:pPr>
      <w:del w:id="3060" w:author="VOYER Raphael" w:date="2021-06-16T11:15:00Z">
        <w:r w:rsidRPr="00B2370C" w:rsidDel="001111A8">
          <w:rPr>
            <w:rFonts w:ascii="Courier New" w:hAnsi="Courier New" w:cs="Courier New"/>
          </w:rPr>
          <w:delText xml:space="preserve">            ::= { alaHAVlanClusterEntry 16 }</w:delText>
        </w:r>
      </w:del>
    </w:p>
    <w:p w:rsidR="00E5049F" w:rsidDel="001111A8" w:rsidRDefault="00E5049F" w:rsidP="00E5049F">
      <w:pPr>
        <w:pStyle w:val="Retraitcorpsdetexte"/>
        <w:ind w:left="0"/>
        <w:rPr>
          <w:del w:id="3061" w:author="VOYER Raphael" w:date="2021-06-16T11:15:00Z"/>
          <w:rFonts w:ascii="Courier New" w:hAnsi="Courier New" w:cs="Courier New"/>
        </w:rPr>
      </w:pPr>
    </w:p>
    <w:p w:rsidR="00E5049F" w:rsidRPr="00B2370C" w:rsidDel="001111A8" w:rsidRDefault="00E5049F" w:rsidP="00E5049F">
      <w:pPr>
        <w:pStyle w:val="Retraitcorpsdetexte"/>
        <w:rPr>
          <w:del w:id="3062" w:author="VOYER Raphael" w:date="2021-06-16T11:15:00Z"/>
          <w:rFonts w:ascii="Courier New" w:hAnsi="Courier New" w:cs="Courier New"/>
        </w:rPr>
      </w:pPr>
      <w:del w:id="3063" w:author="VOYER Raphael" w:date="2021-06-16T11:15:00Z">
        <w:r w:rsidRPr="00B2370C" w:rsidDel="001111A8">
          <w:rPr>
            <w:rFonts w:ascii="Courier New" w:hAnsi="Courier New" w:cs="Courier New"/>
          </w:rPr>
          <w:delText xml:space="preserve">    alaHAVlanClusterMcmStatusFlag  OBJECT-TYPE</w:delText>
        </w:r>
      </w:del>
    </w:p>
    <w:p w:rsidR="00E5049F" w:rsidRPr="00B2370C" w:rsidDel="001111A8" w:rsidRDefault="00E5049F" w:rsidP="00E5049F">
      <w:pPr>
        <w:pStyle w:val="Retraitcorpsdetexte"/>
        <w:rPr>
          <w:del w:id="3064" w:author="VOYER Raphael" w:date="2021-06-16T11:15:00Z"/>
          <w:rFonts w:ascii="Courier New" w:hAnsi="Courier New" w:cs="Courier New"/>
        </w:rPr>
      </w:pPr>
      <w:del w:id="3065" w:author="VOYER Raphael" w:date="2021-06-16T11:15:00Z">
        <w:r w:rsidRPr="00B2370C" w:rsidDel="001111A8">
          <w:rPr>
            <w:rFonts w:ascii="Courier New" w:hAnsi="Courier New" w:cs="Courier New"/>
          </w:rPr>
          <w:delText xml:space="preserve">            SYNTAX   INTEGER</w:delText>
        </w:r>
      </w:del>
    </w:p>
    <w:p w:rsidR="00E5049F" w:rsidRPr="00B2370C" w:rsidDel="001111A8" w:rsidRDefault="00E5049F" w:rsidP="00E5049F">
      <w:pPr>
        <w:pStyle w:val="Retraitcorpsdetexte"/>
        <w:rPr>
          <w:del w:id="3066" w:author="VOYER Raphael" w:date="2021-06-16T11:15:00Z"/>
          <w:rFonts w:ascii="Courier New" w:hAnsi="Courier New" w:cs="Courier New"/>
        </w:rPr>
      </w:pPr>
      <w:del w:id="3067" w:author="VOYER Raphael" w:date="2021-06-16T11:15:00Z">
        <w:r w:rsidRPr="00B2370C" w:rsidDel="001111A8">
          <w:rPr>
            <w:rFonts w:ascii="Courier New" w:hAnsi="Courier New" w:cs="Courier New"/>
          </w:rPr>
          <w:delText xml:space="preserve">                  {</w:delText>
        </w:r>
      </w:del>
    </w:p>
    <w:p w:rsidR="00E5049F" w:rsidRPr="00B2370C" w:rsidDel="001111A8" w:rsidRDefault="00E5049F" w:rsidP="00E5049F">
      <w:pPr>
        <w:pStyle w:val="Retraitcorpsdetexte"/>
        <w:rPr>
          <w:del w:id="3068" w:author="VOYER Raphael" w:date="2021-06-16T11:15:00Z"/>
          <w:rFonts w:ascii="Courier New" w:hAnsi="Courier New" w:cs="Courier New"/>
        </w:rPr>
      </w:pPr>
      <w:del w:id="3069" w:author="VOYER Raphael" w:date="2021-06-16T11:15:00Z">
        <w:r w:rsidRPr="00B2370C" w:rsidDel="001111A8">
          <w:rPr>
            <w:rFonts w:ascii="Courier New" w:hAnsi="Courier New" w:cs="Courier New"/>
          </w:rPr>
          <w:delText xml:space="preserve">                   mcdown(1),</w:delText>
        </w:r>
      </w:del>
    </w:p>
    <w:p w:rsidR="00E5049F" w:rsidRPr="00B2370C" w:rsidDel="001111A8" w:rsidRDefault="00E5049F" w:rsidP="00E5049F">
      <w:pPr>
        <w:pStyle w:val="Retraitcorpsdetexte"/>
        <w:rPr>
          <w:del w:id="3070" w:author="VOYER Raphael" w:date="2021-06-16T11:15:00Z"/>
          <w:rFonts w:ascii="Courier New" w:hAnsi="Courier New" w:cs="Courier New"/>
        </w:rPr>
      </w:pPr>
      <w:del w:id="3071" w:author="VOYER Raphael" w:date="2021-06-16T11:15:00Z">
        <w:r w:rsidRPr="00B2370C" w:rsidDel="001111A8">
          <w:rPr>
            <w:rFonts w:ascii="Courier New" w:hAnsi="Courier New" w:cs="Courier New"/>
          </w:rPr>
          <w:delText xml:space="preserve">                   operationaldown(2),</w:delText>
        </w:r>
      </w:del>
    </w:p>
    <w:p w:rsidR="00E5049F" w:rsidRPr="00B2370C" w:rsidDel="001111A8" w:rsidRDefault="00E5049F" w:rsidP="00E5049F">
      <w:pPr>
        <w:pStyle w:val="Retraitcorpsdetexte"/>
        <w:rPr>
          <w:del w:id="3072" w:author="VOYER Raphael" w:date="2021-06-16T11:15:00Z"/>
          <w:rFonts w:ascii="Courier New" w:hAnsi="Courier New" w:cs="Courier New"/>
        </w:rPr>
      </w:pPr>
      <w:del w:id="3073" w:author="VOYER Raphael" w:date="2021-06-16T11:15:00Z">
        <w:r w:rsidRPr="00B2370C" w:rsidDel="001111A8">
          <w:rPr>
            <w:rFonts w:ascii="Courier New" w:hAnsi="Courier New" w:cs="Courier New"/>
          </w:rPr>
          <w:delText xml:space="preserve">                   allportmodenotsupported(3),</w:delText>
        </w:r>
      </w:del>
    </w:p>
    <w:p w:rsidR="00E5049F" w:rsidRPr="00B2370C" w:rsidDel="001111A8" w:rsidRDefault="00E5049F" w:rsidP="00E5049F">
      <w:pPr>
        <w:pStyle w:val="Retraitcorpsdetexte"/>
        <w:rPr>
          <w:del w:id="3074" w:author="VOYER Raphael" w:date="2021-06-16T11:15:00Z"/>
          <w:rFonts w:ascii="Courier New" w:hAnsi="Courier New" w:cs="Courier New"/>
        </w:rPr>
      </w:pPr>
      <w:del w:id="3075" w:author="VOYER Raphael" w:date="2021-06-16T11:15:00Z">
        <w:r w:rsidRPr="00B2370C" w:rsidDel="001111A8">
          <w:rPr>
            <w:rFonts w:ascii="Courier New" w:hAnsi="Courier New" w:cs="Courier New"/>
          </w:rPr>
          <w:delText xml:space="preserve">                   modemismatch(4),</w:delText>
        </w:r>
      </w:del>
    </w:p>
    <w:p w:rsidR="00E5049F" w:rsidRPr="00B2370C" w:rsidDel="001111A8" w:rsidRDefault="00E5049F" w:rsidP="00E5049F">
      <w:pPr>
        <w:pStyle w:val="Retraitcorpsdetexte"/>
        <w:rPr>
          <w:del w:id="3076" w:author="VOYER Raphael" w:date="2021-06-16T11:15:00Z"/>
          <w:rFonts w:ascii="Courier New" w:hAnsi="Courier New" w:cs="Courier New"/>
        </w:rPr>
      </w:pPr>
      <w:del w:id="3077" w:author="VOYER Raphael" w:date="2021-06-16T11:15:00Z">
        <w:r w:rsidRPr="00B2370C" w:rsidDel="001111A8">
          <w:rPr>
            <w:rFonts w:ascii="Courier New" w:hAnsi="Courier New" w:cs="Courier New"/>
          </w:rPr>
          <w:delText xml:space="preserve">                   vlanmismatch(5),</w:delText>
        </w:r>
      </w:del>
    </w:p>
    <w:p w:rsidR="00E5049F" w:rsidRPr="00B2370C" w:rsidDel="001111A8" w:rsidRDefault="00E5049F" w:rsidP="00E5049F">
      <w:pPr>
        <w:pStyle w:val="Retraitcorpsdetexte"/>
        <w:rPr>
          <w:del w:id="3078" w:author="VOYER Raphael" w:date="2021-06-16T11:15:00Z"/>
          <w:rFonts w:ascii="Courier New" w:hAnsi="Courier New" w:cs="Courier New"/>
        </w:rPr>
      </w:pPr>
      <w:del w:id="3079" w:author="VOYER Raphael" w:date="2021-06-16T11:15:00Z">
        <w:r w:rsidRPr="00B2370C" w:rsidDel="001111A8">
          <w:rPr>
            <w:rFonts w:ascii="Courier New" w:hAnsi="Courier New" w:cs="Courier New"/>
          </w:rPr>
          <w:delText xml:space="preserve">                   macmismatch(6),</w:delText>
        </w:r>
      </w:del>
    </w:p>
    <w:p w:rsidR="00E5049F" w:rsidRPr="00B2370C" w:rsidDel="001111A8" w:rsidRDefault="00E5049F" w:rsidP="00E5049F">
      <w:pPr>
        <w:pStyle w:val="Retraitcorpsdetexte"/>
        <w:rPr>
          <w:del w:id="3080" w:author="VOYER Raphael" w:date="2021-06-16T11:15:00Z"/>
          <w:rFonts w:ascii="Courier New" w:hAnsi="Courier New" w:cs="Courier New"/>
        </w:rPr>
      </w:pPr>
      <w:del w:id="3081" w:author="VOYER Raphael" w:date="2021-06-16T11:15:00Z">
        <w:r w:rsidRPr="00B2370C" w:rsidDel="001111A8">
          <w:rPr>
            <w:rFonts w:ascii="Courier New" w:hAnsi="Courier New" w:cs="Courier New"/>
          </w:rPr>
          <w:delText xml:space="preserve">                   ipmismatch(7),</w:delText>
        </w:r>
      </w:del>
    </w:p>
    <w:p w:rsidR="00E5049F" w:rsidRPr="00B2370C" w:rsidDel="001111A8" w:rsidRDefault="00E5049F" w:rsidP="00E5049F">
      <w:pPr>
        <w:pStyle w:val="Retraitcorpsdetexte"/>
        <w:rPr>
          <w:del w:id="3082" w:author="VOYER Raphael" w:date="2021-06-16T11:15:00Z"/>
          <w:rFonts w:ascii="Courier New" w:hAnsi="Courier New" w:cs="Courier New"/>
        </w:rPr>
      </w:pPr>
      <w:del w:id="3083" w:author="VOYER Raphael" w:date="2021-06-16T11:15:00Z">
        <w:r w:rsidRPr="00B2370C" w:rsidDel="001111A8">
          <w:rPr>
            <w:rFonts w:ascii="Courier New" w:hAnsi="Courier New" w:cs="Courier New"/>
          </w:rPr>
          <w:delText xml:space="preserve">                   arptypemismatch(8),</w:delText>
        </w:r>
      </w:del>
    </w:p>
    <w:p w:rsidR="00E5049F" w:rsidRPr="00B2370C" w:rsidDel="001111A8" w:rsidRDefault="00E5049F" w:rsidP="00E5049F">
      <w:pPr>
        <w:pStyle w:val="Retraitcorpsdetexte"/>
        <w:rPr>
          <w:del w:id="3084" w:author="VOYER Raphael" w:date="2021-06-16T11:15:00Z"/>
          <w:rFonts w:ascii="Courier New" w:hAnsi="Courier New" w:cs="Courier New"/>
        </w:rPr>
      </w:pPr>
      <w:del w:id="3085" w:author="VOYER Raphael" w:date="2021-06-16T11:15:00Z">
        <w:r w:rsidRPr="00B2370C" w:rsidDel="001111A8">
          <w:rPr>
            <w:rFonts w:ascii="Courier New" w:hAnsi="Courier New" w:cs="Courier New"/>
          </w:rPr>
          <w:delText xml:space="preserve">                   igmpstatusmismatch(9),</w:delText>
        </w:r>
      </w:del>
    </w:p>
    <w:p w:rsidR="00E5049F" w:rsidRPr="00B2370C" w:rsidDel="001111A8" w:rsidRDefault="00E5049F" w:rsidP="00E5049F">
      <w:pPr>
        <w:pStyle w:val="Retraitcorpsdetexte"/>
        <w:rPr>
          <w:del w:id="3086" w:author="VOYER Raphael" w:date="2021-06-16T11:15:00Z"/>
          <w:rFonts w:ascii="Courier New" w:hAnsi="Courier New" w:cs="Courier New"/>
        </w:rPr>
      </w:pPr>
      <w:del w:id="3087" w:author="VOYER Raphael" w:date="2021-06-16T11:15:00Z">
        <w:r w:rsidRPr="00B2370C" w:rsidDel="001111A8">
          <w:rPr>
            <w:rFonts w:ascii="Courier New" w:hAnsi="Courier New" w:cs="Courier New"/>
          </w:rPr>
          <w:delText xml:space="preserve">                   mcastipmismatch(10),</w:delText>
        </w:r>
      </w:del>
    </w:p>
    <w:p w:rsidR="00E5049F" w:rsidRPr="00B2370C" w:rsidDel="001111A8" w:rsidRDefault="00E5049F" w:rsidP="00E5049F">
      <w:pPr>
        <w:pStyle w:val="Retraitcorpsdetexte"/>
        <w:rPr>
          <w:del w:id="3088" w:author="VOYER Raphael" w:date="2021-06-16T11:15:00Z"/>
          <w:rFonts w:ascii="Courier New" w:hAnsi="Courier New" w:cs="Courier New"/>
        </w:rPr>
      </w:pPr>
      <w:del w:id="3089" w:author="VOYER Raphael" w:date="2021-06-16T11:15:00Z">
        <w:r w:rsidRPr="00B2370C" w:rsidDel="001111A8">
          <w:rPr>
            <w:rFonts w:ascii="Courier New" w:hAnsi="Courier New" w:cs="Courier New"/>
          </w:rPr>
          <w:delText xml:space="preserve">                   syncinprogress(11),</w:delText>
        </w:r>
      </w:del>
    </w:p>
    <w:p w:rsidR="00E5049F" w:rsidRPr="00B2370C" w:rsidDel="001111A8" w:rsidRDefault="00E5049F" w:rsidP="00E5049F">
      <w:pPr>
        <w:pStyle w:val="Retraitcorpsdetexte"/>
        <w:rPr>
          <w:del w:id="3090" w:author="VOYER Raphael" w:date="2021-06-16T11:15:00Z"/>
          <w:rFonts w:ascii="Courier New" w:hAnsi="Courier New" w:cs="Courier New"/>
        </w:rPr>
      </w:pPr>
      <w:del w:id="3091" w:author="VOYER Raphael" w:date="2021-06-16T11:15:00Z">
        <w:r w:rsidRPr="00B2370C" w:rsidDel="001111A8">
          <w:rPr>
            <w:rFonts w:ascii="Courier New" w:hAnsi="Courier New" w:cs="Courier New"/>
          </w:rPr>
          <w:delText xml:space="preserve">                   invalidmac(12),</w:delText>
        </w:r>
      </w:del>
    </w:p>
    <w:p w:rsidR="00E5049F" w:rsidRPr="00B2370C" w:rsidDel="001111A8" w:rsidRDefault="00E5049F" w:rsidP="00E5049F">
      <w:pPr>
        <w:pStyle w:val="Retraitcorpsdetexte"/>
        <w:rPr>
          <w:del w:id="3092" w:author="VOYER Raphael" w:date="2021-06-16T11:15:00Z"/>
          <w:rFonts w:ascii="Courier New" w:hAnsi="Courier New" w:cs="Courier New"/>
        </w:rPr>
      </w:pPr>
      <w:del w:id="3093" w:author="VOYER Raphael" w:date="2021-06-16T11:15:00Z">
        <w:r w:rsidRPr="00B2370C" w:rsidDel="001111A8">
          <w:rPr>
            <w:rFonts w:ascii="Courier New" w:hAnsi="Courier New" w:cs="Courier New"/>
          </w:rPr>
          <w:delText xml:space="preserve">                   nonvipvlannotsupportedinl3mode(13),</w:delText>
        </w:r>
      </w:del>
    </w:p>
    <w:p w:rsidR="00E5049F" w:rsidRPr="00B2370C" w:rsidDel="001111A8" w:rsidRDefault="00E5049F" w:rsidP="00E5049F">
      <w:pPr>
        <w:pStyle w:val="Retraitcorpsdetexte"/>
        <w:rPr>
          <w:del w:id="3094" w:author="VOYER Raphael" w:date="2021-06-16T11:15:00Z"/>
          <w:rFonts w:ascii="Courier New" w:hAnsi="Courier New" w:cs="Courier New"/>
        </w:rPr>
      </w:pPr>
      <w:del w:id="3095" w:author="VOYER Raphael" w:date="2021-06-16T11:15:00Z">
        <w:r w:rsidRPr="00B2370C" w:rsidDel="001111A8">
          <w:rPr>
            <w:rFonts w:ascii="Courier New" w:hAnsi="Courier New" w:cs="Courier New"/>
          </w:rPr>
          <w:delText xml:space="preserve">                   noflag(14)</w:delText>
        </w:r>
      </w:del>
    </w:p>
    <w:p w:rsidR="00E5049F" w:rsidRPr="00B2370C" w:rsidDel="001111A8" w:rsidRDefault="00E5049F" w:rsidP="00E5049F">
      <w:pPr>
        <w:pStyle w:val="Retraitcorpsdetexte"/>
        <w:rPr>
          <w:del w:id="3096" w:author="VOYER Raphael" w:date="2021-06-16T11:15:00Z"/>
          <w:rFonts w:ascii="Courier New" w:hAnsi="Courier New" w:cs="Courier New"/>
        </w:rPr>
      </w:pPr>
      <w:del w:id="3097" w:author="VOYER Raphael" w:date="2021-06-16T11:15:00Z">
        <w:r w:rsidRPr="00B2370C" w:rsidDel="001111A8">
          <w:rPr>
            <w:rFonts w:ascii="Courier New" w:hAnsi="Courier New" w:cs="Courier New"/>
          </w:rPr>
          <w:delText xml:space="preserve">                  }</w:delText>
        </w:r>
      </w:del>
    </w:p>
    <w:p w:rsidR="00E5049F" w:rsidRPr="00B2370C" w:rsidDel="001111A8" w:rsidRDefault="00E5049F" w:rsidP="00E5049F">
      <w:pPr>
        <w:pStyle w:val="Retraitcorpsdetexte"/>
        <w:rPr>
          <w:del w:id="3098" w:author="VOYER Raphael" w:date="2021-06-16T11:15:00Z"/>
          <w:rFonts w:ascii="Courier New" w:hAnsi="Courier New" w:cs="Courier New"/>
        </w:rPr>
      </w:pPr>
    </w:p>
    <w:p w:rsidR="00E5049F" w:rsidRPr="00B2370C" w:rsidDel="001111A8" w:rsidRDefault="00E5049F" w:rsidP="00E5049F">
      <w:pPr>
        <w:pStyle w:val="Retraitcorpsdetexte"/>
        <w:rPr>
          <w:del w:id="3099" w:author="VOYER Raphael" w:date="2021-06-16T11:15:00Z"/>
          <w:rFonts w:ascii="Courier New" w:hAnsi="Courier New" w:cs="Courier New"/>
        </w:rPr>
      </w:pPr>
      <w:del w:id="3100" w:author="VOYER Raphael" w:date="2021-06-16T11:15:00Z">
        <w:r w:rsidRPr="00B2370C" w:rsidDel="001111A8">
          <w:rPr>
            <w:rFonts w:ascii="Courier New" w:hAnsi="Courier New" w:cs="Courier New"/>
          </w:rPr>
          <w:delText xml:space="preserve">            MAX-ACCESS  read-only</w:delText>
        </w:r>
      </w:del>
    </w:p>
    <w:p w:rsidR="00E5049F" w:rsidRPr="00B2370C" w:rsidDel="001111A8" w:rsidRDefault="00E5049F" w:rsidP="00E5049F">
      <w:pPr>
        <w:pStyle w:val="Retraitcorpsdetexte"/>
        <w:rPr>
          <w:del w:id="3101" w:author="VOYER Raphael" w:date="2021-06-16T11:15:00Z"/>
          <w:rFonts w:ascii="Courier New" w:hAnsi="Courier New" w:cs="Courier New"/>
        </w:rPr>
      </w:pPr>
      <w:del w:id="3102" w:author="VOYER Raphael" w:date="2021-06-16T11:15:00Z">
        <w:r w:rsidRPr="00B2370C" w:rsidDel="001111A8">
          <w:rPr>
            <w:rFonts w:ascii="Courier New" w:hAnsi="Courier New" w:cs="Courier New"/>
          </w:rPr>
          <w:delText xml:space="preserve">            STATUS  current</w:delText>
        </w:r>
      </w:del>
    </w:p>
    <w:p w:rsidR="00E5049F" w:rsidRPr="00B2370C" w:rsidDel="001111A8" w:rsidRDefault="00E5049F" w:rsidP="00E5049F">
      <w:pPr>
        <w:pStyle w:val="Retraitcorpsdetexte"/>
        <w:rPr>
          <w:del w:id="3103" w:author="VOYER Raphael" w:date="2021-06-16T11:15:00Z"/>
          <w:rFonts w:ascii="Courier New" w:hAnsi="Courier New" w:cs="Courier New"/>
        </w:rPr>
      </w:pPr>
      <w:del w:id="3104" w:author="VOYER Raphael" w:date="2021-06-16T11:15:00Z">
        <w:r w:rsidRPr="00B2370C" w:rsidDel="001111A8">
          <w:rPr>
            <w:rFonts w:ascii="Courier New" w:hAnsi="Courier New" w:cs="Courier New"/>
          </w:rPr>
          <w:delText xml:space="preserve">            DESCRIPTION</w:delText>
        </w:r>
      </w:del>
    </w:p>
    <w:p w:rsidR="00E5049F" w:rsidRPr="00B2370C" w:rsidDel="001111A8" w:rsidRDefault="00E5049F" w:rsidP="00E5049F">
      <w:pPr>
        <w:pStyle w:val="Retraitcorpsdetexte"/>
        <w:rPr>
          <w:del w:id="3105" w:author="VOYER Raphael" w:date="2021-06-16T11:15:00Z"/>
          <w:rFonts w:ascii="Courier New" w:hAnsi="Courier New" w:cs="Courier New"/>
        </w:rPr>
      </w:pPr>
      <w:del w:id="3106" w:author="VOYER Raphael" w:date="2021-06-16T11:15:00Z">
        <w:r w:rsidRPr="00B2370C" w:rsidDel="001111A8">
          <w:rPr>
            <w:rFonts w:ascii="Courier New" w:hAnsi="Courier New" w:cs="Courier New"/>
          </w:rPr>
          <w:delText xml:space="preserve">                "Multi-chassis status flag describing reason of the cluster</w:delText>
        </w:r>
      </w:del>
    </w:p>
    <w:p w:rsidR="00E5049F" w:rsidRPr="00B2370C" w:rsidDel="001111A8" w:rsidRDefault="00E5049F" w:rsidP="00E5049F">
      <w:pPr>
        <w:pStyle w:val="Retraitcorpsdetexte"/>
        <w:rPr>
          <w:del w:id="3107" w:author="VOYER Raphael" w:date="2021-06-16T11:15:00Z"/>
          <w:rFonts w:ascii="Courier New" w:hAnsi="Courier New" w:cs="Courier New"/>
        </w:rPr>
      </w:pPr>
      <w:del w:id="3108" w:author="VOYER Raphael" w:date="2021-06-16T11:15:00Z">
        <w:r w:rsidRPr="00B2370C" w:rsidDel="001111A8">
          <w:rPr>
            <w:rFonts w:ascii="Courier New" w:hAnsi="Courier New" w:cs="Courier New"/>
          </w:rPr>
          <w:delText xml:space="preserve">               Multi-chassis status."</w:delText>
        </w:r>
      </w:del>
    </w:p>
    <w:p w:rsidR="00E5049F" w:rsidRPr="00B2370C" w:rsidDel="001111A8" w:rsidRDefault="00E5049F" w:rsidP="00E5049F">
      <w:pPr>
        <w:pStyle w:val="Retraitcorpsdetexte"/>
        <w:rPr>
          <w:del w:id="3109" w:author="VOYER Raphael" w:date="2021-06-16T11:15:00Z"/>
          <w:rFonts w:ascii="Courier New" w:hAnsi="Courier New" w:cs="Courier New"/>
        </w:rPr>
      </w:pPr>
      <w:del w:id="3110" w:author="VOYER Raphael" w:date="2021-06-16T11:15:00Z">
        <w:r w:rsidRPr="00B2370C" w:rsidDel="001111A8">
          <w:rPr>
            <w:rFonts w:ascii="Courier New" w:hAnsi="Courier New" w:cs="Courier New"/>
          </w:rPr>
          <w:delText xml:space="preserve">            ::= { alaHAVlanClusterEntry 17 }</w:delText>
        </w:r>
      </w:del>
    </w:p>
    <w:p w:rsidR="00E5049F" w:rsidRPr="00B2370C" w:rsidDel="001111A8" w:rsidRDefault="00E5049F" w:rsidP="00E5049F">
      <w:pPr>
        <w:pStyle w:val="Retraitcorpsdetexte"/>
        <w:rPr>
          <w:del w:id="3111" w:author="VOYER Raphael" w:date="2021-06-16T11:15:00Z"/>
          <w:rFonts w:ascii="Courier New" w:hAnsi="Courier New" w:cs="Courier New"/>
        </w:rPr>
      </w:pPr>
    </w:p>
    <w:p w:rsidR="00E5049F" w:rsidRPr="00B2370C" w:rsidDel="001111A8" w:rsidRDefault="00E5049F" w:rsidP="00E5049F">
      <w:pPr>
        <w:pStyle w:val="Retraitcorpsdetexte"/>
        <w:rPr>
          <w:del w:id="3112" w:author="VOYER Raphael" w:date="2021-06-16T11:15:00Z"/>
          <w:rFonts w:ascii="Courier New" w:hAnsi="Courier New" w:cs="Courier New"/>
        </w:rPr>
      </w:pPr>
      <w:del w:id="3113" w:author="VOYER Raphael" w:date="2021-06-16T11:15:00Z">
        <w:r w:rsidRPr="00B2370C" w:rsidDel="001111A8">
          <w:rPr>
            <w:rFonts w:ascii="Courier New" w:hAnsi="Courier New" w:cs="Courier New"/>
          </w:rPr>
          <w:delText xml:space="preserve">    alaHAVlanClusterVflStatus  OBJECT-TYPE</w:delText>
        </w:r>
      </w:del>
    </w:p>
    <w:p w:rsidR="00E5049F" w:rsidRPr="00B2370C" w:rsidDel="001111A8" w:rsidRDefault="00E5049F" w:rsidP="00E5049F">
      <w:pPr>
        <w:pStyle w:val="Retraitcorpsdetexte"/>
        <w:rPr>
          <w:del w:id="3114" w:author="VOYER Raphael" w:date="2021-06-16T11:15:00Z"/>
          <w:rFonts w:ascii="Courier New" w:hAnsi="Courier New" w:cs="Courier New"/>
        </w:rPr>
      </w:pPr>
      <w:del w:id="3115" w:author="VOYER Raphael" w:date="2021-06-16T11:15:00Z">
        <w:r w:rsidRPr="00B2370C" w:rsidDel="001111A8">
          <w:rPr>
            <w:rFonts w:ascii="Courier New" w:hAnsi="Courier New" w:cs="Courier New"/>
          </w:rPr>
          <w:delText xml:space="preserve">            SYNTAX   INTEGER</w:delText>
        </w:r>
      </w:del>
    </w:p>
    <w:p w:rsidR="00E5049F" w:rsidRPr="00B2370C" w:rsidDel="001111A8" w:rsidRDefault="00E5049F" w:rsidP="00E5049F">
      <w:pPr>
        <w:pStyle w:val="Retraitcorpsdetexte"/>
        <w:rPr>
          <w:del w:id="3116" w:author="VOYER Raphael" w:date="2021-06-16T11:15:00Z"/>
          <w:rFonts w:ascii="Courier New" w:hAnsi="Courier New" w:cs="Courier New"/>
        </w:rPr>
      </w:pPr>
      <w:del w:id="3117" w:author="VOYER Raphael" w:date="2021-06-16T11:15:00Z">
        <w:r w:rsidRPr="00B2370C" w:rsidDel="001111A8">
          <w:rPr>
            <w:rFonts w:ascii="Courier New" w:hAnsi="Courier New" w:cs="Courier New"/>
          </w:rPr>
          <w:delText xml:space="preserve">                          {</w:delText>
        </w:r>
      </w:del>
    </w:p>
    <w:p w:rsidR="00E5049F" w:rsidRPr="00B2370C" w:rsidDel="001111A8" w:rsidRDefault="00E5049F" w:rsidP="00E5049F">
      <w:pPr>
        <w:pStyle w:val="Retraitcorpsdetexte"/>
        <w:rPr>
          <w:del w:id="3118" w:author="VOYER Raphael" w:date="2021-06-16T11:15:00Z"/>
          <w:rFonts w:ascii="Courier New" w:hAnsi="Courier New" w:cs="Courier New"/>
        </w:rPr>
      </w:pPr>
      <w:del w:id="3119" w:author="VOYER Raphael" w:date="2021-06-16T11:15:00Z">
        <w:r w:rsidRPr="00B2370C" w:rsidDel="001111A8">
          <w:rPr>
            <w:rFonts w:ascii="Courier New" w:hAnsi="Courier New" w:cs="Courier New"/>
          </w:rPr>
          <w:delText xml:space="preserve">                                enable(1),</w:delText>
        </w:r>
      </w:del>
    </w:p>
    <w:p w:rsidR="00E5049F" w:rsidRPr="00B2370C" w:rsidDel="001111A8" w:rsidRDefault="00E5049F" w:rsidP="00E5049F">
      <w:pPr>
        <w:pStyle w:val="Retraitcorpsdetexte"/>
        <w:rPr>
          <w:del w:id="3120" w:author="VOYER Raphael" w:date="2021-06-16T11:15:00Z"/>
          <w:rFonts w:ascii="Courier New" w:hAnsi="Courier New" w:cs="Courier New"/>
        </w:rPr>
      </w:pPr>
      <w:del w:id="3121" w:author="VOYER Raphael" w:date="2021-06-16T11:15:00Z">
        <w:r w:rsidRPr="00B2370C" w:rsidDel="001111A8">
          <w:rPr>
            <w:rFonts w:ascii="Courier New" w:hAnsi="Courier New" w:cs="Courier New"/>
          </w:rPr>
          <w:delText xml:space="preserve">                                disable(2)</w:delText>
        </w:r>
      </w:del>
    </w:p>
    <w:p w:rsidR="00E5049F" w:rsidRPr="00B2370C" w:rsidDel="001111A8" w:rsidRDefault="00E5049F" w:rsidP="00E5049F">
      <w:pPr>
        <w:pStyle w:val="Retraitcorpsdetexte"/>
        <w:rPr>
          <w:del w:id="3122" w:author="VOYER Raphael" w:date="2021-06-16T11:15:00Z"/>
          <w:rFonts w:ascii="Courier New" w:hAnsi="Courier New" w:cs="Courier New"/>
        </w:rPr>
      </w:pPr>
      <w:del w:id="3123" w:author="VOYER Raphael" w:date="2021-06-16T11:15:00Z">
        <w:r w:rsidRPr="00B2370C" w:rsidDel="001111A8">
          <w:rPr>
            <w:rFonts w:ascii="Courier New" w:hAnsi="Courier New" w:cs="Courier New"/>
          </w:rPr>
          <w:delText xml:space="preserve">                          }</w:delText>
        </w:r>
      </w:del>
    </w:p>
    <w:p w:rsidR="00E5049F" w:rsidRPr="00B2370C" w:rsidDel="001111A8" w:rsidRDefault="00E5049F" w:rsidP="00E5049F">
      <w:pPr>
        <w:pStyle w:val="Retraitcorpsdetexte"/>
        <w:rPr>
          <w:del w:id="3124" w:author="VOYER Raphael" w:date="2021-06-16T11:15:00Z"/>
          <w:rFonts w:ascii="Courier New" w:hAnsi="Courier New" w:cs="Courier New"/>
        </w:rPr>
      </w:pPr>
      <w:del w:id="3125" w:author="VOYER Raphael" w:date="2021-06-16T11:15:00Z">
        <w:r w:rsidRPr="00B2370C" w:rsidDel="001111A8">
          <w:rPr>
            <w:rFonts w:ascii="Courier New" w:hAnsi="Courier New" w:cs="Courier New"/>
          </w:rPr>
          <w:delText xml:space="preserve">            MAX-ACCESS  read-only</w:delText>
        </w:r>
      </w:del>
    </w:p>
    <w:p w:rsidR="00E5049F" w:rsidRPr="00B2370C" w:rsidDel="001111A8" w:rsidRDefault="00E5049F" w:rsidP="00E5049F">
      <w:pPr>
        <w:pStyle w:val="Retraitcorpsdetexte"/>
        <w:rPr>
          <w:del w:id="3126" w:author="VOYER Raphael" w:date="2021-06-16T11:15:00Z"/>
          <w:rFonts w:ascii="Courier New" w:hAnsi="Courier New" w:cs="Courier New"/>
        </w:rPr>
      </w:pPr>
      <w:del w:id="3127" w:author="VOYER Raphael" w:date="2021-06-16T11:15:00Z">
        <w:r w:rsidRPr="00B2370C" w:rsidDel="001111A8">
          <w:rPr>
            <w:rFonts w:ascii="Courier New" w:hAnsi="Courier New" w:cs="Courier New"/>
          </w:rPr>
          <w:delText xml:space="preserve">            STATUS  current</w:delText>
        </w:r>
      </w:del>
    </w:p>
    <w:p w:rsidR="00E5049F" w:rsidRPr="00B2370C" w:rsidDel="001111A8" w:rsidRDefault="00E5049F" w:rsidP="00E5049F">
      <w:pPr>
        <w:pStyle w:val="Retraitcorpsdetexte"/>
        <w:rPr>
          <w:del w:id="3128" w:author="VOYER Raphael" w:date="2021-06-16T11:15:00Z"/>
          <w:rFonts w:ascii="Courier New" w:hAnsi="Courier New" w:cs="Courier New"/>
        </w:rPr>
      </w:pPr>
      <w:del w:id="3129" w:author="VOYER Raphael" w:date="2021-06-16T11:15:00Z">
        <w:r w:rsidRPr="00B2370C" w:rsidDel="001111A8">
          <w:rPr>
            <w:rFonts w:ascii="Courier New" w:hAnsi="Courier New" w:cs="Courier New"/>
          </w:rPr>
          <w:delText xml:space="preserve">            DESCRIPTION</w:delText>
        </w:r>
      </w:del>
    </w:p>
    <w:p w:rsidR="00E5049F" w:rsidRPr="00B2370C" w:rsidDel="001111A8" w:rsidRDefault="00E5049F" w:rsidP="00E5049F">
      <w:pPr>
        <w:pStyle w:val="Retraitcorpsdetexte"/>
        <w:rPr>
          <w:del w:id="3130" w:author="VOYER Raphael" w:date="2021-06-16T11:15:00Z"/>
          <w:rFonts w:ascii="Courier New" w:hAnsi="Courier New" w:cs="Courier New"/>
        </w:rPr>
      </w:pPr>
      <w:del w:id="3131" w:author="VOYER Raphael" w:date="2021-06-16T11:15:00Z">
        <w:r w:rsidRPr="00B2370C" w:rsidDel="001111A8">
          <w:rPr>
            <w:rFonts w:ascii="Courier New" w:hAnsi="Courier New" w:cs="Courier New"/>
          </w:rPr>
          <w:delText xml:space="preserve">                "VFL status of a cluster"</w:delText>
        </w:r>
      </w:del>
    </w:p>
    <w:p w:rsidR="00E5049F" w:rsidRPr="00B2370C" w:rsidDel="001111A8" w:rsidRDefault="00E5049F" w:rsidP="00E5049F">
      <w:pPr>
        <w:pStyle w:val="Retraitcorpsdetexte"/>
        <w:rPr>
          <w:del w:id="3132" w:author="VOYER Raphael" w:date="2021-06-16T11:15:00Z"/>
          <w:rFonts w:ascii="Courier New" w:hAnsi="Courier New" w:cs="Courier New"/>
        </w:rPr>
      </w:pPr>
      <w:del w:id="3133" w:author="VOYER Raphael" w:date="2021-06-16T11:15:00Z">
        <w:r w:rsidRPr="00B2370C" w:rsidDel="001111A8">
          <w:rPr>
            <w:rFonts w:ascii="Courier New" w:hAnsi="Courier New" w:cs="Courier New"/>
          </w:rPr>
          <w:delText xml:space="preserve">            ::= { alaHAVlanClusterEntry 18 }</w:delText>
        </w:r>
      </w:del>
    </w:p>
    <w:p w:rsidR="00E5049F" w:rsidDel="001111A8" w:rsidRDefault="00E5049F" w:rsidP="00E5049F">
      <w:pPr>
        <w:pStyle w:val="Retraitcorpsdetexte"/>
        <w:ind w:left="0"/>
        <w:rPr>
          <w:del w:id="3134" w:author="VOYER Raphael" w:date="2021-06-16T11:15:00Z"/>
          <w:rFonts w:ascii="Courier New" w:hAnsi="Courier New" w:cs="Courier New"/>
        </w:rPr>
      </w:pPr>
    </w:p>
    <w:p w:rsidR="00E5049F" w:rsidRPr="00BF4361" w:rsidDel="001111A8" w:rsidRDefault="00E5049F" w:rsidP="00E5049F">
      <w:pPr>
        <w:pStyle w:val="Retraitcorpsdetexte"/>
        <w:rPr>
          <w:del w:id="3135" w:author="VOYER Raphael" w:date="2021-06-16T11:15:00Z"/>
          <w:rFonts w:ascii="Courier New" w:hAnsi="Courier New" w:cs="Courier New"/>
        </w:rPr>
      </w:pPr>
      <w:del w:id="3136" w:author="VOYER Raphael" w:date="2021-06-16T11:15:00Z">
        <w:r w:rsidRPr="00BF4361" w:rsidDel="001111A8">
          <w:rPr>
            <w:rFonts w:ascii="Courier New" w:hAnsi="Courier New" w:cs="Courier New"/>
          </w:rPr>
          <w:delText xml:space="preserve">    alaHAVlanClusterLoopback OBJECT-TYPE</w:delText>
        </w:r>
      </w:del>
    </w:p>
    <w:p w:rsidR="00E5049F" w:rsidRPr="00BF4361" w:rsidDel="001111A8" w:rsidRDefault="00E5049F" w:rsidP="00E5049F">
      <w:pPr>
        <w:pStyle w:val="Retraitcorpsdetexte"/>
        <w:rPr>
          <w:del w:id="3137" w:author="VOYER Raphael" w:date="2021-06-16T11:15:00Z"/>
          <w:rFonts w:ascii="Courier New" w:hAnsi="Courier New" w:cs="Courier New"/>
        </w:rPr>
      </w:pPr>
      <w:del w:id="3138" w:author="VOYER Raphael" w:date="2021-06-16T11:15:00Z">
        <w:r w:rsidRPr="00BF4361" w:rsidDel="001111A8">
          <w:rPr>
            <w:rFonts w:ascii="Courier New" w:hAnsi="Courier New" w:cs="Courier New"/>
          </w:rPr>
          <w:delText xml:space="preserve">        SYNTAX   INTEGER</w:delText>
        </w:r>
      </w:del>
    </w:p>
    <w:p w:rsidR="00E5049F" w:rsidRPr="00BF4361" w:rsidDel="001111A8" w:rsidRDefault="00E5049F" w:rsidP="00E5049F">
      <w:pPr>
        <w:pStyle w:val="Retraitcorpsdetexte"/>
        <w:rPr>
          <w:del w:id="3139" w:author="VOYER Raphael" w:date="2021-06-16T11:15:00Z"/>
          <w:rFonts w:ascii="Courier New" w:hAnsi="Courier New" w:cs="Courier New"/>
        </w:rPr>
      </w:pPr>
      <w:del w:id="3140" w:author="VOYER Raphael" w:date="2021-06-16T11:15:00Z">
        <w:r w:rsidRPr="00BF4361" w:rsidDel="001111A8">
          <w:rPr>
            <w:rFonts w:ascii="Courier New" w:hAnsi="Courier New" w:cs="Courier New"/>
          </w:rPr>
          <w:delText xml:space="preserve">              {</w:delText>
        </w:r>
      </w:del>
    </w:p>
    <w:p w:rsidR="00E5049F" w:rsidRPr="00BF4361" w:rsidDel="001111A8" w:rsidRDefault="00E5049F" w:rsidP="00E5049F">
      <w:pPr>
        <w:pStyle w:val="Retraitcorpsdetexte"/>
        <w:rPr>
          <w:del w:id="3141" w:author="VOYER Raphael" w:date="2021-06-16T11:15:00Z"/>
          <w:rFonts w:ascii="Courier New" w:hAnsi="Courier New" w:cs="Courier New"/>
        </w:rPr>
      </w:pPr>
      <w:del w:id="3142" w:author="VOYER Raphael" w:date="2021-06-16T11:15:00Z">
        <w:r w:rsidRPr="00BF4361" w:rsidDel="001111A8">
          <w:rPr>
            <w:rFonts w:ascii="Courier New" w:hAnsi="Courier New" w:cs="Courier New"/>
          </w:rPr>
          <w:delText xml:space="preserve">                enable(1),</w:delText>
        </w:r>
      </w:del>
    </w:p>
    <w:p w:rsidR="00E5049F" w:rsidRPr="00BF4361" w:rsidDel="001111A8" w:rsidRDefault="00E5049F" w:rsidP="00E5049F">
      <w:pPr>
        <w:pStyle w:val="Retraitcorpsdetexte"/>
        <w:rPr>
          <w:del w:id="3143" w:author="VOYER Raphael" w:date="2021-06-16T11:15:00Z"/>
          <w:rFonts w:ascii="Courier New" w:hAnsi="Courier New" w:cs="Courier New"/>
        </w:rPr>
      </w:pPr>
      <w:del w:id="3144" w:author="VOYER Raphael" w:date="2021-06-16T11:15:00Z">
        <w:r w:rsidRPr="00BF4361" w:rsidDel="001111A8">
          <w:rPr>
            <w:rFonts w:ascii="Courier New" w:hAnsi="Courier New" w:cs="Courier New"/>
          </w:rPr>
          <w:delText xml:space="preserve">                disable(2)</w:delText>
        </w:r>
      </w:del>
    </w:p>
    <w:p w:rsidR="00E5049F" w:rsidRPr="00BF4361" w:rsidDel="001111A8" w:rsidRDefault="00E5049F" w:rsidP="00E5049F">
      <w:pPr>
        <w:pStyle w:val="Retraitcorpsdetexte"/>
        <w:rPr>
          <w:del w:id="3145" w:author="VOYER Raphael" w:date="2021-06-16T11:15:00Z"/>
          <w:rFonts w:ascii="Courier New" w:hAnsi="Courier New" w:cs="Courier New"/>
        </w:rPr>
      </w:pPr>
      <w:del w:id="3146" w:author="VOYER Raphael" w:date="2021-06-16T11:15:00Z">
        <w:r w:rsidRPr="00BF4361" w:rsidDel="001111A8">
          <w:rPr>
            <w:rFonts w:ascii="Courier New" w:hAnsi="Courier New" w:cs="Courier New"/>
          </w:rPr>
          <w:delText xml:space="preserve">              }</w:delText>
        </w:r>
      </w:del>
    </w:p>
    <w:p w:rsidR="00E5049F" w:rsidRPr="00BF4361" w:rsidDel="001111A8" w:rsidRDefault="00E5049F" w:rsidP="00E5049F">
      <w:pPr>
        <w:pStyle w:val="Retraitcorpsdetexte"/>
        <w:rPr>
          <w:del w:id="3147" w:author="VOYER Raphael" w:date="2021-06-16T11:15:00Z"/>
          <w:rFonts w:ascii="Courier New" w:hAnsi="Courier New" w:cs="Courier New"/>
        </w:rPr>
      </w:pPr>
      <w:del w:id="3148" w:author="VOYER Raphael" w:date="2021-06-16T11:15:00Z">
        <w:r w:rsidRPr="00BF4361" w:rsidDel="001111A8">
          <w:rPr>
            <w:rFonts w:ascii="Courier New" w:hAnsi="Courier New" w:cs="Courier New"/>
          </w:rPr>
          <w:delText xml:space="preserve">        MAX-ACCESS  read-create</w:delText>
        </w:r>
      </w:del>
    </w:p>
    <w:p w:rsidR="00E5049F" w:rsidRPr="00BF4361" w:rsidDel="001111A8" w:rsidRDefault="00E5049F" w:rsidP="00E5049F">
      <w:pPr>
        <w:pStyle w:val="Retraitcorpsdetexte"/>
        <w:rPr>
          <w:del w:id="3149" w:author="VOYER Raphael" w:date="2021-06-16T11:15:00Z"/>
          <w:rFonts w:ascii="Courier New" w:hAnsi="Courier New" w:cs="Courier New"/>
        </w:rPr>
      </w:pPr>
      <w:del w:id="3150" w:author="VOYER Raphael" w:date="2021-06-16T11:15:00Z">
        <w:r w:rsidRPr="00BF4361" w:rsidDel="001111A8">
          <w:rPr>
            <w:rFonts w:ascii="Courier New" w:hAnsi="Courier New" w:cs="Courier New"/>
          </w:rPr>
          <w:delText xml:space="preserve">        STATUS  current</w:delText>
        </w:r>
      </w:del>
    </w:p>
    <w:p w:rsidR="00E5049F" w:rsidRPr="00BF4361" w:rsidDel="001111A8" w:rsidRDefault="00E5049F" w:rsidP="00E5049F">
      <w:pPr>
        <w:pStyle w:val="Retraitcorpsdetexte"/>
        <w:rPr>
          <w:del w:id="3151" w:author="VOYER Raphael" w:date="2021-06-16T11:15:00Z"/>
          <w:rFonts w:ascii="Courier New" w:hAnsi="Courier New" w:cs="Courier New"/>
        </w:rPr>
      </w:pPr>
      <w:del w:id="3152" w:author="VOYER Raphael" w:date="2021-06-16T11:15:00Z">
        <w:r w:rsidRPr="00BF4361" w:rsidDel="001111A8">
          <w:rPr>
            <w:rFonts w:ascii="Courier New" w:hAnsi="Courier New" w:cs="Courier New"/>
          </w:rPr>
          <w:delText xml:space="preserve">        DESCRIPTION</w:delText>
        </w:r>
      </w:del>
    </w:p>
    <w:p w:rsidR="00E5049F" w:rsidRPr="00BF4361" w:rsidDel="001111A8" w:rsidRDefault="00E5049F" w:rsidP="00E5049F">
      <w:pPr>
        <w:pStyle w:val="Retraitcorpsdetexte"/>
        <w:rPr>
          <w:del w:id="3153" w:author="VOYER Raphael" w:date="2021-06-16T11:15:00Z"/>
          <w:rFonts w:ascii="Courier New" w:hAnsi="Courier New" w:cs="Courier New"/>
        </w:rPr>
      </w:pPr>
      <w:del w:id="3154" w:author="VOYER Raphael" w:date="2021-06-16T11:15:00Z">
        <w:r w:rsidRPr="00BF4361" w:rsidDel="001111A8">
          <w:rPr>
            <w:rFonts w:ascii="Courier New" w:hAnsi="Courier New" w:cs="Courier New"/>
          </w:rPr>
          <w:delText xml:space="preserve">            "Admin control to enable/disable LOOPBACK for a cluster"</w:delText>
        </w:r>
      </w:del>
    </w:p>
    <w:p w:rsidR="00E5049F" w:rsidRPr="00BF4361" w:rsidDel="001111A8" w:rsidRDefault="00E5049F" w:rsidP="00E5049F">
      <w:pPr>
        <w:pStyle w:val="Retraitcorpsdetexte"/>
        <w:rPr>
          <w:del w:id="3155" w:author="VOYER Raphael" w:date="2021-06-16T11:15:00Z"/>
          <w:rFonts w:ascii="Courier New" w:hAnsi="Courier New" w:cs="Courier New"/>
        </w:rPr>
      </w:pPr>
      <w:del w:id="3156" w:author="VOYER Raphael" w:date="2021-06-16T11:15:00Z">
        <w:r w:rsidRPr="00BF4361" w:rsidDel="001111A8">
          <w:rPr>
            <w:rFonts w:ascii="Courier New" w:hAnsi="Courier New" w:cs="Courier New"/>
          </w:rPr>
          <w:delText xml:space="preserve">             DEFVAL      { disable }</w:delText>
        </w:r>
      </w:del>
    </w:p>
    <w:p w:rsidR="00E5049F" w:rsidRPr="00BF4361" w:rsidDel="001111A8" w:rsidRDefault="00E5049F" w:rsidP="00E5049F">
      <w:pPr>
        <w:pStyle w:val="Retraitcorpsdetexte"/>
        <w:rPr>
          <w:del w:id="3157" w:author="VOYER Raphael" w:date="2021-06-16T11:15:00Z"/>
          <w:rFonts w:ascii="Courier New" w:hAnsi="Courier New" w:cs="Courier New"/>
        </w:rPr>
      </w:pPr>
    </w:p>
    <w:p w:rsidR="00E5049F" w:rsidDel="001111A8" w:rsidRDefault="00E5049F" w:rsidP="00E5049F">
      <w:pPr>
        <w:pStyle w:val="Retraitcorpsdetexte"/>
        <w:ind w:left="0"/>
        <w:rPr>
          <w:del w:id="3158" w:author="VOYER Raphael" w:date="2021-06-16T11:15:00Z"/>
          <w:rFonts w:ascii="Courier New" w:hAnsi="Courier New" w:cs="Courier New"/>
        </w:rPr>
      </w:pPr>
      <w:del w:id="3159" w:author="VOYER Raphael" w:date="2021-06-16T11:15:00Z">
        <w:r w:rsidRPr="00BF4361" w:rsidDel="001111A8">
          <w:rPr>
            <w:rFonts w:ascii="Courier New" w:hAnsi="Courier New" w:cs="Courier New"/>
          </w:rPr>
          <w:delText xml:space="preserve">        ::= { alaHAVlanClusterEntry 19 }</w:delText>
        </w:r>
      </w:del>
    </w:p>
    <w:p w:rsidR="00E5049F" w:rsidDel="001111A8" w:rsidRDefault="00E5049F" w:rsidP="00855336">
      <w:pPr>
        <w:rPr>
          <w:del w:id="3160" w:author="VOYER Raphael" w:date="2021-06-16T11:15:00Z"/>
          <w:rFonts w:ascii="Courier New" w:hAnsi="Courier New" w:cs="Courier New"/>
        </w:rPr>
      </w:pPr>
    </w:p>
    <w:p w:rsidR="00855336" w:rsidDel="001111A8" w:rsidRDefault="00855336" w:rsidP="00855336">
      <w:pPr>
        <w:rPr>
          <w:del w:id="3161" w:author="VOYER Raphael" w:date="2021-06-16T11:15:00Z"/>
          <w:rFonts w:ascii="Courier New" w:hAnsi="Courier New" w:cs="Courier New"/>
        </w:rPr>
      </w:pPr>
    </w:p>
    <w:p w:rsidR="008F02B4" w:rsidDel="001111A8" w:rsidRDefault="008F02B4" w:rsidP="00855336">
      <w:pPr>
        <w:pStyle w:val="Retraitcorpsdetexte"/>
        <w:ind w:left="0"/>
        <w:rPr>
          <w:del w:id="3162" w:author="VOYER Raphael" w:date="2021-06-16T11:15:00Z"/>
          <w:rFonts w:ascii="Courier New" w:hAnsi="Courier New" w:cs="Courier New"/>
        </w:rPr>
      </w:pPr>
    </w:p>
    <w:p w:rsidR="00855336" w:rsidDel="001111A8" w:rsidRDefault="00855336" w:rsidP="00855336">
      <w:pPr>
        <w:pStyle w:val="Retraitcorpsdetexte"/>
        <w:ind w:left="0"/>
        <w:rPr>
          <w:del w:id="3163" w:author="VOYER Raphael" w:date="2021-06-16T11:15:00Z"/>
          <w:rFonts w:ascii="Courier New" w:hAnsi="Courier New" w:cs="Courier New"/>
        </w:rPr>
      </w:pPr>
    </w:p>
    <w:p w:rsidR="00855336" w:rsidDel="001111A8" w:rsidRDefault="00CF5E42" w:rsidP="00622755">
      <w:pPr>
        <w:pStyle w:val="Retraitcorpsdetexte"/>
        <w:ind w:left="0"/>
        <w:outlineLvl w:val="0"/>
        <w:rPr>
          <w:del w:id="3164" w:author="VOYER Raphael" w:date="2021-06-16T11:15:00Z"/>
        </w:rPr>
      </w:pPr>
      <w:bookmarkStart w:id="3165" w:name="_Toc381025797"/>
      <w:bookmarkStart w:id="3166" w:name="_Toc424820387"/>
      <w:del w:id="3167" w:author="VOYER Raphael" w:date="2021-06-16T11:15:00Z">
        <w:r w:rsidDel="001111A8">
          <w:rPr>
            <w:rFonts w:ascii="Courier New" w:hAnsi="Courier New" w:cs="Courier New"/>
            <w:b/>
          </w:rPr>
          <w:delText>b</w:delText>
        </w:r>
        <w:r w:rsidR="00855336" w:rsidRPr="00C97115" w:rsidDel="001111A8">
          <w:rPr>
            <w:rFonts w:ascii="Courier New" w:hAnsi="Courier New" w:cs="Courier New"/>
            <w:b/>
          </w:rPr>
          <w:delText>)</w:delText>
        </w:r>
        <w:r w:rsidR="00855336" w:rsidRPr="00F35739" w:rsidDel="001111A8">
          <w:delText xml:space="preserve"> </w:delText>
        </w:r>
        <w:r w:rsidR="00561926" w:rsidDel="001111A8">
          <w:delText>alaHAVlanCluster</w:delText>
        </w:r>
        <w:r w:rsidDel="001111A8">
          <w:delText>Port</w:delText>
        </w:r>
        <w:r w:rsidR="00855336" w:rsidDel="001111A8">
          <w:delText>Table</w:delText>
        </w:r>
        <w:bookmarkEnd w:id="3165"/>
        <w:bookmarkEnd w:id="3166"/>
      </w:del>
    </w:p>
    <w:p w:rsidR="00855336" w:rsidRPr="008F02B4" w:rsidDel="001111A8" w:rsidRDefault="00855336" w:rsidP="008F02B4">
      <w:pPr>
        <w:pStyle w:val="Retraitcorpsdetexte"/>
        <w:ind w:left="0"/>
        <w:rPr>
          <w:del w:id="3168" w:author="VOYER Raphael" w:date="2021-06-16T11:15:00Z"/>
          <w:b/>
        </w:rPr>
      </w:pPr>
      <w:del w:id="3169" w:author="VOYER Raphael" w:date="2021-06-16T11:15:00Z">
        <w:r w:rsidDel="001111A8">
          <w:rPr>
            <w:b/>
          </w:rPr>
          <w:delText xml:space="preserve"> </w:delText>
        </w:r>
      </w:del>
    </w:p>
    <w:p w:rsidR="00855336" w:rsidDel="001111A8" w:rsidRDefault="00561926" w:rsidP="00855336">
      <w:pPr>
        <w:rPr>
          <w:del w:id="3170" w:author="VOYER Raphael" w:date="2021-06-16T11:15:00Z"/>
          <w:rFonts w:ascii="Courier New" w:hAnsi="Courier New" w:cs="Courier New"/>
        </w:rPr>
      </w:pPr>
      <w:del w:id="3171" w:author="VOYER Raphael" w:date="2021-06-16T11:15:00Z">
        <w:r w:rsidDel="001111A8">
          <w:delText>alaHAVlanCluster</w:delText>
        </w:r>
        <w:r w:rsidR="003622CA" w:rsidDel="001111A8">
          <w:delText>Port OBJECT_IDENTIFIER</w:delText>
        </w:r>
        <w:r w:rsidR="00754E24" w:rsidDel="001111A8">
          <w:delText xml:space="preserve"> ::= { </w:delText>
        </w:r>
        <w:r w:rsidR="009556F0" w:rsidDel="001111A8">
          <w:rPr>
            <w:rFonts w:ascii="Courier New" w:hAnsi="Courier New" w:cs="Courier New"/>
          </w:rPr>
          <w:delText>alcatelIND1HAVlanClusterMIBObjects 2 }</w:delText>
        </w:r>
      </w:del>
    </w:p>
    <w:p w:rsidR="00855336" w:rsidRPr="00C97115" w:rsidDel="001111A8" w:rsidRDefault="00855336" w:rsidP="00855336">
      <w:pPr>
        <w:pStyle w:val="Retraitcorpsdetexte"/>
        <w:rPr>
          <w:del w:id="3172" w:author="VOYER Raphael" w:date="2021-06-16T11:15:00Z"/>
        </w:rPr>
      </w:pPr>
      <w:del w:id="3173" w:author="VOYER Raphael" w:date="2021-06-16T11:15:00Z">
        <w:r w:rsidDel="001111A8">
          <w:rPr>
            <w:rFonts w:ascii="Courier New" w:hAnsi="Courier New" w:cs="Courier New"/>
          </w:rPr>
          <w:delText xml:space="preserve">  </w:delText>
        </w:r>
        <w:r w:rsidDel="001111A8">
          <w:delText>alaHACluste</w:delText>
        </w:r>
        <w:r w:rsidR="00CF5E42" w:rsidDel="001111A8">
          <w:delText>Port</w:delText>
        </w:r>
        <w:r w:rsidDel="001111A8">
          <w:delText>Table</w:delText>
        </w:r>
        <w:r w:rsidRPr="004D2F5D" w:rsidDel="001111A8">
          <w:rPr>
            <w:rFonts w:ascii="Courier New" w:hAnsi="Courier New" w:cs="Courier New"/>
          </w:rPr>
          <w:delText xml:space="preserve">  OBJECT-TYPE</w:delText>
        </w:r>
      </w:del>
    </w:p>
    <w:p w:rsidR="00855336" w:rsidRPr="004D2F5D" w:rsidDel="001111A8" w:rsidRDefault="00855336" w:rsidP="00855336">
      <w:pPr>
        <w:ind w:left="360"/>
        <w:rPr>
          <w:del w:id="3174" w:author="VOYER Raphael" w:date="2021-06-16T11:15:00Z"/>
          <w:rFonts w:ascii="Courier New" w:hAnsi="Courier New" w:cs="Courier New"/>
        </w:rPr>
      </w:pPr>
      <w:del w:id="3175" w:author="VOYER Raphael" w:date="2021-06-16T11:15:00Z">
        <w:r w:rsidRPr="004D2F5D" w:rsidDel="001111A8">
          <w:rPr>
            <w:rFonts w:ascii="Courier New" w:hAnsi="Courier New" w:cs="Courier New"/>
          </w:rPr>
          <w:tab/>
          <w:delText xml:space="preserve">    SYNTAX  SEQUENCE OF </w:delText>
        </w:r>
        <w:r w:rsidR="00561926" w:rsidDel="001111A8">
          <w:delText>alaHAVlanCluster</w:delText>
        </w:r>
        <w:r w:rsidR="00CF5E42" w:rsidDel="001111A8">
          <w:delText>Port</w:delText>
        </w:r>
        <w:r w:rsidR="00183981" w:rsidDel="001111A8">
          <w:delText>Entry</w:delText>
        </w:r>
      </w:del>
    </w:p>
    <w:p w:rsidR="00855336" w:rsidRPr="004D2F5D" w:rsidDel="001111A8" w:rsidRDefault="00855336" w:rsidP="00855336">
      <w:pPr>
        <w:ind w:left="360"/>
        <w:rPr>
          <w:del w:id="3176" w:author="VOYER Raphael" w:date="2021-06-16T11:15:00Z"/>
          <w:rFonts w:ascii="Courier New" w:hAnsi="Courier New" w:cs="Courier New"/>
        </w:rPr>
      </w:pPr>
      <w:del w:id="3177" w:author="VOYER Raphael" w:date="2021-06-16T11:15: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RPr="004D2F5D" w:rsidDel="001111A8">
          <w:rPr>
            <w:rFonts w:ascii="Courier New" w:hAnsi="Courier New" w:cs="Courier New"/>
          </w:rPr>
          <w:delText>-ACCESS  not-accessible</w:delText>
        </w:r>
      </w:del>
    </w:p>
    <w:p w:rsidR="00855336" w:rsidRPr="004D2F5D" w:rsidDel="001111A8" w:rsidRDefault="00855336" w:rsidP="00855336">
      <w:pPr>
        <w:ind w:left="360"/>
        <w:rPr>
          <w:del w:id="3178" w:author="VOYER Raphael" w:date="2021-06-16T11:15:00Z"/>
          <w:rFonts w:ascii="Courier New" w:hAnsi="Courier New" w:cs="Courier New"/>
        </w:rPr>
      </w:pPr>
      <w:del w:id="3179" w:author="VOYER Raphael" w:date="2021-06-16T11:15:00Z">
        <w:r w:rsidRPr="004D2F5D" w:rsidDel="001111A8">
          <w:rPr>
            <w:rFonts w:ascii="Courier New" w:hAnsi="Courier New" w:cs="Courier New"/>
          </w:rPr>
          <w:tab/>
          <w:delText xml:space="preserve">    STATUS  current</w:delText>
        </w:r>
      </w:del>
    </w:p>
    <w:p w:rsidR="00855336" w:rsidRPr="004D2F5D" w:rsidDel="001111A8" w:rsidRDefault="00855336" w:rsidP="00855336">
      <w:pPr>
        <w:ind w:left="360"/>
        <w:rPr>
          <w:del w:id="3180" w:author="VOYER Raphael" w:date="2021-06-16T11:15:00Z"/>
          <w:rFonts w:ascii="Courier New" w:hAnsi="Courier New" w:cs="Courier New"/>
        </w:rPr>
      </w:pPr>
      <w:del w:id="3181" w:author="VOYER Raphael" w:date="2021-06-16T11:15:00Z">
        <w:r w:rsidRPr="004D2F5D" w:rsidDel="001111A8">
          <w:rPr>
            <w:rFonts w:ascii="Courier New" w:hAnsi="Courier New" w:cs="Courier New"/>
          </w:rPr>
          <w:tab/>
          <w:delText xml:space="preserve">    DESCRIPTION</w:delText>
        </w:r>
      </w:del>
    </w:p>
    <w:p w:rsidR="00855336" w:rsidRPr="004D2F5D" w:rsidDel="001111A8" w:rsidRDefault="00855336" w:rsidP="00855336">
      <w:pPr>
        <w:ind w:left="360"/>
        <w:rPr>
          <w:del w:id="3182" w:author="VOYER Raphael" w:date="2021-06-16T11:15:00Z"/>
          <w:rFonts w:ascii="Courier New" w:hAnsi="Courier New" w:cs="Courier New"/>
        </w:rPr>
      </w:pPr>
      <w:del w:id="3183" w:author="VOYER Raphael" w:date="2021-06-16T11:15:00Z">
        <w:r w:rsidDel="001111A8">
          <w:rPr>
            <w:rFonts w:ascii="Courier New" w:hAnsi="Courier New" w:cs="Courier New"/>
          </w:rPr>
          <w:tab/>
        </w:r>
        <w:r w:rsidDel="001111A8">
          <w:rPr>
            <w:rFonts w:ascii="Courier New" w:hAnsi="Courier New" w:cs="Courier New"/>
          </w:rPr>
          <w:tab/>
          <w:delText xml:space="preserve"> "The  </w:delText>
        </w:r>
        <w:r w:rsidR="00CF5E42" w:rsidDel="001111A8">
          <w:rPr>
            <w:rFonts w:ascii="Courier New" w:hAnsi="Courier New" w:cs="Courier New"/>
          </w:rPr>
          <w:delText xml:space="preserve">port members </w:delText>
        </w:r>
        <w:r w:rsidDel="001111A8">
          <w:rPr>
            <w:rFonts w:ascii="Courier New" w:hAnsi="Courier New" w:cs="Courier New"/>
          </w:rPr>
          <w:delText>of a cluster</w:delText>
        </w:r>
        <w:r w:rsidRPr="004D2F5D" w:rsidDel="001111A8">
          <w:rPr>
            <w:rFonts w:ascii="Courier New" w:hAnsi="Courier New" w:cs="Courier New"/>
          </w:rPr>
          <w:delText>."</w:delText>
        </w:r>
      </w:del>
    </w:p>
    <w:p w:rsidR="00855336" w:rsidRPr="004D2F5D" w:rsidDel="001111A8" w:rsidRDefault="00855336" w:rsidP="00855336">
      <w:pPr>
        <w:ind w:left="360"/>
        <w:rPr>
          <w:del w:id="3184" w:author="VOYER Raphael" w:date="2021-06-16T11:15:00Z"/>
          <w:rFonts w:ascii="Courier New" w:hAnsi="Courier New" w:cs="Courier New"/>
        </w:rPr>
      </w:pPr>
      <w:del w:id="3185" w:author="VOYER Raphael" w:date="2021-06-16T11:15:00Z">
        <w:r w:rsidRPr="004D2F5D" w:rsidDel="001111A8">
          <w:rPr>
            <w:rFonts w:ascii="Courier New" w:hAnsi="Courier New" w:cs="Courier New"/>
          </w:rPr>
          <w:tab/>
          <w:delText xml:space="preserve">    ::= { </w:delText>
        </w:r>
        <w:r w:rsidR="00561926" w:rsidDel="001111A8">
          <w:delText>alaHAVlanCluster</w:delText>
        </w:r>
        <w:r w:rsidR="008B17F9" w:rsidDel="001111A8">
          <w:delText>Port  1</w:delText>
        </w:r>
        <w:r w:rsidR="00057942" w:rsidDel="001111A8">
          <w:delText xml:space="preserve"> </w:delText>
        </w:r>
        <w:r w:rsidRPr="004D2F5D" w:rsidDel="001111A8">
          <w:rPr>
            <w:rFonts w:ascii="Courier New" w:hAnsi="Courier New" w:cs="Courier New"/>
          </w:rPr>
          <w:delText>}</w:delText>
        </w:r>
      </w:del>
    </w:p>
    <w:p w:rsidR="00855336" w:rsidRPr="004D2F5D" w:rsidDel="001111A8" w:rsidRDefault="00855336" w:rsidP="00855336">
      <w:pPr>
        <w:ind w:left="360"/>
        <w:rPr>
          <w:del w:id="3186" w:author="VOYER Raphael" w:date="2021-06-16T11:15:00Z"/>
          <w:rFonts w:ascii="Courier New" w:hAnsi="Courier New" w:cs="Courier New"/>
        </w:rPr>
      </w:pPr>
    </w:p>
    <w:p w:rsidR="00855336" w:rsidRPr="004D2F5D" w:rsidDel="001111A8" w:rsidRDefault="00855336" w:rsidP="00855336">
      <w:pPr>
        <w:ind w:left="360"/>
        <w:rPr>
          <w:del w:id="3187" w:author="VOYER Raphael" w:date="2021-06-16T11:15:00Z"/>
          <w:rFonts w:ascii="Courier New" w:hAnsi="Courier New" w:cs="Courier New"/>
        </w:rPr>
      </w:pPr>
      <w:del w:id="3188" w:author="VOYER Raphael" w:date="2021-06-16T11:15:00Z">
        <w:r w:rsidRPr="004D2F5D" w:rsidDel="001111A8">
          <w:rPr>
            <w:rFonts w:ascii="Courier New" w:hAnsi="Courier New" w:cs="Courier New"/>
          </w:rPr>
          <w:tab/>
        </w:r>
        <w:r w:rsidR="00561926" w:rsidDel="001111A8">
          <w:delText>alaHAVlanCluster</w:delText>
        </w:r>
        <w:r w:rsidR="00CF5E42" w:rsidDel="001111A8">
          <w:delText>Port</w:delText>
        </w:r>
        <w:r w:rsidDel="001111A8">
          <w:delText>Entry</w:delText>
        </w:r>
        <w:r w:rsidRPr="004D2F5D" w:rsidDel="001111A8">
          <w:rPr>
            <w:rFonts w:ascii="Courier New" w:hAnsi="Courier New" w:cs="Courier New"/>
          </w:rPr>
          <w:delText xml:space="preserve">  OBJECT-TYPE</w:delText>
        </w:r>
      </w:del>
    </w:p>
    <w:p w:rsidR="00855336" w:rsidRPr="004D2F5D" w:rsidDel="001111A8" w:rsidRDefault="00855336" w:rsidP="00855336">
      <w:pPr>
        <w:ind w:left="360"/>
        <w:rPr>
          <w:del w:id="3189" w:author="VOYER Raphael" w:date="2021-06-16T11:15:00Z"/>
          <w:rFonts w:ascii="Courier New" w:hAnsi="Courier New" w:cs="Courier New"/>
        </w:rPr>
      </w:pPr>
      <w:del w:id="3190" w:author="VOYER Raphael" w:date="2021-06-16T11:15:00Z">
        <w:r w:rsidRPr="004D2F5D" w:rsidDel="001111A8">
          <w:rPr>
            <w:rFonts w:ascii="Courier New" w:hAnsi="Courier New" w:cs="Courier New"/>
          </w:rPr>
          <w:tab/>
          <w:delText xml:space="preserve">    SYNTAX  </w:delText>
        </w:r>
        <w:r w:rsidR="00561926" w:rsidDel="001111A8">
          <w:delText>alaHAVlanCluster</w:delText>
        </w:r>
        <w:r w:rsidR="00CF5E42" w:rsidDel="001111A8">
          <w:delText>Port</w:delText>
        </w:r>
        <w:r w:rsidDel="001111A8">
          <w:delText>Entry</w:delText>
        </w:r>
        <w:r w:rsidDel="001111A8">
          <w:rPr>
            <w:rFonts w:ascii="Courier New" w:hAnsi="Courier New" w:cs="Courier New"/>
          </w:rPr>
          <w:delText xml:space="preserve"> </w:delText>
        </w:r>
      </w:del>
    </w:p>
    <w:p w:rsidR="00855336" w:rsidRPr="004D2F5D" w:rsidDel="001111A8" w:rsidRDefault="00855336" w:rsidP="00855336">
      <w:pPr>
        <w:ind w:left="360"/>
        <w:rPr>
          <w:del w:id="3191" w:author="VOYER Raphael" w:date="2021-06-16T11:15:00Z"/>
          <w:rFonts w:ascii="Courier New" w:hAnsi="Courier New" w:cs="Courier New"/>
        </w:rPr>
      </w:pPr>
      <w:del w:id="3192" w:author="VOYER Raphael" w:date="2021-06-16T11:15: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RPr="004D2F5D" w:rsidDel="001111A8">
          <w:rPr>
            <w:rFonts w:ascii="Courier New" w:hAnsi="Courier New" w:cs="Courier New"/>
          </w:rPr>
          <w:delText>-ACCESS  not-accessible</w:delText>
        </w:r>
      </w:del>
    </w:p>
    <w:p w:rsidR="00855336" w:rsidRPr="004D2F5D" w:rsidDel="001111A8" w:rsidRDefault="00855336" w:rsidP="00855336">
      <w:pPr>
        <w:ind w:left="360"/>
        <w:rPr>
          <w:del w:id="3193" w:author="VOYER Raphael" w:date="2021-06-16T11:15:00Z"/>
          <w:rFonts w:ascii="Courier New" w:hAnsi="Courier New" w:cs="Courier New"/>
        </w:rPr>
      </w:pPr>
      <w:del w:id="3194" w:author="VOYER Raphael" w:date="2021-06-16T11:15:00Z">
        <w:r w:rsidRPr="004D2F5D" w:rsidDel="001111A8">
          <w:rPr>
            <w:rFonts w:ascii="Courier New" w:hAnsi="Courier New" w:cs="Courier New"/>
          </w:rPr>
          <w:tab/>
          <w:delText xml:space="preserve">    STATUS  current</w:delText>
        </w:r>
      </w:del>
    </w:p>
    <w:p w:rsidR="00855336" w:rsidRPr="004D2F5D" w:rsidDel="001111A8" w:rsidRDefault="00855336" w:rsidP="00855336">
      <w:pPr>
        <w:ind w:left="360"/>
        <w:rPr>
          <w:del w:id="3195" w:author="VOYER Raphael" w:date="2021-06-16T11:15:00Z"/>
          <w:rFonts w:ascii="Courier New" w:hAnsi="Courier New" w:cs="Courier New"/>
        </w:rPr>
      </w:pPr>
      <w:del w:id="3196" w:author="VOYER Raphael" w:date="2021-06-16T11:15:00Z">
        <w:r w:rsidRPr="004D2F5D" w:rsidDel="001111A8">
          <w:rPr>
            <w:rFonts w:ascii="Courier New" w:hAnsi="Courier New" w:cs="Courier New"/>
          </w:rPr>
          <w:tab/>
          <w:delText xml:space="preserve">    DESCRIPTION</w:delText>
        </w:r>
      </w:del>
    </w:p>
    <w:p w:rsidR="00855336" w:rsidRPr="004D2F5D" w:rsidDel="001111A8" w:rsidRDefault="00855336" w:rsidP="00855336">
      <w:pPr>
        <w:ind w:left="360"/>
        <w:rPr>
          <w:del w:id="3197" w:author="VOYER Raphael" w:date="2021-06-16T11:15:00Z"/>
          <w:rFonts w:ascii="Courier New" w:hAnsi="Courier New" w:cs="Courier New"/>
        </w:rPr>
      </w:pPr>
      <w:del w:id="3198" w:author="VOYER Raphael" w:date="2021-06-16T11:15:00Z">
        <w:r w:rsidRPr="004D2F5D" w:rsidDel="001111A8">
          <w:rPr>
            <w:rFonts w:ascii="Courier New" w:hAnsi="Courier New" w:cs="Courier New"/>
          </w:rPr>
          <w:tab/>
        </w:r>
        <w:r w:rsidRPr="004D2F5D" w:rsidDel="001111A8">
          <w:rPr>
            <w:rFonts w:ascii="Courier New" w:hAnsi="Courier New" w:cs="Courier New"/>
          </w:rPr>
          <w:tab/>
          <w:delText xml:space="preserve"> "A </w:delText>
        </w:r>
        <w:r w:rsidDel="001111A8">
          <w:rPr>
            <w:rFonts w:ascii="Courier New" w:hAnsi="Courier New" w:cs="Courier New"/>
          </w:rPr>
          <w:delText xml:space="preserve">HA </w:delText>
        </w:r>
        <w:r w:rsidRPr="004D2F5D" w:rsidDel="001111A8">
          <w:rPr>
            <w:rFonts w:ascii="Courier New" w:hAnsi="Courier New" w:cs="Courier New"/>
          </w:rPr>
          <w:delText xml:space="preserve">VLAN </w:delText>
        </w:r>
        <w:r w:rsidDel="001111A8">
          <w:rPr>
            <w:rFonts w:ascii="Courier New" w:hAnsi="Courier New" w:cs="Courier New"/>
          </w:rPr>
          <w:delText>cluster</w:delText>
        </w:r>
        <w:r w:rsidR="004745E2" w:rsidDel="001111A8">
          <w:rPr>
            <w:rFonts w:ascii="Courier New" w:hAnsi="Courier New" w:cs="Courier New"/>
          </w:rPr>
          <w:delText xml:space="preserve"> ports</w:delText>
        </w:r>
        <w:r w:rsidDel="001111A8">
          <w:rPr>
            <w:rFonts w:ascii="Courier New" w:hAnsi="Courier New" w:cs="Courier New"/>
          </w:rPr>
          <w:delText xml:space="preserve"> </w:delText>
        </w:r>
        <w:r w:rsidRPr="004D2F5D" w:rsidDel="001111A8">
          <w:rPr>
            <w:rFonts w:ascii="Courier New" w:hAnsi="Courier New" w:cs="Courier New"/>
          </w:rPr>
          <w:delText>entry."</w:delText>
        </w:r>
      </w:del>
    </w:p>
    <w:p w:rsidR="00855336" w:rsidRPr="004D2F5D" w:rsidDel="001111A8" w:rsidRDefault="00855336" w:rsidP="00855336">
      <w:pPr>
        <w:ind w:left="360"/>
        <w:rPr>
          <w:del w:id="3199" w:author="VOYER Raphael" w:date="2021-06-16T11:15:00Z"/>
          <w:rFonts w:ascii="Courier New" w:hAnsi="Courier New" w:cs="Courier New"/>
        </w:rPr>
      </w:pPr>
      <w:del w:id="3200" w:author="VOYER Raphael" w:date="2021-06-16T11:15:00Z">
        <w:r w:rsidRPr="004D2F5D" w:rsidDel="001111A8">
          <w:rPr>
            <w:rFonts w:ascii="Courier New" w:hAnsi="Courier New" w:cs="Courier New"/>
          </w:rPr>
          <w:tab/>
          <w:delText xml:space="preserve">    INDEX { </w:delText>
        </w:r>
        <w:r w:rsidR="00561926" w:rsidDel="001111A8">
          <w:delText>alaHAVlanCluster</w:delText>
        </w:r>
        <w:r w:rsidR="00F37DF5" w:rsidDel="001111A8">
          <w:delText>Id</w:delText>
        </w:r>
        <w:r w:rsidR="002C3E36" w:rsidDel="001111A8">
          <w:delText xml:space="preserve">, </w:delText>
        </w:r>
        <w:r w:rsidR="00561926" w:rsidDel="001111A8">
          <w:delText>alaHAVlanCluster</w:delText>
        </w:r>
        <w:r w:rsidR="004745E2" w:rsidDel="001111A8">
          <w:delText>Port</w:delText>
        </w:r>
        <w:r w:rsidR="002C3E36" w:rsidDel="001111A8">
          <w:delText>IfIndex</w:delText>
        </w:r>
        <w:r w:rsidRPr="004D2F5D" w:rsidDel="001111A8">
          <w:rPr>
            <w:rFonts w:ascii="Courier New" w:hAnsi="Courier New" w:cs="Courier New"/>
          </w:rPr>
          <w:delText xml:space="preserve"> }</w:delText>
        </w:r>
      </w:del>
    </w:p>
    <w:p w:rsidR="00855336" w:rsidRPr="004D2F5D" w:rsidDel="001111A8" w:rsidRDefault="00855336" w:rsidP="00855336">
      <w:pPr>
        <w:ind w:left="360"/>
        <w:rPr>
          <w:del w:id="3201" w:author="VOYER Raphael" w:date="2021-06-16T11:15:00Z"/>
          <w:rFonts w:ascii="Courier New" w:hAnsi="Courier New" w:cs="Courier New"/>
        </w:rPr>
      </w:pPr>
      <w:del w:id="3202" w:author="VOYER Raphael" w:date="2021-06-16T11:15:00Z">
        <w:r w:rsidRPr="004D2F5D" w:rsidDel="001111A8">
          <w:rPr>
            <w:rFonts w:ascii="Courier New" w:hAnsi="Courier New" w:cs="Courier New"/>
          </w:rPr>
          <w:tab/>
          <w:delText xml:space="preserve">    ::= { </w:delText>
        </w:r>
        <w:r w:rsidR="00561926" w:rsidDel="001111A8">
          <w:delText>alaHAVlanCluster</w:delText>
        </w:r>
        <w:r w:rsidR="004745E2" w:rsidDel="001111A8">
          <w:delText>Port</w:delText>
        </w:r>
        <w:r w:rsidRPr="00681678" w:rsidDel="001111A8">
          <w:delText>Table</w:delText>
        </w:r>
        <w:r w:rsidRPr="004D2F5D" w:rsidDel="001111A8">
          <w:rPr>
            <w:rFonts w:ascii="Courier New" w:hAnsi="Courier New" w:cs="Courier New"/>
          </w:rPr>
          <w:delText xml:space="preserve"> 1 }</w:delText>
        </w:r>
      </w:del>
    </w:p>
    <w:p w:rsidR="00855336" w:rsidRPr="004D2F5D" w:rsidDel="001111A8" w:rsidRDefault="00855336" w:rsidP="00855336">
      <w:pPr>
        <w:ind w:left="360"/>
        <w:rPr>
          <w:del w:id="3203" w:author="VOYER Raphael" w:date="2021-06-16T11:15:00Z"/>
          <w:rFonts w:ascii="Courier New" w:hAnsi="Courier New" w:cs="Courier New"/>
        </w:rPr>
      </w:pPr>
    </w:p>
    <w:p w:rsidR="00855336" w:rsidRPr="004D2F5D" w:rsidDel="001111A8" w:rsidRDefault="00855336" w:rsidP="00F37DF5">
      <w:pPr>
        <w:ind w:left="360"/>
        <w:rPr>
          <w:del w:id="3204" w:author="VOYER Raphael" w:date="2021-06-16T11:15:00Z"/>
          <w:rFonts w:ascii="Courier New" w:hAnsi="Courier New" w:cs="Courier New"/>
        </w:rPr>
      </w:pPr>
      <w:del w:id="3205" w:author="VOYER Raphael" w:date="2021-06-16T11:15:00Z">
        <w:r w:rsidRPr="004D2F5D" w:rsidDel="001111A8">
          <w:rPr>
            <w:rFonts w:ascii="Courier New" w:hAnsi="Courier New" w:cs="Courier New"/>
          </w:rPr>
          <w:tab/>
        </w:r>
        <w:r w:rsidR="00561926" w:rsidDel="001111A8">
          <w:delText>alaHAVlanCluster</w:delText>
        </w:r>
        <w:r w:rsidR="004745E2" w:rsidDel="001111A8">
          <w:delText>Port</w:delText>
        </w:r>
        <w:r w:rsidDel="001111A8">
          <w:delText xml:space="preserve">Entry </w:delText>
        </w:r>
        <w:r w:rsidRPr="004D2F5D" w:rsidDel="001111A8">
          <w:rPr>
            <w:rFonts w:ascii="Courier New" w:hAnsi="Courier New" w:cs="Courier New"/>
          </w:rPr>
          <w:delText>::= SEQUENCE {</w:delText>
        </w:r>
      </w:del>
    </w:p>
    <w:p w:rsidR="001909E3" w:rsidRPr="004D2F5D" w:rsidDel="001111A8" w:rsidRDefault="001909E3" w:rsidP="001909E3">
      <w:pPr>
        <w:ind w:left="360"/>
        <w:rPr>
          <w:del w:id="3206" w:author="VOYER Raphael" w:date="2021-06-16T11:15:00Z"/>
          <w:rFonts w:ascii="Courier New" w:hAnsi="Courier New" w:cs="Courier New"/>
        </w:rPr>
      </w:pPr>
      <w:del w:id="3207" w:author="VOYER Raphael" w:date="2021-06-16T11:15:00Z">
        <w:r w:rsidDel="001111A8">
          <w:rPr>
            <w:rFonts w:ascii="Courier New" w:hAnsi="Courier New" w:cs="Courier New"/>
          </w:rPr>
          <w:delText xml:space="preserve">         </w:delText>
        </w:r>
        <w:r w:rsidR="00561926" w:rsidDel="001111A8">
          <w:delText>alaHAVlanCluster</w:delText>
        </w:r>
        <w:r w:rsidR="004745E2" w:rsidDel="001111A8">
          <w:delText>Port</w:delText>
        </w:r>
        <w:r w:rsidR="00AD59A8" w:rsidDel="001111A8">
          <w:delText>IfIndex</w:delText>
        </w:r>
      </w:del>
    </w:p>
    <w:p w:rsidR="00DD0103" w:rsidRPr="000108A9" w:rsidDel="001111A8" w:rsidRDefault="001909E3" w:rsidP="004745E2">
      <w:pPr>
        <w:ind w:left="360"/>
        <w:rPr>
          <w:del w:id="3208" w:author="VOYER Raphael" w:date="2021-06-16T11:15:00Z"/>
          <w:rFonts w:ascii="Courier New" w:hAnsi="Courier New" w:cs="Courier New"/>
        </w:rPr>
      </w:pPr>
      <w:del w:id="3209" w:author="VOYER Raphael" w:date="2021-06-16T11:15:00Z">
        <w:r w:rsidRPr="004D2F5D" w:rsidDel="001111A8">
          <w:rPr>
            <w:rFonts w:ascii="Courier New" w:hAnsi="Courier New" w:cs="Courier New"/>
          </w:rPr>
          <w:tab/>
        </w:r>
        <w:r w:rsidRPr="004D2F5D" w:rsidDel="001111A8">
          <w:rPr>
            <w:rFonts w:ascii="Courier New" w:hAnsi="Courier New" w:cs="Courier New"/>
          </w:rPr>
          <w:tab/>
        </w:r>
        <w:r w:rsidRPr="004D2F5D" w:rsidDel="001111A8">
          <w:rPr>
            <w:rFonts w:ascii="Courier New" w:hAnsi="Courier New" w:cs="Courier New"/>
          </w:rPr>
          <w:tab/>
          <w:delText>I</w:delText>
        </w:r>
        <w:r w:rsidR="007A1FD1" w:rsidDel="001111A8">
          <w:rPr>
            <w:rFonts w:ascii="Courier New" w:hAnsi="Courier New" w:cs="Courier New"/>
          </w:rPr>
          <w:delText>nterfaceIndex</w:delText>
        </w:r>
        <w:r w:rsidRPr="004D2F5D" w:rsidDel="001111A8">
          <w:rPr>
            <w:rFonts w:ascii="Courier New" w:hAnsi="Courier New" w:cs="Courier New"/>
          </w:rPr>
          <w:delText>,</w:delText>
        </w:r>
      </w:del>
    </w:p>
    <w:p w:rsidR="00CC30B6" w:rsidRPr="004D2F5D" w:rsidDel="001111A8" w:rsidRDefault="00CC30B6" w:rsidP="00CC30B6">
      <w:pPr>
        <w:ind w:left="360"/>
        <w:rPr>
          <w:del w:id="3210" w:author="VOYER Raphael" w:date="2021-06-16T11:15:00Z"/>
          <w:rFonts w:ascii="Courier New" w:hAnsi="Courier New" w:cs="Courier New"/>
        </w:rPr>
      </w:pPr>
      <w:del w:id="3211" w:author="VOYER Raphael" w:date="2021-06-16T11:15:00Z">
        <w:r w:rsidDel="001111A8">
          <w:rPr>
            <w:rFonts w:ascii="Courier New" w:hAnsi="Courier New" w:cs="Courier New"/>
          </w:rPr>
          <w:delText xml:space="preserve">         </w:delText>
        </w:r>
        <w:r w:rsidR="00561926" w:rsidDel="001111A8">
          <w:delText>alaHAVlanCluster</w:delText>
        </w:r>
        <w:r w:rsidR="004745E2" w:rsidDel="001111A8">
          <w:delText>Port</w:delText>
        </w:r>
        <w:r w:rsidR="00B92D1B" w:rsidDel="001111A8">
          <w:delText>Row</w:delText>
        </w:r>
        <w:r w:rsidDel="001111A8">
          <w:delText>Status</w:delText>
        </w:r>
      </w:del>
    </w:p>
    <w:p w:rsidR="00CC30B6" w:rsidDel="001111A8" w:rsidRDefault="00CC30B6" w:rsidP="00CC30B6">
      <w:pPr>
        <w:ind w:left="360"/>
        <w:rPr>
          <w:del w:id="3212" w:author="VOYER Raphael" w:date="2021-06-16T11:15:00Z"/>
          <w:rFonts w:ascii="Courier New" w:hAnsi="Courier New" w:cs="Courier New"/>
        </w:rPr>
      </w:pPr>
      <w:del w:id="3213" w:author="VOYER Raphael" w:date="2021-06-16T11:15:00Z">
        <w:r w:rsidDel="001111A8">
          <w:rPr>
            <w:rFonts w:ascii="Courier New" w:hAnsi="Courier New" w:cs="Courier New"/>
          </w:rPr>
          <w:delText xml:space="preserve">               Row-Status,</w:delText>
        </w:r>
      </w:del>
    </w:p>
    <w:p w:rsidR="00D53CB9" w:rsidDel="001111A8" w:rsidRDefault="00D53CB9" w:rsidP="00D53CB9">
      <w:pPr>
        <w:ind w:left="1080" w:firstLine="360"/>
        <w:rPr>
          <w:del w:id="3214" w:author="VOYER Raphael" w:date="2021-06-16T11:15:00Z"/>
        </w:rPr>
      </w:pPr>
      <w:del w:id="3215" w:author="VOYER Raphael" w:date="2021-06-16T11:15:00Z">
        <w:r w:rsidDel="001111A8">
          <w:delText>alaHAVlanClusterPortType</w:delText>
        </w:r>
      </w:del>
    </w:p>
    <w:p w:rsidR="00D53CB9" w:rsidDel="001111A8" w:rsidRDefault="00D53CB9" w:rsidP="00622755">
      <w:pPr>
        <w:ind w:left="1080" w:firstLine="360"/>
        <w:outlineLvl w:val="0"/>
        <w:rPr>
          <w:del w:id="3216" w:author="VOYER Raphael" w:date="2021-06-16T11:15:00Z"/>
        </w:rPr>
      </w:pPr>
      <w:del w:id="3217" w:author="VOYER Raphael" w:date="2021-06-16T11:15:00Z">
        <w:r w:rsidDel="001111A8">
          <w:tab/>
        </w:r>
        <w:bookmarkStart w:id="3218" w:name="_Toc381025798"/>
        <w:bookmarkStart w:id="3219" w:name="_Toc424820388"/>
        <w:r w:rsidRPr="00DE7837" w:rsidDel="001111A8">
          <w:delText>INTEGER</w:delText>
        </w:r>
        <w:r w:rsidDel="001111A8">
          <w:delText>,</w:delText>
        </w:r>
        <w:bookmarkEnd w:id="3218"/>
        <w:bookmarkEnd w:id="3219"/>
      </w:del>
    </w:p>
    <w:p w:rsidR="00D53CB9" w:rsidDel="001111A8" w:rsidRDefault="00D53CB9" w:rsidP="00D53CB9">
      <w:pPr>
        <w:ind w:left="1080" w:firstLine="360"/>
        <w:rPr>
          <w:del w:id="3220" w:author="VOYER Raphael" w:date="2021-06-16T11:15:00Z"/>
          <w:rFonts w:ascii="Courier New" w:hAnsi="Courier New" w:cs="Courier New"/>
        </w:rPr>
      </w:pPr>
      <w:del w:id="3221" w:author="VOYER Raphael" w:date="2021-06-16T11:15:00Z">
        <w:r w:rsidDel="001111A8">
          <w:delText>alaHAVlanClusterPortValid</w:delText>
        </w:r>
      </w:del>
    </w:p>
    <w:p w:rsidR="00D53CB9" w:rsidRPr="004D2F5D" w:rsidDel="001111A8" w:rsidRDefault="00D53CB9" w:rsidP="00622755">
      <w:pPr>
        <w:ind w:left="1800" w:firstLine="360"/>
        <w:outlineLvl w:val="0"/>
        <w:rPr>
          <w:del w:id="3222" w:author="VOYER Raphael" w:date="2021-06-16T11:15:00Z"/>
          <w:rFonts w:ascii="Courier New" w:hAnsi="Courier New" w:cs="Courier New"/>
        </w:rPr>
      </w:pPr>
      <w:bookmarkStart w:id="3223" w:name="_Toc381025799"/>
      <w:bookmarkStart w:id="3224" w:name="_Toc424820389"/>
      <w:del w:id="3225" w:author="VOYER Raphael" w:date="2021-06-16T11:15:00Z">
        <w:r w:rsidRPr="00DE7837" w:rsidDel="001111A8">
          <w:delText>INTEGER</w:delText>
        </w:r>
        <w:bookmarkEnd w:id="3223"/>
        <w:bookmarkEnd w:id="3224"/>
      </w:del>
    </w:p>
    <w:p w:rsidR="00855336" w:rsidDel="001111A8" w:rsidRDefault="00855336" w:rsidP="00F37DF5">
      <w:pPr>
        <w:ind w:left="360"/>
        <w:rPr>
          <w:del w:id="3226" w:author="VOYER Raphael" w:date="2021-06-16T11:15:00Z"/>
          <w:rFonts w:ascii="Courier New" w:hAnsi="Courier New" w:cs="Courier New"/>
        </w:rPr>
      </w:pPr>
      <w:del w:id="3227" w:author="VOYER Raphael" w:date="2021-06-16T11:15:00Z">
        <w:r w:rsidRPr="004D2F5D" w:rsidDel="001111A8">
          <w:rPr>
            <w:rFonts w:ascii="Courier New" w:hAnsi="Courier New" w:cs="Courier New"/>
          </w:rPr>
          <w:tab/>
          <w:delText>}</w:delText>
        </w:r>
      </w:del>
    </w:p>
    <w:p w:rsidR="00855336" w:rsidDel="001111A8" w:rsidRDefault="00855336" w:rsidP="00855336">
      <w:pPr>
        <w:ind w:left="360"/>
        <w:rPr>
          <w:del w:id="3228" w:author="VOYER Raphael" w:date="2021-06-16T11:15:00Z"/>
          <w:rFonts w:ascii="Courier New" w:hAnsi="Courier New" w:cs="Courier New"/>
        </w:rPr>
      </w:pPr>
    </w:p>
    <w:p w:rsidR="0039629B" w:rsidRPr="004D2F5D" w:rsidDel="001111A8" w:rsidRDefault="0039629B" w:rsidP="0039629B">
      <w:pPr>
        <w:ind w:left="360"/>
        <w:rPr>
          <w:del w:id="3229" w:author="VOYER Raphael" w:date="2021-06-16T11:15:00Z"/>
          <w:rFonts w:ascii="Courier New" w:hAnsi="Courier New" w:cs="Courier New"/>
        </w:rPr>
      </w:pPr>
      <w:del w:id="3230" w:author="VOYER Raphael" w:date="2021-06-16T11:15:00Z">
        <w:r w:rsidRPr="004D2F5D" w:rsidDel="001111A8">
          <w:rPr>
            <w:rFonts w:ascii="Courier New" w:hAnsi="Courier New" w:cs="Courier New"/>
          </w:rPr>
          <w:tab/>
        </w:r>
        <w:r w:rsidR="00561926" w:rsidDel="001111A8">
          <w:delText>alaHAVlanCluster</w:delText>
        </w:r>
        <w:r w:rsidR="004745E2" w:rsidDel="001111A8">
          <w:delText>Port</w:delText>
        </w:r>
        <w:r w:rsidR="005C3796" w:rsidDel="001111A8">
          <w:delText>If</w:delText>
        </w:r>
        <w:r w:rsidDel="001111A8">
          <w:delText>Index</w:delText>
        </w:r>
        <w:r w:rsidRPr="004D2F5D" w:rsidDel="001111A8">
          <w:rPr>
            <w:rFonts w:ascii="Courier New" w:hAnsi="Courier New" w:cs="Courier New"/>
          </w:rPr>
          <w:delText xml:space="preserve"> OBJECT-TYPE</w:delText>
        </w:r>
      </w:del>
    </w:p>
    <w:p w:rsidR="0039629B" w:rsidRPr="004D2F5D" w:rsidDel="001111A8" w:rsidRDefault="0039629B" w:rsidP="0039629B">
      <w:pPr>
        <w:ind w:left="360"/>
        <w:rPr>
          <w:del w:id="3231" w:author="VOYER Raphael" w:date="2021-06-16T11:15:00Z"/>
          <w:rFonts w:ascii="Courier New" w:hAnsi="Courier New" w:cs="Courier New"/>
        </w:rPr>
      </w:pPr>
      <w:del w:id="3232" w:author="VOYER Raphael" w:date="2021-06-16T11:15:00Z">
        <w:r w:rsidRPr="004D2F5D" w:rsidDel="001111A8">
          <w:rPr>
            <w:rFonts w:ascii="Courier New" w:hAnsi="Courier New" w:cs="Courier New"/>
          </w:rPr>
          <w:tab/>
          <w:delText xml:space="preserve">    SYNTAX   </w:delText>
        </w:r>
        <w:r w:rsidDel="001111A8">
          <w:rPr>
            <w:rFonts w:ascii="Courier New" w:hAnsi="Courier New" w:cs="Courier New"/>
          </w:rPr>
          <w:delText>InterfaceIndex</w:delText>
        </w:r>
      </w:del>
    </w:p>
    <w:p w:rsidR="0039629B" w:rsidRPr="004D2F5D" w:rsidDel="001111A8" w:rsidRDefault="0039629B" w:rsidP="0039629B">
      <w:pPr>
        <w:ind w:left="360"/>
        <w:rPr>
          <w:del w:id="3233" w:author="VOYER Raphael" w:date="2021-06-16T11:15:00Z"/>
          <w:rFonts w:ascii="Courier New" w:hAnsi="Courier New" w:cs="Courier New"/>
        </w:rPr>
      </w:pPr>
      <w:del w:id="3234" w:author="VOYER Raphael" w:date="2021-06-16T11:15: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 xml:space="preserve">-ACCESS  </w:delText>
        </w:r>
        <w:r w:rsidR="00190989" w:rsidDel="001111A8">
          <w:rPr>
            <w:rFonts w:ascii="Courier New" w:hAnsi="Courier New" w:cs="Courier New"/>
          </w:rPr>
          <w:delText>not-accessible</w:delText>
        </w:r>
      </w:del>
    </w:p>
    <w:p w:rsidR="0039629B" w:rsidRPr="004D2F5D" w:rsidDel="001111A8" w:rsidRDefault="0039629B" w:rsidP="0039629B">
      <w:pPr>
        <w:rPr>
          <w:del w:id="3235" w:author="VOYER Raphael" w:date="2021-06-16T11:15:00Z"/>
          <w:rFonts w:ascii="Courier New" w:hAnsi="Courier New" w:cs="Courier New"/>
        </w:rPr>
      </w:pPr>
      <w:del w:id="3236" w:author="VOYER Raphael" w:date="2021-06-16T11:15:00Z">
        <w:r w:rsidRPr="004D2F5D" w:rsidDel="001111A8">
          <w:rPr>
            <w:rFonts w:ascii="Courier New" w:hAnsi="Courier New" w:cs="Courier New"/>
          </w:rPr>
          <w:tab/>
          <w:delText xml:space="preserve">    STATUS  current</w:delText>
        </w:r>
      </w:del>
    </w:p>
    <w:p w:rsidR="0039629B" w:rsidRPr="004D2F5D" w:rsidDel="001111A8" w:rsidRDefault="0039629B" w:rsidP="0039629B">
      <w:pPr>
        <w:rPr>
          <w:del w:id="3237" w:author="VOYER Raphael" w:date="2021-06-16T11:15:00Z"/>
          <w:rFonts w:ascii="Courier New" w:hAnsi="Courier New" w:cs="Courier New"/>
        </w:rPr>
      </w:pPr>
      <w:del w:id="3238" w:author="VOYER Raphael" w:date="2021-06-16T11:15:00Z">
        <w:r w:rsidRPr="004D2F5D" w:rsidDel="001111A8">
          <w:rPr>
            <w:rFonts w:ascii="Courier New" w:hAnsi="Courier New" w:cs="Courier New"/>
          </w:rPr>
          <w:tab/>
          <w:delText xml:space="preserve">    Description</w:delText>
        </w:r>
      </w:del>
    </w:p>
    <w:p w:rsidR="00BB1205" w:rsidDel="001111A8" w:rsidRDefault="0039629B" w:rsidP="0039629B">
      <w:pPr>
        <w:rPr>
          <w:del w:id="3239" w:author="VOYER Raphael" w:date="2021-06-16T11:15:00Z"/>
          <w:rFonts w:ascii="Courier New" w:hAnsi="Courier New" w:cs="Courier New"/>
        </w:rPr>
      </w:pPr>
      <w:del w:id="3240" w:author="VOYER Raphael" w:date="2021-06-16T11:15:00Z">
        <w:r w:rsidRPr="004D2F5D" w:rsidDel="001111A8">
          <w:rPr>
            <w:rFonts w:ascii="Courier New" w:hAnsi="Courier New" w:cs="Courier New"/>
          </w:rPr>
          <w:tab/>
          <w:delText xml:space="preserve">        “</w:delText>
        </w:r>
        <w:r w:rsidDel="001111A8">
          <w:rPr>
            <w:rFonts w:ascii="Courier New" w:hAnsi="Courier New" w:cs="Courier New"/>
          </w:rPr>
          <w:delText xml:space="preserve">The ifindex </w:delText>
        </w:r>
        <w:r w:rsidR="00BB1205" w:rsidDel="001111A8">
          <w:rPr>
            <w:rFonts w:ascii="Courier New" w:hAnsi="Courier New" w:cs="Courier New"/>
          </w:rPr>
          <w:delText>identifying the</w:delText>
        </w:r>
        <w:r w:rsidR="00372760" w:rsidDel="001111A8">
          <w:rPr>
            <w:rFonts w:ascii="Courier New" w:hAnsi="Courier New" w:cs="Courier New"/>
          </w:rPr>
          <w:delText xml:space="preserve"> </w:delText>
        </w:r>
        <w:r w:rsidR="00BB1205" w:rsidDel="001111A8">
          <w:rPr>
            <w:rFonts w:ascii="Courier New" w:hAnsi="Courier New" w:cs="Courier New"/>
          </w:rPr>
          <w:delText xml:space="preserve">cluster </w:delText>
        </w:r>
        <w:r w:rsidR="00372760" w:rsidDel="001111A8">
          <w:rPr>
            <w:rFonts w:ascii="Courier New" w:hAnsi="Courier New" w:cs="Courier New"/>
          </w:rPr>
          <w:delText>port.</w:delText>
        </w:r>
      </w:del>
    </w:p>
    <w:p w:rsidR="0039629B" w:rsidRPr="004D2F5D" w:rsidDel="001111A8" w:rsidRDefault="00BB1205" w:rsidP="0039629B">
      <w:pPr>
        <w:rPr>
          <w:del w:id="3241" w:author="VOYER Raphael" w:date="2021-06-16T11:15:00Z"/>
          <w:rFonts w:ascii="Courier New" w:hAnsi="Courier New" w:cs="Courier New"/>
        </w:rPr>
      </w:pPr>
      <w:del w:id="3242" w:author="VOYER Raphael" w:date="2021-06-16T11:15:00Z">
        <w:r w:rsidDel="001111A8">
          <w:rPr>
            <w:rFonts w:ascii="Courier New" w:hAnsi="Courier New" w:cs="Courier New"/>
          </w:rPr>
          <w:delText xml:space="preserve">                An ifindex of 1 shall be used for all port option.</w:delText>
        </w:r>
        <w:r w:rsidR="0039629B" w:rsidRPr="004D2F5D" w:rsidDel="001111A8">
          <w:rPr>
            <w:rFonts w:ascii="Courier New" w:hAnsi="Courier New" w:cs="Courier New"/>
          </w:rPr>
          <w:delText>”</w:delText>
        </w:r>
      </w:del>
    </w:p>
    <w:p w:rsidR="00DD0103" w:rsidDel="001111A8" w:rsidRDefault="0039629B" w:rsidP="00DD0103">
      <w:pPr>
        <w:rPr>
          <w:del w:id="3243" w:author="VOYER Raphael" w:date="2021-06-16T11:15:00Z"/>
          <w:rFonts w:ascii="Courier New" w:hAnsi="Courier New" w:cs="Courier New"/>
        </w:rPr>
      </w:pPr>
      <w:del w:id="3244" w:author="VOYER Raphael" w:date="2021-06-16T11:15:00Z">
        <w:r w:rsidRPr="004D2F5D" w:rsidDel="001111A8">
          <w:rPr>
            <w:rFonts w:ascii="Courier New" w:hAnsi="Courier New" w:cs="Courier New"/>
          </w:rPr>
          <w:tab/>
          <w:delText xml:space="preserve">    ::= { </w:delText>
        </w:r>
        <w:r w:rsidR="00561926" w:rsidDel="001111A8">
          <w:delText>alaHAVlanCluster</w:delText>
        </w:r>
        <w:r w:rsidR="004745E2" w:rsidDel="001111A8">
          <w:delText>Port</w:delText>
        </w:r>
        <w:r w:rsidDel="001111A8">
          <w:delText>Entry</w:delText>
        </w:r>
        <w:r w:rsidRPr="004D2F5D" w:rsidDel="001111A8">
          <w:rPr>
            <w:rFonts w:ascii="Courier New" w:hAnsi="Courier New" w:cs="Courier New"/>
          </w:rPr>
          <w:delText xml:space="preserve"> </w:delText>
        </w:r>
        <w:r w:rsidR="00F37DF5" w:rsidDel="001111A8">
          <w:rPr>
            <w:rFonts w:ascii="Courier New" w:hAnsi="Courier New" w:cs="Courier New"/>
          </w:rPr>
          <w:delText>1</w:delText>
        </w:r>
        <w:r w:rsidRPr="004D2F5D" w:rsidDel="001111A8">
          <w:rPr>
            <w:rFonts w:ascii="Courier New" w:hAnsi="Courier New" w:cs="Courier New"/>
          </w:rPr>
          <w:delText xml:space="preserve"> }</w:delText>
        </w:r>
      </w:del>
    </w:p>
    <w:p w:rsidR="00CC30B6" w:rsidDel="001111A8" w:rsidRDefault="00CC30B6" w:rsidP="00855336">
      <w:pPr>
        <w:rPr>
          <w:del w:id="3245" w:author="VOYER Raphael" w:date="2021-06-16T11:15:00Z"/>
          <w:rFonts w:ascii="Courier New" w:hAnsi="Courier New" w:cs="Courier New"/>
        </w:rPr>
      </w:pPr>
    </w:p>
    <w:p w:rsidR="00CC30B6" w:rsidRPr="004D2F5D" w:rsidDel="001111A8" w:rsidRDefault="00CC30B6" w:rsidP="00CC30B6">
      <w:pPr>
        <w:ind w:left="360"/>
        <w:rPr>
          <w:del w:id="3246" w:author="VOYER Raphael" w:date="2021-06-16T11:15:00Z"/>
          <w:rFonts w:ascii="Courier New" w:hAnsi="Courier New" w:cs="Courier New"/>
        </w:rPr>
      </w:pPr>
      <w:del w:id="3247" w:author="VOYER Raphael" w:date="2021-06-16T11:15:00Z">
        <w:r w:rsidDel="001111A8">
          <w:rPr>
            <w:rFonts w:ascii="Courier New" w:hAnsi="Courier New" w:cs="Courier New"/>
          </w:rPr>
          <w:delText xml:space="preserve">   </w:delText>
        </w:r>
        <w:r w:rsidR="00561926" w:rsidDel="001111A8">
          <w:delText>alaHAVlanCluster</w:delText>
        </w:r>
        <w:r w:rsidR="004745E2" w:rsidDel="001111A8">
          <w:delText>Port</w:delText>
        </w:r>
        <w:r w:rsidR="009F3783" w:rsidDel="001111A8">
          <w:delText>Row</w:delText>
        </w:r>
        <w:r w:rsidDel="001111A8">
          <w:delText>Status</w:delText>
        </w:r>
        <w:r w:rsidRPr="004D2F5D" w:rsidDel="001111A8">
          <w:rPr>
            <w:rFonts w:ascii="Courier New" w:hAnsi="Courier New" w:cs="Courier New"/>
          </w:rPr>
          <w:delText xml:space="preserve">  OBJECT-TYPE</w:delText>
        </w:r>
      </w:del>
    </w:p>
    <w:p w:rsidR="00CC30B6" w:rsidRPr="004D2F5D" w:rsidDel="001111A8" w:rsidRDefault="00CC30B6" w:rsidP="00CC30B6">
      <w:pPr>
        <w:ind w:left="360"/>
        <w:rPr>
          <w:del w:id="3248" w:author="VOYER Raphael" w:date="2021-06-16T11:15:00Z"/>
          <w:rFonts w:ascii="Courier New" w:hAnsi="Courier New" w:cs="Courier New"/>
        </w:rPr>
      </w:pPr>
      <w:del w:id="3249" w:author="VOYER Raphael" w:date="2021-06-16T11:15:00Z">
        <w:r w:rsidRPr="004D2F5D" w:rsidDel="001111A8">
          <w:rPr>
            <w:rFonts w:ascii="Courier New" w:hAnsi="Courier New" w:cs="Courier New"/>
          </w:rPr>
          <w:tab/>
          <w:delText xml:space="preserve">    SYNTAX   </w:delText>
        </w:r>
        <w:r w:rsidDel="001111A8">
          <w:delText>RowStatus</w:delText>
        </w:r>
        <w:r w:rsidRPr="004D2F5D" w:rsidDel="001111A8">
          <w:rPr>
            <w:rFonts w:ascii="Courier New" w:hAnsi="Courier New" w:cs="Courier New"/>
          </w:rPr>
          <w:delText xml:space="preserve"> </w:delText>
        </w:r>
      </w:del>
    </w:p>
    <w:p w:rsidR="00CC30B6" w:rsidRPr="004D2F5D" w:rsidDel="001111A8" w:rsidRDefault="00CC30B6" w:rsidP="00CC30B6">
      <w:pPr>
        <w:ind w:left="360"/>
        <w:rPr>
          <w:del w:id="3250" w:author="VOYER Raphael" w:date="2021-06-16T11:15:00Z"/>
          <w:rFonts w:ascii="Courier New" w:hAnsi="Courier New" w:cs="Courier New"/>
        </w:rPr>
      </w:pPr>
      <w:del w:id="3251" w:author="VOYER Raphael" w:date="2021-06-16T11:15:00Z">
        <w:r w:rsidRPr="004D2F5D" w:rsidDel="001111A8">
          <w:rPr>
            <w:rFonts w:ascii="Courier New" w:hAnsi="Courier New" w:cs="Courier New"/>
          </w:rPr>
          <w:tab/>
          <w:delText xml:space="preserve">    </w:delText>
        </w:r>
        <w:smartTag w:uri="urn:schemas-microsoft-com:office:smarttags" w:element="stockticker">
          <w:r w:rsidRPr="004D2F5D" w:rsidDel="001111A8">
            <w:rPr>
              <w:rFonts w:ascii="Courier New" w:hAnsi="Courier New" w:cs="Courier New"/>
            </w:rPr>
            <w:delText>MAX</w:delText>
          </w:r>
        </w:smartTag>
        <w:r w:rsidDel="001111A8">
          <w:rPr>
            <w:rFonts w:ascii="Courier New" w:hAnsi="Courier New" w:cs="Courier New"/>
          </w:rPr>
          <w:delText>-ACCESS  read-create</w:delText>
        </w:r>
      </w:del>
    </w:p>
    <w:p w:rsidR="00CC30B6" w:rsidRPr="004D2F5D" w:rsidDel="001111A8" w:rsidRDefault="00CC30B6" w:rsidP="00CC30B6">
      <w:pPr>
        <w:rPr>
          <w:del w:id="3252" w:author="VOYER Raphael" w:date="2021-06-16T11:15:00Z"/>
          <w:rFonts w:ascii="Courier New" w:hAnsi="Courier New" w:cs="Courier New"/>
        </w:rPr>
      </w:pPr>
      <w:del w:id="3253" w:author="VOYER Raphael" w:date="2021-06-16T11:15:00Z">
        <w:r w:rsidRPr="004D2F5D" w:rsidDel="001111A8">
          <w:rPr>
            <w:rFonts w:ascii="Courier New" w:hAnsi="Courier New" w:cs="Courier New"/>
          </w:rPr>
          <w:tab/>
          <w:delText xml:space="preserve">    STATUS  current</w:delText>
        </w:r>
      </w:del>
    </w:p>
    <w:p w:rsidR="00CC30B6" w:rsidRPr="004D2F5D" w:rsidDel="001111A8" w:rsidRDefault="00CC30B6" w:rsidP="00CC30B6">
      <w:pPr>
        <w:rPr>
          <w:del w:id="3254" w:author="VOYER Raphael" w:date="2021-06-16T11:15:00Z"/>
          <w:rFonts w:ascii="Courier New" w:hAnsi="Courier New" w:cs="Courier New"/>
        </w:rPr>
      </w:pPr>
      <w:del w:id="3255" w:author="VOYER Raphael" w:date="2021-06-16T11:15:00Z">
        <w:r w:rsidRPr="004D2F5D" w:rsidDel="001111A8">
          <w:rPr>
            <w:rFonts w:ascii="Courier New" w:hAnsi="Courier New" w:cs="Courier New"/>
          </w:rPr>
          <w:tab/>
          <w:delText xml:space="preserve">    Description</w:delText>
        </w:r>
      </w:del>
    </w:p>
    <w:p w:rsidR="00CC30B6" w:rsidDel="001111A8" w:rsidRDefault="00CC30B6" w:rsidP="00CC30B6">
      <w:pPr>
        <w:rPr>
          <w:del w:id="3256" w:author="VOYER Raphael" w:date="2021-06-16T11:15:00Z"/>
          <w:rFonts w:ascii="Courier New" w:hAnsi="Courier New" w:cs="Courier New"/>
        </w:rPr>
      </w:pPr>
      <w:del w:id="3257" w:author="VOYER Raphael" w:date="2021-06-16T11:15:00Z">
        <w:r w:rsidRPr="004D2F5D" w:rsidDel="001111A8">
          <w:rPr>
            <w:rFonts w:ascii="Courier New" w:hAnsi="Courier New" w:cs="Courier New"/>
          </w:rPr>
          <w:tab/>
          <w:delText xml:space="preserve">        “</w:delText>
        </w:r>
        <w:r w:rsidDel="001111A8">
          <w:rPr>
            <w:rFonts w:ascii="Courier New" w:hAnsi="Courier New" w:cs="Courier New"/>
          </w:rPr>
          <w:delText>Row status to control creation/deletion</w:delText>
        </w:r>
        <w:r w:rsidRPr="004D2F5D" w:rsidDel="001111A8">
          <w:rPr>
            <w:rFonts w:ascii="Courier New" w:hAnsi="Courier New" w:cs="Courier New"/>
          </w:rPr>
          <w:delText xml:space="preserve"> of </w:delText>
        </w:r>
        <w:r w:rsidDel="001111A8">
          <w:rPr>
            <w:rFonts w:ascii="Courier New" w:hAnsi="Courier New" w:cs="Courier New"/>
          </w:rPr>
          <w:delText>ports to</w:delText>
        </w:r>
      </w:del>
    </w:p>
    <w:p w:rsidR="00CC30B6" w:rsidRPr="004D2F5D" w:rsidDel="001111A8" w:rsidRDefault="00CC30B6" w:rsidP="00CC30B6">
      <w:pPr>
        <w:rPr>
          <w:del w:id="3258" w:author="VOYER Raphael" w:date="2021-06-16T11:15:00Z"/>
          <w:rFonts w:ascii="Courier New" w:hAnsi="Courier New" w:cs="Courier New"/>
        </w:rPr>
      </w:pPr>
      <w:del w:id="3259" w:author="VOYER Raphael" w:date="2021-06-16T11:15:00Z">
        <w:r w:rsidDel="001111A8">
          <w:rPr>
            <w:rFonts w:ascii="Courier New" w:hAnsi="Courier New" w:cs="Courier New"/>
          </w:rPr>
          <w:delText xml:space="preserve">               </w:delText>
        </w:r>
        <w:r w:rsidRPr="004D2F5D" w:rsidDel="001111A8">
          <w:rPr>
            <w:rFonts w:ascii="Courier New" w:hAnsi="Courier New" w:cs="Courier New"/>
          </w:rPr>
          <w:delText xml:space="preserve">the </w:delText>
        </w:r>
        <w:r w:rsidDel="001111A8">
          <w:rPr>
            <w:rFonts w:ascii="Courier New" w:hAnsi="Courier New" w:cs="Courier New"/>
          </w:rPr>
          <w:delText>clusters</w:delText>
        </w:r>
        <w:r w:rsidRPr="004D2F5D" w:rsidDel="001111A8">
          <w:rPr>
            <w:rFonts w:ascii="Courier New" w:hAnsi="Courier New" w:cs="Courier New"/>
          </w:rPr>
          <w:delText>”</w:delText>
        </w:r>
      </w:del>
    </w:p>
    <w:p w:rsidR="00650D35" w:rsidDel="001111A8" w:rsidRDefault="00CC30B6" w:rsidP="007F2676">
      <w:pPr>
        <w:rPr>
          <w:del w:id="3260" w:author="VOYER Raphael" w:date="2021-06-16T11:15:00Z"/>
          <w:rFonts w:ascii="Courier New" w:hAnsi="Courier New" w:cs="Courier New"/>
        </w:rPr>
      </w:pPr>
      <w:del w:id="3261" w:author="VOYER Raphael" w:date="2021-06-16T11:15:00Z">
        <w:r w:rsidRPr="004D2F5D" w:rsidDel="001111A8">
          <w:rPr>
            <w:rFonts w:ascii="Courier New" w:hAnsi="Courier New" w:cs="Courier New"/>
          </w:rPr>
          <w:tab/>
          <w:delText xml:space="preserve">    ::= { </w:delText>
        </w:r>
        <w:r w:rsidR="00561926" w:rsidDel="001111A8">
          <w:rPr>
            <w:rFonts w:ascii="Courier New" w:hAnsi="Courier New" w:cs="Courier New"/>
          </w:rPr>
          <w:delText>alaHAVlanCluster</w:delText>
        </w:r>
        <w:r w:rsidR="004745E2" w:rsidDel="001111A8">
          <w:delText>Port</w:delText>
        </w:r>
        <w:r w:rsidDel="001111A8">
          <w:delText>Entry</w:delText>
        </w:r>
        <w:r w:rsidRPr="004D2F5D" w:rsidDel="001111A8">
          <w:rPr>
            <w:rFonts w:ascii="Courier New" w:hAnsi="Courier New" w:cs="Courier New"/>
          </w:rPr>
          <w:delText xml:space="preserve"> </w:delText>
        </w:r>
        <w:r w:rsidR="00F37DF5" w:rsidDel="001111A8">
          <w:rPr>
            <w:rFonts w:ascii="Courier New" w:hAnsi="Courier New" w:cs="Courier New"/>
          </w:rPr>
          <w:delText>2</w:delText>
        </w:r>
        <w:r w:rsidRPr="004D2F5D" w:rsidDel="001111A8">
          <w:rPr>
            <w:rFonts w:ascii="Courier New" w:hAnsi="Courier New" w:cs="Courier New"/>
          </w:rPr>
          <w:delText xml:space="preserve"> }</w:delText>
        </w:r>
      </w:del>
    </w:p>
    <w:p w:rsidR="00D82986" w:rsidDel="001111A8" w:rsidRDefault="00D82986" w:rsidP="007F2676">
      <w:pPr>
        <w:rPr>
          <w:del w:id="3262" w:author="VOYER Raphael" w:date="2021-06-16T11:15:00Z"/>
          <w:rFonts w:ascii="Courier New" w:hAnsi="Courier New" w:cs="Courier New"/>
        </w:rPr>
      </w:pPr>
    </w:p>
    <w:p w:rsidR="00D82986" w:rsidRPr="006C5CE0" w:rsidDel="001111A8" w:rsidRDefault="008650DE" w:rsidP="00D82986">
      <w:pPr>
        <w:ind w:left="360"/>
        <w:rPr>
          <w:del w:id="3263" w:author="VOYER Raphael" w:date="2021-06-16T11:15:00Z"/>
          <w:rFonts w:ascii="Courier New" w:hAnsi="Courier New" w:cs="Courier New"/>
        </w:rPr>
      </w:pPr>
      <w:del w:id="3264" w:author="VOYER Raphael" w:date="2021-06-16T11:15:00Z">
        <w:r w:rsidDel="001111A8">
          <w:delText xml:space="preserve">   </w:delText>
        </w:r>
        <w:r w:rsidR="00D82986" w:rsidDel="001111A8">
          <w:delText>alaHAVlanClusterPortType</w:delText>
        </w:r>
        <w:r w:rsidR="00D82986" w:rsidRPr="006C5CE0" w:rsidDel="001111A8">
          <w:rPr>
            <w:rFonts w:ascii="Courier New" w:hAnsi="Courier New" w:cs="Courier New"/>
          </w:rPr>
          <w:delText xml:space="preserve">  OBJECT-TYPE</w:delText>
        </w:r>
      </w:del>
    </w:p>
    <w:p w:rsidR="00D82986" w:rsidRPr="006C5CE0" w:rsidDel="001111A8" w:rsidRDefault="00D82986" w:rsidP="00D82986">
      <w:pPr>
        <w:ind w:left="360"/>
        <w:rPr>
          <w:del w:id="3265" w:author="VOYER Raphael" w:date="2021-06-16T11:15:00Z"/>
        </w:rPr>
      </w:pPr>
      <w:del w:id="3266" w:author="VOYER Raphael" w:date="2021-06-16T11:15:00Z">
        <w:r w:rsidRPr="006C5CE0" w:rsidDel="001111A8">
          <w:rPr>
            <w:rFonts w:ascii="Courier New" w:hAnsi="Courier New" w:cs="Courier New"/>
          </w:rPr>
          <w:tab/>
          <w:delText xml:space="preserve">    SYNTAX   </w:delText>
        </w:r>
        <w:r w:rsidRPr="006C5CE0" w:rsidDel="001111A8">
          <w:delText>INTEGER</w:delText>
        </w:r>
      </w:del>
    </w:p>
    <w:p w:rsidR="00D82986" w:rsidRPr="006C5CE0" w:rsidDel="001111A8" w:rsidRDefault="00D82986" w:rsidP="00D82986">
      <w:pPr>
        <w:ind w:left="360"/>
        <w:rPr>
          <w:del w:id="3267" w:author="VOYER Raphael" w:date="2021-06-16T11:15:00Z"/>
          <w:rFonts w:ascii="Courier New" w:hAnsi="Courier New" w:cs="Courier New"/>
        </w:rPr>
      </w:pPr>
      <w:del w:id="3268" w:author="VOYER Raphael" w:date="2021-06-16T11:15:00Z">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delText xml:space="preserve">  {</w:delText>
        </w:r>
      </w:del>
    </w:p>
    <w:p w:rsidR="00D82986" w:rsidRPr="006C5CE0" w:rsidDel="001111A8" w:rsidRDefault="00D82986" w:rsidP="00D82986">
      <w:pPr>
        <w:ind w:left="360"/>
        <w:rPr>
          <w:del w:id="3269" w:author="VOYER Raphael" w:date="2021-06-16T11:15:00Z"/>
          <w:rFonts w:ascii="Courier New" w:hAnsi="Courier New" w:cs="Courier New"/>
        </w:rPr>
      </w:pPr>
      <w:del w:id="3270" w:author="VOYER Raphael" w:date="2021-06-16T11:15:00Z">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r>
        <w:r w:rsidDel="001111A8">
          <w:rPr>
            <w:rFonts w:ascii="Courier New" w:hAnsi="Courier New" w:cs="Courier New"/>
          </w:rPr>
          <w:delText>Static</w:delText>
        </w:r>
        <w:r w:rsidRPr="006C5CE0" w:rsidDel="001111A8">
          <w:rPr>
            <w:rFonts w:ascii="Courier New" w:hAnsi="Courier New" w:cs="Courier New"/>
          </w:rPr>
          <w:delText>(1),</w:delText>
        </w:r>
      </w:del>
    </w:p>
    <w:p w:rsidR="00D82986" w:rsidRPr="006C5CE0" w:rsidDel="001111A8" w:rsidRDefault="00D82986" w:rsidP="00D82986">
      <w:pPr>
        <w:ind w:left="360"/>
        <w:rPr>
          <w:del w:id="3271" w:author="VOYER Raphael" w:date="2021-06-16T11:15:00Z"/>
          <w:rFonts w:ascii="Courier New" w:hAnsi="Courier New" w:cs="Courier New"/>
        </w:rPr>
      </w:pPr>
      <w:del w:id="3272" w:author="VOYER Raphael" w:date="2021-06-16T11:15: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Dynamic</w:delText>
        </w:r>
        <w:r w:rsidRPr="006C5CE0" w:rsidDel="001111A8">
          <w:rPr>
            <w:rFonts w:ascii="Courier New" w:hAnsi="Courier New" w:cs="Courier New"/>
          </w:rPr>
          <w:delText>(2)</w:delText>
        </w:r>
      </w:del>
    </w:p>
    <w:p w:rsidR="00D82986" w:rsidRPr="006C5CE0" w:rsidDel="001111A8" w:rsidRDefault="00D82986" w:rsidP="00D82986">
      <w:pPr>
        <w:ind w:left="360"/>
        <w:rPr>
          <w:del w:id="3273" w:author="VOYER Raphael" w:date="2021-06-16T11:15:00Z"/>
        </w:rPr>
      </w:pPr>
      <w:del w:id="3274" w:author="VOYER Raphael" w:date="2021-06-16T11:15:00Z">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delText xml:space="preserve">  }</w:delText>
        </w:r>
      </w:del>
    </w:p>
    <w:p w:rsidR="00D82986" w:rsidRPr="006C5CE0" w:rsidDel="001111A8" w:rsidRDefault="00D82986" w:rsidP="00622755">
      <w:pPr>
        <w:ind w:left="360"/>
        <w:outlineLvl w:val="0"/>
        <w:rPr>
          <w:del w:id="3275" w:author="VOYER Raphael" w:date="2021-06-16T11:15:00Z"/>
          <w:rFonts w:ascii="Courier New" w:hAnsi="Courier New" w:cs="Courier New"/>
        </w:rPr>
      </w:pPr>
      <w:del w:id="3276" w:author="VOYER Raphael" w:date="2021-06-16T11:15:00Z">
        <w:r w:rsidRPr="006C5CE0" w:rsidDel="001111A8">
          <w:rPr>
            <w:rFonts w:ascii="Courier New" w:hAnsi="Courier New" w:cs="Courier New"/>
          </w:rPr>
          <w:tab/>
          <w:delText xml:space="preserve">    </w:delText>
        </w:r>
        <w:bookmarkStart w:id="3277" w:name="_Toc381025800"/>
        <w:bookmarkStart w:id="3278" w:name="_Toc424820390"/>
        <w:smartTag w:uri="urn:schemas-microsoft-com:office:smarttags" w:element="stockticker">
          <w:r w:rsidRPr="006C5CE0" w:rsidDel="001111A8">
            <w:rPr>
              <w:rFonts w:ascii="Courier New" w:hAnsi="Courier New" w:cs="Courier New"/>
            </w:rPr>
            <w:delText>MAX</w:delText>
          </w:r>
        </w:smartTag>
        <w:r w:rsidRPr="006C5CE0" w:rsidDel="001111A8">
          <w:rPr>
            <w:rFonts w:ascii="Courier New" w:hAnsi="Courier New" w:cs="Courier New"/>
          </w:rPr>
          <w:delText>-ACCESS  read-only</w:delText>
        </w:r>
        <w:bookmarkEnd w:id="3277"/>
        <w:bookmarkEnd w:id="3278"/>
      </w:del>
    </w:p>
    <w:p w:rsidR="00D82986" w:rsidRPr="006C5CE0" w:rsidDel="001111A8" w:rsidRDefault="00D82986" w:rsidP="00D82986">
      <w:pPr>
        <w:rPr>
          <w:del w:id="3279" w:author="VOYER Raphael" w:date="2021-06-16T11:15:00Z"/>
          <w:rFonts w:ascii="Courier New" w:hAnsi="Courier New" w:cs="Courier New"/>
        </w:rPr>
      </w:pPr>
      <w:del w:id="3280" w:author="VOYER Raphael" w:date="2021-06-16T11:15:00Z">
        <w:r w:rsidRPr="006C5CE0" w:rsidDel="001111A8">
          <w:rPr>
            <w:rFonts w:ascii="Courier New" w:hAnsi="Courier New" w:cs="Courier New"/>
          </w:rPr>
          <w:tab/>
          <w:delText xml:space="preserve">    STATUS  current</w:delText>
        </w:r>
      </w:del>
    </w:p>
    <w:p w:rsidR="00D82986" w:rsidRPr="006C5CE0" w:rsidDel="001111A8" w:rsidRDefault="00D82986" w:rsidP="00D82986">
      <w:pPr>
        <w:rPr>
          <w:del w:id="3281" w:author="VOYER Raphael" w:date="2021-06-16T11:15:00Z"/>
          <w:rFonts w:ascii="Courier New" w:hAnsi="Courier New" w:cs="Courier New"/>
        </w:rPr>
      </w:pPr>
      <w:del w:id="3282" w:author="VOYER Raphael" w:date="2021-06-16T11:15:00Z">
        <w:r w:rsidRPr="006C5CE0" w:rsidDel="001111A8">
          <w:rPr>
            <w:rFonts w:ascii="Courier New" w:hAnsi="Courier New" w:cs="Courier New"/>
          </w:rPr>
          <w:tab/>
          <w:delText xml:space="preserve">    Description</w:delText>
        </w:r>
      </w:del>
    </w:p>
    <w:p w:rsidR="00D82986" w:rsidDel="001111A8" w:rsidRDefault="00D82986" w:rsidP="00D82986">
      <w:pPr>
        <w:rPr>
          <w:del w:id="3283" w:author="VOYER Raphael" w:date="2021-06-16T11:15:00Z"/>
          <w:rFonts w:ascii="Courier New" w:hAnsi="Courier New" w:cs="Courier New"/>
        </w:rPr>
      </w:pPr>
      <w:del w:id="3284" w:author="VOYER Raphael" w:date="2021-06-16T11:15:00Z">
        <w:r w:rsidRPr="006C5CE0" w:rsidDel="001111A8">
          <w:rPr>
            <w:rFonts w:ascii="Courier New" w:hAnsi="Courier New" w:cs="Courier New"/>
          </w:rPr>
          <w:tab/>
          <w:delText xml:space="preserve">        “</w:delText>
        </w:r>
        <w:r w:rsidDel="001111A8">
          <w:rPr>
            <w:rFonts w:ascii="Courier New" w:hAnsi="Courier New" w:cs="Courier New"/>
          </w:rPr>
          <w:delText>Port type of the cluster; whether dynamically (IGMP enabled)</w:delText>
        </w:r>
      </w:del>
    </w:p>
    <w:p w:rsidR="00D82986" w:rsidRPr="006C5CE0" w:rsidDel="001111A8" w:rsidRDefault="00D82986" w:rsidP="00D82986">
      <w:pPr>
        <w:ind w:left="1440" w:firstLine="720"/>
        <w:rPr>
          <w:del w:id="3285" w:author="VOYER Raphael" w:date="2021-06-16T11:15:00Z"/>
          <w:rFonts w:ascii="Courier New" w:hAnsi="Courier New" w:cs="Courier New"/>
        </w:rPr>
      </w:pPr>
      <w:del w:id="3286" w:author="VOYER Raphael" w:date="2021-06-16T11:15:00Z">
        <w:r w:rsidDel="001111A8">
          <w:rPr>
            <w:rFonts w:ascii="Courier New" w:hAnsi="Courier New" w:cs="Courier New"/>
          </w:rPr>
          <w:delText>assigned to cluster or statically assigned</w:delText>
        </w:r>
        <w:r w:rsidRPr="006C5CE0" w:rsidDel="001111A8">
          <w:rPr>
            <w:rFonts w:ascii="Courier New" w:hAnsi="Courier New" w:cs="Courier New"/>
          </w:rPr>
          <w:delText>”</w:delText>
        </w:r>
      </w:del>
    </w:p>
    <w:p w:rsidR="00D82986" w:rsidDel="001111A8" w:rsidRDefault="00D82986" w:rsidP="00D82986">
      <w:pPr>
        <w:rPr>
          <w:del w:id="3287" w:author="VOYER Raphael" w:date="2021-06-16T11:15:00Z"/>
          <w:rFonts w:ascii="Courier New" w:hAnsi="Courier New" w:cs="Courier New"/>
        </w:rPr>
      </w:pPr>
      <w:del w:id="3288" w:author="VOYER Raphael" w:date="2021-06-16T11:15:00Z">
        <w:r w:rsidRPr="006C5CE0" w:rsidDel="001111A8">
          <w:rPr>
            <w:rFonts w:ascii="Courier New" w:hAnsi="Courier New" w:cs="Courier New"/>
          </w:rPr>
          <w:tab/>
          <w:delText xml:space="preserve">    ::= { </w:delText>
        </w:r>
        <w:r w:rsidR="005963E5" w:rsidDel="001111A8">
          <w:delText>alaHAVlanClusterPortEntry</w:delText>
        </w:r>
        <w:r w:rsidR="005963E5" w:rsidDel="001111A8">
          <w:rPr>
            <w:rFonts w:ascii="Courier New" w:hAnsi="Courier New" w:cs="Courier New"/>
          </w:rPr>
          <w:delText xml:space="preserve"> 3</w:delText>
        </w:r>
        <w:r w:rsidRPr="006C5CE0" w:rsidDel="001111A8">
          <w:rPr>
            <w:rFonts w:ascii="Courier New" w:hAnsi="Courier New" w:cs="Courier New"/>
          </w:rPr>
          <w:delText xml:space="preserve"> }</w:delText>
        </w:r>
      </w:del>
    </w:p>
    <w:p w:rsidR="008650DE" w:rsidDel="001111A8" w:rsidRDefault="008650DE" w:rsidP="00D82986">
      <w:pPr>
        <w:rPr>
          <w:del w:id="3289" w:author="VOYER Raphael" w:date="2021-06-16T11:15:00Z"/>
          <w:rFonts w:ascii="Courier New" w:hAnsi="Courier New" w:cs="Courier New"/>
        </w:rPr>
      </w:pPr>
    </w:p>
    <w:p w:rsidR="008650DE" w:rsidDel="001111A8" w:rsidRDefault="008650DE" w:rsidP="00D82986">
      <w:pPr>
        <w:rPr>
          <w:del w:id="3290" w:author="VOYER Raphael" w:date="2021-06-16T11:15:00Z"/>
          <w:rFonts w:ascii="Courier New" w:hAnsi="Courier New" w:cs="Courier New"/>
        </w:rPr>
      </w:pPr>
    </w:p>
    <w:p w:rsidR="008650DE" w:rsidRPr="006C5CE0" w:rsidDel="001111A8" w:rsidRDefault="008650DE" w:rsidP="008650DE">
      <w:pPr>
        <w:ind w:left="360"/>
        <w:rPr>
          <w:del w:id="3291" w:author="VOYER Raphael" w:date="2021-06-16T11:15:00Z"/>
          <w:rFonts w:ascii="Courier New" w:hAnsi="Courier New" w:cs="Courier New"/>
        </w:rPr>
      </w:pPr>
      <w:del w:id="3292" w:author="VOYER Raphael" w:date="2021-06-16T11:15:00Z">
        <w:r w:rsidDel="001111A8">
          <w:delText xml:space="preserve">    alaHAVlanClusterPortValid</w:delText>
        </w:r>
        <w:r w:rsidRPr="006C5CE0" w:rsidDel="001111A8">
          <w:rPr>
            <w:rFonts w:ascii="Courier New" w:hAnsi="Courier New" w:cs="Courier New"/>
          </w:rPr>
          <w:delText xml:space="preserve">  OBJECT-TYPE</w:delText>
        </w:r>
      </w:del>
    </w:p>
    <w:p w:rsidR="008650DE" w:rsidRPr="006C5CE0" w:rsidDel="001111A8" w:rsidRDefault="008650DE" w:rsidP="008650DE">
      <w:pPr>
        <w:ind w:left="360"/>
        <w:rPr>
          <w:del w:id="3293" w:author="VOYER Raphael" w:date="2021-06-16T11:15:00Z"/>
        </w:rPr>
      </w:pPr>
      <w:del w:id="3294" w:author="VOYER Raphael" w:date="2021-06-16T11:15:00Z">
        <w:r w:rsidRPr="006C5CE0" w:rsidDel="001111A8">
          <w:rPr>
            <w:rFonts w:ascii="Courier New" w:hAnsi="Courier New" w:cs="Courier New"/>
          </w:rPr>
          <w:tab/>
          <w:delText xml:space="preserve">    SYNTAX   </w:delText>
        </w:r>
        <w:r w:rsidRPr="006C5CE0" w:rsidDel="001111A8">
          <w:delText>INTEGER</w:delText>
        </w:r>
      </w:del>
    </w:p>
    <w:p w:rsidR="008650DE" w:rsidRPr="006C5CE0" w:rsidDel="001111A8" w:rsidRDefault="008650DE" w:rsidP="008650DE">
      <w:pPr>
        <w:ind w:left="360"/>
        <w:rPr>
          <w:del w:id="3295" w:author="VOYER Raphael" w:date="2021-06-16T11:15:00Z"/>
          <w:rFonts w:ascii="Courier New" w:hAnsi="Courier New" w:cs="Courier New"/>
        </w:rPr>
      </w:pPr>
      <w:del w:id="3296" w:author="VOYER Raphael" w:date="2021-06-16T11:15:00Z">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delText xml:space="preserve">  {</w:delText>
        </w:r>
      </w:del>
    </w:p>
    <w:p w:rsidR="008650DE" w:rsidRPr="006C5CE0" w:rsidDel="001111A8" w:rsidRDefault="008650DE" w:rsidP="008650DE">
      <w:pPr>
        <w:ind w:left="360"/>
        <w:rPr>
          <w:del w:id="3297" w:author="VOYER Raphael" w:date="2021-06-16T11:15:00Z"/>
          <w:rFonts w:ascii="Courier New" w:hAnsi="Courier New" w:cs="Courier New"/>
        </w:rPr>
      </w:pPr>
      <w:del w:id="3298" w:author="VOYER Raphael" w:date="2021-06-16T11:15:00Z">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r>
        <w:r w:rsidDel="001111A8">
          <w:rPr>
            <w:rFonts w:ascii="Courier New" w:hAnsi="Courier New" w:cs="Courier New"/>
          </w:rPr>
          <w:delText>Valid</w:delText>
        </w:r>
        <w:r w:rsidRPr="006C5CE0" w:rsidDel="001111A8">
          <w:rPr>
            <w:rFonts w:ascii="Courier New" w:hAnsi="Courier New" w:cs="Courier New"/>
          </w:rPr>
          <w:delText>(1),</w:delText>
        </w:r>
      </w:del>
    </w:p>
    <w:p w:rsidR="008650DE" w:rsidRPr="006C5CE0" w:rsidDel="001111A8" w:rsidRDefault="008650DE" w:rsidP="008650DE">
      <w:pPr>
        <w:ind w:left="360"/>
        <w:rPr>
          <w:del w:id="3299" w:author="VOYER Raphael" w:date="2021-06-16T11:15:00Z"/>
          <w:rFonts w:ascii="Courier New" w:hAnsi="Courier New" w:cs="Courier New"/>
        </w:rPr>
      </w:pPr>
      <w:del w:id="3300" w:author="VOYER Raphael" w:date="2021-06-16T11:15:00Z">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r>
        <w:r w:rsidDel="001111A8">
          <w:rPr>
            <w:rFonts w:ascii="Courier New" w:hAnsi="Courier New" w:cs="Courier New"/>
          </w:rPr>
          <w:tab/>
          <w:delText>NotValid</w:delText>
        </w:r>
        <w:r w:rsidRPr="006C5CE0" w:rsidDel="001111A8">
          <w:rPr>
            <w:rFonts w:ascii="Courier New" w:hAnsi="Courier New" w:cs="Courier New"/>
          </w:rPr>
          <w:delText>(2)</w:delText>
        </w:r>
      </w:del>
    </w:p>
    <w:p w:rsidR="008650DE" w:rsidRPr="006C5CE0" w:rsidDel="001111A8" w:rsidRDefault="008650DE" w:rsidP="008650DE">
      <w:pPr>
        <w:ind w:left="360"/>
        <w:rPr>
          <w:del w:id="3301" w:author="VOYER Raphael" w:date="2021-06-16T11:15:00Z"/>
        </w:rPr>
      </w:pPr>
      <w:del w:id="3302" w:author="VOYER Raphael" w:date="2021-06-16T11:15:00Z">
        <w:r w:rsidRPr="006C5CE0" w:rsidDel="001111A8">
          <w:rPr>
            <w:rFonts w:ascii="Courier New" w:hAnsi="Courier New" w:cs="Courier New"/>
          </w:rPr>
          <w:tab/>
        </w:r>
        <w:r w:rsidRPr="006C5CE0" w:rsidDel="001111A8">
          <w:rPr>
            <w:rFonts w:ascii="Courier New" w:hAnsi="Courier New" w:cs="Courier New"/>
          </w:rPr>
          <w:tab/>
        </w:r>
        <w:r w:rsidRPr="006C5CE0" w:rsidDel="001111A8">
          <w:rPr>
            <w:rFonts w:ascii="Courier New" w:hAnsi="Courier New" w:cs="Courier New"/>
          </w:rPr>
          <w:tab/>
          <w:delText xml:space="preserve">  }</w:delText>
        </w:r>
      </w:del>
    </w:p>
    <w:p w:rsidR="008650DE" w:rsidRPr="006C5CE0" w:rsidDel="001111A8" w:rsidRDefault="008650DE" w:rsidP="00622755">
      <w:pPr>
        <w:ind w:left="360"/>
        <w:outlineLvl w:val="0"/>
        <w:rPr>
          <w:del w:id="3303" w:author="VOYER Raphael" w:date="2021-06-16T11:15:00Z"/>
          <w:rFonts w:ascii="Courier New" w:hAnsi="Courier New" w:cs="Courier New"/>
        </w:rPr>
      </w:pPr>
      <w:del w:id="3304" w:author="VOYER Raphael" w:date="2021-06-16T11:15:00Z">
        <w:r w:rsidRPr="006C5CE0" w:rsidDel="001111A8">
          <w:rPr>
            <w:rFonts w:ascii="Courier New" w:hAnsi="Courier New" w:cs="Courier New"/>
          </w:rPr>
          <w:tab/>
          <w:delText xml:space="preserve">    </w:delText>
        </w:r>
        <w:bookmarkStart w:id="3305" w:name="_Toc381025801"/>
        <w:bookmarkStart w:id="3306" w:name="_Toc424820391"/>
        <w:smartTag w:uri="urn:schemas-microsoft-com:office:smarttags" w:element="stockticker">
          <w:r w:rsidRPr="006C5CE0" w:rsidDel="001111A8">
            <w:rPr>
              <w:rFonts w:ascii="Courier New" w:hAnsi="Courier New" w:cs="Courier New"/>
            </w:rPr>
            <w:delText>MAX</w:delText>
          </w:r>
        </w:smartTag>
        <w:r w:rsidRPr="006C5CE0" w:rsidDel="001111A8">
          <w:rPr>
            <w:rFonts w:ascii="Courier New" w:hAnsi="Courier New" w:cs="Courier New"/>
          </w:rPr>
          <w:delText>-ACCESS  read-only</w:delText>
        </w:r>
        <w:bookmarkEnd w:id="3305"/>
        <w:bookmarkEnd w:id="3306"/>
      </w:del>
    </w:p>
    <w:p w:rsidR="008650DE" w:rsidRPr="006C5CE0" w:rsidDel="001111A8" w:rsidRDefault="008650DE" w:rsidP="008650DE">
      <w:pPr>
        <w:rPr>
          <w:del w:id="3307" w:author="VOYER Raphael" w:date="2021-06-16T11:15:00Z"/>
          <w:rFonts w:ascii="Courier New" w:hAnsi="Courier New" w:cs="Courier New"/>
        </w:rPr>
      </w:pPr>
      <w:del w:id="3308" w:author="VOYER Raphael" w:date="2021-06-16T11:15:00Z">
        <w:r w:rsidRPr="006C5CE0" w:rsidDel="001111A8">
          <w:rPr>
            <w:rFonts w:ascii="Courier New" w:hAnsi="Courier New" w:cs="Courier New"/>
          </w:rPr>
          <w:tab/>
          <w:delText xml:space="preserve">    STATUS  current</w:delText>
        </w:r>
      </w:del>
    </w:p>
    <w:p w:rsidR="008650DE" w:rsidRPr="006C5CE0" w:rsidDel="001111A8" w:rsidRDefault="008650DE" w:rsidP="008650DE">
      <w:pPr>
        <w:rPr>
          <w:del w:id="3309" w:author="VOYER Raphael" w:date="2021-06-16T11:15:00Z"/>
          <w:rFonts w:ascii="Courier New" w:hAnsi="Courier New" w:cs="Courier New"/>
        </w:rPr>
      </w:pPr>
      <w:del w:id="3310" w:author="VOYER Raphael" w:date="2021-06-16T11:15:00Z">
        <w:r w:rsidRPr="006C5CE0" w:rsidDel="001111A8">
          <w:rPr>
            <w:rFonts w:ascii="Courier New" w:hAnsi="Courier New" w:cs="Courier New"/>
          </w:rPr>
          <w:tab/>
          <w:delText xml:space="preserve">    Description</w:delText>
        </w:r>
      </w:del>
    </w:p>
    <w:p w:rsidR="008650DE" w:rsidDel="001111A8" w:rsidRDefault="008650DE" w:rsidP="008650DE">
      <w:pPr>
        <w:rPr>
          <w:del w:id="3311" w:author="VOYER Raphael" w:date="2021-06-16T11:15:00Z"/>
          <w:rFonts w:ascii="Courier New" w:hAnsi="Courier New" w:cs="Courier New"/>
        </w:rPr>
      </w:pPr>
      <w:del w:id="3312" w:author="VOYER Raphael" w:date="2021-06-16T11:15:00Z">
        <w:r w:rsidRPr="006C5CE0" w:rsidDel="001111A8">
          <w:rPr>
            <w:rFonts w:ascii="Courier New" w:hAnsi="Courier New" w:cs="Courier New"/>
          </w:rPr>
          <w:tab/>
          <w:delText xml:space="preserve">        “</w:delText>
        </w:r>
        <w:r w:rsidDel="001111A8">
          <w:rPr>
            <w:rFonts w:ascii="Courier New" w:hAnsi="Courier New" w:cs="Courier New"/>
          </w:rPr>
          <w:delText>Port valid</w:delText>
        </w:r>
        <w:r w:rsidR="00D46669" w:rsidDel="001111A8">
          <w:rPr>
            <w:rFonts w:ascii="Courier New" w:hAnsi="Courier New" w:cs="Courier New"/>
          </w:rPr>
          <w:delText>i</w:delText>
        </w:r>
        <w:r w:rsidDel="001111A8">
          <w:rPr>
            <w:rFonts w:ascii="Courier New" w:hAnsi="Courier New" w:cs="Courier New"/>
          </w:rPr>
          <w:delText>ty of the cluster; whether port is</w:delText>
        </w:r>
      </w:del>
    </w:p>
    <w:p w:rsidR="008650DE" w:rsidRPr="006C5CE0" w:rsidDel="001111A8" w:rsidRDefault="008650DE" w:rsidP="008650DE">
      <w:pPr>
        <w:ind w:left="1440" w:firstLine="720"/>
        <w:rPr>
          <w:del w:id="3313" w:author="VOYER Raphael" w:date="2021-06-16T11:15:00Z"/>
          <w:rFonts w:ascii="Courier New" w:hAnsi="Courier New" w:cs="Courier New"/>
        </w:rPr>
      </w:pPr>
      <w:del w:id="3314" w:author="VOYER Raphael" w:date="2021-06-16T11:15:00Z">
        <w:r w:rsidDel="001111A8">
          <w:rPr>
            <w:rFonts w:ascii="Courier New" w:hAnsi="Courier New" w:cs="Courier New"/>
          </w:rPr>
          <w:delText>currently active/inactive</w:delText>
        </w:r>
        <w:r w:rsidRPr="006C5CE0" w:rsidDel="001111A8">
          <w:rPr>
            <w:rFonts w:ascii="Courier New" w:hAnsi="Courier New" w:cs="Courier New"/>
          </w:rPr>
          <w:delText>”</w:delText>
        </w:r>
      </w:del>
    </w:p>
    <w:p w:rsidR="008650DE" w:rsidDel="001111A8" w:rsidRDefault="008650DE" w:rsidP="008650DE">
      <w:pPr>
        <w:rPr>
          <w:del w:id="3315" w:author="VOYER Raphael" w:date="2021-06-16T11:15:00Z"/>
          <w:rFonts w:ascii="Courier New" w:hAnsi="Courier New" w:cs="Courier New"/>
        </w:rPr>
      </w:pPr>
      <w:del w:id="3316" w:author="VOYER Raphael" w:date="2021-06-16T11:15:00Z">
        <w:r w:rsidRPr="006C5CE0" w:rsidDel="001111A8">
          <w:rPr>
            <w:rFonts w:ascii="Courier New" w:hAnsi="Courier New" w:cs="Courier New"/>
          </w:rPr>
          <w:tab/>
          <w:delText xml:space="preserve">    ::= { </w:delText>
        </w:r>
        <w:r w:rsidDel="001111A8">
          <w:delText>alaHAVlanClusterPortValid</w:delText>
        </w:r>
        <w:r w:rsidRPr="006C5CE0" w:rsidDel="001111A8">
          <w:rPr>
            <w:rFonts w:ascii="Courier New" w:hAnsi="Courier New" w:cs="Courier New"/>
          </w:rPr>
          <w:delText xml:space="preserve"> 4 }</w:delText>
        </w:r>
      </w:del>
    </w:p>
    <w:p w:rsidR="008650DE" w:rsidDel="001111A8" w:rsidRDefault="00E65F4E" w:rsidP="00D82986">
      <w:pPr>
        <w:rPr>
          <w:del w:id="3317" w:author="VOYER Raphael" w:date="2021-06-16T11:15:00Z"/>
          <w:rFonts w:ascii="Courier New" w:hAnsi="Courier New" w:cs="Courier New"/>
        </w:rPr>
      </w:pPr>
      <w:del w:id="3318" w:author="VOYER Raphael" w:date="2021-06-16T11:15:00Z">
        <w:r w:rsidDel="001111A8">
          <w:rPr>
            <w:rFonts w:ascii="Courier New" w:hAnsi="Courier New" w:cs="Courier New"/>
          </w:rPr>
          <w:delText>The all port option is obsolete and is not in use.</w:delText>
        </w:r>
      </w:del>
    </w:p>
    <w:p w:rsidR="00A73EA3" w:rsidRPr="004A71B2" w:rsidDel="001111A8" w:rsidRDefault="007F2676" w:rsidP="00622755">
      <w:pPr>
        <w:pStyle w:val="Titre3"/>
        <w:ind w:left="0" w:firstLine="0"/>
        <w:jc w:val="left"/>
        <w:rPr>
          <w:del w:id="3319" w:author="VOYER Raphael" w:date="2021-06-16T11:15:00Z"/>
          <w:sz w:val="22"/>
          <w:szCs w:val="22"/>
        </w:rPr>
      </w:pPr>
      <w:bookmarkStart w:id="3320" w:name="_Toc381025802"/>
      <w:bookmarkStart w:id="3321" w:name="_Toc424820392"/>
      <w:del w:id="3322" w:author="VOYER Raphael" w:date="2021-06-16T11:15:00Z">
        <w:r w:rsidRPr="00FD28FB" w:rsidDel="001111A8">
          <w:delText>Conformance</w:delText>
        </w:r>
        <w:bookmarkEnd w:id="3320"/>
        <w:bookmarkEnd w:id="3321"/>
        <w:r w:rsidRPr="00FD28FB" w:rsidDel="001111A8">
          <w:delText xml:space="preserve"> </w:delText>
        </w:r>
      </w:del>
    </w:p>
    <w:p w:rsidR="00A73EA3" w:rsidRPr="00A73EA3" w:rsidDel="001111A8" w:rsidRDefault="00A73EA3" w:rsidP="00A73EA3">
      <w:pPr>
        <w:rPr>
          <w:del w:id="3323" w:author="VOYER Raphael" w:date="2021-06-16T11:15:00Z"/>
          <w:rFonts w:ascii="Courier New" w:hAnsi="Courier New" w:cs="Courier New"/>
        </w:rPr>
      </w:pPr>
    </w:p>
    <w:p w:rsidR="00A73EA3" w:rsidRPr="00A73EA3" w:rsidDel="001111A8" w:rsidRDefault="00A73EA3" w:rsidP="00A73EA3">
      <w:pPr>
        <w:rPr>
          <w:del w:id="3324" w:author="VOYER Raphael" w:date="2021-06-16T11:15:00Z"/>
          <w:rFonts w:ascii="Courier New" w:hAnsi="Courier New" w:cs="Courier New"/>
        </w:rPr>
      </w:pPr>
      <w:del w:id="3325" w:author="VOYER Raphael" w:date="2021-06-16T11:15:00Z">
        <w:r w:rsidRPr="00A73EA3" w:rsidDel="001111A8">
          <w:rPr>
            <w:rFonts w:ascii="Courier New" w:hAnsi="Courier New" w:cs="Courier New"/>
          </w:rPr>
          <w:delText xml:space="preserve">    alcatelIND1</w:delText>
        </w:r>
        <w:r w:rsidDel="001111A8">
          <w:rPr>
            <w:rFonts w:ascii="Courier New" w:hAnsi="Courier New" w:cs="Courier New"/>
          </w:rPr>
          <w:delText>HAVlan</w:delText>
        </w:r>
        <w:r w:rsidRPr="00A73EA3" w:rsidDel="001111A8">
          <w:rPr>
            <w:rFonts w:ascii="Courier New" w:hAnsi="Courier New" w:cs="Courier New"/>
          </w:rPr>
          <w:delText>MIBConformance OBJECT-IDENTITY</w:delText>
        </w:r>
      </w:del>
    </w:p>
    <w:p w:rsidR="00A73EA3" w:rsidRPr="00A73EA3" w:rsidDel="001111A8" w:rsidRDefault="00A73EA3" w:rsidP="00A73EA3">
      <w:pPr>
        <w:rPr>
          <w:del w:id="3326" w:author="VOYER Raphael" w:date="2021-06-16T11:15:00Z"/>
          <w:rFonts w:ascii="Courier New" w:hAnsi="Courier New" w:cs="Courier New"/>
        </w:rPr>
      </w:pPr>
      <w:del w:id="3327" w:author="VOYER Raphael" w:date="2021-06-16T11:15:00Z">
        <w:r w:rsidRPr="00A73EA3" w:rsidDel="001111A8">
          <w:rPr>
            <w:rFonts w:ascii="Courier New" w:hAnsi="Courier New" w:cs="Courier New"/>
          </w:rPr>
          <w:delText xml:space="preserve">        STATUS current</w:delText>
        </w:r>
      </w:del>
    </w:p>
    <w:p w:rsidR="00A73EA3" w:rsidRPr="00A73EA3" w:rsidDel="001111A8" w:rsidRDefault="00A73EA3" w:rsidP="00A73EA3">
      <w:pPr>
        <w:rPr>
          <w:del w:id="3328" w:author="VOYER Raphael" w:date="2021-06-16T11:15:00Z"/>
          <w:rFonts w:ascii="Courier New" w:hAnsi="Courier New" w:cs="Courier New"/>
        </w:rPr>
      </w:pPr>
      <w:del w:id="3329" w:author="VOYER Raphael" w:date="2021-06-16T11:15:00Z">
        <w:r w:rsidRPr="00A73EA3" w:rsidDel="001111A8">
          <w:rPr>
            <w:rFonts w:ascii="Courier New" w:hAnsi="Courier New" w:cs="Courier New"/>
          </w:rPr>
          <w:delText xml:space="preserve">        DESCRIPTION</w:delText>
        </w:r>
      </w:del>
    </w:p>
    <w:p w:rsidR="00A73EA3" w:rsidRPr="00A73EA3" w:rsidDel="001111A8" w:rsidRDefault="00A73EA3" w:rsidP="00A73EA3">
      <w:pPr>
        <w:rPr>
          <w:del w:id="3330" w:author="VOYER Raphael" w:date="2021-06-16T11:15:00Z"/>
          <w:rFonts w:ascii="Courier New" w:hAnsi="Courier New" w:cs="Courier New"/>
        </w:rPr>
      </w:pPr>
      <w:del w:id="3331" w:author="VOYER Raphael" w:date="2021-06-16T11:15:00Z">
        <w:r w:rsidRPr="00A73EA3" w:rsidDel="001111A8">
          <w:rPr>
            <w:rFonts w:ascii="Courier New" w:hAnsi="Courier New" w:cs="Courier New"/>
          </w:rPr>
          <w:delText xml:space="preserve">            "Branch For </w:delText>
        </w:r>
        <w:r w:rsidDel="001111A8">
          <w:rPr>
            <w:rFonts w:ascii="Courier New" w:hAnsi="Courier New" w:cs="Courier New"/>
          </w:rPr>
          <w:delText>HA VLAN</w:delText>
        </w:r>
      </w:del>
    </w:p>
    <w:p w:rsidR="00A73EA3" w:rsidRPr="00A73EA3" w:rsidDel="001111A8" w:rsidRDefault="00A73EA3" w:rsidP="00A73EA3">
      <w:pPr>
        <w:rPr>
          <w:del w:id="3332" w:author="VOYER Raphael" w:date="2021-06-16T11:15:00Z"/>
          <w:rFonts w:ascii="Courier New" w:hAnsi="Courier New" w:cs="Courier New"/>
        </w:rPr>
      </w:pPr>
      <w:del w:id="3333" w:author="VOYER Raphael" w:date="2021-06-16T11:15:00Z">
        <w:r w:rsidRPr="00A73EA3" w:rsidDel="001111A8">
          <w:rPr>
            <w:rFonts w:ascii="Courier New" w:hAnsi="Courier New" w:cs="Courier New"/>
          </w:rPr>
          <w:delText xml:space="preserve">            Subsystem Conformance Information."</w:delText>
        </w:r>
      </w:del>
    </w:p>
    <w:p w:rsidR="00A73EA3" w:rsidRPr="00A73EA3" w:rsidDel="001111A8" w:rsidRDefault="00A73EA3" w:rsidP="00A73EA3">
      <w:pPr>
        <w:rPr>
          <w:del w:id="3334" w:author="VOYER Raphael" w:date="2021-06-16T11:15:00Z"/>
          <w:rFonts w:ascii="Courier New" w:hAnsi="Courier New" w:cs="Courier New"/>
        </w:rPr>
      </w:pPr>
      <w:del w:id="3335" w:author="VOYER Raphael" w:date="2021-06-16T11:15:00Z">
        <w:r w:rsidRPr="00A73EA3" w:rsidDel="001111A8">
          <w:rPr>
            <w:rFonts w:ascii="Courier New" w:hAnsi="Courier New" w:cs="Courier New"/>
          </w:rPr>
          <w:delText xml:space="preserve">        ::= { alcatelIND1</w:delText>
        </w:r>
        <w:r w:rsidDel="001111A8">
          <w:rPr>
            <w:rFonts w:ascii="Courier New" w:hAnsi="Courier New" w:cs="Courier New"/>
          </w:rPr>
          <w:delText>HAVlan</w:delText>
        </w:r>
        <w:r w:rsidRPr="00A73EA3" w:rsidDel="001111A8">
          <w:rPr>
            <w:rFonts w:ascii="Courier New" w:hAnsi="Courier New" w:cs="Courier New"/>
          </w:rPr>
          <w:delText>MIB 2 }</w:delText>
        </w:r>
      </w:del>
    </w:p>
    <w:p w:rsidR="00A73EA3" w:rsidRPr="00A73EA3" w:rsidDel="001111A8" w:rsidRDefault="00A73EA3" w:rsidP="00A73EA3">
      <w:pPr>
        <w:rPr>
          <w:del w:id="3336" w:author="VOYER Raphael" w:date="2021-06-16T11:15:00Z"/>
          <w:rFonts w:ascii="Courier New" w:hAnsi="Courier New" w:cs="Courier New"/>
        </w:rPr>
      </w:pPr>
    </w:p>
    <w:p w:rsidR="00A73EA3" w:rsidRPr="00A73EA3" w:rsidDel="001111A8" w:rsidRDefault="00A73EA3" w:rsidP="00A73EA3">
      <w:pPr>
        <w:rPr>
          <w:del w:id="3337" w:author="VOYER Raphael" w:date="2021-06-16T11:15:00Z"/>
          <w:rFonts w:ascii="Courier New" w:hAnsi="Courier New" w:cs="Courier New"/>
        </w:rPr>
      </w:pPr>
    </w:p>
    <w:p w:rsidR="00A73EA3" w:rsidRPr="00A73EA3" w:rsidDel="001111A8" w:rsidRDefault="00A73EA3" w:rsidP="00A73EA3">
      <w:pPr>
        <w:rPr>
          <w:del w:id="3338" w:author="VOYER Raphael" w:date="2021-06-16T11:15:00Z"/>
          <w:rFonts w:ascii="Courier New" w:hAnsi="Courier New" w:cs="Courier New"/>
        </w:rPr>
      </w:pPr>
      <w:del w:id="3339" w:author="VOYER Raphael" w:date="2021-06-16T11:15:00Z">
        <w:r w:rsidRPr="00A73EA3" w:rsidDel="001111A8">
          <w:rPr>
            <w:rFonts w:ascii="Courier New" w:hAnsi="Courier New" w:cs="Courier New"/>
          </w:rPr>
          <w:delText xml:space="preserve">    alcatelIND1</w:delText>
        </w:r>
        <w:r w:rsidDel="001111A8">
          <w:rPr>
            <w:rFonts w:ascii="Courier New" w:hAnsi="Courier New" w:cs="Courier New"/>
          </w:rPr>
          <w:delText>HAVlan</w:delText>
        </w:r>
        <w:r w:rsidRPr="00A73EA3" w:rsidDel="001111A8">
          <w:rPr>
            <w:rFonts w:ascii="Courier New" w:hAnsi="Courier New" w:cs="Courier New"/>
          </w:rPr>
          <w:delText>MIBGroups OBJECT-IDENTITY</w:delText>
        </w:r>
      </w:del>
    </w:p>
    <w:p w:rsidR="00A73EA3" w:rsidRPr="00A73EA3" w:rsidDel="001111A8" w:rsidRDefault="00A73EA3" w:rsidP="00A73EA3">
      <w:pPr>
        <w:rPr>
          <w:del w:id="3340" w:author="VOYER Raphael" w:date="2021-06-16T11:15:00Z"/>
          <w:rFonts w:ascii="Courier New" w:hAnsi="Courier New" w:cs="Courier New"/>
        </w:rPr>
      </w:pPr>
      <w:del w:id="3341" w:author="VOYER Raphael" w:date="2021-06-16T11:15:00Z">
        <w:r w:rsidRPr="00A73EA3" w:rsidDel="001111A8">
          <w:rPr>
            <w:rFonts w:ascii="Courier New" w:hAnsi="Courier New" w:cs="Courier New"/>
          </w:rPr>
          <w:delText xml:space="preserve">        STATUS current</w:delText>
        </w:r>
      </w:del>
    </w:p>
    <w:p w:rsidR="00A73EA3" w:rsidRPr="00A73EA3" w:rsidDel="001111A8" w:rsidRDefault="00A73EA3" w:rsidP="00A73EA3">
      <w:pPr>
        <w:rPr>
          <w:del w:id="3342" w:author="VOYER Raphael" w:date="2021-06-16T11:15:00Z"/>
          <w:rFonts w:ascii="Courier New" w:hAnsi="Courier New" w:cs="Courier New"/>
        </w:rPr>
      </w:pPr>
      <w:del w:id="3343" w:author="VOYER Raphael" w:date="2021-06-16T11:15:00Z">
        <w:r w:rsidRPr="00A73EA3" w:rsidDel="001111A8">
          <w:rPr>
            <w:rFonts w:ascii="Courier New" w:hAnsi="Courier New" w:cs="Courier New"/>
          </w:rPr>
          <w:delText xml:space="preserve">        DESCRIPTION</w:delText>
        </w:r>
      </w:del>
    </w:p>
    <w:p w:rsidR="00A73EA3" w:rsidRPr="00A73EA3" w:rsidDel="001111A8" w:rsidRDefault="00A73EA3" w:rsidP="00A73EA3">
      <w:pPr>
        <w:rPr>
          <w:del w:id="3344" w:author="VOYER Raphael" w:date="2021-06-16T11:15:00Z"/>
          <w:rFonts w:ascii="Courier New" w:hAnsi="Courier New" w:cs="Courier New"/>
        </w:rPr>
      </w:pPr>
      <w:del w:id="3345" w:author="VOYER Raphael" w:date="2021-06-16T11:15:00Z">
        <w:r w:rsidRPr="00A73EA3" w:rsidDel="001111A8">
          <w:rPr>
            <w:rFonts w:ascii="Courier New" w:hAnsi="Courier New" w:cs="Courier New"/>
          </w:rPr>
          <w:delText xml:space="preserve">            "Branch For </w:delText>
        </w:r>
        <w:r w:rsidDel="001111A8">
          <w:rPr>
            <w:rFonts w:ascii="Courier New" w:hAnsi="Courier New" w:cs="Courier New"/>
          </w:rPr>
          <w:delText>HA VLAN</w:delText>
        </w:r>
      </w:del>
    </w:p>
    <w:p w:rsidR="00A73EA3" w:rsidRPr="00A73EA3" w:rsidDel="001111A8" w:rsidRDefault="00A73EA3" w:rsidP="00A73EA3">
      <w:pPr>
        <w:rPr>
          <w:del w:id="3346" w:author="VOYER Raphael" w:date="2021-06-16T11:15:00Z"/>
          <w:rFonts w:ascii="Courier New" w:hAnsi="Courier New" w:cs="Courier New"/>
        </w:rPr>
      </w:pPr>
      <w:del w:id="3347" w:author="VOYER Raphael" w:date="2021-06-16T11:15:00Z">
        <w:r w:rsidRPr="00A73EA3" w:rsidDel="001111A8">
          <w:rPr>
            <w:rFonts w:ascii="Courier New" w:hAnsi="Courier New" w:cs="Courier New"/>
          </w:rPr>
          <w:delText xml:space="preserve">            Subsystem Units Of Conformance."</w:delText>
        </w:r>
      </w:del>
    </w:p>
    <w:p w:rsidR="00A73EA3" w:rsidRPr="00A73EA3" w:rsidDel="001111A8" w:rsidRDefault="00A73EA3" w:rsidP="00A73EA3">
      <w:pPr>
        <w:rPr>
          <w:del w:id="3348" w:author="VOYER Raphael" w:date="2021-06-16T11:15:00Z"/>
          <w:rFonts w:ascii="Courier New" w:hAnsi="Courier New" w:cs="Courier New"/>
        </w:rPr>
      </w:pPr>
      <w:del w:id="3349" w:author="VOYER Raphael" w:date="2021-06-16T11:15:00Z">
        <w:r w:rsidRPr="00A73EA3" w:rsidDel="001111A8">
          <w:rPr>
            <w:rFonts w:ascii="Courier New" w:hAnsi="Courier New" w:cs="Courier New"/>
          </w:rPr>
          <w:delText xml:space="preserve">        ::= { alcatelIND1</w:delText>
        </w:r>
        <w:r w:rsidDel="001111A8">
          <w:rPr>
            <w:rFonts w:ascii="Courier New" w:hAnsi="Courier New" w:cs="Courier New"/>
          </w:rPr>
          <w:delText>HAVlan</w:delText>
        </w:r>
        <w:r w:rsidRPr="00A73EA3" w:rsidDel="001111A8">
          <w:rPr>
            <w:rFonts w:ascii="Courier New" w:hAnsi="Courier New" w:cs="Courier New"/>
          </w:rPr>
          <w:delText>MIBConformance 1 }</w:delText>
        </w:r>
      </w:del>
    </w:p>
    <w:p w:rsidR="00A73EA3" w:rsidRPr="00A73EA3" w:rsidDel="001111A8" w:rsidRDefault="00A73EA3" w:rsidP="00A73EA3">
      <w:pPr>
        <w:rPr>
          <w:del w:id="3350" w:author="VOYER Raphael" w:date="2021-06-16T11:15:00Z"/>
          <w:rFonts w:ascii="Courier New" w:hAnsi="Courier New" w:cs="Courier New"/>
        </w:rPr>
      </w:pPr>
    </w:p>
    <w:p w:rsidR="00A73EA3" w:rsidRPr="00A73EA3" w:rsidDel="001111A8" w:rsidRDefault="00A73EA3" w:rsidP="00A73EA3">
      <w:pPr>
        <w:rPr>
          <w:del w:id="3351" w:author="VOYER Raphael" w:date="2021-06-16T11:15:00Z"/>
          <w:rFonts w:ascii="Courier New" w:hAnsi="Courier New" w:cs="Courier New"/>
        </w:rPr>
      </w:pPr>
    </w:p>
    <w:p w:rsidR="00A73EA3" w:rsidRPr="00A73EA3" w:rsidDel="001111A8" w:rsidRDefault="00A73EA3" w:rsidP="00A73EA3">
      <w:pPr>
        <w:rPr>
          <w:del w:id="3352" w:author="VOYER Raphael" w:date="2021-06-16T11:15:00Z"/>
          <w:rFonts w:ascii="Courier New" w:hAnsi="Courier New" w:cs="Courier New"/>
        </w:rPr>
      </w:pPr>
      <w:del w:id="3353" w:author="VOYER Raphael" w:date="2021-06-16T11:15:00Z">
        <w:r w:rsidRPr="00A73EA3" w:rsidDel="001111A8">
          <w:rPr>
            <w:rFonts w:ascii="Courier New" w:hAnsi="Courier New" w:cs="Courier New"/>
          </w:rPr>
          <w:delText xml:space="preserve">    alcatelIND1</w:delText>
        </w:r>
        <w:r w:rsidDel="001111A8">
          <w:rPr>
            <w:rFonts w:ascii="Courier New" w:hAnsi="Courier New" w:cs="Courier New"/>
          </w:rPr>
          <w:delText>HAVlan</w:delText>
        </w:r>
        <w:r w:rsidRPr="00A73EA3" w:rsidDel="001111A8">
          <w:rPr>
            <w:rFonts w:ascii="Courier New" w:hAnsi="Courier New" w:cs="Courier New"/>
          </w:rPr>
          <w:delText>MIBCompliances OBJECT-IDENTITY</w:delText>
        </w:r>
      </w:del>
    </w:p>
    <w:p w:rsidR="00A73EA3" w:rsidDel="001111A8" w:rsidRDefault="00A73EA3" w:rsidP="00A73EA3">
      <w:pPr>
        <w:rPr>
          <w:del w:id="3354" w:author="VOYER Raphael" w:date="2021-06-16T11:15:00Z"/>
          <w:rFonts w:ascii="Courier New" w:hAnsi="Courier New" w:cs="Courier New"/>
        </w:rPr>
      </w:pPr>
      <w:del w:id="3355" w:author="VOYER Raphael" w:date="2021-06-16T11:15:00Z">
        <w:r w:rsidRPr="00A73EA3" w:rsidDel="001111A8">
          <w:rPr>
            <w:rFonts w:ascii="Courier New" w:hAnsi="Courier New" w:cs="Courier New"/>
          </w:rPr>
          <w:delText xml:space="preserve">        STATUS current</w:delText>
        </w:r>
      </w:del>
    </w:p>
    <w:p w:rsidR="00A73EA3" w:rsidRPr="00A73EA3" w:rsidDel="001111A8" w:rsidRDefault="00A73EA3" w:rsidP="00A73EA3">
      <w:pPr>
        <w:rPr>
          <w:del w:id="3356" w:author="VOYER Raphael" w:date="2021-06-16T11:15:00Z"/>
          <w:rFonts w:ascii="Courier New" w:hAnsi="Courier New" w:cs="Courier New"/>
        </w:rPr>
      </w:pPr>
      <w:del w:id="3357" w:author="VOYER Raphael" w:date="2021-06-16T11:15:00Z">
        <w:r w:rsidDel="001111A8">
          <w:rPr>
            <w:rFonts w:ascii="Courier New" w:hAnsi="Courier New" w:cs="Courier New"/>
          </w:rPr>
          <w:delText xml:space="preserve">      </w:delText>
        </w:r>
        <w:r w:rsidRPr="00A73EA3" w:rsidDel="001111A8">
          <w:rPr>
            <w:rFonts w:ascii="Courier New" w:hAnsi="Courier New" w:cs="Courier New"/>
          </w:rPr>
          <w:delText xml:space="preserve">  DESCRIPTION</w:delText>
        </w:r>
      </w:del>
    </w:p>
    <w:p w:rsidR="00A73EA3" w:rsidDel="001111A8" w:rsidRDefault="00A73EA3" w:rsidP="00A73EA3">
      <w:pPr>
        <w:rPr>
          <w:del w:id="3358" w:author="VOYER Raphael" w:date="2021-06-16T11:15:00Z"/>
          <w:rFonts w:ascii="Courier New" w:hAnsi="Courier New" w:cs="Courier New"/>
        </w:rPr>
      </w:pPr>
      <w:del w:id="3359" w:author="VOYER Raphael" w:date="2021-06-16T11:15:00Z">
        <w:r w:rsidRPr="00A73EA3" w:rsidDel="001111A8">
          <w:rPr>
            <w:rFonts w:ascii="Courier New" w:hAnsi="Courier New" w:cs="Courier New"/>
          </w:rPr>
          <w:delText xml:space="preserve">            "Branch For </w:delText>
        </w:r>
        <w:r w:rsidDel="001111A8">
          <w:rPr>
            <w:rFonts w:ascii="Courier New" w:hAnsi="Courier New" w:cs="Courier New"/>
          </w:rPr>
          <w:delText xml:space="preserve">HA </w:delText>
        </w:r>
        <w:r w:rsidRPr="00A73EA3" w:rsidDel="001111A8">
          <w:rPr>
            <w:rFonts w:ascii="Courier New" w:hAnsi="Courier New" w:cs="Courier New"/>
          </w:rPr>
          <w:delText>VLAN</w:delText>
        </w:r>
      </w:del>
    </w:p>
    <w:p w:rsidR="00A73EA3" w:rsidRPr="00A73EA3" w:rsidDel="001111A8" w:rsidRDefault="00A73EA3" w:rsidP="00A73EA3">
      <w:pPr>
        <w:rPr>
          <w:del w:id="3360" w:author="VOYER Raphael" w:date="2021-06-16T11:15:00Z"/>
          <w:rFonts w:ascii="Courier New" w:hAnsi="Courier New" w:cs="Courier New"/>
        </w:rPr>
      </w:pPr>
      <w:del w:id="3361" w:author="VOYER Raphael" w:date="2021-06-16T11:15:00Z">
        <w:r w:rsidRPr="00A73EA3" w:rsidDel="001111A8">
          <w:rPr>
            <w:rFonts w:ascii="Courier New" w:hAnsi="Courier New" w:cs="Courier New"/>
          </w:rPr>
          <w:delText xml:space="preserve">            Subsystem Compliance Statements."</w:delText>
        </w:r>
      </w:del>
    </w:p>
    <w:p w:rsidR="00A73EA3" w:rsidRPr="00A73EA3" w:rsidDel="001111A8" w:rsidRDefault="00A73EA3" w:rsidP="00A73EA3">
      <w:pPr>
        <w:rPr>
          <w:del w:id="3362" w:author="VOYER Raphael" w:date="2021-06-16T11:15:00Z"/>
          <w:rFonts w:ascii="Courier New" w:hAnsi="Courier New" w:cs="Courier New"/>
        </w:rPr>
      </w:pPr>
      <w:del w:id="3363" w:author="VOYER Raphael" w:date="2021-06-16T11:15:00Z">
        <w:r w:rsidRPr="00A73EA3" w:rsidDel="001111A8">
          <w:rPr>
            <w:rFonts w:ascii="Courier New" w:hAnsi="Courier New" w:cs="Courier New"/>
          </w:rPr>
          <w:delText xml:space="preserve">        ::= { alcatelIND1</w:delText>
        </w:r>
        <w:r w:rsidDel="001111A8">
          <w:rPr>
            <w:rFonts w:ascii="Courier New" w:hAnsi="Courier New" w:cs="Courier New"/>
          </w:rPr>
          <w:delText>HAVlan</w:delText>
        </w:r>
        <w:r w:rsidRPr="00A73EA3" w:rsidDel="001111A8">
          <w:rPr>
            <w:rFonts w:ascii="Courier New" w:hAnsi="Courier New" w:cs="Courier New"/>
          </w:rPr>
          <w:delText>MIBConformance 2 }</w:delText>
        </w:r>
      </w:del>
    </w:p>
    <w:p w:rsidR="00621028" w:rsidDel="001111A8" w:rsidRDefault="00621028" w:rsidP="00621028">
      <w:pPr>
        <w:rPr>
          <w:del w:id="3364" w:author="VOYER Raphael" w:date="2021-06-16T11:15:00Z"/>
          <w:rFonts w:ascii="Courier New" w:hAnsi="Courier New" w:cs="Courier New"/>
        </w:rPr>
      </w:pPr>
    </w:p>
    <w:p w:rsidR="00621028" w:rsidRPr="00621028" w:rsidDel="001111A8" w:rsidRDefault="00621028" w:rsidP="00621028">
      <w:pPr>
        <w:rPr>
          <w:del w:id="3365" w:author="VOYER Raphael" w:date="2021-06-16T11:15:00Z"/>
          <w:rFonts w:ascii="Courier New" w:hAnsi="Courier New" w:cs="Courier New"/>
        </w:rPr>
      </w:pPr>
      <w:del w:id="3366" w:author="VOYER Raphael" w:date="2021-06-16T11:15:00Z">
        <w:r w:rsidDel="001111A8">
          <w:rPr>
            <w:rFonts w:ascii="Courier New" w:hAnsi="Courier New" w:cs="Courier New"/>
          </w:rPr>
          <w:delText xml:space="preserve">    </w:delText>
        </w:r>
        <w:r w:rsidRPr="00621028" w:rsidDel="001111A8">
          <w:rPr>
            <w:rFonts w:ascii="Courier New" w:hAnsi="Courier New" w:cs="Courier New"/>
          </w:rPr>
          <w:delText>alcatelIND1VLANMgrMIBCompliance MODULE-COMPLIANCE</w:delText>
        </w:r>
      </w:del>
    </w:p>
    <w:p w:rsidR="00621028" w:rsidRPr="00621028" w:rsidDel="001111A8" w:rsidRDefault="00621028" w:rsidP="00621028">
      <w:pPr>
        <w:rPr>
          <w:del w:id="3367" w:author="VOYER Raphael" w:date="2021-06-16T11:15:00Z"/>
          <w:rFonts w:ascii="Courier New" w:hAnsi="Courier New" w:cs="Courier New"/>
        </w:rPr>
      </w:pPr>
      <w:del w:id="3368" w:author="VOYER Raphael" w:date="2021-06-16T11:15:00Z">
        <w:r w:rsidRPr="00621028" w:rsidDel="001111A8">
          <w:rPr>
            <w:rFonts w:ascii="Courier New" w:hAnsi="Courier New" w:cs="Courier New"/>
          </w:rPr>
          <w:delText xml:space="preserve">        STATUS  current</w:delText>
        </w:r>
      </w:del>
    </w:p>
    <w:p w:rsidR="00621028" w:rsidRPr="00621028" w:rsidDel="001111A8" w:rsidRDefault="00621028" w:rsidP="00621028">
      <w:pPr>
        <w:rPr>
          <w:del w:id="3369" w:author="VOYER Raphael" w:date="2021-06-16T11:15:00Z"/>
          <w:rFonts w:ascii="Courier New" w:hAnsi="Courier New" w:cs="Courier New"/>
        </w:rPr>
      </w:pPr>
      <w:del w:id="3370" w:author="VOYER Raphael" w:date="2021-06-16T11:15:00Z">
        <w:r w:rsidRPr="00621028" w:rsidDel="001111A8">
          <w:rPr>
            <w:rFonts w:ascii="Courier New" w:hAnsi="Courier New" w:cs="Courier New"/>
          </w:rPr>
          <w:delText xml:space="preserve">        DESCRIPTION</w:delText>
        </w:r>
      </w:del>
    </w:p>
    <w:p w:rsidR="00621028" w:rsidRPr="00621028" w:rsidDel="001111A8" w:rsidRDefault="00621028" w:rsidP="00621028">
      <w:pPr>
        <w:rPr>
          <w:del w:id="3371" w:author="VOYER Raphael" w:date="2021-06-16T11:15:00Z"/>
          <w:rFonts w:ascii="Courier New" w:hAnsi="Courier New" w:cs="Courier New"/>
        </w:rPr>
      </w:pPr>
      <w:del w:id="3372" w:author="VOYER Raphael" w:date="2021-06-16T11:15:00Z">
        <w:r w:rsidRPr="00621028" w:rsidDel="001111A8">
          <w:rPr>
            <w:rFonts w:ascii="Courier New" w:hAnsi="Courier New" w:cs="Courier New"/>
          </w:rPr>
          <w:delText xml:space="preserve">            "Compliance statement for</w:delText>
        </w:r>
      </w:del>
    </w:p>
    <w:p w:rsidR="00621028" w:rsidRPr="00621028" w:rsidDel="001111A8" w:rsidRDefault="00621028" w:rsidP="00621028">
      <w:pPr>
        <w:rPr>
          <w:del w:id="3373" w:author="VOYER Raphael" w:date="2021-06-16T11:15:00Z"/>
          <w:rFonts w:ascii="Courier New" w:hAnsi="Courier New" w:cs="Courier New"/>
        </w:rPr>
      </w:pPr>
      <w:del w:id="3374" w:author="VOYER Raphael" w:date="2021-06-16T11:15:00Z">
        <w:r w:rsidRPr="00621028" w:rsidDel="001111A8">
          <w:rPr>
            <w:rFonts w:ascii="Courier New" w:hAnsi="Courier New" w:cs="Courier New"/>
          </w:rPr>
          <w:delText xml:space="preserve">             </w:delText>
        </w:r>
        <w:r w:rsidDel="001111A8">
          <w:rPr>
            <w:rFonts w:ascii="Courier New" w:hAnsi="Courier New" w:cs="Courier New"/>
          </w:rPr>
          <w:delText>HA VLAN.</w:delText>
        </w:r>
        <w:r w:rsidRPr="00621028" w:rsidDel="001111A8">
          <w:rPr>
            <w:rFonts w:ascii="Courier New" w:hAnsi="Courier New" w:cs="Courier New"/>
          </w:rPr>
          <w:delText>"</w:delText>
        </w:r>
      </w:del>
    </w:p>
    <w:p w:rsidR="00621028" w:rsidRPr="00621028" w:rsidDel="001111A8" w:rsidRDefault="00621028" w:rsidP="00622755">
      <w:pPr>
        <w:outlineLvl w:val="0"/>
        <w:rPr>
          <w:del w:id="3375" w:author="VOYER Raphael" w:date="2021-06-16T11:15:00Z"/>
          <w:rFonts w:ascii="Courier New" w:hAnsi="Courier New" w:cs="Courier New"/>
        </w:rPr>
      </w:pPr>
      <w:del w:id="3376" w:author="VOYER Raphael" w:date="2021-06-16T11:15:00Z">
        <w:r w:rsidRPr="00621028" w:rsidDel="001111A8">
          <w:rPr>
            <w:rFonts w:ascii="Courier New" w:hAnsi="Courier New" w:cs="Courier New"/>
          </w:rPr>
          <w:delText xml:space="preserve">        </w:delText>
        </w:r>
        <w:bookmarkStart w:id="3377" w:name="_Toc381025803"/>
        <w:bookmarkStart w:id="3378" w:name="_Toc424820393"/>
        <w:r w:rsidRPr="00621028" w:rsidDel="001111A8">
          <w:rPr>
            <w:rFonts w:ascii="Courier New" w:hAnsi="Courier New" w:cs="Courier New"/>
          </w:rPr>
          <w:delText>MODULE</w:delText>
        </w:r>
        <w:bookmarkEnd w:id="3377"/>
        <w:bookmarkEnd w:id="3378"/>
      </w:del>
    </w:p>
    <w:p w:rsidR="00621028" w:rsidRPr="00621028" w:rsidDel="001111A8" w:rsidRDefault="00621028" w:rsidP="00622755">
      <w:pPr>
        <w:outlineLvl w:val="0"/>
        <w:rPr>
          <w:del w:id="3379" w:author="VOYER Raphael" w:date="2021-06-16T11:15:00Z"/>
          <w:rFonts w:ascii="Courier New" w:hAnsi="Courier New" w:cs="Courier New"/>
        </w:rPr>
      </w:pPr>
      <w:del w:id="3380" w:author="VOYER Raphael" w:date="2021-06-16T11:15:00Z">
        <w:r w:rsidRPr="00621028" w:rsidDel="001111A8">
          <w:rPr>
            <w:rFonts w:ascii="Courier New" w:hAnsi="Courier New" w:cs="Courier New"/>
          </w:rPr>
          <w:delText xml:space="preserve">            </w:delText>
        </w:r>
        <w:bookmarkStart w:id="3381" w:name="_Toc381025804"/>
        <w:bookmarkStart w:id="3382" w:name="_Toc424820394"/>
        <w:r w:rsidRPr="00621028" w:rsidDel="001111A8">
          <w:rPr>
            <w:rFonts w:ascii="Courier New" w:hAnsi="Courier New" w:cs="Courier New"/>
          </w:rPr>
          <w:delText>MANDATORY-GROUPS</w:delText>
        </w:r>
        <w:bookmarkEnd w:id="3381"/>
        <w:bookmarkEnd w:id="3382"/>
      </w:del>
    </w:p>
    <w:p w:rsidR="00621028" w:rsidRPr="00621028" w:rsidDel="001111A8" w:rsidRDefault="00621028" w:rsidP="00621028">
      <w:pPr>
        <w:rPr>
          <w:del w:id="3383" w:author="VOYER Raphael" w:date="2021-06-16T11:15:00Z"/>
          <w:rFonts w:ascii="Courier New" w:hAnsi="Courier New" w:cs="Courier New"/>
        </w:rPr>
      </w:pPr>
      <w:del w:id="3384" w:author="VOYER Raphael" w:date="2021-06-16T11:15:00Z">
        <w:r w:rsidRPr="00621028" w:rsidDel="001111A8">
          <w:rPr>
            <w:rFonts w:ascii="Courier New" w:hAnsi="Courier New" w:cs="Courier New"/>
          </w:rPr>
          <w:delText xml:space="preserve">            {</w:delText>
        </w:r>
      </w:del>
    </w:p>
    <w:p w:rsidR="00621028" w:rsidRPr="00621028" w:rsidDel="001111A8" w:rsidRDefault="00621028" w:rsidP="00621028">
      <w:pPr>
        <w:rPr>
          <w:del w:id="3385" w:author="VOYER Raphael" w:date="2021-06-16T11:15:00Z"/>
          <w:rFonts w:ascii="Courier New" w:hAnsi="Courier New" w:cs="Courier New"/>
        </w:rPr>
      </w:pPr>
      <w:del w:id="3386" w:author="VOYER Raphael" w:date="2021-06-16T11:15:00Z">
        <w:r w:rsidRPr="00621028" w:rsidDel="001111A8">
          <w:rPr>
            <w:rFonts w:ascii="Courier New" w:hAnsi="Courier New" w:cs="Courier New"/>
          </w:rPr>
          <w:delText xml:space="preserve">                </w:delText>
        </w:r>
        <w:r w:rsidR="00561926" w:rsidDel="001111A8">
          <w:rPr>
            <w:rFonts w:ascii="Courier New" w:hAnsi="Courier New" w:cs="Courier New"/>
          </w:rPr>
          <w:delText>alaHAVlanCluster</w:delText>
        </w:r>
        <w:r w:rsidRPr="00A73EA3" w:rsidDel="001111A8">
          <w:rPr>
            <w:rFonts w:ascii="Courier New" w:hAnsi="Courier New" w:cs="Courier New"/>
          </w:rPr>
          <w:delText>Group</w:delText>
        </w:r>
        <w:r w:rsidRPr="00621028" w:rsidDel="001111A8">
          <w:rPr>
            <w:rFonts w:ascii="Courier New" w:hAnsi="Courier New" w:cs="Courier New"/>
          </w:rPr>
          <w:delText>,</w:delText>
        </w:r>
      </w:del>
    </w:p>
    <w:p w:rsidR="00621028" w:rsidRPr="00621028" w:rsidDel="001111A8" w:rsidRDefault="00621028" w:rsidP="00621028">
      <w:pPr>
        <w:rPr>
          <w:del w:id="3387" w:author="VOYER Raphael" w:date="2021-06-16T11:15:00Z"/>
          <w:rFonts w:ascii="Courier New" w:hAnsi="Courier New" w:cs="Courier New"/>
        </w:rPr>
      </w:pPr>
      <w:del w:id="3388" w:author="VOYER Raphael" w:date="2021-06-16T11:15:00Z">
        <w:r w:rsidRPr="00621028" w:rsidDel="001111A8">
          <w:rPr>
            <w:rFonts w:ascii="Courier New" w:hAnsi="Courier New" w:cs="Courier New"/>
          </w:rPr>
          <w:delText xml:space="preserve">                </w:delText>
        </w:r>
        <w:r w:rsidR="00561926" w:rsidDel="001111A8">
          <w:rPr>
            <w:rFonts w:ascii="Courier New" w:hAnsi="Courier New" w:cs="Courier New"/>
          </w:rPr>
          <w:delText>alaHAVlanCluster</w:delText>
        </w:r>
        <w:r w:rsidDel="001111A8">
          <w:rPr>
            <w:rFonts w:ascii="Courier New" w:hAnsi="Courier New" w:cs="Courier New"/>
          </w:rPr>
          <w:delText>Port</w:delText>
        </w:r>
        <w:r w:rsidRPr="00A73EA3" w:rsidDel="001111A8">
          <w:rPr>
            <w:rFonts w:ascii="Courier New" w:hAnsi="Courier New" w:cs="Courier New"/>
          </w:rPr>
          <w:delText>Group</w:delText>
        </w:r>
        <w:r w:rsidRPr="00621028" w:rsidDel="001111A8">
          <w:rPr>
            <w:rFonts w:ascii="Courier New" w:hAnsi="Courier New" w:cs="Courier New"/>
          </w:rPr>
          <w:delText>,</w:delText>
        </w:r>
      </w:del>
    </w:p>
    <w:p w:rsidR="00621028" w:rsidRPr="00621028" w:rsidDel="001111A8" w:rsidRDefault="00621028" w:rsidP="00621028">
      <w:pPr>
        <w:rPr>
          <w:del w:id="3389" w:author="VOYER Raphael" w:date="2021-06-16T11:15:00Z"/>
          <w:rFonts w:ascii="Courier New" w:hAnsi="Courier New" w:cs="Courier New"/>
        </w:rPr>
      </w:pPr>
      <w:del w:id="3390" w:author="VOYER Raphael" w:date="2021-06-16T11:15:00Z">
        <w:r w:rsidRPr="00621028" w:rsidDel="001111A8">
          <w:rPr>
            <w:rFonts w:ascii="Courier New" w:hAnsi="Courier New" w:cs="Courier New"/>
          </w:rPr>
          <w:delText xml:space="preserve">                            }</w:delText>
        </w:r>
      </w:del>
    </w:p>
    <w:p w:rsidR="00621028" w:rsidRPr="00621028" w:rsidDel="001111A8" w:rsidRDefault="00621028" w:rsidP="00621028">
      <w:pPr>
        <w:rPr>
          <w:del w:id="3391" w:author="VOYER Raphael" w:date="2021-06-16T11:15:00Z"/>
          <w:rFonts w:ascii="Courier New" w:hAnsi="Courier New" w:cs="Courier New"/>
        </w:rPr>
      </w:pPr>
    </w:p>
    <w:p w:rsidR="00621028" w:rsidDel="001111A8" w:rsidRDefault="00621028" w:rsidP="00621028">
      <w:pPr>
        <w:rPr>
          <w:del w:id="3392" w:author="VOYER Raphael" w:date="2021-06-16T11:15:00Z"/>
          <w:rFonts w:ascii="Courier New" w:hAnsi="Courier New" w:cs="Courier New"/>
        </w:rPr>
      </w:pPr>
      <w:del w:id="3393" w:author="VOYER Raphael" w:date="2021-06-16T11:15:00Z">
        <w:r w:rsidRPr="00621028" w:rsidDel="001111A8">
          <w:rPr>
            <w:rFonts w:ascii="Courier New" w:hAnsi="Courier New" w:cs="Courier New"/>
          </w:rPr>
          <w:delText xml:space="preserve">        ::= { alcatelIND1</w:delText>
        </w:r>
        <w:r w:rsidDel="001111A8">
          <w:rPr>
            <w:rFonts w:ascii="Courier New" w:hAnsi="Courier New" w:cs="Courier New"/>
          </w:rPr>
          <w:delText>HA</w:delText>
        </w:r>
        <w:r w:rsidRPr="00621028" w:rsidDel="001111A8">
          <w:rPr>
            <w:rFonts w:ascii="Courier New" w:hAnsi="Courier New" w:cs="Courier New"/>
          </w:rPr>
          <w:delText>V</w:delText>
        </w:r>
        <w:r w:rsidDel="001111A8">
          <w:rPr>
            <w:rFonts w:ascii="Courier New" w:hAnsi="Courier New" w:cs="Courier New"/>
          </w:rPr>
          <w:delText>lan</w:delText>
        </w:r>
        <w:r w:rsidRPr="00621028" w:rsidDel="001111A8">
          <w:rPr>
            <w:rFonts w:ascii="Courier New" w:hAnsi="Courier New" w:cs="Courier New"/>
          </w:rPr>
          <w:delText>MIBCompliances 1 }</w:delText>
        </w:r>
      </w:del>
    </w:p>
    <w:p w:rsidR="00621028" w:rsidRPr="00621028" w:rsidDel="001111A8" w:rsidRDefault="00621028" w:rsidP="00621028">
      <w:pPr>
        <w:rPr>
          <w:del w:id="3394" w:author="VOYER Raphael" w:date="2021-06-16T11:15:00Z"/>
          <w:rFonts w:ascii="Courier New" w:hAnsi="Courier New" w:cs="Courier New"/>
        </w:rPr>
      </w:pPr>
    </w:p>
    <w:p w:rsidR="00A73EA3" w:rsidRPr="00A73EA3" w:rsidDel="001111A8" w:rsidRDefault="00A73EA3" w:rsidP="00A73EA3">
      <w:pPr>
        <w:rPr>
          <w:del w:id="3395" w:author="VOYER Raphael" w:date="2021-06-16T11:15:00Z"/>
          <w:rFonts w:ascii="Courier New" w:hAnsi="Courier New" w:cs="Courier New"/>
        </w:rPr>
      </w:pPr>
      <w:del w:id="3396" w:author="VOYER Raphael" w:date="2021-06-16T11:15:00Z">
        <w:r w:rsidDel="001111A8">
          <w:rPr>
            <w:rFonts w:ascii="Courier New" w:hAnsi="Courier New" w:cs="Courier New"/>
          </w:rPr>
          <w:delText xml:space="preserve">    </w:delText>
        </w:r>
        <w:r w:rsidRPr="00A73EA3" w:rsidDel="001111A8">
          <w:rPr>
            <w:rFonts w:ascii="Courier New" w:hAnsi="Courier New" w:cs="Courier New"/>
          </w:rPr>
          <w:delText>xxxxxxxxxxxxxxxxxxxxxxxxxxxxxxxxxxxxxxxxxxxxxxxxxxxxxxxxxx</w:delText>
        </w:r>
      </w:del>
    </w:p>
    <w:p w:rsidR="00A73EA3" w:rsidRPr="00A73EA3" w:rsidDel="001111A8" w:rsidRDefault="00A73EA3" w:rsidP="00A73EA3">
      <w:pPr>
        <w:rPr>
          <w:del w:id="3397" w:author="VOYER Raphael" w:date="2021-06-16T11:15:00Z"/>
          <w:rFonts w:ascii="Courier New" w:hAnsi="Courier New" w:cs="Courier New"/>
        </w:rPr>
      </w:pPr>
      <w:del w:id="3398" w:author="VOYER Raphael" w:date="2021-06-16T11:15:00Z">
        <w:r w:rsidRPr="00A73EA3" w:rsidDel="001111A8">
          <w:rPr>
            <w:rFonts w:ascii="Courier New" w:hAnsi="Courier New" w:cs="Courier New"/>
          </w:rPr>
          <w:delText>-- UNITS OF CONFORMANCE</w:delText>
        </w:r>
      </w:del>
    </w:p>
    <w:p w:rsidR="00A73EA3" w:rsidRPr="00A73EA3" w:rsidDel="001111A8" w:rsidRDefault="00A73EA3" w:rsidP="00A73EA3">
      <w:pPr>
        <w:rPr>
          <w:del w:id="3399" w:author="VOYER Raphael" w:date="2021-06-16T11:15:00Z"/>
          <w:rFonts w:ascii="Courier New" w:hAnsi="Courier New" w:cs="Courier New"/>
        </w:rPr>
      </w:pPr>
      <w:del w:id="3400" w:author="VOYER Raphael" w:date="2021-06-16T11:15:00Z">
        <w:r w:rsidRPr="00A73EA3" w:rsidDel="001111A8">
          <w:rPr>
            <w:rFonts w:ascii="Courier New" w:hAnsi="Courier New" w:cs="Courier New"/>
          </w:rPr>
          <w:delText>-- xxxxxxxxxxxxxxxxxxxxxxxxxxxxxxxxxxxxxxxxxxxxxxxxxxxxxxxxxx</w:delText>
        </w:r>
      </w:del>
    </w:p>
    <w:p w:rsidR="00A73EA3" w:rsidRPr="00A73EA3" w:rsidDel="001111A8" w:rsidRDefault="00A73EA3" w:rsidP="00A73EA3">
      <w:pPr>
        <w:rPr>
          <w:del w:id="3401" w:author="VOYER Raphael" w:date="2021-06-16T11:15:00Z"/>
          <w:rFonts w:ascii="Courier New" w:hAnsi="Courier New" w:cs="Courier New"/>
        </w:rPr>
      </w:pPr>
    </w:p>
    <w:p w:rsidR="00A73EA3" w:rsidRPr="00A73EA3" w:rsidDel="001111A8" w:rsidRDefault="00A73EA3" w:rsidP="00A73EA3">
      <w:pPr>
        <w:rPr>
          <w:del w:id="3402" w:author="VOYER Raphael" w:date="2021-06-16T11:15:00Z"/>
          <w:rFonts w:ascii="Courier New" w:hAnsi="Courier New" w:cs="Courier New"/>
        </w:rPr>
      </w:pPr>
      <w:del w:id="3403" w:author="VOYER Raphael" w:date="2021-06-16T11:15:00Z">
        <w:r w:rsidRPr="00A73EA3" w:rsidDel="001111A8">
          <w:rPr>
            <w:rFonts w:ascii="Courier New" w:hAnsi="Courier New" w:cs="Courier New"/>
          </w:rPr>
          <w:delText xml:space="preserve">    </w:delText>
        </w:r>
        <w:r w:rsidR="00561926" w:rsidDel="001111A8">
          <w:rPr>
            <w:rFonts w:ascii="Courier New" w:hAnsi="Courier New" w:cs="Courier New"/>
          </w:rPr>
          <w:delText>alaHAVlanCluster</w:delText>
        </w:r>
        <w:r w:rsidRPr="00A73EA3" w:rsidDel="001111A8">
          <w:rPr>
            <w:rFonts w:ascii="Courier New" w:hAnsi="Courier New" w:cs="Courier New"/>
          </w:rPr>
          <w:delText>Group OBJECT-GROUP</w:delText>
        </w:r>
      </w:del>
    </w:p>
    <w:p w:rsidR="00A73EA3" w:rsidRPr="00A73EA3" w:rsidDel="001111A8" w:rsidRDefault="00A73EA3" w:rsidP="00622755">
      <w:pPr>
        <w:outlineLvl w:val="0"/>
        <w:rPr>
          <w:del w:id="3404" w:author="VOYER Raphael" w:date="2021-06-16T11:15:00Z"/>
          <w:rFonts w:ascii="Courier New" w:hAnsi="Courier New" w:cs="Courier New"/>
        </w:rPr>
      </w:pPr>
      <w:del w:id="3405" w:author="VOYER Raphael" w:date="2021-06-16T11:15:00Z">
        <w:r w:rsidRPr="00A73EA3" w:rsidDel="001111A8">
          <w:rPr>
            <w:rFonts w:ascii="Courier New" w:hAnsi="Courier New" w:cs="Courier New"/>
          </w:rPr>
          <w:delText xml:space="preserve">        </w:delText>
        </w:r>
        <w:bookmarkStart w:id="3406" w:name="_Toc381025805"/>
        <w:bookmarkStart w:id="3407" w:name="_Toc424820395"/>
        <w:r w:rsidRPr="00A73EA3" w:rsidDel="001111A8">
          <w:rPr>
            <w:rFonts w:ascii="Courier New" w:hAnsi="Courier New" w:cs="Courier New"/>
          </w:rPr>
          <w:delText>OBJECTS</w:delText>
        </w:r>
        <w:bookmarkEnd w:id="3406"/>
        <w:bookmarkEnd w:id="3407"/>
      </w:del>
    </w:p>
    <w:p w:rsidR="00A73EA3" w:rsidRPr="00A73EA3" w:rsidDel="001111A8" w:rsidRDefault="00A73EA3" w:rsidP="00A73EA3">
      <w:pPr>
        <w:rPr>
          <w:del w:id="3408" w:author="VOYER Raphael" w:date="2021-06-16T11:15:00Z"/>
          <w:rFonts w:ascii="Courier New" w:hAnsi="Courier New" w:cs="Courier New"/>
        </w:rPr>
      </w:pPr>
      <w:del w:id="3409" w:author="VOYER Raphael" w:date="2021-06-16T11:15:00Z">
        <w:r w:rsidRPr="00A73EA3" w:rsidDel="001111A8">
          <w:rPr>
            <w:rFonts w:ascii="Courier New" w:hAnsi="Courier New" w:cs="Courier New"/>
          </w:rPr>
          <w:delText xml:space="preserve">        {</w:delText>
        </w:r>
      </w:del>
    </w:p>
    <w:p w:rsidR="00A73EA3" w:rsidRPr="004D2F5D" w:rsidDel="001111A8" w:rsidRDefault="00A73EA3" w:rsidP="00A73EA3">
      <w:pPr>
        <w:ind w:left="360"/>
        <w:rPr>
          <w:del w:id="3410" w:author="VOYER Raphael" w:date="2021-06-16T11:15:00Z"/>
          <w:rFonts w:ascii="Courier New" w:hAnsi="Courier New" w:cs="Courier New"/>
        </w:rPr>
      </w:pPr>
      <w:del w:id="3411" w:author="VOYER Raphael" w:date="2021-06-16T11:15:00Z">
        <w:r w:rsidRPr="00A73EA3" w:rsidDel="001111A8">
          <w:rPr>
            <w:rFonts w:ascii="Courier New" w:hAnsi="Courier New" w:cs="Courier New"/>
          </w:rPr>
          <w:delText xml:space="preserve">        </w:delText>
        </w:r>
        <w:r w:rsidDel="001111A8">
          <w:rPr>
            <w:rFonts w:ascii="Courier New" w:hAnsi="Courier New" w:cs="Courier New"/>
          </w:rPr>
          <w:delText xml:space="preserve"> </w:delText>
        </w:r>
        <w:r w:rsidR="00561926" w:rsidDel="001111A8">
          <w:delText>alaHAVlanCluster</w:delText>
        </w:r>
        <w:r w:rsidDel="001111A8">
          <w:delText>Name</w:delText>
        </w:r>
      </w:del>
    </w:p>
    <w:p w:rsidR="00A73EA3" w:rsidDel="001111A8" w:rsidRDefault="00A73EA3" w:rsidP="00A73EA3">
      <w:pPr>
        <w:ind w:left="360"/>
        <w:rPr>
          <w:del w:id="3412" w:author="VOYER Raphael" w:date="2021-06-16T11:15:00Z"/>
        </w:rPr>
      </w:pPr>
      <w:del w:id="3413" w:author="VOYER Raphael" w:date="2021-06-16T11:15:00Z">
        <w:r w:rsidRPr="004D2F5D" w:rsidDel="001111A8">
          <w:rPr>
            <w:rFonts w:ascii="Courier New" w:hAnsi="Courier New" w:cs="Courier New"/>
          </w:rPr>
          <w:tab/>
        </w:r>
        <w:r w:rsidRPr="004D2F5D" w:rsidDel="001111A8">
          <w:rPr>
            <w:rFonts w:ascii="Courier New" w:hAnsi="Courier New" w:cs="Courier New"/>
          </w:rPr>
          <w:tab/>
        </w:r>
        <w:r w:rsidR="00561926" w:rsidDel="001111A8">
          <w:delText>alaHAVlanCluster</w:delText>
        </w:r>
        <w:r w:rsidDel="001111A8">
          <w:delText>AdminStatus</w:delText>
        </w:r>
      </w:del>
    </w:p>
    <w:p w:rsidR="00A73EA3" w:rsidRPr="006C5CE0" w:rsidDel="001111A8" w:rsidRDefault="00A73EA3" w:rsidP="00A73EA3">
      <w:pPr>
        <w:ind w:left="360"/>
        <w:rPr>
          <w:del w:id="3414" w:author="VOYER Raphael" w:date="2021-06-16T11:15:00Z"/>
        </w:rPr>
      </w:pPr>
      <w:del w:id="3415" w:author="VOYER Raphael" w:date="2021-06-16T11:15:00Z">
        <w:r w:rsidDel="001111A8">
          <w:delText xml:space="preserve">                  </w:delText>
        </w:r>
        <w:r w:rsidR="00561926" w:rsidDel="001111A8">
          <w:delText>alaHAVlanCluster</w:delText>
        </w:r>
        <w:r w:rsidRPr="006C5CE0" w:rsidDel="001111A8">
          <w:delText>OperStatus</w:delText>
        </w:r>
      </w:del>
    </w:p>
    <w:p w:rsidR="00A73EA3" w:rsidRPr="006C5CE0" w:rsidDel="001111A8" w:rsidRDefault="00A73EA3" w:rsidP="00A73EA3">
      <w:pPr>
        <w:ind w:left="360"/>
        <w:rPr>
          <w:del w:id="3416" w:author="VOYER Raphael" w:date="2021-06-16T11:15:00Z"/>
        </w:rPr>
      </w:pPr>
      <w:del w:id="3417" w:author="VOYER Raphael" w:date="2021-06-16T11:15:00Z">
        <w:r w:rsidDel="001111A8">
          <w:delText xml:space="preserve">                  </w:delText>
        </w:r>
        <w:r w:rsidR="00561926" w:rsidDel="001111A8">
          <w:delText>alaHAVlanCluster</w:delText>
        </w:r>
        <w:r w:rsidRPr="006C5CE0" w:rsidDel="001111A8">
          <w:delText>OperStatusFlag</w:delText>
        </w:r>
      </w:del>
    </w:p>
    <w:p w:rsidR="00A73EA3" w:rsidDel="001111A8" w:rsidRDefault="00A73EA3" w:rsidP="00A73EA3">
      <w:pPr>
        <w:ind w:left="360"/>
        <w:rPr>
          <w:del w:id="3418" w:author="VOYER Raphael" w:date="2021-06-16T11:15:00Z"/>
        </w:rPr>
      </w:pPr>
      <w:del w:id="3419" w:author="VOYER Raphael" w:date="2021-06-16T11:15:00Z">
        <w:r w:rsidDel="001111A8">
          <w:delText xml:space="preserve">                  </w:delText>
        </w:r>
        <w:r w:rsidR="00561926" w:rsidDel="001111A8">
          <w:delText>alaHAVlanCluster</w:delText>
        </w:r>
        <w:r w:rsidDel="001111A8">
          <w:delText>Mode</w:delText>
        </w:r>
      </w:del>
    </w:p>
    <w:p w:rsidR="00A73EA3" w:rsidRPr="004D2F5D" w:rsidDel="001111A8" w:rsidRDefault="00A73EA3" w:rsidP="00A73EA3">
      <w:pPr>
        <w:pStyle w:val="Retraitcorpsdetexte"/>
        <w:rPr>
          <w:del w:id="3420" w:author="VOYER Raphael" w:date="2021-06-16T11:15:00Z"/>
          <w:rFonts w:ascii="Courier New" w:hAnsi="Courier New" w:cs="Courier New"/>
        </w:rPr>
      </w:pPr>
      <w:del w:id="3421" w:author="VOYER Raphael" w:date="2021-06-16T11:15:00Z">
        <w:r w:rsidDel="001111A8">
          <w:delText xml:space="preserve">               </w:delText>
        </w:r>
        <w:r w:rsidR="00561926" w:rsidDel="001111A8">
          <w:delText>alaHAVlanCluster</w:delText>
        </w:r>
        <w:r w:rsidDel="001111A8">
          <w:delText>Vlan</w:delText>
        </w:r>
      </w:del>
    </w:p>
    <w:p w:rsidR="00A73EA3" w:rsidDel="001111A8" w:rsidRDefault="00A73EA3" w:rsidP="00A73EA3">
      <w:pPr>
        <w:ind w:left="360"/>
        <w:rPr>
          <w:del w:id="3422" w:author="VOYER Raphael" w:date="2021-06-16T11:15:00Z"/>
        </w:rPr>
      </w:pPr>
      <w:del w:id="3423" w:author="VOYER Raphael" w:date="2021-06-16T11:15:00Z">
        <w:r w:rsidDel="001111A8">
          <w:rPr>
            <w:rFonts w:ascii="Courier New" w:hAnsi="Courier New" w:cs="Courier New"/>
          </w:rPr>
          <w:delText xml:space="preserve">         </w:delText>
        </w:r>
        <w:r w:rsidR="00561926" w:rsidDel="001111A8">
          <w:delText>alaHAVlanCluster</w:delText>
        </w:r>
        <w:r w:rsidDel="001111A8">
          <w:delText>MacAddressType</w:delText>
        </w:r>
      </w:del>
    </w:p>
    <w:p w:rsidR="00A73EA3" w:rsidRPr="004D2F5D" w:rsidDel="001111A8" w:rsidRDefault="00A73EA3" w:rsidP="00A73EA3">
      <w:pPr>
        <w:ind w:left="360"/>
        <w:rPr>
          <w:del w:id="3424" w:author="VOYER Raphael" w:date="2021-06-16T11:15:00Z"/>
          <w:rFonts w:ascii="Courier New" w:hAnsi="Courier New" w:cs="Courier New"/>
        </w:rPr>
      </w:pPr>
      <w:del w:id="3425" w:author="VOYER Raphael" w:date="2021-06-16T11:15:00Z">
        <w:r w:rsidRPr="004D2F5D" w:rsidDel="001111A8">
          <w:rPr>
            <w:rFonts w:ascii="Courier New" w:hAnsi="Courier New" w:cs="Courier New"/>
          </w:rPr>
          <w:tab/>
          <w:delText xml:space="preserve">    </w:delText>
        </w:r>
        <w:r w:rsidRPr="004D2F5D" w:rsidDel="001111A8">
          <w:rPr>
            <w:rFonts w:ascii="Courier New" w:hAnsi="Courier New" w:cs="Courier New"/>
          </w:rPr>
          <w:tab/>
        </w:r>
        <w:r w:rsidR="00561926" w:rsidDel="001111A8">
          <w:delText>alaHAVlanCluster</w:delText>
        </w:r>
        <w:r w:rsidDel="001111A8">
          <w:delText>MacAddress</w:delText>
        </w:r>
      </w:del>
    </w:p>
    <w:p w:rsidR="00A73EA3" w:rsidRPr="004D2F5D" w:rsidDel="001111A8" w:rsidRDefault="00A73EA3" w:rsidP="00A73EA3">
      <w:pPr>
        <w:rPr>
          <w:del w:id="3426" w:author="VOYER Raphael" w:date="2021-06-16T11:15:00Z"/>
          <w:rFonts w:ascii="Courier New" w:hAnsi="Courier New" w:cs="Courier New"/>
        </w:rPr>
      </w:pPr>
      <w:del w:id="3427" w:author="VOYER Raphael" w:date="2021-06-16T11:15:00Z">
        <w:r w:rsidDel="001111A8">
          <w:rPr>
            <w:rFonts w:ascii="Courier New" w:hAnsi="Courier New" w:cs="Courier New"/>
          </w:rPr>
          <w:delText xml:space="preserve">            </w:delText>
        </w:r>
        <w:r w:rsidR="00561926" w:rsidDel="001111A8">
          <w:delText>alaHAVlanCluster</w:delText>
        </w:r>
        <w:r w:rsidDel="001111A8">
          <w:delText>InetAddressType</w:delText>
        </w:r>
      </w:del>
    </w:p>
    <w:p w:rsidR="00A73EA3" w:rsidDel="001111A8" w:rsidRDefault="00A73EA3" w:rsidP="00A73EA3">
      <w:pPr>
        <w:ind w:left="360"/>
        <w:rPr>
          <w:del w:id="3428" w:author="VOYER Raphael" w:date="2021-06-16T11:15:00Z"/>
        </w:rPr>
      </w:pPr>
      <w:del w:id="3429" w:author="VOYER Raphael" w:date="2021-06-16T11:15:00Z">
        <w:r w:rsidRPr="004D2F5D" w:rsidDel="001111A8">
          <w:rPr>
            <w:rFonts w:ascii="Courier New" w:hAnsi="Courier New" w:cs="Courier New"/>
          </w:rPr>
          <w:tab/>
        </w:r>
        <w:r w:rsidRPr="004D2F5D" w:rsidDel="001111A8">
          <w:rPr>
            <w:rFonts w:ascii="Courier New" w:hAnsi="Courier New" w:cs="Courier New"/>
          </w:rPr>
          <w:tab/>
        </w:r>
        <w:r w:rsidR="00561926" w:rsidDel="001111A8">
          <w:delText>alaHAVlanCluster</w:delText>
        </w:r>
        <w:r w:rsidDel="001111A8">
          <w:delText>InetAddress,</w:delText>
        </w:r>
      </w:del>
    </w:p>
    <w:p w:rsidR="00A73EA3" w:rsidRPr="00351E72" w:rsidDel="001111A8" w:rsidRDefault="00A73EA3" w:rsidP="00A73EA3">
      <w:pPr>
        <w:ind w:left="360"/>
        <w:rPr>
          <w:del w:id="3430" w:author="VOYER Raphael" w:date="2021-06-16T11:15:00Z"/>
        </w:rPr>
      </w:pPr>
      <w:del w:id="3431" w:author="VOYER Raphael" w:date="2021-06-16T11:15:00Z">
        <w:r w:rsidDel="001111A8">
          <w:delText xml:space="preserve">                  </w:delText>
        </w:r>
        <w:r w:rsidR="00561926" w:rsidDel="001111A8">
          <w:delText>alaHAVlanCluster</w:delText>
        </w:r>
        <w:r w:rsidRPr="00351E72" w:rsidDel="001111A8">
          <w:delText>MulticastStatus,</w:delText>
        </w:r>
      </w:del>
    </w:p>
    <w:p w:rsidR="00A73EA3" w:rsidRPr="00A73EA3" w:rsidDel="001111A8" w:rsidRDefault="00A73EA3" w:rsidP="00A73EA3">
      <w:pPr>
        <w:ind w:left="360"/>
        <w:rPr>
          <w:del w:id="3432" w:author="VOYER Raphael" w:date="2021-06-16T11:15:00Z"/>
        </w:rPr>
      </w:pPr>
      <w:del w:id="3433" w:author="VOYER Raphael" w:date="2021-06-16T11:15:00Z">
        <w:r w:rsidRPr="00351E72" w:rsidDel="001111A8">
          <w:delText xml:space="preserve">               </w:delText>
        </w:r>
        <w:r w:rsidDel="001111A8">
          <w:delText xml:space="preserve">   </w:delText>
        </w:r>
        <w:r w:rsidR="00561926" w:rsidDel="001111A8">
          <w:delText>alaHAVlanCluster</w:delText>
        </w:r>
        <w:r w:rsidRPr="00A044CE" w:rsidDel="001111A8">
          <w:delText>MulticastInetAddressType</w:delText>
        </w:r>
      </w:del>
    </w:p>
    <w:p w:rsidR="00A73EA3" w:rsidRPr="00DD30A2" w:rsidDel="001111A8" w:rsidRDefault="00A73EA3" w:rsidP="00A73EA3">
      <w:pPr>
        <w:rPr>
          <w:del w:id="3434" w:author="VOYER Raphael" w:date="2021-06-16T11:15:00Z"/>
        </w:rPr>
      </w:pPr>
      <w:del w:id="3435" w:author="VOYER Raphael" w:date="2021-06-16T11:15:00Z">
        <w:r w:rsidRPr="004D2F5D" w:rsidDel="001111A8">
          <w:rPr>
            <w:rFonts w:ascii="Courier New" w:hAnsi="Courier New" w:cs="Courier New"/>
          </w:rPr>
          <w:tab/>
          <w:delText xml:space="preserve">    </w:delText>
        </w:r>
        <w:r w:rsidRPr="004D2F5D" w:rsidDel="001111A8">
          <w:rPr>
            <w:rFonts w:ascii="Courier New" w:hAnsi="Courier New" w:cs="Courier New"/>
          </w:rPr>
          <w:tab/>
        </w:r>
        <w:r w:rsidR="00561926" w:rsidDel="001111A8">
          <w:delText>alaHAVlanCluster</w:delText>
        </w:r>
        <w:r w:rsidRPr="00DD30A2" w:rsidDel="001111A8">
          <w:delText>MulticastInetAddress</w:delText>
        </w:r>
      </w:del>
    </w:p>
    <w:p w:rsidR="00A73EA3" w:rsidDel="001111A8" w:rsidRDefault="00A73EA3" w:rsidP="00A73EA3">
      <w:pPr>
        <w:ind w:left="360"/>
        <w:rPr>
          <w:del w:id="3436" w:author="VOYER Raphael" w:date="2021-06-16T11:15:00Z"/>
        </w:rPr>
      </w:pPr>
      <w:del w:id="3437" w:author="VOYER Raphael" w:date="2021-06-16T11:15:00Z">
        <w:r w:rsidRPr="004D2F5D" w:rsidDel="001111A8">
          <w:rPr>
            <w:rFonts w:ascii="Courier New" w:hAnsi="Courier New" w:cs="Courier New"/>
          </w:rPr>
          <w:tab/>
        </w:r>
        <w:r w:rsidRPr="004D2F5D" w:rsidDel="001111A8">
          <w:rPr>
            <w:rFonts w:ascii="Courier New" w:hAnsi="Courier New" w:cs="Courier New"/>
          </w:rPr>
          <w:tab/>
        </w:r>
        <w:r w:rsidR="00561926" w:rsidDel="001111A8">
          <w:delText>alaHAVlanCluster</w:delText>
        </w:r>
        <w:r w:rsidDel="001111A8">
          <w:delText>RowStatus</w:delText>
        </w:r>
      </w:del>
    </w:p>
    <w:p w:rsidR="00E94F76" w:rsidRPr="007D4ADD" w:rsidDel="001111A8" w:rsidRDefault="00E94F76" w:rsidP="00E94F76">
      <w:pPr>
        <w:ind w:left="360"/>
        <w:rPr>
          <w:del w:id="3438" w:author="VOYER Raphael" w:date="2021-06-16T11:15:00Z"/>
          <w:rFonts w:ascii="Courier New" w:hAnsi="Courier New" w:cs="Courier New"/>
        </w:rPr>
      </w:pPr>
      <w:del w:id="3439" w:author="VOYER Raphael" w:date="2021-06-16T11:15:00Z">
        <w:r w:rsidRPr="007D4ADD" w:rsidDel="001111A8">
          <w:rPr>
            <w:rFonts w:ascii="Courier New" w:hAnsi="Courier New" w:cs="Courier New"/>
          </w:rPr>
          <w:delText xml:space="preserve">         alaHAVlanClusterMcmStatus,</w:delText>
        </w:r>
      </w:del>
    </w:p>
    <w:p w:rsidR="00E94F76" w:rsidRPr="007D4ADD" w:rsidDel="001111A8" w:rsidRDefault="00E94F76" w:rsidP="00E94F76">
      <w:pPr>
        <w:ind w:left="360"/>
        <w:rPr>
          <w:del w:id="3440" w:author="VOYER Raphael" w:date="2021-06-16T11:15:00Z"/>
          <w:rFonts w:ascii="Courier New" w:hAnsi="Courier New" w:cs="Courier New"/>
        </w:rPr>
      </w:pPr>
      <w:del w:id="3441" w:author="VOYER Raphael" w:date="2021-06-16T11:15:00Z">
        <w:r w:rsidRPr="007D4ADD" w:rsidDel="001111A8">
          <w:rPr>
            <w:rFonts w:ascii="Courier New" w:hAnsi="Courier New" w:cs="Courier New"/>
          </w:rPr>
          <w:delText xml:space="preserve">         alaHAVlanClusterMcmStatusFlag,</w:delText>
        </w:r>
      </w:del>
    </w:p>
    <w:p w:rsidR="00E94F76" w:rsidRPr="007D4ADD" w:rsidDel="001111A8" w:rsidRDefault="00E94F76" w:rsidP="00E94F76">
      <w:pPr>
        <w:ind w:left="360"/>
        <w:rPr>
          <w:del w:id="3442" w:author="VOYER Raphael" w:date="2021-06-16T11:15:00Z"/>
          <w:rFonts w:ascii="Courier New" w:hAnsi="Courier New" w:cs="Courier New"/>
        </w:rPr>
      </w:pPr>
      <w:del w:id="3443" w:author="VOYER Raphael" w:date="2021-06-16T11:15:00Z">
        <w:r w:rsidRPr="007D4ADD" w:rsidDel="001111A8">
          <w:rPr>
            <w:rFonts w:ascii="Courier New" w:hAnsi="Courier New" w:cs="Courier New"/>
          </w:rPr>
          <w:delText xml:space="preserve">         alaHAVlanClusterVflStatus,</w:delText>
        </w:r>
      </w:del>
    </w:p>
    <w:p w:rsidR="00E94F76" w:rsidRPr="00A73EA3" w:rsidDel="001111A8" w:rsidRDefault="00E94F76" w:rsidP="00E94F76">
      <w:pPr>
        <w:ind w:left="360"/>
        <w:rPr>
          <w:del w:id="3444" w:author="VOYER Raphael" w:date="2021-06-16T11:15:00Z"/>
          <w:rFonts w:ascii="Courier New" w:hAnsi="Courier New" w:cs="Courier New"/>
        </w:rPr>
      </w:pPr>
      <w:del w:id="3445" w:author="VOYER Raphael" w:date="2021-06-16T11:15:00Z">
        <w:r w:rsidRPr="007D4ADD" w:rsidDel="001111A8">
          <w:rPr>
            <w:rFonts w:ascii="Courier New" w:hAnsi="Courier New" w:cs="Courier New"/>
          </w:rPr>
          <w:delText xml:space="preserve">         alaHAVlanClusterLoopback</w:delText>
        </w:r>
      </w:del>
    </w:p>
    <w:p w:rsidR="00E94F76" w:rsidRPr="00A73EA3" w:rsidDel="001111A8" w:rsidRDefault="00E94F76" w:rsidP="00A73EA3">
      <w:pPr>
        <w:ind w:left="360"/>
        <w:rPr>
          <w:del w:id="3446" w:author="VOYER Raphael" w:date="2021-06-16T11:15:00Z"/>
          <w:rFonts w:ascii="Courier New" w:hAnsi="Courier New" w:cs="Courier New"/>
        </w:rPr>
      </w:pPr>
    </w:p>
    <w:p w:rsidR="00A73EA3" w:rsidRPr="00A73EA3" w:rsidDel="001111A8" w:rsidRDefault="00A73EA3" w:rsidP="00A73EA3">
      <w:pPr>
        <w:rPr>
          <w:del w:id="3447" w:author="VOYER Raphael" w:date="2021-06-16T11:15:00Z"/>
          <w:rFonts w:ascii="Courier New" w:hAnsi="Courier New" w:cs="Courier New"/>
        </w:rPr>
      </w:pPr>
      <w:del w:id="3448" w:author="VOYER Raphael" w:date="2021-06-16T11:15:00Z">
        <w:r w:rsidRPr="00A73EA3" w:rsidDel="001111A8">
          <w:rPr>
            <w:rFonts w:ascii="Courier New" w:hAnsi="Courier New" w:cs="Courier New"/>
          </w:rPr>
          <w:delText xml:space="preserve">        }</w:delText>
        </w:r>
      </w:del>
    </w:p>
    <w:p w:rsidR="00A73EA3" w:rsidRPr="00A73EA3" w:rsidDel="001111A8" w:rsidRDefault="00A73EA3" w:rsidP="00622755">
      <w:pPr>
        <w:outlineLvl w:val="0"/>
        <w:rPr>
          <w:del w:id="3449" w:author="VOYER Raphael" w:date="2021-06-16T11:15:00Z"/>
          <w:rFonts w:ascii="Courier New" w:hAnsi="Courier New" w:cs="Courier New"/>
        </w:rPr>
      </w:pPr>
      <w:del w:id="3450" w:author="VOYER Raphael" w:date="2021-06-16T11:15:00Z">
        <w:r w:rsidRPr="00A73EA3" w:rsidDel="001111A8">
          <w:rPr>
            <w:rFonts w:ascii="Courier New" w:hAnsi="Courier New" w:cs="Courier New"/>
          </w:rPr>
          <w:delText xml:space="preserve">        </w:delText>
        </w:r>
        <w:bookmarkStart w:id="3451" w:name="_Toc381025806"/>
        <w:bookmarkStart w:id="3452" w:name="_Toc424820396"/>
        <w:r w:rsidRPr="00A73EA3" w:rsidDel="001111A8">
          <w:rPr>
            <w:rFonts w:ascii="Courier New" w:hAnsi="Courier New" w:cs="Courier New"/>
          </w:rPr>
          <w:delText>STATUS  current</w:delText>
        </w:r>
        <w:bookmarkEnd w:id="3451"/>
        <w:bookmarkEnd w:id="3452"/>
      </w:del>
    </w:p>
    <w:p w:rsidR="00A73EA3" w:rsidRPr="00A73EA3" w:rsidDel="001111A8" w:rsidRDefault="00A73EA3" w:rsidP="00A73EA3">
      <w:pPr>
        <w:rPr>
          <w:del w:id="3453" w:author="VOYER Raphael" w:date="2021-06-16T11:15:00Z"/>
          <w:rFonts w:ascii="Courier New" w:hAnsi="Courier New" w:cs="Courier New"/>
        </w:rPr>
      </w:pPr>
      <w:del w:id="3454" w:author="VOYER Raphael" w:date="2021-06-16T11:15:00Z">
        <w:r w:rsidRPr="00A73EA3" w:rsidDel="001111A8">
          <w:rPr>
            <w:rFonts w:ascii="Courier New" w:hAnsi="Courier New" w:cs="Courier New"/>
          </w:rPr>
          <w:delText xml:space="preserve">        DESCRIPTION</w:delText>
        </w:r>
      </w:del>
    </w:p>
    <w:p w:rsidR="00A73EA3" w:rsidRPr="00A73EA3" w:rsidDel="001111A8" w:rsidRDefault="00A73EA3" w:rsidP="00A73EA3">
      <w:pPr>
        <w:rPr>
          <w:del w:id="3455" w:author="VOYER Raphael" w:date="2021-06-16T11:15:00Z"/>
          <w:rFonts w:ascii="Courier New" w:hAnsi="Courier New" w:cs="Courier New"/>
        </w:rPr>
      </w:pPr>
      <w:del w:id="3456" w:author="VOYER Raphael" w:date="2021-06-16T11:15:00Z">
        <w:r w:rsidRPr="00A73EA3" w:rsidDel="001111A8">
          <w:rPr>
            <w:rFonts w:ascii="Courier New" w:hAnsi="Courier New" w:cs="Courier New"/>
          </w:rPr>
          <w:delText xml:space="preserve">            "Collection of objects for management of </w:delText>
        </w:r>
        <w:r w:rsidDel="001111A8">
          <w:rPr>
            <w:rFonts w:ascii="Courier New" w:hAnsi="Courier New" w:cs="Courier New"/>
          </w:rPr>
          <w:delText xml:space="preserve">HA </w:delText>
        </w:r>
        <w:r w:rsidRPr="00A73EA3" w:rsidDel="001111A8">
          <w:rPr>
            <w:rFonts w:ascii="Courier New" w:hAnsi="Courier New" w:cs="Courier New"/>
          </w:rPr>
          <w:delText xml:space="preserve">Vlan </w:delText>
        </w:r>
        <w:r w:rsidDel="001111A8">
          <w:rPr>
            <w:rFonts w:ascii="Courier New" w:hAnsi="Courier New" w:cs="Courier New"/>
          </w:rPr>
          <w:delText>Clusters</w:delText>
        </w:r>
        <w:r w:rsidRPr="00A73EA3" w:rsidDel="001111A8">
          <w:rPr>
            <w:rFonts w:ascii="Courier New" w:hAnsi="Courier New" w:cs="Courier New"/>
          </w:rPr>
          <w:delText>."</w:delText>
        </w:r>
      </w:del>
    </w:p>
    <w:p w:rsidR="00324663" w:rsidRPr="00A73EA3" w:rsidDel="001111A8" w:rsidRDefault="00A73EA3" w:rsidP="00A73EA3">
      <w:pPr>
        <w:rPr>
          <w:del w:id="3457" w:author="VOYER Raphael" w:date="2021-06-16T11:15:00Z"/>
          <w:rFonts w:ascii="Courier New" w:hAnsi="Courier New" w:cs="Courier New"/>
        </w:rPr>
      </w:pPr>
      <w:del w:id="3458" w:author="VOYER Raphael" w:date="2021-06-16T11:15:00Z">
        <w:r w:rsidRPr="00A73EA3" w:rsidDel="001111A8">
          <w:rPr>
            <w:rFonts w:ascii="Courier New" w:hAnsi="Courier New" w:cs="Courier New"/>
          </w:rPr>
          <w:delText xml:space="preserve">        ::= { alcatelIND1</w:delText>
        </w:r>
        <w:r w:rsidDel="001111A8">
          <w:rPr>
            <w:rFonts w:ascii="Courier New" w:hAnsi="Courier New" w:cs="Courier New"/>
          </w:rPr>
          <w:delText>HA</w:delText>
        </w:r>
        <w:r w:rsidRPr="00A73EA3" w:rsidDel="001111A8">
          <w:rPr>
            <w:rFonts w:ascii="Courier New" w:hAnsi="Courier New" w:cs="Courier New"/>
          </w:rPr>
          <w:delText>V</w:delText>
        </w:r>
        <w:r w:rsidDel="001111A8">
          <w:rPr>
            <w:rFonts w:ascii="Courier New" w:hAnsi="Courier New" w:cs="Courier New"/>
          </w:rPr>
          <w:delText>lan</w:delText>
        </w:r>
        <w:r w:rsidRPr="00A73EA3" w:rsidDel="001111A8">
          <w:rPr>
            <w:rFonts w:ascii="Courier New" w:hAnsi="Courier New" w:cs="Courier New"/>
          </w:rPr>
          <w:delText>MIBGroups 1 }</w:delText>
        </w:r>
      </w:del>
    </w:p>
    <w:p w:rsidR="00324663" w:rsidDel="001111A8" w:rsidRDefault="00324663" w:rsidP="00CC30B6">
      <w:pPr>
        <w:rPr>
          <w:del w:id="3459" w:author="VOYER Raphael" w:date="2021-06-16T11:15:00Z"/>
          <w:rFonts w:ascii="Courier New" w:hAnsi="Courier New" w:cs="Courier New"/>
        </w:rPr>
      </w:pPr>
    </w:p>
    <w:p w:rsidR="00AD19A8" w:rsidRPr="00A73EA3" w:rsidDel="001111A8" w:rsidRDefault="00AD19A8" w:rsidP="00AD19A8">
      <w:pPr>
        <w:rPr>
          <w:del w:id="3460" w:author="VOYER Raphael" w:date="2021-06-16T11:15:00Z"/>
          <w:rFonts w:ascii="Courier New" w:hAnsi="Courier New" w:cs="Courier New"/>
        </w:rPr>
      </w:pPr>
      <w:del w:id="3461" w:author="VOYER Raphael" w:date="2021-06-16T11:15:00Z">
        <w:r w:rsidDel="001111A8">
          <w:rPr>
            <w:rFonts w:ascii="Courier New" w:hAnsi="Courier New" w:cs="Courier New"/>
          </w:rPr>
          <w:delText xml:space="preserve">   </w:delText>
        </w:r>
        <w:r w:rsidR="00561926" w:rsidDel="001111A8">
          <w:rPr>
            <w:rFonts w:ascii="Courier New" w:hAnsi="Courier New" w:cs="Courier New"/>
          </w:rPr>
          <w:delText>alaHAVlanCluster</w:delText>
        </w:r>
        <w:r w:rsidDel="001111A8">
          <w:rPr>
            <w:rFonts w:ascii="Courier New" w:hAnsi="Courier New" w:cs="Courier New"/>
          </w:rPr>
          <w:delText>Port</w:delText>
        </w:r>
        <w:r w:rsidRPr="00A73EA3" w:rsidDel="001111A8">
          <w:rPr>
            <w:rFonts w:ascii="Courier New" w:hAnsi="Courier New" w:cs="Courier New"/>
          </w:rPr>
          <w:delText>Group OBJECT-GROUP</w:delText>
        </w:r>
      </w:del>
    </w:p>
    <w:p w:rsidR="00AD19A8" w:rsidRPr="00A73EA3" w:rsidDel="001111A8" w:rsidRDefault="00AD19A8" w:rsidP="00622755">
      <w:pPr>
        <w:outlineLvl w:val="0"/>
        <w:rPr>
          <w:del w:id="3462" w:author="VOYER Raphael" w:date="2021-06-16T11:15:00Z"/>
          <w:rFonts w:ascii="Courier New" w:hAnsi="Courier New" w:cs="Courier New"/>
        </w:rPr>
      </w:pPr>
      <w:del w:id="3463" w:author="VOYER Raphael" w:date="2021-06-16T11:15:00Z">
        <w:r w:rsidRPr="00A73EA3" w:rsidDel="001111A8">
          <w:rPr>
            <w:rFonts w:ascii="Courier New" w:hAnsi="Courier New" w:cs="Courier New"/>
          </w:rPr>
          <w:delText xml:space="preserve">        </w:delText>
        </w:r>
        <w:bookmarkStart w:id="3464" w:name="_Toc381025807"/>
        <w:bookmarkStart w:id="3465" w:name="_Toc424820397"/>
        <w:r w:rsidRPr="00A73EA3" w:rsidDel="001111A8">
          <w:rPr>
            <w:rFonts w:ascii="Courier New" w:hAnsi="Courier New" w:cs="Courier New"/>
          </w:rPr>
          <w:delText>OBJECTS</w:delText>
        </w:r>
        <w:bookmarkEnd w:id="3464"/>
        <w:bookmarkEnd w:id="3465"/>
      </w:del>
    </w:p>
    <w:p w:rsidR="00AD19A8" w:rsidDel="001111A8" w:rsidRDefault="00AD19A8" w:rsidP="00AD19A8">
      <w:pPr>
        <w:rPr>
          <w:del w:id="3466" w:author="VOYER Raphael" w:date="2021-06-16T11:15:00Z"/>
          <w:rFonts w:ascii="Courier New" w:hAnsi="Courier New" w:cs="Courier New"/>
        </w:rPr>
      </w:pPr>
      <w:del w:id="3467" w:author="VOYER Raphael" w:date="2021-06-16T11:15:00Z">
        <w:r w:rsidRPr="00A73EA3" w:rsidDel="001111A8">
          <w:rPr>
            <w:rFonts w:ascii="Courier New" w:hAnsi="Courier New" w:cs="Courier New"/>
          </w:rPr>
          <w:delText xml:space="preserve">        {</w:delText>
        </w:r>
      </w:del>
    </w:p>
    <w:p w:rsidR="00BC3A9E" w:rsidRPr="00A73EA3" w:rsidDel="001111A8" w:rsidRDefault="00BC3A9E" w:rsidP="00AD19A8">
      <w:pPr>
        <w:rPr>
          <w:del w:id="3468" w:author="VOYER Raphael" w:date="2021-06-16T11:15:00Z"/>
          <w:rFonts w:ascii="Courier New" w:hAnsi="Courier New" w:cs="Courier New"/>
        </w:rPr>
      </w:pPr>
      <w:del w:id="3469" w:author="VOYER Raphael" w:date="2021-06-16T11:15:00Z">
        <w:r w:rsidDel="001111A8">
          <w:rPr>
            <w:rFonts w:ascii="Courier New" w:hAnsi="Courier New" w:cs="Courier New"/>
          </w:rPr>
          <w:tab/>
        </w:r>
        <w:r w:rsidDel="001111A8">
          <w:rPr>
            <w:rFonts w:ascii="Courier New" w:hAnsi="Courier New" w:cs="Courier New"/>
          </w:rPr>
          <w:tab/>
        </w:r>
        <w:r w:rsidDel="001111A8">
          <w:delText>alaHAVlanClusterPortIfIndex</w:delText>
        </w:r>
      </w:del>
    </w:p>
    <w:p w:rsidR="00AD19A8" w:rsidDel="001111A8" w:rsidRDefault="00AD19A8" w:rsidP="00AD19A8">
      <w:pPr>
        <w:ind w:left="360"/>
        <w:rPr>
          <w:del w:id="3470" w:author="VOYER Raphael" w:date="2021-06-16T11:15:00Z"/>
        </w:rPr>
      </w:pPr>
      <w:del w:id="3471" w:author="VOYER Raphael" w:date="2021-06-16T11:15:00Z">
        <w:r w:rsidRPr="00A73EA3" w:rsidDel="001111A8">
          <w:rPr>
            <w:rFonts w:ascii="Courier New" w:hAnsi="Courier New" w:cs="Courier New"/>
          </w:rPr>
          <w:delText xml:space="preserve">        </w:delText>
        </w:r>
        <w:r w:rsidDel="001111A8">
          <w:rPr>
            <w:rFonts w:ascii="Courier New" w:hAnsi="Courier New" w:cs="Courier New"/>
          </w:rPr>
          <w:delText xml:space="preserve"> </w:delText>
        </w:r>
        <w:r w:rsidR="00561926" w:rsidDel="001111A8">
          <w:delText>alaHAVlanCluster</w:delText>
        </w:r>
        <w:r w:rsidDel="001111A8">
          <w:delText>PortRowStatus</w:delText>
        </w:r>
      </w:del>
    </w:p>
    <w:p w:rsidR="00BC3A9E" w:rsidDel="001111A8" w:rsidRDefault="00BC3A9E" w:rsidP="00AD19A8">
      <w:pPr>
        <w:ind w:left="360"/>
        <w:rPr>
          <w:del w:id="3472" w:author="VOYER Raphael" w:date="2021-06-16T11:15:00Z"/>
        </w:rPr>
      </w:pPr>
      <w:del w:id="3473" w:author="VOYER Raphael" w:date="2021-06-16T11:15:00Z">
        <w:r w:rsidDel="001111A8">
          <w:tab/>
        </w:r>
        <w:r w:rsidDel="001111A8">
          <w:tab/>
          <w:delText>alaHAVlanClusterPortType</w:delText>
        </w:r>
      </w:del>
    </w:p>
    <w:p w:rsidR="00BC3A9E" w:rsidRPr="00A73EA3" w:rsidDel="001111A8" w:rsidRDefault="00BC3A9E" w:rsidP="00BC3A9E">
      <w:pPr>
        <w:ind w:left="1080" w:firstLine="360"/>
        <w:rPr>
          <w:del w:id="3474" w:author="VOYER Raphael" w:date="2021-06-16T11:15:00Z"/>
          <w:rFonts w:ascii="Courier New" w:hAnsi="Courier New" w:cs="Courier New"/>
        </w:rPr>
      </w:pPr>
      <w:del w:id="3475" w:author="VOYER Raphael" w:date="2021-06-16T11:15:00Z">
        <w:r w:rsidDel="001111A8">
          <w:delText>alaHAVlanClusterPortValid</w:delText>
        </w:r>
      </w:del>
    </w:p>
    <w:p w:rsidR="00AD19A8" w:rsidRPr="00A73EA3" w:rsidDel="001111A8" w:rsidRDefault="00AD19A8" w:rsidP="00AD19A8">
      <w:pPr>
        <w:rPr>
          <w:del w:id="3476" w:author="VOYER Raphael" w:date="2021-06-16T11:15:00Z"/>
          <w:rFonts w:ascii="Courier New" w:hAnsi="Courier New" w:cs="Courier New"/>
        </w:rPr>
      </w:pPr>
      <w:del w:id="3477" w:author="VOYER Raphael" w:date="2021-06-16T11:15:00Z">
        <w:r w:rsidRPr="00A73EA3" w:rsidDel="001111A8">
          <w:rPr>
            <w:rFonts w:ascii="Courier New" w:hAnsi="Courier New" w:cs="Courier New"/>
          </w:rPr>
          <w:delText xml:space="preserve">        }</w:delText>
        </w:r>
      </w:del>
    </w:p>
    <w:p w:rsidR="00AD19A8" w:rsidRPr="00A73EA3" w:rsidDel="001111A8" w:rsidRDefault="00AD19A8" w:rsidP="00622755">
      <w:pPr>
        <w:outlineLvl w:val="0"/>
        <w:rPr>
          <w:del w:id="3478" w:author="VOYER Raphael" w:date="2021-06-16T11:15:00Z"/>
          <w:rFonts w:ascii="Courier New" w:hAnsi="Courier New" w:cs="Courier New"/>
        </w:rPr>
      </w:pPr>
      <w:del w:id="3479" w:author="VOYER Raphael" w:date="2021-06-16T11:15:00Z">
        <w:r w:rsidRPr="00A73EA3" w:rsidDel="001111A8">
          <w:rPr>
            <w:rFonts w:ascii="Courier New" w:hAnsi="Courier New" w:cs="Courier New"/>
          </w:rPr>
          <w:delText xml:space="preserve">        </w:delText>
        </w:r>
        <w:bookmarkStart w:id="3480" w:name="_Toc381025808"/>
        <w:bookmarkStart w:id="3481" w:name="_Toc424820398"/>
        <w:r w:rsidRPr="00A73EA3" w:rsidDel="001111A8">
          <w:rPr>
            <w:rFonts w:ascii="Courier New" w:hAnsi="Courier New" w:cs="Courier New"/>
          </w:rPr>
          <w:delText>STATUS  current</w:delText>
        </w:r>
        <w:bookmarkEnd w:id="3480"/>
        <w:bookmarkEnd w:id="3481"/>
      </w:del>
    </w:p>
    <w:p w:rsidR="00AD19A8" w:rsidRPr="00A73EA3" w:rsidDel="001111A8" w:rsidRDefault="00AD19A8" w:rsidP="00AD19A8">
      <w:pPr>
        <w:rPr>
          <w:del w:id="3482" w:author="VOYER Raphael" w:date="2021-06-16T11:15:00Z"/>
          <w:rFonts w:ascii="Courier New" w:hAnsi="Courier New" w:cs="Courier New"/>
        </w:rPr>
      </w:pPr>
      <w:del w:id="3483" w:author="VOYER Raphael" w:date="2021-06-16T11:15:00Z">
        <w:r w:rsidRPr="00A73EA3" w:rsidDel="001111A8">
          <w:rPr>
            <w:rFonts w:ascii="Courier New" w:hAnsi="Courier New" w:cs="Courier New"/>
          </w:rPr>
          <w:delText xml:space="preserve">        DESCRIPTION</w:delText>
        </w:r>
      </w:del>
    </w:p>
    <w:p w:rsidR="00AD19A8" w:rsidRPr="00A73EA3" w:rsidDel="001111A8" w:rsidRDefault="00AD19A8" w:rsidP="00AD19A8">
      <w:pPr>
        <w:rPr>
          <w:del w:id="3484" w:author="VOYER Raphael" w:date="2021-06-16T11:15:00Z"/>
          <w:rFonts w:ascii="Courier New" w:hAnsi="Courier New" w:cs="Courier New"/>
        </w:rPr>
      </w:pPr>
      <w:del w:id="3485" w:author="VOYER Raphael" w:date="2021-06-16T11:15:00Z">
        <w:r w:rsidRPr="00A73EA3" w:rsidDel="001111A8">
          <w:rPr>
            <w:rFonts w:ascii="Courier New" w:hAnsi="Courier New" w:cs="Courier New"/>
          </w:rPr>
          <w:delText xml:space="preserve">            "Collection of objects for management of </w:delText>
        </w:r>
        <w:r w:rsidDel="001111A8">
          <w:rPr>
            <w:rFonts w:ascii="Courier New" w:hAnsi="Courier New" w:cs="Courier New"/>
          </w:rPr>
          <w:delText xml:space="preserve">HA </w:delText>
        </w:r>
        <w:r w:rsidRPr="00A73EA3" w:rsidDel="001111A8">
          <w:rPr>
            <w:rFonts w:ascii="Courier New" w:hAnsi="Courier New" w:cs="Courier New"/>
          </w:rPr>
          <w:delText xml:space="preserve">Vlan </w:delText>
        </w:r>
        <w:r w:rsidDel="001111A8">
          <w:rPr>
            <w:rFonts w:ascii="Courier New" w:hAnsi="Courier New" w:cs="Courier New"/>
          </w:rPr>
          <w:delText>Cluster ports</w:delText>
        </w:r>
        <w:r w:rsidRPr="00A73EA3" w:rsidDel="001111A8">
          <w:rPr>
            <w:rFonts w:ascii="Courier New" w:hAnsi="Courier New" w:cs="Courier New"/>
          </w:rPr>
          <w:delText>."</w:delText>
        </w:r>
      </w:del>
    </w:p>
    <w:p w:rsidR="00AD19A8" w:rsidRPr="00A73EA3" w:rsidDel="001111A8" w:rsidRDefault="00AD19A8" w:rsidP="00AD19A8">
      <w:pPr>
        <w:rPr>
          <w:del w:id="3486" w:author="VOYER Raphael" w:date="2021-06-16T11:15:00Z"/>
          <w:rFonts w:ascii="Courier New" w:hAnsi="Courier New" w:cs="Courier New"/>
        </w:rPr>
      </w:pPr>
      <w:del w:id="3487" w:author="VOYER Raphael" w:date="2021-06-16T11:15:00Z">
        <w:r w:rsidRPr="00A73EA3" w:rsidDel="001111A8">
          <w:rPr>
            <w:rFonts w:ascii="Courier New" w:hAnsi="Courier New" w:cs="Courier New"/>
          </w:rPr>
          <w:delText xml:space="preserve">        ::= { alcatelIND1</w:delText>
        </w:r>
        <w:r w:rsidDel="001111A8">
          <w:rPr>
            <w:rFonts w:ascii="Courier New" w:hAnsi="Courier New" w:cs="Courier New"/>
          </w:rPr>
          <w:delText>HA</w:delText>
        </w:r>
        <w:r w:rsidRPr="00A73EA3" w:rsidDel="001111A8">
          <w:rPr>
            <w:rFonts w:ascii="Courier New" w:hAnsi="Courier New" w:cs="Courier New"/>
          </w:rPr>
          <w:delText>V</w:delText>
        </w:r>
        <w:r w:rsidR="00214CED" w:rsidDel="001111A8">
          <w:rPr>
            <w:rFonts w:ascii="Courier New" w:hAnsi="Courier New" w:cs="Courier New"/>
          </w:rPr>
          <w:delText>lan</w:delText>
        </w:r>
        <w:r w:rsidDel="001111A8">
          <w:rPr>
            <w:rFonts w:ascii="Courier New" w:hAnsi="Courier New" w:cs="Courier New"/>
          </w:rPr>
          <w:delText>MIBGroups 2</w:delText>
        </w:r>
        <w:r w:rsidRPr="00A73EA3" w:rsidDel="001111A8">
          <w:rPr>
            <w:rFonts w:ascii="Courier New" w:hAnsi="Courier New" w:cs="Courier New"/>
          </w:rPr>
          <w:delText xml:space="preserve"> }</w:delText>
        </w:r>
      </w:del>
    </w:p>
    <w:p w:rsidR="00324663" w:rsidDel="001111A8" w:rsidRDefault="00324663" w:rsidP="00804EA0">
      <w:pPr>
        <w:pStyle w:val="Retraitcorpsdetexte"/>
        <w:ind w:left="0"/>
        <w:rPr>
          <w:del w:id="3488" w:author="VOYER Raphael" w:date="2021-06-16T11:15:00Z"/>
          <w:rFonts w:ascii="Courier New" w:hAnsi="Courier New" w:cs="Courier New"/>
        </w:rPr>
      </w:pPr>
    </w:p>
    <w:p w:rsidR="002B5E4E" w:rsidDel="001111A8" w:rsidRDefault="002B5E4E" w:rsidP="00622755">
      <w:pPr>
        <w:pStyle w:val="Titre2"/>
        <w:rPr>
          <w:del w:id="3489" w:author="VOYER Raphael" w:date="2021-06-16T11:15:00Z"/>
        </w:rPr>
      </w:pPr>
      <w:bookmarkStart w:id="3490" w:name="_Toc381025809"/>
      <w:bookmarkStart w:id="3491" w:name="_Toc424820399"/>
      <w:del w:id="3492" w:author="VOYER Raphael" w:date="2021-06-16T11:15:00Z">
        <w:r w:rsidDel="001111A8">
          <w:delText>Web Interface</w:delText>
        </w:r>
        <w:bookmarkEnd w:id="3490"/>
        <w:bookmarkEnd w:id="3491"/>
      </w:del>
    </w:p>
    <w:p w:rsidR="00101E8C" w:rsidDel="001111A8" w:rsidRDefault="00CA1324" w:rsidP="00CA1324">
      <w:pPr>
        <w:pStyle w:val="Corpsdetexte"/>
        <w:rPr>
          <w:del w:id="3493" w:author="VOYER Raphael" w:date="2021-06-16T11:15:00Z"/>
        </w:rPr>
      </w:pPr>
      <w:del w:id="3494" w:author="VOYER Raphael" w:date="2021-06-16T11:15:00Z">
        <w:r w:rsidDel="001111A8">
          <w:delText xml:space="preserve">          Navigation: - </w:delText>
        </w:r>
        <w:r w:rsidR="00101E8C" w:rsidDel="001111A8">
          <w:delText>WebView Networking &gt; IP Multicast &gt; HAVLAN</w:delText>
        </w:r>
        <w:r w:rsidDel="001111A8">
          <w:delText>.</w:delText>
        </w:r>
      </w:del>
    </w:p>
    <w:p w:rsidR="00751483" w:rsidDel="001111A8" w:rsidRDefault="00101E8C" w:rsidP="00CA1324">
      <w:pPr>
        <w:pStyle w:val="Corpsdetexte"/>
        <w:rPr>
          <w:del w:id="3495" w:author="VOYER Raphael" w:date="2021-06-16T11:15:00Z"/>
        </w:rPr>
      </w:pPr>
      <w:del w:id="3496" w:author="VOYER Raphael" w:date="2021-06-16T11:15:00Z">
        <w:r w:rsidDel="001111A8">
          <w:delText xml:space="preserve">         </w:delText>
        </w:r>
        <w:r w:rsidR="00751483" w:rsidDel="001111A8">
          <w:delText xml:space="preserve"> We support webpages that </w:delText>
        </w:r>
        <w:r w:rsidDel="001111A8">
          <w:delText>handle cluster creation/deletion/</w:delText>
        </w:r>
        <w:r w:rsidR="00751483" w:rsidDel="001111A8">
          <w:delText>Modification.</w:delText>
        </w:r>
      </w:del>
    </w:p>
    <w:p w:rsidR="00BD3615" w:rsidDel="001111A8" w:rsidRDefault="002B5E4E" w:rsidP="00CA1324">
      <w:pPr>
        <w:ind w:left="576"/>
        <w:rPr>
          <w:del w:id="3497" w:author="VOYER Raphael" w:date="2021-06-16T11:15:00Z"/>
        </w:rPr>
      </w:pPr>
      <w:del w:id="3498" w:author="VOYER Raphael" w:date="2021-06-16T11:15:00Z">
        <w:r w:rsidDel="001111A8">
          <w:delText>Options will be available for configuration of the following from the Web interface.</w:delText>
        </w:r>
      </w:del>
    </w:p>
    <w:p w:rsidR="002B5E4E" w:rsidDel="001111A8" w:rsidRDefault="002B5E4E" w:rsidP="002B5E4E">
      <w:pPr>
        <w:numPr>
          <w:ilvl w:val="0"/>
          <w:numId w:val="27"/>
        </w:numPr>
        <w:rPr>
          <w:del w:id="3499" w:author="VOYER Raphael" w:date="2021-06-16T11:15:00Z"/>
        </w:rPr>
      </w:pPr>
      <w:del w:id="3500" w:author="VOYER Raphael" w:date="2021-06-16T11:15:00Z">
        <w:r w:rsidDel="001111A8">
          <w:delText>cluster creation</w:delText>
        </w:r>
        <w:r w:rsidR="00BD3615" w:rsidDel="001111A8">
          <w:delText xml:space="preserve"> </w:delText>
        </w:r>
      </w:del>
    </w:p>
    <w:p w:rsidR="00C6577D" w:rsidDel="001111A8" w:rsidRDefault="00C6577D" w:rsidP="00C6577D">
      <w:pPr>
        <w:ind w:left="810"/>
        <w:rPr>
          <w:del w:id="3501" w:author="VOYER Raphael" w:date="2021-06-16T11:15:00Z"/>
        </w:rPr>
      </w:pPr>
      <w:del w:id="3502" w:author="VOYER Raphael" w:date="2021-06-16T11:15:00Z">
        <w:r w:rsidDel="001111A8">
          <w:delText>Options: Cluster Id</w:delText>
        </w:r>
      </w:del>
    </w:p>
    <w:p w:rsidR="00C6577D" w:rsidDel="001111A8" w:rsidRDefault="00C6577D" w:rsidP="00C6577D">
      <w:pPr>
        <w:ind w:left="810"/>
        <w:rPr>
          <w:del w:id="3503" w:author="VOYER Raphael" w:date="2021-06-16T11:15:00Z"/>
        </w:rPr>
      </w:pPr>
      <w:del w:id="3504" w:author="VOYER Raphael" w:date="2021-06-16T11:15:00Z">
        <w:r w:rsidDel="001111A8">
          <w:delText xml:space="preserve">              Cluster Name</w:delText>
        </w:r>
      </w:del>
    </w:p>
    <w:p w:rsidR="00C6577D" w:rsidDel="001111A8" w:rsidRDefault="00C6577D" w:rsidP="00C6577D">
      <w:pPr>
        <w:ind w:left="810"/>
        <w:rPr>
          <w:del w:id="3505" w:author="VOYER Raphael" w:date="2021-06-16T11:15:00Z"/>
        </w:rPr>
      </w:pPr>
      <w:del w:id="3506" w:author="VOYER Raphael" w:date="2021-06-16T11:15:00Z">
        <w:r w:rsidDel="001111A8">
          <w:delText xml:space="preserve">              Admin State  </w:delText>
        </w:r>
      </w:del>
    </w:p>
    <w:p w:rsidR="00C6577D" w:rsidDel="001111A8" w:rsidRDefault="00C6577D" w:rsidP="00C6577D">
      <w:pPr>
        <w:numPr>
          <w:ilvl w:val="0"/>
          <w:numId w:val="27"/>
        </w:numPr>
        <w:rPr>
          <w:del w:id="3507" w:author="VOYER Raphael" w:date="2021-06-16T11:15:00Z"/>
        </w:rPr>
      </w:pPr>
      <w:del w:id="3508" w:author="VOYER Raphael" w:date="2021-06-16T11:15:00Z">
        <w:r w:rsidDel="001111A8">
          <w:delText>cluster Mode</w:delText>
        </w:r>
      </w:del>
    </w:p>
    <w:p w:rsidR="00C6577D" w:rsidDel="001111A8" w:rsidRDefault="00C6577D" w:rsidP="00C6577D">
      <w:pPr>
        <w:ind w:left="810"/>
        <w:rPr>
          <w:del w:id="3509" w:author="VOYER Raphael" w:date="2021-06-16T11:15:00Z"/>
        </w:rPr>
      </w:pPr>
      <w:del w:id="3510" w:author="VOYER Raphael" w:date="2021-06-16T11:15:00Z">
        <w:r w:rsidDel="001111A8">
          <w:delText>Options: Cluster Id</w:delText>
        </w:r>
      </w:del>
    </w:p>
    <w:p w:rsidR="00B70F8A" w:rsidDel="001111A8" w:rsidRDefault="00C6577D" w:rsidP="00381034">
      <w:pPr>
        <w:ind w:left="810"/>
        <w:rPr>
          <w:del w:id="3511" w:author="VOYER Raphael" w:date="2021-06-16T11:15:00Z"/>
        </w:rPr>
      </w:pPr>
      <w:del w:id="3512" w:author="VOYER Raphael" w:date="2021-06-16T11:15:00Z">
        <w:r w:rsidDel="001111A8">
          <w:delText xml:space="preserve">              Cluster Mode</w:delText>
        </w:r>
      </w:del>
    </w:p>
    <w:p w:rsidR="00B70F8A" w:rsidDel="001111A8" w:rsidRDefault="00B70F8A" w:rsidP="00B70F8A">
      <w:pPr>
        <w:numPr>
          <w:ilvl w:val="0"/>
          <w:numId w:val="27"/>
        </w:numPr>
        <w:rPr>
          <w:del w:id="3513" w:author="VOYER Raphael" w:date="2021-06-16T11:15:00Z"/>
        </w:rPr>
      </w:pPr>
      <w:del w:id="3514" w:author="VOYER Raphael" w:date="2021-06-16T11:15:00Z">
        <w:r w:rsidDel="001111A8">
          <w:delText>L2 cluster Options:</w:delText>
        </w:r>
      </w:del>
    </w:p>
    <w:p w:rsidR="00B70F8A" w:rsidDel="001111A8" w:rsidRDefault="00B70F8A" w:rsidP="00B70F8A">
      <w:pPr>
        <w:rPr>
          <w:del w:id="3515" w:author="VOYER Raphael" w:date="2021-06-16T11:15:00Z"/>
        </w:rPr>
      </w:pPr>
      <w:del w:id="3516" w:author="VOYER Raphael" w:date="2021-06-16T11:15:00Z">
        <w:r w:rsidDel="001111A8">
          <w:delText xml:space="preserve">                          Mac-address/Vlan/Port</w:delText>
        </w:r>
      </w:del>
    </w:p>
    <w:p w:rsidR="00B70F8A" w:rsidDel="001111A8" w:rsidRDefault="00B70F8A" w:rsidP="00B70F8A">
      <w:pPr>
        <w:numPr>
          <w:ilvl w:val="0"/>
          <w:numId w:val="27"/>
        </w:numPr>
        <w:rPr>
          <w:del w:id="3517" w:author="VOYER Raphael" w:date="2021-06-16T11:15:00Z"/>
        </w:rPr>
      </w:pPr>
      <w:del w:id="3518" w:author="VOYER Raphael" w:date="2021-06-16T11:15:00Z">
        <w:r w:rsidDel="001111A8">
          <w:delText>L3 cluster Options:</w:delText>
        </w:r>
      </w:del>
    </w:p>
    <w:p w:rsidR="00B70F8A" w:rsidDel="001111A8" w:rsidRDefault="00B70F8A" w:rsidP="00B70F8A">
      <w:pPr>
        <w:rPr>
          <w:del w:id="3519" w:author="VOYER Raphael" w:date="2021-06-16T11:15:00Z"/>
        </w:rPr>
      </w:pPr>
      <w:del w:id="3520" w:author="VOYER Raphael" w:date="2021-06-16T11:15:00Z">
        <w:r w:rsidDel="001111A8">
          <w:delText xml:space="preserve">                          IP/Mac-address(Static/Dynamic)/IP Multicast/Port</w:delText>
        </w:r>
      </w:del>
    </w:p>
    <w:p w:rsidR="002B5E4E" w:rsidDel="001111A8" w:rsidRDefault="002B5E4E" w:rsidP="002B5E4E">
      <w:pPr>
        <w:numPr>
          <w:ilvl w:val="0"/>
          <w:numId w:val="27"/>
        </w:numPr>
        <w:rPr>
          <w:del w:id="3521" w:author="VOYER Raphael" w:date="2021-06-16T11:15:00Z"/>
        </w:rPr>
      </w:pPr>
      <w:del w:id="3522" w:author="VOYER Raphael" w:date="2021-06-16T11:15:00Z">
        <w:r w:rsidDel="001111A8">
          <w:delText>cluster modification</w:delText>
        </w:r>
      </w:del>
    </w:p>
    <w:p w:rsidR="00C6577D" w:rsidDel="001111A8" w:rsidRDefault="00C6577D" w:rsidP="00C6577D">
      <w:pPr>
        <w:ind w:left="810"/>
        <w:rPr>
          <w:del w:id="3523" w:author="VOYER Raphael" w:date="2021-06-16T11:15:00Z"/>
        </w:rPr>
      </w:pPr>
      <w:del w:id="3524" w:author="VOYER Raphael" w:date="2021-06-16T11:15:00Z">
        <w:r w:rsidDel="001111A8">
          <w:delText>Options: Cluster Id</w:delText>
        </w:r>
      </w:del>
    </w:p>
    <w:p w:rsidR="00C6577D" w:rsidDel="001111A8" w:rsidRDefault="00C6577D" w:rsidP="00C6577D">
      <w:pPr>
        <w:ind w:left="810"/>
        <w:rPr>
          <w:del w:id="3525" w:author="VOYER Raphael" w:date="2021-06-16T11:15:00Z"/>
        </w:rPr>
      </w:pPr>
      <w:del w:id="3526" w:author="VOYER Raphael" w:date="2021-06-16T11:15:00Z">
        <w:r w:rsidDel="001111A8">
          <w:delText xml:space="preserve">              Delete Port</w:delText>
        </w:r>
      </w:del>
    </w:p>
    <w:p w:rsidR="00C6577D" w:rsidDel="001111A8" w:rsidRDefault="00C6577D" w:rsidP="00C6577D">
      <w:pPr>
        <w:ind w:left="810"/>
        <w:rPr>
          <w:del w:id="3527" w:author="VOYER Raphael" w:date="2021-06-16T11:15:00Z"/>
        </w:rPr>
      </w:pPr>
      <w:del w:id="3528" w:author="VOYER Raphael" w:date="2021-06-16T11:15:00Z">
        <w:r w:rsidDel="001111A8">
          <w:delText xml:space="preserve">              Add Port</w:delText>
        </w:r>
      </w:del>
    </w:p>
    <w:p w:rsidR="002B5E4E" w:rsidDel="001111A8" w:rsidRDefault="002B5E4E" w:rsidP="002B5E4E">
      <w:pPr>
        <w:numPr>
          <w:ilvl w:val="0"/>
          <w:numId w:val="27"/>
        </w:numPr>
        <w:rPr>
          <w:del w:id="3529" w:author="VOYER Raphael" w:date="2021-06-16T11:15:00Z"/>
        </w:rPr>
      </w:pPr>
      <w:del w:id="3530" w:author="VOYER Raphael" w:date="2021-06-16T11:15:00Z">
        <w:r w:rsidDel="001111A8">
          <w:delText>cluster deletion</w:delText>
        </w:r>
      </w:del>
    </w:p>
    <w:p w:rsidR="00C6577D" w:rsidDel="001111A8" w:rsidRDefault="00C6577D" w:rsidP="00C6577D">
      <w:pPr>
        <w:ind w:left="810"/>
        <w:rPr>
          <w:del w:id="3531" w:author="VOYER Raphael" w:date="2021-06-16T11:15:00Z"/>
        </w:rPr>
      </w:pPr>
      <w:del w:id="3532" w:author="VOYER Raphael" w:date="2021-06-16T11:15:00Z">
        <w:r w:rsidDel="001111A8">
          <w:delText>Options: Cluster Id</w:delText>
        </w:r>
      </w:del>
    </w:p>
    <w:p w:rsidR="002B5E4E" w:rsidDel="001111A8" w:rsidRDefault="002B5E4E" w:rsidP="002B5E4E">
      <w:pPr>
        <w:numPr>
          <w:ilvl w:val="0"/>
          <w:numId w:val="27"/>
        </w:numPr>
        <w:rPr>
          <w:del w:id="3533" w:author="VOYER Raphael" w:date="2021-06-16T11:15:00Z"/>
        </w:rPr>
      </w:pPr>
      <w:del w:id="3534" w:author="VOYER Raphael" w:date="2021-06-16T11:15:00Z">
        <w:r w:rsidDel="001111A8">
          <w:delText>Display cluster(s)</w:delText>
        </w:r>
      </w:del>
    </w:p>
    <w:p w:rsidR="00C6577D" w:rsidDel="001111A8" w:rsidRDefault="00C6577D" w:rsidP="00C6577D">
      <w:pPr>
        <w:ind w:left="810"/>
        <w:rPr>
          <w:del w:id="3535" w:author="VOYER Raphael" w:date="2021-06-16T11:15:00Z"/>
        </w:rPr>
      </w:pPr>
      <w:del w:id="3536" w:author="VOYER Raphael" w:date="2021-06-16T11:15:00Z">
        <w:r w:rsidDel="001111A8">
          <w:delText>Values: Cluster Id/Name/Admin State/Operational State/</w:delText>
        </w:r>
        <w:r w:rsidR="00A72285" w:rsidDel="001111A8">
          <w:delText>IP/</w:delText>
        </w:r>
        <w:r w:rsidDel="001111A8">
          <w:delText>Mac-Address/Vlan/Portlist</w:delText>
        </w:r>
        <w:r w:rsidR="00C426CD" w:rsidDel="001111A8">
          <w:delText>/</w:delText>
        </w:r>
      </w:del>
    </w:p>
    <w:p w:rsidR="00C426CD" w:rsidDel="001111A8" w:rsidRDefault="00C426CD" w:rsidP="00C6577D">
      <w:pPr>
        <w:ind w:left="810"/>
        <w:rPr>
          <w:del w:id="3537" w:author="VOYER Raphael" w:date="2021-06-16T11:15:00Z"/>
        </w:rPr>
      </w:pPr>
      <w:del w:id="3538" w:author="VOYER Raphael" w:date="2021-06-16T11:15:00Z">
        <w:r w:rsidDel="001111A8">
          <w:delText xml:space="preserve">            IGMP mode/IP-Multicast Address.</w:delText>
        </w:r>
      </w:del>
    </w:p>
    <w:p w:rsidR="00A72285" w:rsidDel="001111A8" w:rsidRDefault="00A72285" w:rsidP="00C426CD">
      <w:pPr>
        <w:rPr>
          <w:del w:id="3539" w:author="VOYER Raphael" w:date="2021-06-16T11:15:00Z"/>
        </w:rPr>
      </w:pPr>
    </w:p>
    <w:p w:rsidR="00C6577D" w:rsidDel="001111A8" w:rsidRDefault="00C6577D" w:rsidP="00C6577D">
      <w:pPr>
        <w:ind w:left="810"/>
        <w:rPr>
          <w:del w:id="3540" w:author="VOYER Raphael" w:date="2021-06-16T11:15:00Z"/>
        </w:rPr>
      </w:pPr>
    </w:p>
    <w:p w:rsidR="00C6577D" w:rsidRPr="002B5E4E" w:rsidDel="001111A8" w:rsidRDefault="00C6577D" w:rsidP="00C6577D">
      <w:pPr>
        <w:ind w:left="810"/>
        <w:rPr>
          <w:del w:id="3541" w:author="VOYER Raphael" w:date="2021-06-16T11:15:00Z"/>
        </w:rPr>
      </w:pPr>
      <w:del w:id="3542" w:author="VOYER Raphael" w:date="2021-06-16T11:15:00Z">
        <w:r w:rsidDel="001111A8">
          <w:delText xml:space="preserve">                       </w:delText>
        </w:r>
      </w:del>
    </w:p>
    <w:p w:rsidR="00FE1AA3" w:rsidDel="001111A8" w:rsidRDefault="00FE1AA3" w:rsidP="00622755">
      <w:pPr>
        <w:pStyle w:val="Titre1"/>
        <w:pageBreakBefore/>
        <w:tabs>
          <w:tab w:val="clear" w:pos="432"/>
          <w:tab w:val="num" w:pos="360"/>
        </w:tabs>
        <w:ind w:left="360" w:hanging="360"/>
        <w:jc w:val="left"/>
        <w:rPr>
          <w:del w:id="3543" w:author="VOYER Raphael" w:date="2021-06-16T11:15:00Z"/>
        </w:rPr>
      </w:pPr>
      <w:bookmarkStart w:id="3544" w:name="_Use_cases/_configuration_Examples"/>
      <w:bookmarkStart w:id="3545" w:name="_Toc381025810"/>
      <w:bookmarkStart w:id="3546" w:name="_Toc424820400"/>
      <w:bookmarkEnd w:id="3544"/>
      <w:del w:id="3547" w:author="VOYER Raphael" w:date="2021-06-16T11:15:00Z">
        <w:r w:rsidDel="001111A8">
          <w:delText>Use cases/ configuration Examples</w:delText>
        </w:r>
        <w:bookmarkEnd w:id="3545"/>
        <w:bookmarkEnd w:id="3546"/>
      </w:del>
    </w:p>
    <w:p w:rsidR="00FE1AA3" w:rsidDel="001111A8" w:rsidRDefault="00FE1AA3" w:rsidP="00FE1AA3">
      <w:pPr>
        <w:rPr>
          <w:del w:id="3548" w:author="VOYER Raphael" w:date="2021-06-16T11:15:00Z"/>
        </w:rPr>
      </w:pPr>
      <w:del w:id="3549" w:author="VOYER Raphael" w:date="2021-06-16T11:15:00Z">
        <w:r w:rsidDel="001111A8">
          <w:delText xml:space="preserve"> This section lists down the use cases of the typical HA VLAN deployment.</w:delText>
        </w:r>
      </w:del>
    </w:p>
    <w:p w:rsidR="00FE1AA3" w:rsidRPr="00F479B9" w:rsidDel="001111A8" w:rsidRDefault="00FE1AA3" w:rsidP="00FE1AA3">
      <w:pPr>
        <w:rPr>
          <w:del w:id="3550" w:author="VOYER Raphael" w:date="2021-06-16T11:15:00Z"/>
        </w:rPr>
      </w:pPr>
    </w:p>
    <w:p w:rsidR="00FE1AA3" w:rsidDel="001111A8" w:rsidRDefault="00FE1AA3" w:rsidP="00FE1AA3">
      <w:pPr>
        <w:numPr>
          <w:ilvl w:val="0"/>
          <w:numId w:val="30"/>
        </w:numPr>
        <w:rPr>
          <w:del w:id="3551" w:author="VOYER Raphael" w:date="2021-06-16T11:15:00Z"/>
        </w:rPr>
      </w:pPr>
      <w:del w:id="3552" w:author="VOYER Raphael" w:date="2021-06-16T11:15:00Z">
        <w:r w:rsidDel="001111A8">
          <w:delText xml:space="preserve">The switch/Router is connected to a cluster of servers (multiple interfaces). </w:delText>
        </w:r>
      </w:del>
    </w:p>
    <w:p w:rsidR="00FE1AA3" w:rsidDel="001111A8" w:rsidRDefault="00FE1AA3" w:rsidP="00FE1AA3">
      <w:pPr>
        <w:numPr>
          <w:ilvl w:val="0"/>
          <w:numId w:val="30"/>
        </w:numPr>
        <w:rPr>
          <w:del w:id="3553" w:author="VOYER Raphael" w:date="2021-06-16T11:15:00Z"/>
        </w:rPr>
      </w:pPr>
      <w:del w:id="3554" w:author="VOYER Raphael" w:date="2021-06-16T11:15:00Z">
        <w:r w:rsidDel="001111A8">
          <w:delText>The cluster can be configured in L2 mode and L3 mode.</w:delText>
        </w:r>
      </w:del>
    </w:p>
    <w:p w:rsidR="00FE1AA3" w:rsidDel="001111A8" w:rsidRDefault="00FE1AA3" w:rsidP="00FE1AA3">
      <w:pPr>
        <w:numPr>
          <w:ilvl w:val="0"/>
          <w:numId w:val="30"/>
        </w:numPr>
        <w:rPr>
          <w:del w:id="3555" w:author="VOYER Raphael" w:date="2021-06-16T11:15:00Z"/>
        </w:rPr>
      </w:pPr>
      <w:del w:id="3556" w:author="VOYER Raphael" w:date="2021-06-16T11:15:00Z">
        <w:r w:rsidDel="001111A8">
          <w:delText>The feature shall be testable on the switch/router.</w:delText>
        </w:r>
      </w:del>
    </w:p>
    <w:p w:rsidR="00FE1AA3" w:rsidRPr="00F479B9" w:rsidDel="001111A8" w:rsidRDefault="00FE1AA3" w:rsidP="00FE1AA3">
      <w:pPr>
        <w:rPr>
          <w:del w:id="3557" w:author="VOYER Raphael" w:date="2021-06-16T11:15:00Z"/>
        </w:rPr>
      </w:pPr>
    </w:p>
    <w:p w:rsidR="00FE1AA3" w:rsidDel="001111A8" w:rsidRDefault="00FE1AA3" w:rsidP="00622755">
      <w:pPr>
        <w:outlineLvl w:val="0"/>
        <w:rPr>
          <w:del w:id="3558" w:author="VOYER Raphael" w:date="2021-06-16T11:15:00Z"/>
        </w:rPr>
      </w:pPr>
      <w:bookmarkStart w:id="3559" w:name="_Toc381025811"/>
      <w:bookmarkStart w:id="3560" w:name="_Toc424820401"/>
      <w:del w:id="3561" w:author="VOYER Raphael" w:date="2021-06-16T11:15:00Z">
        <w:r w:rsidDel="001111A8">
          <w:rPr>
            <w:b/>
          </w:rPr>
          <w:delText xml:space="preserve">1. </w:delText>
        </w:r>
        <w:r w:rsidRPr="00BA2108" w:rsidDel="001111A8">
          <w:rPr>
            <w:b/>
          </w:rPr>
          <w:delText>L2 cluster scenario</w:delText>
        </w:r>
        <w:r w:rsidDel="001111A8">
          <w:delText>:</w:delText>
        </w:r>
        <w:bookmarkEnd w:id="3559"/>
        <w:bookmarkEnd w:id="3560"/>
      </w:del>
    </w:p>
    <w:p w:rsidR="00FE1AA3" w:rsidDel="001111A8" w:rsidRDefault="00FE1AA3" w:rsidP="00FE1AA3">
      <w:pPr>
        <w:rPr>
          <w:del w:id="3562" w:author="VOYER Raphael" w:date="2021-06-16T11:15:00Z"/>
        </w:rPr>
      </w:pPr>
    </w:p>
    <w:p w:rsidR="00FE1AA3" w:rsidDel="001111A8" w:rsidRDefault="0067445D" w:rsidP="00FE1AA3">
      <w:pPr>
        <w:keepNext/>
        <w:rPr>
          <w:del w:id="3563" w:author="VOYER Raphael" w:date="2021-06-16T11:15:00Z"/>
        </w:rPr>
      </w:pPr>
      <w:del w:id="3564" w:author="VOYER Raphael" w:date="2021-06-16T11:15:00Z">
        <w:r w:rsidDel="001111A8">
          <w:rPr>
            <w:noProof/>
          </w:rPr>
          <w:drawing>
            <wp:inline distT="0" distB="0" distL="0" distR="0">
              <wp:extent cx="4895850" cy="26193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895850" cy="2619375"/>
                      </a:xfrm>
                      <a:prstGeom prst="rect">
                        <a:avLst/>
                      </a:prstGeom>
                      <a:noFill/>
                      <a:ln w="9525">
                        <a:noFill/>
                        <a:miter lim="800000"/>
                        <a:headEnd/>
                        <a:tailEnd/>
                      </a:ln>
                    </pic:spPr>
                  </pic:pic>
                </a:graphicData>
              </a:graphic>
            </wp:inline>
          </w:drawing>
        </w:r>
      </w:del>
    </w:p>
    <w:p w:rsidR="00FE1AA3" w:rsidRPr="009E50E2" w:rsidDel="001111A8" w:rsidRDefault="00FE1AA3" w:rsidP="00622755">
      <w:pPr>
        <w:pStyle w:val="Lgende"/>
        <w:outlineLvl w:val="0"/>
        <w:rPr>
          <w:del w:id="3565" w:author="VOYER Raphael" w:date="2021-06-16T11:15:00Z"/>
        </w:rPr>
      </w:pPr>
      <w:del w:id="3566" w:author="VOYER Raphael" w:date="2021-06-16T11:15:00Z">
        <w:r w:rsidDel="001111A8">
          <w:delText xml:space="preserve">             </w:delText>
        </w:r>
        <w:bookmarkStart w:id="3567" w:name="_Toc381025812"/>
        <w:bookmarkStart w:id="3568" w:name="_Toc424820402"/>
        <w:bookmarkStart w:id="3569" w:name="_Toc436661302"/>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062A8D" w:rsidDel="001111A8">
          <w:rPr>
            <w:noProof/>
          </w:rPr>
          <w:delText>3</w:delText>
        </w:r>
        <w:r w:rsidR="004F358F" w:rsidDel="001111A8">
          <w:rPr>
            <w:noProof/>
          </w:rPr>
          <w:fldChar w:fldCharType="end"/>
        </w:r>
        <w:r w:rsidDel="001111A8">
          <w:delText xml:space="preserve">: </w:delText>
        </w:r>
        <w:r w:rsidRPr="00474DE0" w:rsidDel="001111A8">
          <w:delText>Switch connected to an L2 cluster through 3 ports (1/3,1/4,1/5)</w:delText>
        </w:r>
        <w:bookmarkEnd w:id="3567"/>
        <w:bookmarkEnd w:id="3568"/>
        <w:bookmarkEnd w:id="3569"/>
      </w:del>
    </w:p>
    <w:p w:rsidR="00FE1AA3" w:rsidDel="001111A8" w:rsidRDefault="00FE1AA3" w:rsidP="00FE1AA3">
      <w:pPr>
        <w:rPr>
          <w:del w:id="3570" w:author="VOYER Raphael" w:date="2021-06-16T11:15:00Z"/>
        </w:rPr>
      </w:pPr>
    </w:p>
    <w:p w:rsidR="00FE1AA3" w:rsidDel="001111A8" w:rsidRDefault="00FE1AA3" w:rsidP="00FE1AA3">
      <w:pPr>
        <w:rPr>
          <w:del w:id="3571" w:author="VOYER Raphael" w:date="2021-06-16T11:15:00Z"/>
        </w:rPr>
      </w:pPr>
    </w:p>
    <w:p w:rsidR="00FE1AA3" w:rsidDel="001111A8" w:rsidRDefault="00FE1AA3" w:rsidP="00FE1AA3">
      <w:pPr>
        <w:rPr>
          <w:del w:id="3572" w:author="VOYER Raphael" w:date="2021-06-16T11:15:00Z"/>
        </w:rPr>
      </w:pPr>
      <w:del w:id="3573" w:author="VOYER Raphael" w:date="2021-06-16T11:15:00Z">
        <w:r w:rsidDel="001111A8">
          <w:delText xml:space="preserve">                       </w:delText>
        </w:r>
      </w:del>
    </w:p>
    <w:p w:rsidR="00FE1AA3" w:rsidDel="001111A8" w:rsidRDefault="00FE1AA3" w:rsidP="00FE1AA3">
      <w:pPr>
        <w:numPr>
          <w:ilvl w:val="0"/>
          <w:numId w:val="29"/>
        </w:numPr>
        <w:rPr>
          <w:del w:id="3574" w:author="VOYER Raphael" w:date="2021-06-16T11:15:00Z"/>
        </w:rPr>
      </w:pPr>
      <w:del w:id="3575" w:author="VOYER Raphael" w:date="2021-06-16T11:15:00Z">
        <w:r w:rsidDel="001111A8">
          <w:delText>A cluster can be configured with a unique mac-address and a vlan with a port list</w:delText>
        </w:r>
      </w:del>
    </w:p>
    <w:p w:rsidR="00FE1AA3" w:rsidDel="001111A8" w:rsidRDefault="00FE1AA3" w:rsidP="00FE1AA3">
      <w:pPr>
        <w:numPr>
          <w:ilvl w:val="0"/>
          <w:numId w:val="29"/>
        </w:numPr>
        <w:rPr>
          <w:del w:id="3576" w:author="VOYER Raphael" w:date="2021-06-16T11:15:00Z"/>
        </w:rPr>
      </w:pPr>
      <w:del w:id="3577" w:author="VOYER Raphael" w:date="2021-06-16T11:15:00Z">
        <w:r w:rsidDel="001111A8">
          <w:delText>Mac-address can be unicast or L2-multicast or IP-Multicast.</w:delText>
        </w:r>
      </w:del>
    </w:p>
    <w:p w:rsidR="00FE1AA3" w:rsidDel="001111A8" w:rsidRDefault="00FE1AA3" w:rsidP="00FE1AA3">
      <w:pPr>
        <w:numPr>
          <w:ilvl w:val="0"/>
          <w:numId w:val="29"/>
        </w:numPr>
        <w:rPr>
          <w:del w:id="3578" w:author="VOYER Raphael" w:date="2021-06-16T11:15:00Z"/>
        </w:rPr>
      </w:pPr>
      <w:del w:id="3579" w:author="VOYER Raphael" w:date="2021-06-16T11:15:00Z">
        <w:r w:rsidDel="001111A8">
          <w:delText>The traffic which ingresses on 1/1 or 1/2 destined to the cluster mac-address and the vlan is to be forwarded to all the egress ports configured.(1/3,1/4,1/5).</w:delText>
        </w:r>
      </w:del>
    </w:p>
    <w:p w:rsidR="00FE1AA3" w:rsidDel="001111A8" w:rsidRDefault="00FE1AA3" w:rsidP="00FE1AA3">
      <w:pPr>
        <w:numPr>
          <w:ilvl w:val="0"/>
          <w:numId w:val="29"/>
        </w:numPr>
        <w:rPr>
          <w:del w:id="3580" w:author="VOYER Raphael" w:date="2021-06-16T11:15:00Z"/>
        </w:rPr>
      </w:pPr>
      <w:del w:id="3581" w:author="VOYER Raphael" w:date="2021-06-16T11:15:00Z">
        <w:r w:rsidDel="001111A8">
          <w:delText>Here the ingress ports should be in the same vlan as the cluster vlan and egress ports.</w:delText>
        </w:r>
      </w:del>
    </w:p>
    <w:p w:rsidR="00FE1AA3" w:rsidDel="001111A8" w:rsidRDefault="00FE1AA3" w:rsidP="00FE1AA3">
      <w:pPr>
        <w:numPr>
          <w:ilvl w:val="0"/>
          <w:numId w:val="29"/>
        </w:numPr>
        <w:rPr>
          <w:del w:id="3582" w:author="VOYER Raphael" w:date="2021-06-16T11:15:00Z"/>
        </w:rPr>
      </w:pPr>
      <w:del w:id="3583" w:author="VOYER Raphael" w:date="2021-06-16T11:15:00Z">
        <w:r w:rsidDel="001111A8">
          <w:delText>Other traffic should be switched according to the normal switching logic.</w:delText>
        </w:r>
      </w:del>
    </w:p>
    <w:p w:rsidR="00FE1AA3" w:rsidDel="001111A8" w:rsidRDefault="00FE1AA3" w:rsidP="00FE1AA3">
      <w:pPr>
        <w:numPr>
          <w:ilvl w:val="0"/>
          <w:numId w:val="29"/>
        </w:numPr>
        <w:rPr>
          <w:del w:id="3584" w:author="VOYER Raphael" w:date="2021-06-16T11:15:00Z"/>
        </w:rPr>
      </w:pPr>
      <w:del w:id="3585" w:author="VOYER Raphael" w:date="2021-06-16T11:15:00Z">
        <w:r w:rsidDel="001111A8">
          <w:delText>Packet can be an L2 or IP switched packet.</w:delText>
        </w:r>
      </w:del>
    </w:p>
    <w:p w:rsidR="00FE1AA3" w:rsidDel="001111A8" w:rsidRDefault="00FE1AA3" w:rsidP="00FE1AA3">
      <w:pPr>
        <w:numPr>
          <w:ilvl w:val="0"/>
          <w:numId w:val="29"/>
        </w:numPr>
        <w:rPr>
          <w:del w:id="3586" w:author="VOYER Raphael" w:date="2021-06-16T11:15:00Z"/>
        </w:rPr>
      </w:pPr>
      <w:del w:id="3587" w:author="VOYER Raphael" w:date="2021-06-16T11:15:00Z">
        <w:r w:rsidDel="001111A8">
          <w:delText>Egress port can be a linkagg port as well.</w:delText>
        </w:r>
      </w:del>
    </w:p>
    <w:p w:rsidR="00FE1AA3" w:rsidDel="001111A8" w:rsidRDefault="00FE1AA3" w:rsidP="00FE1AA3">
      <w:pPr>
        <w:rPr>
          <w:del w:id="3588" w:author="VOYER Raphael" w:date="2021-06-16T11:15:00Z"/>
        </w:rPr>
      </w:pPr>
    </w:p>
    <w:p w:rsidR="00FE1AA3" w:rsidDel="001111A8" w:rsidRDefault="00FE1AA3" w:rsidP="00FE1AA3">
      <w:pPr>
        <w:rPr>
          <w:del w:id="3589" w:author="VOYER Raphael" w:date="2021-06-16T11:15:00Z"/>
        </w:rPr>
      </w:pPr>
    </w:p>
    <w:p w:rsidR="00FE1AA3" w:rsidRPr="00CD74ED" w:rsidDel="001111A8" w:rsidRDefault="00534A44" w:rsidP="00622755">
      <w:pPr>
        <w:outlineLvl w:val="0"/>
        <w:rPr>
          <w:del w:id="3590" w:author="VOYER Raphael" w:date="2021-06-16T11:15:00Z"/>
          <w:b/>
          <w:lang w:val="fr-FR"/>
        </w:rPr>
      </w:pPr>
      <w:bookmarkStart w:id="3591" w:name="_Toc381025813"/>
      <w:bookmarkStart w:id="3592" w:name="_Toc424820403"/>
      <w:del w:id="3593" w:author="VOYER Raphael" w:date="2021-06-16T11:15:00Z">
        <w:r w:rsidRPr="00534A44" w:rsidDel="001111A8">
          <w:rPr>
            <w:b/>
            <w:lang w:val="fr-FR"/>
          </w:rPr>
          <w:delText>Configuration Example:</w:delText>
        </w:r>
        <w:bookmarkEnd w:id="3591"/>
        <w:bookmarkEnd w:id="3592"/>
      </w:del>
    </w:p>
    <w:p w:rsidR="00FE1AA3" w:rsidRPr="00CD74ED" w:rsidDel="001111A8" w:rsidRDefault="00FE1AA3" w:rsidP="00FE1AA3">
      <w:pPr>
        <w:rPr>
          <w:del w:id="3594" w:author="VOYER Raphael" w:date="2021-06-16T11:15:00Z"/>
          <w:lang w:val="fr-FR"/>
        </w:rPr>
      </w:pPr>
    </w:p>
    <w:p w:rsidR="00A40A8C" w:rsidRPr="00CD74ED" w:rsidDel="001111A8" w:rsidRDefault="00534A44" w:rsidP="00FE1AA3">
      <w:pPr>
        <w:rPr>
          <w:del w:id="3595" w:author="VOYER Raphael" w:date="2021-06-16T11:15:00Z"/>
          <w:lang w:val="fr-FR"/>
        </w:rPr>
      </w:pPr>
      <w:del w:id="3596" w:author="VOYER Raphael" w:date="2021-06-16T11:15:00Z">
        <w:r w:rsidRPr="00534A44" w:rsidDel="001111A8">
          <w:rPr>
            <w:lang w:val="fr-FR"/>
          </w:rPr>
          <w:delText xml:space="preserve">-&gt; server-cluster 1 mode L2 </w:delText>
        </w:r>
      </w:del>
    </w:p>
    <w:p w:rsidR="00210121" w:rsidDel="001111A8" w:rsidRDefault="00210121" w:rsidP="00FE1AA3">
      <w:pPr>
        <w:rPr>
          <w:del w:id="3597" w:author="VOYER Raphael" w:date="2021-06-16T11:15:00Z"/>
        </w:rPr>
      </w:pPr>
      <w:del w:id="3598" w:author="VOYER Raphael" w:date="2021-06-16T11:15:00Z">
        <w:r w:rsidDel="001111A8">
          <w:delText>-&gt; vlan 10</w:delText>
        </w:r>
      </w:del>
    </w:p>
    <w:p w:rsidR="00210121" w:rsidDel="001111A8" w:rsidRDefault="00210121" w:rsidP="00210121">
      <w:pPr>
        <w:rPr>
          <w:del w:id="3599" w:author="VOYER Raphael" w:date="2021-06-16T11:15:00Z"/>
        </w:rPr>
      </w:pPr>
      <w:del w:id="3600" w:author="VOYER Raphael" w:date="2021-06-16T11:15:00Z">
        <w:r w:rsidDel="001111A8">
          <w:delText>-&gt; v</w:delText>
        </w:r>
        <w:r w:rsidR="0076783F" w:rsidDel="001111A8">
          <w:delText>lan 10 members port 1/3</w:delText>
        </w:r>
        <w:r w:rsidDel="001111A8">
          <w:delText xml:space="preserve"> untagged</w:delText>
        </w:r>
      </w:del>
    </w:p>
    <w:p w:rsidR="00210121" w:rsidDel="001111A8" w:rsidRDefault="00210121" w:rsidP="00FE1AA3">
      <w:pPr>
        <w:rPr>
          <w:del w:id="3601" w:author="VOYER Raphael" w:date="2021-06-16T11:15:00Z"/>
        </w:rPr>
      </w:pPr>
      <w:del w:id="3602" w:author="VOYER Raphael" w:date="2021-06-16T11:15:00Z">
        <w:r w:rsidDel="001111A8">
          <w:delText>-&gt; vlan 10 members port 1/</w:delText>
        </w:r>
        <w:r w:rsidR="0076783F" w:rsidDel="001111A8">
          <w:delText>4</w:delText>
        </w:r>
        <w:r w:rsidDel="001111A8">
          <w:delText xml:space="preserve"> untagged</w:delText>
        </w:r>
      </w:del>
    </w:p>
    <w:p w:rsidR="00210121" w:rsidDel="001111A8" w:rsidRDefault="00210121" w:rsidP="00FE1AA3">
      <w:pPr>
        <w:rPr>
          <w:del w:id="3603" w:author="VOYER Raphael" w:date="2021-06-16T11:15:00Z"/>
        </w:rPr>
      </w:pPr>
      <w:del w:id="3604" w:author="VOYER Raphael" w:date="2021-06-16T11:15:00Z">
        <w:r w:rsidDel="001111A8">
          <w:delText>-&gt; vlan 10 members port 1/</w:delText>
        </w:r>
        <w:r w:rsidR="0076783F" w:rsidDel="001111A8">
          <w:delText>5</w:delText>
        </w:r>
        <w:r w:rsidDel="001111A8">
          <w:delText xml:space="preserve"> untagged</w:delText>
        </w:r>
      </w:del>
    </w:p>
    <w:p w:rsidR="00FE1AA3" w:rsidDel="001111A8" w:rsidRDefault="0076783F" w:rsidP="00FE1AA3">
      <w:pPr>
        <w:rPr>
          <w:del w:id="3605" w:author="VOYER Raphael" w:date="2021-06-16T11:15:00Z"/>
        </w:rPr>
      </w:pPr>
      <w:del w:id="3606" w:author="VOYER Raphael" w:date="2021-06-16T11:15:00Z">
        <w:r w:rsidDel="001111A8">
          <w:delText xml:space="preserve">-&gt; </w:delText>
        </w:r>
        <w:r w:rsidR="009E053F" w:rsidDel="001111A8">
          <w:delText>server-cluster</w:delText>
        </w:r>
        <w:r w:rsidDel="001111A8">
          <w:delText xml:space="preserve"> 1 vlan 10 </w:delText>
        </w:r>
        <w:r w:rsidR="00FE1AA3" w:rsidDel="001111A8">
          <w:delText>mac-address 01:00:11:22:33:44 (OR) /* L2 multicast case */</w:delText>
        </w:r>
      </w:del>
    </w:p>
    <w:p w:rsidR="00CA122A" w:rsidDel="001111A8" w:rsidRDefault="00CA122A" w:rsidP="00FE1AA3">
      <w:pPr>
        <w:rPr>
          <w:del w:id="3607" w:author="VOYER Raphael" w:date="2021-06-16T11:15:00Z"/>
        </w:rPr>
      </w:pPr>
      <w:del w:id="3608" w:author="VOYER Raphael" w:date="2021-06-16T11:15:00Z">
        <w:r w:rsidDel="001111A8">
          <w:delText>-&gt; server-cluster 1 port 1/3-5</w:delText>
        </w:r>
      </w:del>
    </w:p>
    <w:p w:rsidR="00FE1AA3" w:rsidDel="001111A8" w:rsidRDefault="00FE1AA3" w:rsidP="00FE1AA3">
      <w:pPr>
        <w:rPr>
          <w:del w:id="3609" w:author="VOYER Raphael" w:date="2021-06-16T11:15:00Z"/>
        </w:rPr>
      </w:pPr>
      <w:del w:id="3610" w:author="VOYER Raphael" w:date="2021-06-16T11:15:00Z">
        <w:r w:rsidDel="001111A8">
          <w:rPr>
            <w:b/>
          </w:rPr>
          <w:delText xml:space="preserve">-&gt; </w:delText>
        </w:r>
        <w:r w:rsidR="009E053F" w:rsidDel="001111A8">
          <w:delText>server-cluster</w:delText>
        </w:r>
        <w:r w:rsidR="0076783F" w:rsidDel="001111A8">
          <w:delText xml:space="preserve"> 1 vlan 10 </w:delText>
        </w:r>
        <w:r w:rsidDel="001111A8">
          <w:delText>mac-address 01:00:5e:22:33:44 (OR) /* IP multicast case */</w:delText>
        </w:r>
      </w:del>
    </w:p>
    <w:p w:rsidR="00CA122A" w:rsidDel="001111A8" w:rsidRDefault="00CA122A" w:rsidP="00CA122A">
      <w:pPr>
        <w:rPr>
          <w:del w:id="3611" w:author="VOYER Raphael" w:date="2021-06-16T11:15:00Z"/>
        </w:rPr>
      </w:pPr>
      <w:del w:id="3612" w:author="VOYER Raphael" w:date="2021-06-16T11:15:00Z">
        <w:r w:rsidDel="001111A8">
          <w:delText>-&gt; server-cluster 1 port 1/3-5</w:delText>
        </w:r>
      </w:del>
    </w:p>
    <w:p w:rsidR="00FE1AA3" w:rsidDel="001111A8" w:rsidRDefault="00FE1AA3" w:rsidP="00FE1AA3">
      <w:pPr>
        <w:rPr>
          <w:del w:id="3613" w:author="VOYER Raphael" w:date="2021-06-16T11:15:00Z"/>
        </w:rPr>
      </w:pPr>
      <w:del w:id="3614" w:author="VOYER Raphael" w:date="2021-06-16T11:15:00Z">
        <w:r w:rsidDel="001111A8">
          <w:rPr>
            <w:b/>
          </w:rPr>
          <w:delText>-&gt;</w:delText>
        </w:r>
        <w:r w:rsidR="000F0811" w:rsidDel="001111A8">
          <w:rPr>
            <w:b/>
          </w:rPr>
          <w:delText xml:space="preserve"> </w:delText>
        </w:r>
        <w:r w:rsidR="009E053F" w:rsidDel="001111A8">
          <w:delText>server-cluster</w:delText>
        </w:r>
        <w:r w:rsidR="0076783F" w:rsidDel="001111A8">
          <w:delText xml:space="preserve"> 1 vlan 10 port 1/3-5</w:delText>
        </w:r>
        <w:r w:rsidDel="001111A8">
          <w:delText xml:space="preserve"> mac-address 00:12:11:22:33:44 (OR) /* Unicast case */</w:delText>
        </w:r>
      </w:del>
    </w:p>
    <w:p w:rsidR="00CA122A" w:rsidDel="001111A8" w:rsidRDefault="00CA122A" w:rsidP="00CA122A">
      <w:pPr>
        <w:rPr>
          <w:del w:id="3615" w:author="VOYER Raphael" w:date="2021-06-16T11:15:00Z"/>
        </w:rPr>
      </w:pPr>
      <w:del w:id="3616" w:author="VOYER Raphael" w:date="2021-06-16T11:15:00Z">
        <w:r w:rsidDel="001111A8">
          <w:delText>-&gt; server-cluster 1 port 1/3-5</w:delText>
        </w:r>
      </w:del>
    </w:p>
    <w:p w:rsidR="000F0811" w:rsidDel="001111A8" w:rsidRDefault="000F0811" w:rsidP="00FE1AA3">
      <w:pPr>
        <w:rPr>
          <w:del w:id="3617" w:author="VOYER Raphael" w:date="2021-06-16T11:15:00Z"/>
          <w:b/>
        </w:rPr>
      </w:pPr>
    </w:p>
    <w:p w:rsidR="00324663" w:rsidDel="001111A8" w:rsidRDefault="00324663" w:rsidP="00FE1AA3">
      <w:pPr>
        <w:rPr>
          <w:del w:id="3618" w:author="VOYER Raphael" w:date="2021-06-16T11:15:00Z"/>
        </w:rPr>
      </w:pPr>
    </w:p>
    <w:p w:rsidR="00324663" w:rsidDel="001111A8" w:rsidRDefault="00324663" w:rsidP="00FE1AA3">
      <w:pPr>
        <w:rPr>
          <w:del w:id="3619" w:author="VOYER Raphael" w:date="2021-06-16T11:15:00Z"/>
        </w:rPr>
      </w:pPr>
    </w:p>
    <w:p w:rsidR="00324663" w:rsidDel="001111A8" w:rsidRDefault="00324663" w:rsidP="00FE1AA3">
      <w:pPr>
        <w:rPr>
          <w:del w:id="3620" w:author="VOYER Raphael" w:date="2021-06-16T11:15:00Z"/>
        </w:rPr>
      </w:pPr>
    </w:p>
    <w:p w:rsidR="00324663" w:rsidDel="001111A8" w:rsidRDefault="00324663" w:rsidP="00FE1AA3">
      <w:pPr>
        <w:rPr>
          <w:del w:id="3621" w:author="VOYER Raphael" w:date="2021-06-16T11:15:00Z"/>
        </w:rPr>
      </w:pPr>
    </w:p>
    <w:p w:rsidR="00324663" w:rsidDel="001111A8" w:rsidRDefault="00324663" w:rsidP="00FE1AA3">
      <w:pPr>
        <w:rPr>
          <w:del w:id="3622" w:author="VOYER Raphael" w:date="2021-06-16T11:15:00Z"/>
        </w:rPr>
      </w:pPr>
    </w:p>
    <w:p w:rsidR="00324663" w:rsidDel="001111A8" w:rsidRDefault="00324663" w:rsidP="00FE1AA3">
      <w:pPr>
        <w:rPr>
          <w:del w:id="3623" w:author="VOYER Raphael" w:date="2021-06-16T11:15:00Z"/>
        </w:rPr>
      </w:pPr>
    </w:p>
    <w:p w:rsidR="00324663" w:rsidDel="001111A8" w:rsidRDefault="00324663" w:rsidP="00FE1AA3">
      <w:pPr>
        <w:rPr>
          <w:del w:id="3624" w:author="VOYER Raphael" w:date="2021-06-16T11:15:00Z"/>
        </w:rPr>
      </w:pPr>
    </w:p>
    <w:p w:rsidR="00324663" w:rsidDel="001111A8" w:rsidRDefault="00324663" w:rsidP="00FE1AA3">
      <w:pPr>
        <w:rPr>
          <w:del w:id="3625" w:author="VOYER Raphael" w:date="2021-06-16T11:15:00Z"/>
        </w:rPr>
      </w:pPr>
    </w:p>
    <w:p w:rsidR="00324663" w:rsidDel="001111A8" w:rsidRDefault="00324663" w:rsidP="00FE1AA3">
      <w:pPr>
        <w:rPr>
          <w:del w:id="3626" w:author="VOYER Raphael" w:date="2021-06-16T11:15:00Z"/>
        </w:rPr>
      </w:pPr>
    </w:p>
    <w:p w:rsidR="004300F7" w:rsidDel="001111A8" w:rsidRDefault="004300F7" w:rsidP="00FE1AA3">
      <w:pPr>
        <w:rPr>
          <w:del w:id="3627" w:author="VOYER Raphael" w:date="2021-06-16T11:15:00Z"/>
        </w:rPr>
      </w:pPr>
    </w:p>
    <w:p w:rsidR="004300F7" w:rsidDel="001111A8" w:rsidRDefault="004300F7" w:rsidP="00FE1AA3">
      <w:pPr>
        <w:rPr>
          <w:del w:id="3628" w:author="VOYER Raphael" w:date="2021-06-16T11:15:00Z"/>
        </w:rPr>
      </w:pPr>
    </w:p>
    <w:p w:rsidR="00324663" w:rsidRPr="00A60810" w:rsidDel="001111A8" w:rsidRDefault="00324663" w:rsidP="00FE1AA3">
      <w:pPr>
        <w:rPr>
          <w:del w:id="3629" w:author="VOYER Raphael" w:date="2021-06-16T11:15:00Z"/>
        </w:rPr>
      </w:pPr>
    </w:p>
    <w:p w:rsidR="00FE1AA3" w:rsidDel="001111A8" w:rsidRDefault="00FE1AA3" w:rsidP="00FE1AA3">
      <w:pPr>
        <w:rPr>
          <w:del w:id="3630" w:author="VOYER Raphael" w:date="2021-06-16T11:15:00Z"/>
        </w:rPr>
      </w:pPr>
    </w:p>
    <w:p w:rsidR="00FE1AA3" w:rsidRPr="001C7D2D" w:rsidDel="001111A8" w:rsidRDefault="00FE1AA3" w:rsidP="00622755">
      <w:pPr>
        <w:outlineLvl w:val="0"/>
        <w:rPr>
          <w:del w:id="3631" w:author="VOYER Raphael" w:date="2021-06-16T11:15:00Z"/>
        </w:rPr>
      </w:pPr>
      <w:bookmarkStart w:id="3632" w:name="_Toc381025814"/>
      <w:bookmarkStart w:id="3633" w:name="_Toc424820404"/>
      <w:del w:id="3634" w:author="VOYER Raphael" w:date="2021-06-16T11:15:00Z">
        <w:r w:rsidDel="001111A8">
          <w:rPr>
            <w:b/>
          </w:rPr>
          <w:delText xml:space="preserve">2. </w:delText>
        </w:r>
        <w:r w:rsidRPr="00BA2108" w:rsidDel="001111A8">
          <w:rPr>
            <w:b/>
          </w:rPr>
          <w:delText>L</w:delText>
        </w:r>
        <w:r w:rsidDel="001111A8">
          <w:rPr>
            <w:b/>
          </w:rPr>
          <w:delText>3</w:delText>
        </w:r>
        <w:r w:rsidRPr="00BA2108" w:rsidDel="001111A8">
          <w:rPr>
            <w:b/>
          </w:rPr>
          <w:delText xml:space="preserve"> cluster scenario</w:delText>
        </w:r>
        <w:r w:rsidDel="001111A8">
          <w:rPr>
            <w:b/>
          </w:rPr>
          <w:delText xml:space="preserve"> with static/dynamic arp configuration to cluster</w:delText>
        </w:r>
        <w:r w:rsidRPr="001C7D2D" w:rsidDel="001111A8">
          <w:delText>:</w:delText>
        </w:r>
        <w:bookmarkEnd w:id="3632"/>
        <w:bookmarkEnd w:id="3633"/>
      </w:del>
    </w:p>
    <w:p w:rsidR="00FE1AA3" w:rsidDel="001111A8" w:rsidRDefault="00FE1AA3" w:rsidP="00FE1AA3">
      <w:pPr>
        <w:rPr>
          <w:del w:id="3635" w:author="VOYER Raphael" w:date="2021-06-16T11:15:00Z"/>
        </w:rPr>
      </w:pPr>
    </w:p>
    <w:p w:rsidR="00FE1AA3" w:rsidDel="001111A8" w:rsidRDefault="0067445D" w:rsidP="00FE1AA3">
      <w:pPr>
        <w:keepNext/>
        <w:rPr>
          <w:del w:id="3636" w:author="VOYER Raphael" w:date="2021-06-16T11:15:00Z"/>
        </w:rPr>
      </w:pPr>
      <w:del w:id="3637" w:author="VOYER Raphael" w:date="2021-06-16T11:15:00Z">
        <w:r w:rsidDel="001111A8">
          <w:rPr>
            <w:noProof/>
          </w:rPr>
          <w:drawing>
            <wp:inline distT="0" distB="0" distL="0" distR="0">
              <wp:extent cx="5010150" cy="2914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010150" cy="2914650"/>
                      </a:xfrm>
                      <a:prstGeom prst="rect">
                        <a:avLst/>
                      </a:prstGeom>
                      <a:noFill/>
                      <a:ln w="9525">
                        <a:noFill/>
                        <a:miter lim="800000"/>
                        <a:headEnd/>
                        <a:tailEnd/>
                      </a:ln>
                    </pic:spPr>
                  </pic:pic>
                </a:graphicData>
              </a:graphic>
            </wp:inline>
          </w:drawing>
        </w:r>
      </w:del>
    </w:p>
    <w:p w:rsidR="00FE1AA3" w:rsidRPr="009E50E2" w:rsidDel="001111A8" w:rsidRDefault="00FE1AA3" w:rsidP="00622755">
      <w:pPr>
        <w:pStyle w:val="Lgende"/>
        <w:outlineLvl w:val="0"/>
        <w:rPr>
          <w:del w:id="3638" w:author="VOYER Raphael" w:date="2021-06-16T11:15:00Z"/>
        </w:rPr>
      </w:pPr>
      <w:del w:id="3639" w:author="VOYER Raphael" w:date="2021-06-16T11:15:00Z">
        <w:r w:rsidDel="001111A8">
          <w:delText xml:space="preserve">             </w:delText>
        </w:r>
        <w:bookmarkStart w:id="3640" w:name="_Toc381025815"/>
        <w:bookmarkStart w:id="3641" w:name="_Toc424820405"/>
        <w:bookmarkStart w:id="3642" w:name="_Toc436661303"/>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062A8D" w:rsidDel="001111A8">
          <w:rPr>
            <w:noProof/>
          </w:rPr>
          <w:delText>4</w:delText>
        </w:r>
        <w:r w:rsidR="004F358F" w:rsidDel="001111A8">
          <w:rPr>
            <w:noProof/>
          </w:rPr>
          <w:fldChar w:fldCharType="end"/>
        </w:r>
        <w:r w:rsidDel="001111A8">
          <w:delText xml:space="preserve">: </w:delText>
        </w:r>
        <w:r w:rsidRPr="001330A4" w:rsidDel="001111A8">
          <w:delText>Switch connected to an L3 cluster through 3 ports (1/3,1/4,1/5)</w:delText>
        </w:r>
        <w:bookmarkEnd w:id="3640"/>
        <w:bookmarkEnd w:id="3641"/>
        <w:bookmarkEnd w:id="3642"/>
      </w:del>
    </w:p>
    <w:p w:rsidR="00FE1AA3" w:rsidDel="001111A8" w:rsidRDefault="00FE1AA3" w:rsidP="00FE1AA3">
      <w:pPr>
        <w:rPr>
          <w:del w:id="3643" w:author="VOYER Raphael" w:date="2021-06-16T11:15:00Z"/>
        </w:rPr>
      </w:pPr>
    </w:p>
    <w:p w:rsidR="00FE1AA3" w:rsidDel="001111A8" w:rsidRDefault="00FE1AA3" w:rsidP="00FE1AA3">
      <w:pPr>
        <w:rPr>
          <w:del w:id="3644" w:author="VOYER Raphael" w:date="2021-06-16T11:15:00Z"/>
        </w:rPr>
      </w:pPr>
    </w:p>
    <w:p w:rsidR="00FE1AA3" w:rsidDel="001111A8" w:rsidRDefault="00FE1AA3" w:rsidP="00FE1AA3">
      <w:pPr>
        <w:rPr>
          <w:del w:id="3645" w:author="VOYER Raphael" w:date="2021-06-16T11:15:00Z"/>
        </w:rPr>
      </w:pPr>
      <w:del w:id="3646" w:author="VOYER Raphael" w:date="2021-06-16T11:15:00Z">
        <w:r w:rsidDel="001111A8">
          <w:delText xml:space="preserve">                                  </w:delText>
        </w:r>
      </w:del>
    </w:p>
    <w:p w:rsidR="00FE1AA3" w:rsidDel="001111A8" w:rsidRDefault="00FE1AA3" w:rsidP="00FE1AA3">
      <w:pPr>
        <w:numPr>
          <w:ilvl w:val="0"/>
          <w:numId w:val="28"/>
        </w:numPr>
        <w:rPr>
          <w:del w:id="3647" w:author="VOYER Raphael" w:date="2021-06-16T11:15:00Z"/>
        </w:rPr>
      </w:pPr>
      <w:del w:id="3648" w:author="VOYER Raphael" w:date="2021-06-16T11:15:00Z">
        <w:r w:rsidDel="001111A8">
          <w:delText>A cluster can be configured with a unique IP address and a static arp entry (cluster mac) and a a port list</w:delText>
        </w:r>
      </w:del>
    </w:p>
    <w:p w:rsidR="00FE1AA3" w:rsidDel="001111A8" w:rsidRDefault="00FE1AA3" w:rsidP="00FE1AA3">
      <w:pPr>
        <w:numPr>
          <w:ilvl w:val="0"/>
          <w:numId w:val="28"/>
        </w:numPr>
        <w:rPr>
          <w:del w:id="3649" w:author="VOYER Raphael" w:date="2021-06-16T11:15:00Z"/>
        </w:rPr>
      </w:pPr>
      <w:del w:id="3650" w:author="VOYER Raphael" w:date="2021-06-16T11:15:00Z">
        <w:r w:rsidDel="001111A8">
          <w:delText>Cluster Ip address needs to be a unicast.</w:delText>
        </w:r>
      </w:del>
    </w:p>
    <w:p w:rsidR="00FE1AA3" w:rsidDel="001111A8" w:rsidRDefault="00FE1AA3" w:rsidP="00FE1AA3">
      <w:pPr>
        <w:numPr>
          <w:ilvl w:val="0"/>
          <w:numId w:val="28"/>
        </w:numPr>
        <w:rPr>
          <w:del w:id="3651" w:author="VOYER Raphael" w:date="2021-06-16T11:15:00Z"/>
        </w:rPr>
      </w:pPr>
      <w:del w:id="3652" w:author="VOYER Raphael" w:date="2021-06-16T11:15:00Z">
        <w:r w:rsidDel="001111A8">
          <w:delText xml:space="preserve">Mac-address (ARP entry) can be unicast or L2-multicast or IP-Multicast </w:delText>
        </w:r>
      </w:del>
    </w:p>
    <w:p w:rsidR="00FE1AA3" w:rsidDel="001111A8" w:rsidRDefault="00FE1AA3" w:rsidP="00FE1AA3">
      <w:pPr>
        <w:numPr>
          <w:ilvl w:val="0"/>
          <w:numId w:val="28"/>
        </w:numPr>
        <w:rPr>
          <w:del w:id="3653" w:author="VOYER Raphael" w:date="2021-06-16T11:15:00Z"/>
        </w:rPr>
      </w:pPr>
      <w:del w:id="3654" w:author="VOYER Raphael" w:date="2021-06-16T11:15:00Z">
        <w:r w:rsidDel="001111A8">
          <w:delText xml:space="preserve">Mac-address can be a dynamic (configured through </w:delText>
        </w:r>
        <w:smartTag w:uri="urn:schemas-microsoft-com:office:smarttags" w:element="stockticker">
          <w:r w:rsidDel="001111A8">
            <w:delText>CLI</w:delText>
          </w:r>
        </w:smartTag>
        <w:r w:rsidDel="001111A8">
          <w:delText xml:space="preserve"> ARP resolution to cluster mac would </w:delText>
        </w:r>
      </w:del>
    </w:p>
    <w:p w:rsidR="00FE1AA3" w:rsidDel="001111A8" w:rsidRDefault="00FE1AA3" w:rsidP="00FE1AA3">
      <w:pPr>
        <w:ind w:left="360"/>
        <w:rPr>
          <w:del w:id="3655" w:author="VOYER Raphael" w:date="2021-06-16T11:15:00Z"/>
        </w:rPr>
      </w:pPr>
      <w:del w:id="3656" w:author="VOYER Raphael" w:date="2021-06-16T11:15:00Z">
        <w:r w:rsidDel="001111A8">
          <w:delText xml:space="preserve">       be done before actual routing).</w:delText>
        </w:r>
      </w:del>
    </w:p>
    <w:p w:rsidR="00FE1AA3" w:rsidDel="001111A8" w:rsidRDefault="00FE1AA3" w:rsidP="00FE1AA3">
      <w:pPr>
        <w:numPr>
          <w:ilvl w:val="0"/>
          <w:numId w:val="28"/>
        </w:numPr>
        <w:rPr>
          <w:del w:id="3657" w:author="VOYER Raphael" w:date="2021-06-16T11:15:00Z"/>
        </w:rPr>
      </w:pPr>
      <w:del w:id="3658" w:author="VOYER Raphael" w:date="2021-06-16T11:15:00Z">
        <w:r w:rsidDel="001111A8">
          <w:delText>The traffic which ingresses on 1/1 or 1/2 destined to the cluster IP needs to be routed  to all the egress ports configured.(1/3,1/4,1/5).</w:delText>
        </w:r>
      </w:del>
    </w:p>
    <w:p w:rsidR="00FE1AA3" w:rsidDel="001111A8" w:rsidRDefault="00FE1AA3" w:rsidP="00FE1AA3">
      <w:pPr>
        <w:numPr>
          <w:ilvl w:val="0"/>
          <w:numId w:val="28"/>
        </w:numPr>
        <w:rPr>
          <w:del w:id="3659" w:author="VOYER Raphael" w:date="2021-06-16T11:15:00Z"/>
        </w:rPr>
      </w:pPr>
      <w:del w:id="3660" w:author="VOYER Raphael" w:date="2021-06-16T11:15:00Z">
        <w:r w:rsidDel="001111A8">
          <w:delText>The ingress ports could be on a different vlan as the cluster IP interface.</w:delText>
        </w:r>
      </w:del>
    </w:p>
    <w:p w:rsidR="00FE1AA3" w:rsidDel="001111A8" w:rsidRDefault="00FE1AA3" w:rsidP="00FE1AA3">
      <w:pPr>
        <w:numPr>
          <w:ilvl w:val="0"/>
          <w:numId w:val="28"/>
        </w:numPr>
        <w:rPr>
          <w:del w:id="3661" w:author="VOYER Raphael" w:date="2021-06-16T11:15:00Z"/>
        </w:rPr>
      </w:pPr>
      <w:del w:id="3662" w:author="VOYER Raphael" w:date="2021-06-16T11:15:00Z">
        <w:r w:rsidDel="001111A8">
          <w:delText>However all the egress ports need to be in the same vlan as the ip interface of cluster.</w:delText>
        </w:r>
      </w:del>
    </w:p>
    <w:p w:rsidR="00FE1AA3" w:rsidDel="001111A8" w:rsidRDefault="00FE1AA3" w:rsidP="00FE1AA3">
      <w:pPr>
        <w:numPr>
          <w:ilvl w:val="0"/>
          <w:numId w:val="28"/>
        </w:numPr>
        <w:rPr>
          <w:del w:id="3663" w:author="VOYER Raphael" w:date="2021-06-16T11:15:00Z"/>
        </w:rPr>
      </w:pPr>
      <w:del w:id="3664" w:author="VOYER Raphael" w:date="2021-06-16T11:15:00Z">
        <w:r w:rsidDel="001111A8">
          <w:delText>Other traffic should be switched according to the normal switching/routing logic.</w:delText>
        </w:r>
      </w:del>
    </w:p>
    <w:p w:rsidR="00FE1AA3" w:rsidDel="001111A8" w:rsidRDefault="00FE1AA3" w:rsidP="00FE1AA3">
      <w:pPr>
        <w:numPr>
          <w:ilvl w:val="0"/>
          <w:numId w:val="28"/>
        </w:numPr>
        <w:rPr>
          <w:del w:id="3665" w:author="VOYER Raphael" w:date="2021-06-16T11:15:00Z"/>
        </w:rPr>
      </w:pPr>
      <w:del w:id="3666" w:author="VOYER Raphael" w:date="2021-06-16T11:15:00Z">
        <w:r w:rsidDel="001111A8">
          <w:delText>Ip routed packet destined to cluster shall be used for testing this scenario.</w:delText>
        </w:r>
      </w:del>
    </w:p>
    <w:p w:rsidR="00FE1AA3" w:rsidDel="001111A8" w:rsidRDefault="00FE1AA3" w:rsidP="00FE1AA3">
      <w:pPr>
        <w:numPr>
          <w:ilvl w:val="0"/>
          <w:numId w:val="28"/>
        </w:numPr>
        <w:rPr>
          <w:del w:id="3667" w:author="VOYER Raphael" w:date="2021-06-16T11:15:00Z"/>
        </w:rPr>
      </w:pPr>
      <w:del w:id="3668" w:author="VOYER Raphael" w:date="2021-06-16T11:15:00Z">
        <w:r w:rsidDel="001111A8">
          <w:delText>Egress port can be a linkagg port as well.</w:delText>
        </w:r>
      </w:del>
    </w:p>
    <w:p w:rsidR="00FE1AA3" w:rsidDel="001111A8" w:rsidRDefault="00FE1AA3" w:rsidP="00FE1AA3">
      <w:pPr>
        <w:rPr>
          <w:del w:id="3669" w:author="VOYER Raphael" w:date="2021-06-16T11:15:00Z"/>
        </w:rPr>
      </w:pPr>
    </w:p>
    <w:p w:rsidR="00FE1AA3" w:rsidRPr="005A0C5D" w:rsidDel="001111A8" w:rsidRDefault="00FE1AA3" w:rsidP="00622755">
      <w:pPr>
        <w:outlineLvl w:val="0"/>
        <w:rPr>
          <w:del w:id="3670" w:author="VOYER Raphael" w:date="2021-06-16T11:15:00Z"/>
          <w:b/>
          <w:lang w:val="fr-FR"/>
        </w:rPr>
      </w:pPr>
      <w:bookmarkStart w:id="3671" w:name="_Toc381025816"/>
      <w:bookmarkStart w:id="3672" w:name="_Toc424820406"/>
      <w:del w:id="3673" w:author="VOYER Raphael" w:date="2021-06-16T11:15:00Z">
        <w:r w:rsidRPr="005A0C5D" w:rsidDel="001111A8">
          <w:rPr>
            <w:b/>
            <w:lang w:val="fr-FR"/>
          </w:rPr>
          <w:delText>Configuration Example:</w:delText>
        </w:r>
        <w:bookmarkEnd w:id="3671"/>
        <w:bookmarkEnd w:id="3672"/>
      </w:del>
    </w:p>
    <w:p w:rsidR="00FE1AA3" w:rsidRPr="005A0C5D" w:rsidDel="001111A8" w:rsidRDefault="00FE1AA3" w:rsidP="00FE1AA3">
      <w:pPr>
        <w:rPr>
          <w:del w:id="3674" w:author="VOYER Raphael" w:date="2021-06-16T11:15:00Z"/>
          <w:lang w:val="fr-FR"/>
        </w:rPr>
      </w:pPr>
    </w:p>
    <w:p w:rsidR="00DF795C" w:rsidRPr="005A0C5D" w:rsidDel="001111A8" w:rsidRDefault="00DF795C" w:rsidP="00DF795C">
      <w:pPr>
        <w:rPr>
          <w:del w:id="3675" w:author="VOYER Raphael" w:date="2021-06-16T11:15:00Z"/>
          <w:lang w:val="fr-FR"/>
        </w:rPr>
      </w:pPr>
      <w:del w:id="3676" w:author="VOYER Raphael" w:date="2021-06-16T11:15:00Z">
        <w:r w:rsidRPr="005A0C5D" w:rsidDel="001111A8">
          <w:rPr>
            <w:lang w:val="fr-FR"/>
          </w:rPr>
          <w:delText xml:space="preserve">-&gt; </w:delText>
        </w:r>
        <w:r w:rsidR="009E053F" w:rsidRPr="005A0C5D" w:rsidDel="001111A8">
          <w:rPr>
            <w:lang w:val="fr-FR"/>
          </w:rPr>
          <w:delText>server-cluster</w:delText>
        </w:r>
        <w:r w:rsidRPr="005A0C5D" w:rsidDel="001111A8">
          <w:rPr>
            <w:lang w:val="fr-FR"/>
          </w:rPr>
          <w:delText xml:space="preserve"> 1 mode L3 </w:delText>
        </w:r>
      </w:del>
    </w:p>
    <w:p w:rsidR="00DF795C" w:rsidRPr="005A0C5D" w:rsidDel="001111A8" w:rsidRDefault="00DF795C" w:rsidP="00DF795C">
      <w:pPr>
        <w:rPr>
          <w:del w:id="3677" w:author="VOYER Raphael" w:date="2021-06-16T11:15:00Z"/>
          <w:lang w:val="fr-FR"/>
        </w:rPr>
      </w:pPr>
      <w:del w:id="3678" w:author="VOYER Raphael" w:date="2021-06-16T11:15:00Z">
        <w:r w:rsidRPr="005A0C5D" w:rsidDel="001111A8">
          <w:rPr>
            <w:lang w:val="fr-FR"/>
          </w:rPr>
          <w:delText xml:space="preserve">-&gt; </w:delText>
        </w:r>
        <w:r w:rsidR="009E053F" w:rsidRPr="005A0C5D" w:rsidDel="001111A8">
          <w:rPr>
            <w:lang w:val="fr-FR"/>
          </w:rPr>
          <w:delText>server-cluster</w:delText>
        </w:r>
        <w:r w:rsidRPr="005A0C5D" w:rsidDel="001111A8">
          <w:rPr>
            <w:lang w:val="fr-FR"/>
          </w:rPr>
          <w:delText xml:space="preserve"> 1 mode L2 </w:delText>
        </w:r>
      </w:del>
    </w:p>
    <w:p w:rsidR="00DF795C" w:rsidRPr="00CD74ED" w:rsidDel="001111A8" w:rsidRDefault="00534A44" w:rsidP="00DF795C">
      <w:pPr>
        <w:rPr>
          <w:del w:id="3679" w:author="VOYER Raphael" w:date="2021-06-16T11:15:00Z"/>
          <w:lang w:val="fr-FR"/>
        </w:rPr>
      </w:pPr>
      <w:del w:id="3680" w:author="VOYER Raphael" w:date="2021-06-16T11:15:00Z">
        <w:r w:rsidRPr="00534A44" w:rsidDel="001111A8">
          <w:rPr>
            <w:lang w:val="fr-FR"/>
          </w:rPr>
          <w:delText>-&gt; vlan 10</w:delText>
        </w:r>
      </w:del>
    </w:p>
    <w:p w:rsidR="00DF795C" w:rsidDel="001111A8" w:rsidRDefault="00DF795C" w:rsidP="00DF795C">
      <w:pPr>
        <w:rPr>
          <w:del w:id="3681" w:author="VOYER Raphael" w:date="2021-06-16T11:15:00Z"/>
        </w:rPr>
      </w:pPr>
      <w:del w:id="3682" w:author="VOYER Raphael" w:date="2021-06-16T11:15:00Z">
        <w:r w:rsidDel="001111A8">
          <w:delText>-&gt; vlan 10 members port 1/1 untagged</w:delText>
        </w:r>
      </w:del>
    </w:p>
    <w:p w:rsidR="00DF795C" w:rsidDel="001111A8" w:rsidRDefault="00DF795C" w:rsidP="00DF795C">
      <w:pPr>
        <w:rPr>
          <w:del w:id="3683" w:author="VOYER Raphael" w:date="2021-06-16T11:15:00Z"/>
        </w:rPr>
      </w:pPr>
      <w:del w:id="3684" w:author="VOYER Raphael" w:date="2021-06-16T11:15:00Z">
        <w:r w:rsidDel="001111A8">
          <w:delText>-&gt; vlan 12</w:delText>
        </w:r>
      </w:del>
    </w:p>
    <w:p w:rsidR="00DF795C" w:rsidDel="001111A8" w:rsidRDefault="00DF795C" w:rsidP="00DF795C">
      <w:pPr>
        <w:rPr>
          <w:del w:id="3685" w:author="VOYER Raphael" w:date="2021-06-16T11:15:00Z"/>
        </w:rPr>
      </w:pPr>
      <w:del w:id="3686" w:author="VOYER Raphael" w:date="2021-06-16T11:15:00Z">
        <w:r w:rsidDel="001111A8">
          <w:delText>-&gt; vlan 12 members port 1/3 untagged</w:delText>
        </w:r>
      </w:del>
    </w:p>
    <w:p w:rsidR="00DF795C" w:rsidDel="001111A8" w:rsidRDefault="00DF795C" w:rsidP="00DF795C">
      <w:pPr>
        <w:rPr>
          <w:del w:id="3687" w:author="VOYER Raphael" w:date="2021-06-16T11:15:00Z"/>
        </w:rPr>
      </w:pPr>
      <w:del w:id="3688" w:author="VOYER Raphael" w:date="2021-06-16T11:15:00Z">
        <w:r w:rsidDel="001111A8">
          <w:delText>-&gt; vlan 12 members port 1/4 untagged</w:delText>
        </w:r>
      </w:del>
    </w:p>
    <w:p w:rsidR="00DF795C" w:rsidDel="001111A8" w:rsidRDefault="00DF795C" w:rsidP="00FE1AA3">
      <w:pPr>
        <w:rPr>
          <w:del w:id="3689" w:author="VOYER Raphael" w:date="2021-06-16T11:15:00Z"/>
        </w:rPr>
      </w:pPr>
      <w:del w:id="3690" w:author="VOYER Raphael" w:date="2021-06-16T11:15:00Z">
        <w:r w:rsidDel="001111A8">
          <w:delText>-&gt; vlan 12 members port 1/5 untagged</w:delText>
        </w:r>
      </w:del>
    </w:p>
    <w:p w:rsidR="00DF795C" w:rsidDel="001111A8" w:rsidRDefault="00DF795C" w:rsidP="00FE1AA3">
      <w:pPr>
        <w:rPr>
          <w:del w:id="3691" w:author="VOYER Raphael" w:date="2021-06-16T11:15:00Z"/>
        </w:rPr>
      </w:pPr>
      <w:del w:id="3692" w:author="VOYER Raphael" w:date="2021-06-16T11:15:00Z">
        <w:r w:rsidDel="001111A8">
          <w:delText>-&gt; ip interface “vlan10” address 11.135.33.13/24 vlan 10</w:delText>
        </w:r>
      </w:del>
    </w:p>
    <w:p w:rsidR="00DF795C" w:rsidDel="001111A8" w:rsidRDefault="00DF795C" w:rsidP="00FE1AA3">
      <w:pPr>
        <w:rPr>
          <w:del w:id="3693" w:author="VOYER Raphael" w:date="2021-06-16T11:15:00Z"/>
        </w:rPr>
      </w:pPr>
      <w:del w:id="3694" w:author="VOYER Raphael" w:date="2021-06-16T11:15:00Z">
        <w:r w:rsidDel="001111A8">
          <w:delText>-&gt; ip interface "vlan12” address 10.135.33.13/24 vlan 12</w:delText>
        </w:r>
      </w:del>
    </w:p>
    <w:p w:rsidR="00FE1AA3" w:rsidDel="001111A8" w:rsidRDefault="00FE1AA3" w:rsidP="00FE1AA3">
      <w:pPr>
        <w:rPr>
          <w:del w:id="3695" w:author="VOYER Raphael" w:date="2021-06-16T11:15:00Z"/>
        </w:rPr>
      </w:pPr>
      <w:del w:id="3696" w:author="VOYER Raphael" w:date="2021-06-16T11:15:00Z">
        <w:r w:rsidDel="001111A8">
          <w:delText xml:space="preserve">-&gt; </w:delText>
        </w:r>
        <w:r w:rsidR="009E053F" w:rsidDel="001111A8">
          <w:delText>server-cluster</w:delText>
        </w:r>
        <w:r w:rsidDel="001111A8">
          <w:delText xml:space="preserve"> 1 ip 10.135.33.12 mac-address </w:delText>
        </w:r>
        <w:r w:rsidR="00836BE6" w:rsidDel="001111A8">
          <w:delText xml:space="preserve">static </w:delText>
        </w:r>
        <w:r w:rsidR="00DF795C" w:rsidDel="001111A8">
          <w:delText>01:00:11:22:33:44</w:delText>
        </w:r>
      </w:del>
    </w:p>
    <w:p w:rsidR="00CA122A" w:rsidDel="001111A8" w:rsidRDefault="00CA122A" w:rsidP="00FE1AA3">
      <w:pPr>
        <w:rPr>
          <w:del w:id="3697" w:author="VOYER Raphael" w:date="2021-06-16T11:15:00Z"/>
        </w:rPr>
      </w:pPr>
      <w:del w:id="3698" w:author="VOYER Raphael" w:date="2021-06-16T11:15:00Z">
        <w:r w:rsidDel="001111A8">
          <w:delText>-&gt; server-cluster 1 port 1/3-5 (OR)</w:delText>
        </w:r>
      </w:del>
    </w:p>
    <w:p w:rsidR="00FE1AA3" w:rsidDel="001111A8" w:rsidRDefault="00FE1AA3" w:rsidP="00FE1AA3">
      <w:pPr>
        <w:rPr>
          <w:del w:id="3699" w:author="VOYER Raphael" w:date="2021-06-16T11:15:00Z"/>
        </w:rPr>
      </w:pPr>
      <w:del w:id="3700" w:author="VOYER Raphael" w:date="2021-06-16T11:15:00Z">
        <w:r w:rsidDel="001111A8">
          <w:rPr>
            <w:b/>
          </w:rPr>
          <w:delText xml:space="preserve">-&gt; </w:delText>
        </w:r>
        <w:r w:rsidR="009E053F" w:rsidDel="001111A8">
          <w:delText>server-cluster</w:delText>
        </w:r>
        <w:r w:rsidDel="001111A8">
          <w:delText xml:space="preserve"> 1 ip 10.135.33.12 mac-address </w:delText>
        </w:r>
        <w:r w:rsidR="00836BE6" w:rsidDel="001111A8">
          <w:delText xml:space="preserve">static </w:delText>
        </w:r>
        <w:r w:rsidR="00DF795C" w:rsidDel="001111A8">
          <w:delText>01:00:5e:22:33:44</w:delText>
        </w:r>
      </w:del>
    </w:p>
    <w:p w:rsidR="00CA122A" w:rsidDel="001111A8" w:rsidRDefault="00CA122A" w:rsidP="00CA122A">
      <w:pPr>
        <w:rPr>
          <w:del w:id="3701" w:author="VOYER Raphael" w:date="2021-06-16T11:15:00Z"/>
        </w:rPr>
      </w:pPr>
      <w:del w:id="3702" w:author="VOYER Raphael" w:date="2021-06-16T11:15:00Z">
        <w:r w:rsidDel="001111A8">
          <w:delText>-&gt; server-cluster 1 port 1/3-5 (OR)</w:delText>
        </w:r>
      </w:del>
    </w:p>
    <w:p w:rsidR="00FE1AA3" w:rsidDel="001111A8" w:rsidRDefault="00FE1AA3" w:rsidP="00FE1AA3">
      <w:pPr>
        <w:rPr>
          <w:del w:id="3703" w:author="VOYER Raphael" w:date="2021-06-16T11:15:00Z"/>
        </w:rPr>
      </w:pPr>
      <w:del w:id="3704" w:author="VOYER Raphael" w:date="2021-06-16T11:15:00Z">
        <w:r w:rsidDel="001111A8">
          <w:delText xml:space="preserve">-&gt; </w:delText>
        </w:r>
        <w:r w:rsidR="009E053F" w:rsidDel="001111A8">
          <w:delText>server-cluster</w:delText>
        </w:r>
        <w:r w:rsidDel="001111A8">
          <w:delText xml:space="preserve"> 1 ip 10.135.33.12 mac-address </w:delText>
        </w:r>
        <w:r w:rsidR="00836BE6" w:rsidDel="001111A8">
          <w:delText>static 00:00:52</w:delText>
        </w:r>
        <w:r w:rsidDel="001111A8">
          <w:delText>:22</w:delText>
        </w:r>
        <w:r w:rsidR="00DF795C" w:rsidDel="001111A8">
          <w:delText>:33:44</w:delText>
        </w:r>
      </w:del>
    </w:p>
    <w:p w:rsidR="00CA122A" w:rsidDel="001111A8" w:rsidRDefault="00CA122A" w:rsidP="00CA122A">
      <w:pPr>
        <w:rPr>
          <w:del w:id="3705" w:author="VOYER Raphael" w:date="2021-06-16T11:15:00Z"/>
        </w:rPr>
      </w:pPr>
      <w:del w:id="3706" w:author="VOYER Raphael" w:date="2021-06-16T11:15:00Z">
        <w:r w:rsidDel="001111A8">
          <w:delText>-&gt; server-cluster 1 port 1/3-5 (OR)</w:delText>
        </w:r>
      </w:del>
    </w:p>
    <w:p w:rsidR="00FE1AA3" w:rsidDel="001111A8" w:rsidRDefault="00FE1AA3" w:rsidP="00FE1AA3">
      <w:pPr>
        <w:rPr>
          <w:del w:id="3707" w:author="VOYER Raphael" w:date="2021-06-16T11:15:00Z"/>
        </w:rPr>
      </w:pPr>
      <w:del w:id="3708" w:author="VOYER Raphael" w:date="2021-06-16T11:15:00Z">
        <w:r w:rsidDel="001111A8">
          <w:rPr>
            <w:b/>
          </w:rPr>
          <w:delText xml:space="preserve">-&gt; </w:delText>
        </w:r>
        <w:r w:rsidR="009E053F" w:rsidDel="001111A8">
          <w:delText>server-cluster</w:delText>
        </w:r>
        <w:r w:rsidDel="001111A8">
          <w:delText xml:space="preserve"> 1 ip 10.135.33</w:delText>
        </w:r>
        <w:r w:rsidR="00DF795C" w:rsidDel="001111A8">
          <w:delText>.12 mac-address dynamic</w:delText>
        </w:r>
      </w:del>
    </w:p>
    <w:p w:rsidR="00CA122A" w:rsidDel="001111A8" w:rsidRDefault="00CA122A" w:rsidP="00CA122A">
      <w:pPr>
        <w:rPr>
          <w:del w:id="3709" w:author="VOYER Raphael" w:date="2021-06-16T11:15:00Z"/>
        </w:rPr>
      </w:pPr>
      <w:del w:id="3710" w:author="VOYER Raphael" w:date="2021-06-16T11:15:00Z">
        <w:r w:rsidDel="001111A8">
          <w:delText>-&gt; server-cluster 1 port 1/3-5 (OR)</w:delText>
        </w:r>
      </w:del>
    </w:p>
    <w:p w:rsidR="00423C38" w:rsidDel="001111A8" w:rsidRDefault="00FE1AA3" w:rsidP="00FE1AA3">
      <w:pPr>
        <w:rPr>
          <w:del w:id="3711" w:author="VOYER Raphael" w:date="2021-06-16T11:15:00Z"/>
        </w:rPr>
      </w:pPr>
      <w:del w:id="3712" w:author="VOYER Raphael" w:date="2021-06-16T11:15:00Z">
        <w:r w:rsidDel="001111A8">
          <w:rPr>
            <w:b/>
          </w:rPr>
          <w:delText xml:space="preserve">-&gt; </w:delText>
        </w:r>
        <w:r w:rsidR="009E053F" w:rsidDel="001111A8">
          <w:delText>server-cluster</w:delText>
        </w:r>
        <w:r w:rsidDel="001111A8">
          <w:delText xml:space="preserve"> 1 ip 10.135.33.12 mac-address dynamic</w:delText>
        </w:r>
      </w:del>
    </w:p>
    <w:p w:rsidR="00FE1AA3" w:rsidDel="001111A8" w:rsidRDefault="00423C38" w:rsidP="00FE1AA3">
      <w:pPr>
        <w:rPr>
          <w:del w:id="3713" w:author="VOYER Raphael" w:date="2021-06-16T11:15:00Z"/>
        </w:rPr>
      </w:pPr>
      <w:del w:id="3714" w:author="VOYER Raphael" w:date="2021-06-16T11:15:00Z">
        <w:r w:rsidDel="001111A8">
          <w:rPr>
            <w:b/>
          </w:rPr>
          <w:delText xml:space="preserve">-&gt; </w:delText>
        </w:r>
        <w:r w:rsidDel="001111A8">
          <w:delText xml:space="preserve">server-cluster 1 </w:delText>
        </w:r>
        <w:r w:rsidR="00FE1AA3" w:rsidDel="001111A8">
          <w:delText xml:space="preserve">port all </w:delText>
        </w:r>
      </w:del>
    </w:p>
    <w:p w:rsidR="002B2A4C" w:rsidDel="001111A8" w:rsidRDefault="002B2A4C" w:rsidP="00FE1AA3">
      <w:pPr>
        <w:rPr>
          <w:del w:id="3715" w:author="VOYER Raphael" w:date="2021-06-16T11:15:00Z"/>
        </w:rPr>
      </w:pPr>
    </w:p>
    <w:p w:rsidR="00FE1AA3" w:rsidDel="001111A8" w:rsidRDefault="00FE1AA3" w:rsidP="00FE1AA3">
      <w:pPr>
        <w:rPr>
          <w:del w:id="3716" w:author="VOYER Raphael" w:date="2021-06-16T11:15:00Z"/>
        </w:rPr>
      </w:pPr>
    </w:p>
    <w:p w:rsidR="00FE1AA3" w:rsidDel="001111A8" w:rsidRDefault="00FE1AA3" w:rsidP="00FE1AA3">
      <w:pPr>
        <w:rPr>
          <w:del w:id="3717" w:author="VOYER Raphael" w:date="2021-06-16T11:15:00Z"/>
        </w:rPr>
      </w:pPr>
    </w:p>
    <w:p w:rsidR="00FE1AA3" w:rsidDel="001111A8" w:rsidRDefault="00FE1AA3" w:rsidP="00FE1AA3">
      <w:pPr>
        <w:rPr>
          <w:del w:id="3718" w:author="VOYER Raphael" w:date="2021-06-16T11:15:00Z"/>
        </w:rPr>
      </w:pPr>
    </w:p>
    <w:p w:rsidR="00FE1AA3" w:rsidDel="001111A8" w:rsidRDefault="00FE1AA3" w:rsidP="00FE1AA3">
      <w:pPr>
        <w:rPr>
          <w:del w:id="3719" w:author="VOYER Raphael" w:date="2021-06-16T11:15:00Z"/>
        </w:rPr>
      </w:pPr>
    </w:p>
    <w:p w:rsidR="00FE1AA3" w:rsidDel="001111A8" w:rsidRDefault="00FE1AA3" w:rsidP="00FE1AA3">
      <w:pPr>
        <w:rPr>
          <w:del w:id="3720" w:author="VOYER Raphael" w:date="2021-06-16T11:15:00Z"/>
        </w:rPr>
      </w:pPr>
    </w:p>
    <w:p w:rsidR="00FE1AA3" w:rsidDel="001111A8" w:rsidRDefault="00FE1AA3" w:rsidP="00FE1AA3">
      <w:pPr>
        <w:rPr>
          <w:del w:id="3721" w:author="VOYER Raphael" w:date="2021-06-16T11:15:00Z"/>
        </w:rPr>
      </w:pPr>
    </w:p>
    <w:p w:rsidR="00FE1AA3" w:rsidDel="001111A8" w:rsidRDefault="00FE1AA3" w:rsidP="00FE1AA3">
      <w:pPr>
        <w:rPr>
          <w:del w:id="3722" w:author="VOYER Raphael" w:date="2021-06-16T11:15:00Z"/>
        </w:rPr>
      </w:pPr>
    </w:p>
    <w:p w:rsidR="00FE1AA3" w:rsidDel="001111A8" w:rsidRDefault="00FE1AA3" w:rsidP="00FE1AA3">
      <w:pPr>
        <w:rPr>
          <w:del w:id="3723" w:author="VOYER Raphael" w:date="2021-06-16T11:15:00Z"/>
        </w:rPr>
      </w:pPr>
    </w:p>
    <w:p w:rsidR="00FE1AA3" w:rsidDel="001111A8" w:rsidRDefault="00FE1AA3" w:rsidP="00FE1AA3">
      <w:pPr>
        <w:rPr>
          <w:del w:id="3724" w:author="VOYER Raphael" w:date="2021-06-16T11:15:00Z"/>
        </w:rPr>
      </w:pPr>
    </w:p>
    <w:p w:rsidR="009223ED" w:rsidRPr="001E67B9" w:rsidDel="001111A8" w:rsidRDefault="009223ED" w:rsidP="001E67B9">
      <w:pPr>
        <w:pStyle w:val="Listenumros2"/>
        <w:numPr>
          <w:ilvl w:val="0"/>
          <w:numId w:val="49"/>
        </w:numPr>
        <w:outlineLvl w:val="0"/>
        <w:rPr>
          <w:del w:id="3725" w:author="VOYER Raphael" w:date="2021-06-16T11:15:00Z"/>
          <w:b/>
        </w:rPr>
      </w:pPr>
      <w:del w:id="3726" w:author="VOYER Raphael" w:date="2021-06-16T11:15:00Z">
        <w:r w:rsidRPr="001E67B9" w:rsidDel="001111A8">
          <w:rPr>
            <w:b/>
          </w:rPr>
          <w:delText xml:space="preserve">L3 cluster scenario with static/dynamic arp with </w:delText>
        </w:r>
        <w:r w:rsidR="00E824B3" w:rsidDel="001111A8">
          <w:rPr>
            <w:b/>
          </w:rPr>
          <w:delText>VRF</w:delText>
        </w:r>
        <w:r w:rsidRPr="001E67B9" w:rsidDel="001111A8">
          <w:rPr>
            <w:b/>
          </w:rPr>
          <w:delText>:</w:delText>
        </w:r>
      </w:del>
    </w:p>
    <w:p w:rsidR="009223ED" w:rsidRPr="009223ED" w:rsidDel="001111A8" w:rsidRDefault="009223ED" w:rsidP="00D071C6">
      <w:pPr>
        <w:outlineLvl w:val="0"/>
        <w:rPr>
          <w:del w:id="3727" w:author="VOYER Raphael" w:date="2021-06-16T11:15:00Z"/>
          <w:b/>
        </w:rPr>
      </w:pPr>
    </w:p>
    <w:p w:rsidR="009223ED" w:rsidDel="001111A8" w:rsidRDefault="0067445D" w:rsidP="00D071C6">
      <w:pPr>
        <w:outlineLvl w:val="0"/>
        <w:rPr>
          <w:del w:id="3728" w:author="VOYER Raphael" w:date="2021-06-16T11:15:00Z"/>
        </w:rPr>
      </w:pPr>
      <w:del w:id="3729" w:author="VOYER Raphael" w:date="2021-06-16T11:15:00Z">
        <w:r w:rsidDel="001111A8">
          <w:rPr>
            <w:b/>
            <w:noProof/>
          </w:rPr>
          <w:drawing>
            <wp:inline distT="0" distB="0" distL="0" distR="0">
              <wp:extent cx="4838700" cy="28765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838700" cy="2876550"/>
                      </a:xfrm>
                      <a:prstGeom prst="rect">
                        <a:avLst/>
                      </a:prstGeom>
                      <a:noFill/>
                      <a:ln w="9525">
                        <a:noFill/>
                        <a:miter lim="800000"/>
                        <a:headEnd/>
                        <a:tailEnd/>
                      </a:ln>
                    </pic:spPr>
                  </pic:pic>
                </a:graphicData>
              </a:graphic>
            </wp:inline>
          </w:drawing>
        </w:r>
      </w:del>
    </w:p>
    <w:p w:rsidR="00D071C6" w:rsidRPr="009E50E2" w:rsidDel="001111A8" w:rsidRDefault="009223ED" w:rsidP="00D071C6">
      <w:pPr>
        <w:pStyle w:val="Lgende"/>
        <w:outlineLvl w:val="0"/>
        <w:rPr>
          <w:del w:id="3730" w:author="VOYER Raphael" w:date="2021-06-16T11:15:00Z"/>
        </w:rPr>
      </w:pPr>
      <w:del w:id="3731" w:author="VOYER Raphael" w:date="2021-06-16T11:15:00Z">
        <w:r w:rsidDel="001111A8">
          <w:delText xml:space="preserve">     </w:delText>
        </w:r>
        <w:bookmarkStart w:id="3732" w:name="_Toc436661304"/>
        <w:r w:rsidR="00D071C6" w:rsidDel="001111A8">
          <w:delText>Figure</w:delText>
        </w:r>
        <w:r w:rsidR="00F32A78" w:rsidDel="001111A8">
          <w:delText xml:space="preserv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D071C6" w:rsidDel="001111A8">
          <w:rPr>
            <w:noProof/>
          </w:rPr>
          <w:delText>5</w:delText>
        </w:r>
        <w:r w:rsidR="004F358F" w:rsidDel="001111A8">
          <w:rPr>
            <w:noProof/>
          </w:rPr>
          <w:fldChar w:fldCharType="end"/>
        </w:r>
        <w:r w:rsidR="00D071C6" w:rsidDel="001111A8">
          <w:delText xml:space="preserve">: </w:delText>
        </w:r>
        <w:r w:rsidR="00D071C6" w:rsidRPr="0088022F" w:rsidDel="001111A8">
          <w:delText>Switch connected to an L3 clus</w:delText>
        </w:r>
        <w:r w:rsidR="00F32A78" w:rsidDel="001111A8">
          <w:delText>ter</w:delText>
        </w:r>
        <w:r w:rsidR="00D071C6" w:rsidRPr="0088022F" w:rsidDel="001111A8">
          <w:delText xml:space="preserve"> through 3 ports (1/3,1/4,1/5)</w:delText>
        </w:r>
        <w:r w:rsidR="00D071C6" w:rsidDel="001111A8">
          <w:delText xml:space="preserve"> on </w:delText>
        </w:r>
        <w:bookmarkEnd w:id="3732"/>
        <w:r w:rsidR="00E824B3" w:rsidDel="001111A8">
          <w:delText>VRF</w:delText>
        </w:r>
      </w:del>
    </w:p>
    <w:p w:rsidR="00D071C6" w:rsidDel="001111A8" w:rsidRDefault="00D071C6" w:rsidP="00D071C6">
      <w:pPr>
        <w:pStyle w:val="Lgende"/>
        <w:outlineLvl w:val="0"/>
        <w:rPr>
          <w:del w:id="3733" w:author="VOYER Raphael" w:date="2021-06-16T11:15:00Z"/>
        </w:rPr>
      </w:pPr>
    </w:p>
    <w:p w:rsidR="009223ED" w:rsidDel="001111A8" w:rsidRDefault="009223ED" w:rsidP="00D071C6">
      <w:pPr>
        <w:pStyle w:val="Lgende"/>
        <w:outlineLvl w:val="0"/>
        <w:rPr>
          <w:del w:id="3734" w:author="VOYER Raphael" w:date="2021-06-16T11:15:00Z"/>
        </w:rPr>
      </w:pPr>
      <w:del w:id="3735" w:author="VOYER Raphael" w:date="2021-06-16T11:15:00Z">
        <w:r w:rsidDel="001111A8">
          <w:delText xml:space="preserve">                                 </w:delText>
        </w:r>
      </w:del>
    </w:p>
    <w:p w:rsidR="009223ED" w:rsidDel="001111A8" w:rsidRDefault="009223ED" w:rsidP="009223ED">
      <w:pPr>
        <w:numPr>
          <w:ilvl w:val="0"/>
          <w:numId w:val="28"/>
        </w:numPr>
        <w:rPr>
          <w:del w:id="3736" w:author="VOYER Raphael" w:date="2021-06-16T11:15:00Z"/>
        </w:rPr>
      </w:pPr>
      <w:del w:id="3737" w:author="VOYER Raphael" w:date="2021-06-16T11:15:00Z">
        <w:r w:rsidDel="001111A8">
          <w:delText xml:space="preserve">Configure </w:delText>
        </w:r>
        <w:r w:rsidR="00E824B3" w:rsidDel="001111A8">
          <w:delText>VRF</w:delText>
        </w:r>
      </w:del>
    </w:p>
    <w:p w:rsidR="009223ED" w:rsidDel="001111A8" w:rsidRDefault="009223ED" w:rsidP="009223ED">
      <w:pPr>
        <w:numPr>
          <w:ilvl w:val="0"/>
          <w:numId w:val="28"/>
        </w:numPr>
        <w:rPr>
          <w:del w:id="3738" w:author="VOYER Raphael" w:date="2021-06-16T11:15:00Z"/>
        </w:rPr>
      </w:pPr>
      <w:del w:id="3739" w:author="VOYER Raphael" w:date="2021-06-16T11:15:00Z">
        <w:r w:rsidDel="001111A8">
          <w:delText xml:space="preserve">Configure L3 cluster on the </w:delText>
        </w:r>
        <w:r w:rsidR="00E824B3" w:rsidDel="001111A8">
          <w:delText>VRF</w:delText>
        </w:r>
        <w:r w:rsidDel="001111A8">
          <w:delText xml:space="preserve"> context</w:delText>
        </w:r>
      </w:del>
    </w:p>
    <w:p w:rsidR="009223ED" w:rsidDel="001111A8" w:rsidRDefault="009223ED" w:rsidP="009223ED">
      <w:pPr>
        <w:numPr>
          <w:ilvl w:val="0"/>
          <w:numId w:val="28"/>
        </w:numPr>
        <w:rPr>
          <w:del w:id="3740" w:author="VOYER Raphael" w:date="2021-06-16T11:15:00Z"/>
        </w:rPr>
      </w:pPr>
      <w:del w:id="3741" w:author="VOYER Raphael" w:date="2021-06-16T11:15:00Z">
        <w:r w:rsidDel="001111A8">
          <w:delText>A cluster can be configured with a unique IP address and a static arp entry (cluster mac) and a a port list</w:delText>
        </w:r>
      </w:del>
    </w:p>
    <w:p w:rsidR="009223ED" w:rsidDel="001111A8" w:rsidRDefault="009223ED" w:rsidP="009223ED">
      <w:pPr>
        <w:numPr>
          <w:ilvl w:val="0"/>
          <w:numId w:val="28"/>
        </w:numPr>
        <w:rPr>
          <w:del w:id="3742" w:author="VOYER Raphael" w:date="2021-06-16T11:15:00Z"/>
        </w:rPr>
      </w:pPr>
      <w:del w:id="3743" w:author="VOYER Raphael" w:date="2021-06-16T11:15:00Z">
        <w:r w:rsidDel="001111A8">
          <w:delText>Cluster Ip address needs to be a unicast.</w:delText>
        </w:r>
      </w:del>
    </w:p>
    <w:p w:rsidR="009223ED" w:rsidDel="001111A8" w:rsidRDefault="009223ED" w:rsidP="009223ED">
      <w:pPr>
        <w:numPr>
          <w:ilvl w:val="0"/>
          <w:numId w:val="28"/>
        </w:numPr>
        <w:rPr>
          <w:del w:id="3744" w:author="VOYER Raphael" w:date="2021-06-16T11:15:00Z"/>
        </w:rPr>
      </w:pPr>
      <w:del w:id="3745" w:author="VOYER Raphael" w:date="2021-06-16T11:15:00Z">
        <w:r w:rsidDel="001111A8">
          <w:delText xml:space="preserve">Mac-address (ARP entry) can be unicast or L2-multicast or IP-Multicast </w:delText>
        </w:r>
      </w:del>
    </w:p>
    <w:p w:rsidR="009223ED" w:rsidDel="001111A8" w:rsidRDefault="009223ED" w:rsidP="009223ED">
      <w:pPr>
        <w:numPr>
          <w:ilvl w:val="0"/>
          <w:numId w:val="28"/>
        </w:numPr>
        <w:rPr>
          <w:del w:id="3746" w:author="VOYER Raphael" w:date="2021-06-16T11:15:00Z"/>
        </w:rPr>
      </w:pPr>
      <w:del w:id="3747" w:author="VOYER Raphael" w:date="2021-06-16T11:15:00Z">
        <w:r w:rsidDel="001111A8">
          <w:delText xml:space="preserve">Mac-address can be a dynamic (configured through </w:delText>
        </w:r>
        <w:smartTag w:uri="urn:schemas-microsoft-com:office:smarttags" w:element="stockticker">
          <w:r w:rsidDel="001111A8">
            <w:delText>CLI</w:delText>
          </w:r>
        </w:smartTag>
        <w:r w:rsidDel="001111A8">
          <w:delText xml:space="preserve"> ARP resolution to cluster mac would </w:delText>
        </w:r>
      </w:del>
    </w:p>
    <w:p w:rsidR="009223ED" w:rsidDel="001111A8" w:rsidRDefault="009223ED" w:rsidP="009223ED">
      <w:pPr>
        <w:ind w:left="360"/>
        <w:rPr>
          <w:del w:id="3748" w:author="VOYER Raphael" w:date="2021-06-16T11:15:00Z"/>
        </w:rPr>
      </w:pPr>
      <w:del w:id="3749" w:author="VOYER Raphael" w:date="2021-06-16T11:15:00Z">
        <w:r w:rsidDel="001111A8">
          <w:delText xml:space="preserve">       be done before actual routing).</w:delText>
        </w:r>
      </w:del>
    </w:p>
    <w:p w:rsidR="009223ED" w:rsidDel="001111A8" w:rsidRDefault="009223ED" w:rsidP="009223ED">
      <w:pPr>
        <w:numPr>
          <w:ilvl w:val="0"/>
          <w:numId w:val="28"/>
        </w:numPr>
        <w:rPr>
          <w:del w:id="3750" w:author="VOYER Raphael" w:date="2021-06-16T11:15:00Z"/>
        </w:rPr>
      </w:pPr>
      <w:del w:id="3751" w:author="VOYER Raphael" w:date="2021-06-16T11:15:00Z">
        <w:r w:rsidDel="001111A8">
          <w:delText>The traffic which ingresses on 1/1 or 1/2 destined to the cluster IP needs to be routed  to all the egress ports configured.(1/3,1/4,1/5).</w:delText>
        </w:r>
      </w:del>
    </w:p>
    <w:p w:rsidR="009223ED" w:rsidDel="001111A8" w:rsidRDefault="009223ED" w:rsidP="009223ED">
      <w:pPr>
        <w:numPr>
          <w:ilvl w:val="0"/>
          <w:numId w:val="28"/>
        </w:numPr>
        <w:rPr>
          <w:del w:id="3752" w:author="VOYER Raphael" w:date="2021-06-16T11:15:00Z"/>
        </w:rPr>
      </w:pPr>
      <w:del w:id="3753" w:author="VOYER Raphael" w:date="2021-06-16T11:15:00Z">
        <w:r w:rsidDel="001111A8">
          <w:delText>The ingress ports could be on a different vlan as the cluster IP interface.</w:delText>
        </w:r>
      </w:del>
    </w:p>
    <w:p w:rsidR="009223ED" w:rsidDel="001111A8" w:rsidRDefault="009223ED" w:rsidP="009223ED">
      <w:pPr>
        <w:numPr>
          <w:ilvl w:val="0"/>
          <w:numId w:val="28"/>
        </w:numPr>
        <w:rPr>
          <w:del w:id="3754" w:author="VOYER Raphael" w:date="2021-06-16T11:15:00Z"/>
        </w:rPr>
      </w:pPr>
      <w:del w:id="3755" w:author="VOYER Raphael" w:date="2021-06-16T11:15:00Z">
        <w:r w:rsidDel="001111A8">
          <w:delText>However all the egress ports need to be in the same vlan as the ip interface of cluster.</w:delText>
        </w:r>
      </w:del>
    </w:p>
    <w:p w:rsidR="009223ED" w:rsidDel="001111A8" w:rsidRDefault="009223ED" w:rsidP="009223ED">
      <w:pPr>
        <w:numPr>
          <w:ilvl w:val="0"/>
          <w:numId w:val="28"/>
        </w:numPr>
        <w:rPr>
          <w:del w:id="3756" w:author="VOYER Raphael" w:date="2021-06-16T11:15:00Z"/>
        </w:rPr>
      </w:pPr>
      <w:del w:id="3757" w:author="VOYER Raphael" w:date="2021-06-16T11:15:00Z">
        <w:r w:rsidDel="001111A8">
          <w:delText>Other traffic should be switched according to the normal switching/routing logic.</w:delText>
        </w:r>
      </w:del>
    </w:p>
    <w:p w:rsidR="009223ED" w:rsidDel="001111A8" w:rsidRDefault="009223ED" w:rsidP="009223ED">
      <w:pPr>
        <w:numPr>
          <w:ilvl w:val="0"/>
          <w:numId w:val="28"/>
        </w:numPr>
        <w:rPr>
          <w:del w:id="3758" w:author="VOYER Raphael" w:date="2021-06-16T11:15:00Z"/>
        </w:rPr>
      </w:pPr>
      <w:del w:id="3759" w:author="VOYER Raphael" w:date="2021-06-16T11:15:00Z">
        <w:r w:rsidDel="001111A8">
          <w:delText>Ip routed packet destined to cluster shall be used for testing this scenario.</w:delText>
        </w:r>
      </w:del>
    </w:p>
    <w:p w:rsidR="009223ED" w:rsidDel="001111A8" w:rsidRDefault="009223ED" w:rsidP="009223ED">
      <w:pPr>
        <w:numPr>
          <w:ilvl w:val="0"/>
          <w:numId w:val="28"/>
        </w:numPr>
        <w:rPr>
          <w:del w:id="3760" w:author="VOYER Raphael" w:date="2021-06-16T11:15:00Z"/>
        </w:rPr>
      </w:pPr>
      <w:del w:id="3761" w:author="VOYER Raphael" w:date="2021-06-16T11:15:00Z">
        <w:r w:rsidDel="001111A8">
          <w:delText>Egress port can be a linkagg port as well.</w:delText>
        </w:r>
      </w:del>
    </w:p>
    <w:p w:rsidR="009223ED" w:rsidDel="001111A8" w:rsidRDefault="009223ED" w:rsidP="009223ED">
      <w:pPr>
        <w:rPr>
          <w:del w:id="3762" w:author="VOYER Raphael" w:date="2021-06-16T11:15:00Z"/>
        </w:rPr>
      </w:pPr>
    </w:p>
    <w:p w:rsidR="009223ED" w:rsidRPr="00CD74ED" w:rsidDel="001111A8" w:rsidRDefault="00534A44" w:rsidP="009223ED">
      <w:pPr>
        <w:outlineLvl w:val="0"/>
        <w:rPr>
          <w:del w:id="3763" w:author="VOYER Raphael" w:date="2021-06-16T11:15:00Z"/>
          <w:b/>
        </w:rPr>
      </w:pPr>
      <w:del w:id="3764" w:author="VOYER Raphael" w:date="2021-06-16T11:15:00Z">
        <w:r w:rsidRPr="00534A44" w:rsidDel="001111A8">
          <w:rPr>
            <w:b/>
          </w:rPr>
          <w:delText>Configuration Example:</w:delText>
        </w:r>
      </w:del>
    </w:p>
    <w:p w:rsidR="009223ED" w:rsidRPr="00CD74ED" w:rsidDel="001111A8" w:rsidRDefault="009223ED" w:rsidP="009223ED">
      <w:pPr>
        <w:rPr>
          <w:del w:id="3765" w:author="VOYER Raphael" w:date="2021-06-16T11:15:00Z"/>
        </w:rPr>
      </w:pPr>
    </w:p>
    <w:p w:rsidR="009223ED" w:rsidDel="001111A8" w:rsidRDefault="009223ED" w:rsidP="009223ED">
      <w:pPr>
        <w:rPr>
          <w:del w:id="3766" w:author="VOYER Raphael" w:date="2021-06-16T11:15:00Z"/>
        </w:rPr>
      </w:pPr>
      <w:del w:id="3767" w:author="VOYER Raphael" w:date="2021-06-16T11:15:00Z">
        <w:r w:rsidDel="001111A8">
          <w:delText>-&gt; vlan 10</w:delText>
        </w:r>
      </w:del>
    </w:p>
    <w:p w:rsidR="009223ED" w:rsidDel="001111A8" w:rsidRDefault="009223ED" w:rsidP="009223ED">
      <w:pPr>
        <w:rPr>
          <w:del w:id="3768" w:author="VOYER Raphael" w:date="2021-06-16T11:15:00Z"/>
        </w:rPr>
      </w:pPr>
      <w:del w:id="3769" w:author="VOYER Raphael" w:date="2021-06-16T11:15:00Z">
        <w:r w:rsidDel="001111A8">
          <w:delText>-&gt; vlan 10 members port 1/1 untagged</w:delText>
        </w:r>
      </w:del>
    </w:p>
    <w:p w:rsidR="009223ED" w:rsidDel="001111A8" w:rsidRDefault="009223ED" w:rsidP="009223ED">
      <w:pPr>
        <w:rPr>
          <w:del w:id="3770" w:author="VOYER Raphael" w:date="2021-06-16T11:15:00Z"/>
        </w:rPr>
      </w:pPr>
      <w:del w:id="3771" w:author="VOYER Raphael" w:date="2021-06-16T11:15:00Z">
        <w:r w:rsidDel="001111A8">
          <w:delText>-&gt; vlan 12</w:delText>
        </w:r>
      </w:del>
    </w:p>
    <w:p w:rsidR="009223ED" w:rsidDel="001111A8" w:rsidRDefault="009223ED" w:rsidP="009223ED">
      <w:pPr>
        <w:rPr>
          <w:del w:id="3772" w:author="VOYER Raphael" w:date="2021-06-16T11:15:00Z"/>
        </w:rPr>
      </w:pPr>
      <w:del w:id="3773" w:author="VOYER Raphael" w:date="2021-06-16T11:15:00Z">
        <w:r w:rsidDel="001111A8">
          <w:delText>-&gt; vlan 12 members port 1/3 untagged</w:delText>
        </w:r>
      </w:del>
    </w:p>
    <w:p w:rsidR="009223ED" w:rsidDel="001111A8" w:rsidRDefault="009223ED" w:rsidP="009223ED">
      <w:pPr>
        <w:rPr>
          <w:del w:id="3774" w:author="VOYER Raphael" w:date="2021-06-16T11:15:00Z"/>
        </w:rPr>
      </w:pPr>
      <w:del w:id="3775" w:author="VOYER Raphael" w:date="2021-06-16T11:15:00Z">
        <w:r w:rsidDel="001111A8">
          <w:delText>-&gt; vlan 12 members port 1/4 untagged</w:delText>
        </w:r>
      </w:del>
    </w:p>
    <w:p w:rsidR="009223ED" w:rsidDel="001111A8" w:rsidRDefault="009223ED" w:rsidP="009223ED">
      <w:pPr>
        <w:rPr>
          <w:del w:id="3776" w:author="VOYER Raphael" w:date="2021-06-16T11:15:00Z"/>
        </w:rPr>
      </w:pPr>
      <w:del w:id="3777" w:author="VOYER Raphael" w:date="2021-06-16T11:15:00Z">
        <w:r w:rsidDel="001111A8">
          <w:delText>-&gt; vlan 12 members port 1/5 untagged</w:delText>
        </w:r>
      </w:del>
    </w:p>
    <w:p w:rsidR="009223ED" w:rsidRPr="00CD74ED" w:rsidDel="001111A8" w:rsidRDefault="009223ED" w:rsidP="009223ED">
      <w:pPr>
        <w:rPr>
          <w:del w:id="3778" w:author="VOYER Raphael" w:date="2021-06-16T11:15:00Z"/>
        </w:rPr>
      </w:pPr>
    </w:p>
    <w:p w:rsidR="009223ED" w:rsidRPr="00CD74ED" w:rsidDel="001111A8" w:rsidRDefault="00534A44" w:rsidP="009223ED">
      <w:pPr>
        <w:rPr>
          <w:del w:id="3779" w:author="VOYER Raphael" w:date="2021-06-16T11:15:00Z"/>
        </w:rPr>
      </w:pPr>
      <w:del w:id="3780" w:author="VOYER Raphael" w:date="2021-06-16T11:15:00Z">
        <w:r w:rsidRPr="00534A44" w:rsidDel="001111A8">
          <w:delText>-&gt;vrf 2</w:delText>
        </w:r>
      </w:del>
    </w:p>
    <w:p w:rsidR="009223ED" w:rsidRPr="00CD74ED" w:rsidDel="001111A8" w:rsidRDefault="00534A44" w:rsidP="009223ED">
      <w:pPr>
        <w:rPr>
          <w:del w:id="3781" w:author="VOYER Raphael" w:date="2021-06-16T11:15:00Z"/>
        </w:rPr>
      </w:pPr>
      <w:del w:id="3782" w:author="VOYER Raphael" w:date="2021-06-16T11:15:00Z">
        <w:r w:rsidRPr="00534A44" w:rsidDel="001111A8">
          <w:delText xml:space="preserve">2::-&gt; server-cluster 1 mode L3 </w:delText>
        </w:r>
      </w:del>
    </w:p>
    <w:p w:rsidR="009223ED" w:rsidDel="001111A8" w:rsidRDefault="009223ED" w:rsidP="009223ED">
      <w:pPr>
        <w:rPr>
          <w:del w:id="3783" w:author="VOYER Raphael" w:date="2021-06-16T11:15:00Z"/>
        </w:rPr>
      </w:pPr>
      <w:del w:id="3784" w:author="VOYER Raphael" w:date="2021-06-16T11:15:00Z">
        <w:r w:rsidRPr="009223ED" w:rsidDel="001111A8">
          <w:delText>2::</w:delText>
        </w:r>
        <w:r w:rsidDel="001111A8">
          <w:delText>-&gt; ip interface “vlan10” address 11.135.33.13/24 vlan 10</w:delText>
        </w:r>
      </w:del>
    </w:p>
    <w:p w:rsidR="009223ED" w:rsidDel="001111A8" w:rsidRDefault="009223ED" w:rsidP="009223ED">
      <w:pPr>
        <w:rPr>
          <w:del w:id="3785" w:author="VOYER Raphael" w:date="2021-06-16T11:15:00Z"/>
        </w:rPr>
      </w:pPr>
      <w:del w:id="3786" w:author="VOYER Raphael" w:date="2021-06-16T11:15:00Z">
        <w:r w:rsidRPr="009223ED" w:rsidDel="001111A8">
          <w:delText>2::</w:delText>
        </w:r>
        <w:r w:rsidDel="001111A8">
          <w:delText>-&gt; ip interface "vlan12” address 10.135.33.13/24 vlan 12</w:delText>
        </w:r>
      </w:del>
    </w:p>
    <w:p w:rsidR="009223ED" w:rsidDel="001111A8" w:rsidRDefault="009223ED" w:rsidP="009223ED">
      <w:pPr>
        <w:rPr>
          <w:del w:id="3787" w:author="VOYER Raphael" w:date="2021-06-16T11:15:00Z"/>
        </w:rPr>
      </w:pPr>
      <w:del w:id="3788" w:author="VOYER Raphael" w:date="2021-06-16T11:15:00Z">
        <w:r w:rsidRPr="009223ED" w:rsidDel="001111A8">
          <w:delText>2::</w:delText>
        </w:r>
        <w:r w:rsidDel="001111A8">
          <w:delText>-&gt; server-cluster 1 ip 10.135.33.12 mac-address static 01:00:11:22:33:44</w:delText>
        </w:r>
      </w:del>
    </w:p>
    <w:p w:rsidR="009223ED" w:rsidDel="001111A8" w:rsidRDefault="009223ED" w:rsidP="009223ED">
      <w:pPr>
        <w:rPr>
          <w:del w:id="3789" w:author="VOYER Raphael" w:date="2021-06-16T11:15:00Z"/>
        </w:rPr>
      </w:pPr>
      <w:del w:id="3790" w:author="VOYER Raphael" w:date="2021-06-16T11:15:00Z">
        <w:r w:rsidRPr="009223ED" w:rsidDel="001111A8">
          <w:delText>2::</w:delText>
        </w:r>
        <w:r w:rsidDel="001111A8">
          <w:delText>-&gt; server-cluster 1 port 1/3-5 (OR)</w:delText>
        </w:r>
      </w:del>
    </w:p>
    <w:p w:rsidR="009223ED" w:rsidDel="001111A8" w:rsidRDefault="009223ED" w:rsidP="009223ED">
      <w:pPr>
        <w:rPr>
          <w:del w:id="3791" w:author="VOYER Raphael" w:date="2021-06-16T11:15:00Z"/>
        </w:rPr>
      </w:pPr>
      <w:del w:id="3792" w:author="VOYER Raphael" w:date="2021-06-16T11:15:00Z">
        <w:r w:rsidRPr="009223ED" w:rsidDel="001111A8">
          <w:rPr>
            <w:b/>
          </w:rPr>
          <w:delText>2::</w:delText>
        </w:r>
        <w:r w:rsidDel="001111A8">
          <w:rPr>
            <w:b/>
          </w:rPr>
          <w:delText xml:space="preserve">-&gt; </w:delText>
        </w:r>
        <w:r w:rsidDel="001111A8">
          <w:delText>server-cluster 1 ip 10.135.33.12 mac-address static 01:00:5e:22:33:44</w:delText>
        </w:r>
      </w:del>
    </w:p>
    <w:p w:rsidR="009223ED" w:rsidDel="001111A8" w:rsidRDefault="009223ED" w:rsidP="009223ED">
      <w:pPr>
        <w:rPr>
          <w:del w:id="3793" w:author="VOYER Raphael" w:date="2021-06-16T11:15:00Z"/>
        </w:rPr>
      </w:pPr>
      <w:del w:id="3794" w:author="VOYER Raphael" w:date="2021-06-16T11:15:00Z">
        <w:r w:rsidRPr="009223ED" w:rsidDel="001111A8">
          <w:delText>2::</w:delText>
        </w:r>
        <w:r w:rsidDel="001111A8">
          <w:delText>-&gt; server-cluster 1 port 1/3-5 (OR)</w:delText>
        </w:r>
      </w:del>
    </w:p>
    <w:p w:rsidR="009223ED" w:rsidDel="001111A8" w:rsidRDefault="009223ED" w:rsidP="009223ED">
      <w:pPr>
        <w:rPr>
          <w:del w:id="3795" w:author="VOYER Raphael" w:date="2021-06-16T11:15:00Z"/>
        </w:rPr>
      </w:pPr>
      <w:del w:id="3796" w:author="VOYER Raphael" w:date="2021-06-16T11:15:00Z">
        <w:r w:rsidRPr="009223ED" w:rsidDel="001111A8">
          <w:delText>2::</w:delText>
        </w:r>
        <w:r w:rsidDel="001111A8">
          <w:delText>-&gt; server-cluster 1 ip 10.135.33.12 mac-address static 00:00:52:22:33:44</w:delText>
        </w:r>
      </w:del>
    </w:p>
    <w:p w:rsidR="009223ED" w:rsidDel="001111A8" w:rsidRDefault="009223ED" w:rsidP="009223ED">
      <w:pPr>
        <w:rPr>
          <w:del w:id="3797" w:author="VOYER Raphael" w:date="2021-06-16T11:15:00Z"/>
        </w:rPr>
      </w:pPr>
      <w:del w:id="3798" w:author="VOYER Raphael" w:date="2021-06-16T11:15:00Z">
        <w:r w:rsidRPr="009223ED" w:rsidDel="001111A8">
          <w:delText>2::</w:delText>
        </w:r>
        <w:r w:rsidDel="001111A8">
          <w:delText>-&gt; server-cluster 1 port 1/3-5 (OR)</w:delText>
        </w:r>
      </w:del>
    </w:p>
    <w:p w:rsidR="009223ED" w:rsidDel="001111A8" w:rsidRDefault="009223ED" w:rsidP="009223ED">
      <w:pPr>
        <w:rPr>
          <w:del w:id="3799" w:author="VOYER Raphael" w:date="2021-06-16T11:15:00Z"/>
        </w:rPr>
      </w:pPr>
      <w:del w:id="3800" w:author="VOYER Raphael" w:date="2021-06-16T11:15:00Z">
        <w:r w:rsidRPr="009223ED" w:rsidDel="001111A8">
          <w:rPr>
            <w:b/>
          </w:rPr>
          <w:delText>2::</w:delText>
        </w:r>
        <w:r w:rsidDel="001111A8">
          <w:rPr>
            <w:b/>
          </w:rPr>
          <w:delText xml:space="preserve">-&gt; </w:delText>
        </w:r>
        <w:r w:rsidDel="001111A8">
          <w:delText>server-cluster 1 ip 10.135.33.12 mac-address dynamic</w:delText>
        </w:r>
      </w:del>
    </w:p>
    <w:p w:rsidR="009223ED" w:rsidDel="001111A8" w:rsidRDefault="00AF0988" w:rsidP="009223ED">
      <w:pPr>
        <w:rPr>
          <w:del w:id="3801" w:author="VOYER Raphael" w:date="2021-06-16T11:15:00Z"/>
        </w:rPr>
      </w:pPr>
      <w:del w:id="3802" w:author="VOYER Raphael" w:date="2021-06-16T11:15:00Z">
        <w:r w:rsidRPr="009223ED" w:rsidDel="001111A8">
          <w:rPr>
            <w:b/>
          </w:rPr>
          <w:delText>2::</w:delText>
        </w:r>
        <w:r w:rsidR="009223ED" w:rsidDel="001111A8">
          <w:delText>-&gt; server-cluster 1 port 1/3-5 (OR)</w:delText>
        </w:r>
      </w:del>
    </w:p>
    <w:p w:rsidR="008E2602" w:rsidDel="001111A8" w:rsidRDefault="008E2602" w:rsidP="008E2602">
      <w:pPr>
        <w:rPr>
          <w:del w:id="3803" w:author="VOYER Raphael" w:date="2021-06-16T11:15:00Z"/>
        </w:rPr>
      </w:pPr>
      <w:del w:id="3804" w:author="VOYER Raphael" w:date="2021-06-16T11:15:00Z">
        <w:r w:rsidRPr="009223ED" w:rsidDel="001111A8">
          <w:rPr>
            <w:b/>
          </w:rPr>
          <w:delText>2::</w:delText>
        </w:r>
        <w:r w:rsidDel="001111A8">
          <w:rPr>
            <w:b/>
          </w:rPr>
          <w:delText xml:space="preserve">-&gt; </w:delText>
        </w:r>
        <w:r w:rsidDel="001111A8">
          <w:delText>server-cluster 1 ip 10.135.33.12 mac-address dynamic</w:delText>
        </w:r>
      </w:del>
    </w:p>
    <w:p w:rsidR="009223ED" w:rsidDel="001111A8" w:rsidRDefault="00AF0988" w:rsidP="009223ED">
      <w:pPr>
        <w:rPr>
          <w:del w:id="3805" w:author="VOYER Raphael" w:date="2021-06-16T11:15:00Z"/>
        </w:rPr>
      </w:pPr>
      <w:del w:id="3806" w:author="VOYER Raphael" w:date="2021-06-16T11:15:00Z">
        <w:r w:rsidRPr="009223ED" w:rsidDel="001111A8">
          <w:rPr>
            <w:b/>
          </w:rPr>
          <w:delText>2::</w:delText>
        </w:r>
        <w:r w:rsidR="009223ED" w:rsidDel="001111A8">
          <w:rPr>
            <w:b/>
          </w:rPr>
          <w:delText xml:space="preserve">-&gt; </w:delText>
        </w:r>
        <w:r w:rsidR="008E2602" w:rsidDel="001111A8">
          <w:delText>server-cluster 1 port 1/1/3-5</w:delText>
        </w:r>
      </w:del>
    </w:p>
    <w:p w:rsidR="008E2602" w:rsidDel="001111A8" w:rsidRDefault="008E2602" w:rsidP="009223ED">
      <w:pPr>
        <w:rPr>
          <w:del w:id="3807" w:author="VOYER Raphael" w:date="2021-06-16T11:15:00Z"/>
        </w:rPr>
      </w:pPr>
    </w:p>
    <w:p w:rsidR="008E2602" w:rsidDel="001111A8" w:rsidRDefault="008E2602" w:rsidP="009223ED">
      <w:pPr>
        <w:rPr>
          <w:del w:id="3808" w:author="VOYER Raphael" w:date="2021-06-16T11:15:00Z"/>
        </w:rPr>
      </w:pPr>
    </w:p>
    <w:p w:rsidR="009223ED" w:rsidDel="001111A8" w:rsidRDefault="009223ED" w:rsidP="009223ED">
      <w:pPr>
        <w:rPr>
          <w:del w:id="3809" w:author="VOYER Raphael" w:date="2021-06-16T11:15:00Z"/>
        </w:rPr>
      </w:pPr>
      <w:del w:id="3810" w:author="VOYER Raphael" w:date="2021-06-16T11:15:00Z">
        <w:r w:rsidDel="001111A8">
          <w:delText xml:space="preserve"> </w:delText>
        </w:r>
      </w:del>
    </w:p>
    <w:p w:rsidR="009223ED" w:rsidDel="001111A8" w:rsidRDefault="009223ED" w:rsidP="009223ED">
      <w:pPr>
        <w:rPr>
          <w:del w:id="3811" w:author="VOYER Raphael" w:date="2021-06-16T11:15:00Z"/>
        </w:rPr>
      </w:pPr>
    </w:p>
    <w:p w:rsidR="009223ED" w:rsidDel="001111A8" w:rsidRDefault="009223ED" w:rsidP="009223ED">
      <w:pPr>
        <w:rPr>
          <w:del w:id="3812" w:author="VOYER Raphael" w:date="2021-06-16T11:15:00Z"/>
        </w:rPr>
      </w:pPr>
    </w:p>
    <w:p w:rsidR="009223ED" w:rsidDel="001111A8" w:rsidRDefault="009223ED" w:rsidP="009223ED">
      <w:pPr>
        <w:rPr>
          <w:del w:id="3813" w:author="VOYER Raphael" w:date="2021-06-16T11:15:00Z"/>
        </w:rPr>
      </w:pPr>
    </w:p>
    <w:p w:rsidR="009223ED" w:rsidDel="001111A8" w:rsidRDefault="009223ED" w:rsidP="009223ED">
      <w:pPr>
        <w:rPr>
          <w:del w:id="3814" w:author="VOYER Raphael" w:date="2021-06-16T11:15:00Z"/>
        </w:rPr>
      </w:pPr>
    </w:p>
    <w:p w:rsidR="009223ED" w:rsidDel="001111A8" w:rsidRDefault="009223ED" w:rsidP="009223ED">
      <w:pPr>
        <w:rPr>
          <w:del w:id="3815" w:author="VOYER Raphael" w:date="2021-06-16T11:15:00Z"/>
        </w:rPr>
      </w:pPr>
    </w:p>
    <w:p w:rsidR="009223ED" w:rsidDel="001111A8" w:rsidRDefault="009223ED" w:rsidP="009223ED">
      <w:pPr>
        <w:rPr>
          <w:del w:id="3816" w:author="VOYER Raphael" w:date="2021-06-16T11:15:00Z"/>
        </w:rPr>
      </w:pPr>
    </w:p>
    <w:p w:rsidR="009223ED" w:rsidDel="001111A8" w:rsidRDefault="009223ED" w:rsidP="009223ED">
      <w:pPr>
        <w:rPr>
          <w:del w:id="3817" w:author="VOYER Raphael" w:date="2021-06-16T11:15:00Z"/>
        </w:rPr>
      </w:pPr>
    </w:p>
    <w:p w:rsidR="009223ED" w:rsidDel="001111A8" w:rsidRDefault="009223ED" w:rsidP="009223ED">
      <w:pPr>
        <w:rPr>
          <w:del w:id="3818" w:author="VOYER Raphael" w:date="2021-06-16T11:15:00Z"/>
        </w:rPr>
      </w:pPr>
    </w:p>
    <w:p w:rsidR="009223ED" w:rsidDel="001111A8" w:rsidRDefault="009223ED" w:rsidP="009223ED">
      <w:pPr>
        <w:rPr>
          <w:del w:id="3819" w:author="VOYER Raphael" w:date="2021-06-16T11:15:00Z"/>
        </w:rPr>
      </w:pPr>
    </w:p>
    <w:p w:rsidR="009223ED" w:rsidDel="001111A8" w:rsidRDefault="009223ED" w:rsidP="009223ED">
      <w:pPr>
        <w:rPr>
          <w:del w:id="3820" w:author="VOYER Raphael" w:date="2021-06-16T11:15:00Z"/>
        </w:rPr>
      </w:pPr>
    </w:p>
    <w:p w:rsidR="009223ED" w:rsidDel="001111A8" w:rsidRDefault="009223ED" w:rsidP="009223ED">
      <w:pPr>
        <w:rPr>
          <w:del w:id="3821" w:author="VOYER Raphael" w:date="2021-06-16T11:15:00Z"/>
        </w:rPr>
      </w:pPr>
    </w:p>
    <w:p w:rsidR="009223ED" w:rsidDel="001111A8" w:rsidRDefault="009223ED" w:rsidP="009223ED">
      <w:pPr>
        <w:rPr>
          <w:del w:id="3822" w:author="VOYER Raphael" w:date="2021-06-16T11:15:00Z"/>
        </w:rPr>
      </w:pPr>
    </w:p>
    <w:p w:rsidR="004300F7" w:rsidDel="001111A8" w:rsidRDefault="004300F7" w:rsidP="00FE1AA3">
      <w:pPr>
        <w:rPr>
          <w:del w:id="3823" w:author="VOYER Raphael" w:date="2021-06-16T11:15:00Z"/>
        </w:rPr>
      </w:pPr>
    </w:p>
    <w:p w:rsidR="004300F7" w:rsidDel="001111A8" w:rsidRDefault="004300F7" w:rsidP="00FE1AA3">
      <w:pPr>
        <w:rPr>
          <w:del w:id="3824" w:author="VOYER Raphael" w:date="2021-06-16T11:15:00Z"/>
        </w:rPr>
      </w:pPr>
    </w:p>
    <w:p w:rsidR="00CA34F4" w:rsidDel="001111A8" w:rsidRDefault="00CA34F4" w:rsidP="00FE1AA3">
      <w:pPr>
        <w:rPr>
          <w:del w:id="3825" w:author="VOYER Raphael" w:date="2021-06-16T11:15:00Z"/>
        </w:rPr>
      </w:pPr>
    </w:p>
    <w:p w:rsidR="00FE1AA3" w:rsidDel="001111A8" w:rsidRDefault="00767CCF" w:rsidP="00622755">
      <w:pPr>
        <w:outlineLvl w:val="0"/>
        <w:rPr>
          <w:del w:id="3826" w:author="VOYER Raphael" w:date="2021-06-16T11:15:00Z"/>
        </w:rPr>
      </w:pPr>
      <w:bookmarkStart w:id="3827" w:name="_Toc381025817"/>
      <w:bookmarkStart w:id="3828" w:name="_Toc424820407"/>
      <w:del w:id="3829" w:author="VOYER Raphael" w:date="2021-06-16T11:15:00Z">
        <w:r w:rsidDel="001111A8">
          <w:rPr>
            <w:b/>
          </w:rPr>
          <w:delText>4</w:delText>
        </w:r>
        <w:r w:rsidR="00FE1AA3" w:rsidDel="001111A8">
          <w:rPr>
            <w:b/>
          </w:rPr>
          <w:delText xml:space="preserve">. </w:delText>
        </w:r>
        <w:r w:rsidR="00FE1AA3" w:rsidRPr="00BA2108" w:rsidDel="001111A8">
          <w:rPr>
            <w:b/>
          </w:rPr>
          <w:delText>L</w:delText>
        </w:r>
        <w:r w:rsidR="00FE1AA3" w:rsidDel="001111A8">
          <w:rPr>
            <w:b/>
          </w:rPr>
          <w:delText>3</w:delText>
        </w:r>
        <w:r w:rsidR="00FE1AA3" w:rsidRPr="00BA2108" w:rsidDel="001111A8">
          <w:rPr>
            <w:b/>
          </w:rPr>
          <w:delText xml:space="preserve"> cluster scenario</w:delText>
        </w:r>
        <w:r w:rsidR="00FE1AA3" w:rsidDel="001111A8">
          <w:rPr>
            <w:b/>
          </w:rPr>
          <w:delText xml:space="preserve"> with IP multicast address to cluster (IGMP)</w:delText>
        </w:r>
        <w:bookmarkEnd w:id="3827"/>
        <w:bookmarkEnd w:id="3828"/>
      </w:del>
    </w:p>
    <w:p w:rsidR="00FE1AA3" w:rsidDel="001111A8" w:rsidRDefault="0067445D" w:rsidP="00FE1AA3">
      <w:pPr>
        <w:keepNext/>
        <w:rPr>
          <w:del w:id="3830" w:author="VOYER Raphael" w:date="2021-06-16T11:15:00Z"/>
        </w:rPr>
      </w:pPr>
      <w:del w:id="3831" w:author="VOYER Raphael" w:date="2021-06-16T11:15:00Z">
        <w:r w:rsidDel="001111A8">
          <w:rPr>
            <w:noProof/>
          </w:rPr>
          <w:drawing>
            <wp:inline distT="0" distB="0" distL="0" distR="0">
              <wp:extent cx="5029200" cy="29051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029200" cy="2905125"/>
                      </a:xfrm>
                      <a:prstGeom prst="rect">
                        <a:avLst/>
                      </a:prstGeom>
                      <a:noFill/>
                      <a:ln w="9525">
                        <a:noFill/>
                        <a:miter lim="800000"/>
                        <a:headEnd/>
                        <a:tailEnd/>
                      </a:ln>
                    </pic:spPr>
                  </pic:pic>
                </a:graphicData>
              </a:graphic>
            </wp:inline>
          </w:drawing>
        </w:r>
      </w:del>
    </w:p>
    <w:p w:rsidR="00FE1AA3" w:rsidRPr="009E50E2" w:rsidDel="001111A8" w:rsidRDefault="00FE1AA3" w:rsidP="00622755">
      <w:pPr>
        <w:pStyle w:val="Lgende"/>
        <w:outlineLvl w:val="0"/>
        <w:rPr>
          <w:del w:id="3832" w:author="VOYER Raphael" w:date="2021-06-16T11:15:00Z"/>
        </w:rPr>
      </w:pPr>
      <w:del w:id="3833" w:author="VOYER Raphael" w:date="2021-06-16T11:15:00Z">
        <w:r w:rsidDel="001111A8">
          <w:delText xml:space="preserve">     </w:delText>
        </w:r>
        <w:bookmarkStart w:id="3834" w:name="_Toc381025818"/>
        <w:bookmarkStart w:id="3835" w:name="_Toc424820408"/>
        <w:bookmarkStart w:id="3836" w:name="_Toc436661305"/>
        <w:r w:rsidDel="001111A8">
          <w:delText>Figure</w:delText>
        </w:r>
        <w:r w:rsidR="00F32A78" w:rsidDel="001111A8">
          <w:delText xml:space="preserv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6</w:delText>
        </w:r>
        <w:r w:rsidR="004F358F" w:rsidDel="001111A8">
          <w:rPr>
            <w:noProof/>
          </w:rPr>
          <w:fldChar w:fldCharType="end"/>
        </w:r>
        <w:r w:rsidDel="001111A8">
          <w:delText xml:space="preserve">: </w:delText>
        </w:r>
        <w:r w:rsidRPr="0088022F" w:rsidDel="001111A8">
          <w:delText>Switch connected to an L3 cluster(IGMP) through 3 ports (1/3,1/4,1/5)</w:delText>
        </w:r>
        <w:bookmarkEnd w:id="3834"/>
        <w:bookmarkEnd w:id="3835"/>
        <w:bookmarkEnd w:id="3836"/>
      </w:del>
    </w:p>
    <w:p w:rsidR="00FE1AA3" w:rsidDel="001111A8" w:rsidRDefault="00FE1AA3" w:rsidP="00FE1AA3">
      <w:pPr>
        <w:rPr>
          <w:del w:id="3837" w:author="VOYER Raphael" w:date="2021-06-16T11:15:00Z"/>
        </w:rPr>
      </w:pPr>
    </w:p>
    <w:p w:rsidR="00FE1AA3" w:rsidDel="001111A8" w:rsidRDefault="00FE1AA3" w:rsidP="00FE1AA3">
      <w:pPr>
        <w:rPr>
          <w:del w:id="3838" w:author="VOYER Raphael" w:date="2021-06-16T11:15:00Z"/>
        </w:rPr>
      </w:pPr>
      <w:del w:id="3839" w:author="VOYER Raphael" w:date="2021-06-16T11:15:00Z">
        <w:r w:rsidDel="001111A8">
          <w:delText xml:space="preserve">                            </w:delText>
        </w:r>
      </w:del>
    </w:p>
    <w:p w:rsidR="00FE1AA3" w:rsidDel="001111A8" w:rsidRDefault="00FE1AA3" w:rsidP="00FE1AA3">
      <w:pPr>
        <w:numPr>
          <w:ilvl w:val="0"/>
          <w:numId w:val="28"/>
        </w:numPr>
        <w:rPr>
          <w:del w:id="3840" w:author="VOYER Raphael" w:date="2021-06-16T11:15:00Z"/>
        </w:rPr>
      </w:pPr>
      <w:del w:id="3841" w:author="VOYER Raphael" w:date="2021-06-16T11:15:00Z">
        <w:r w:rsidDel="001111A8">
          <w:delText>A cluster can be configured with a unique IP address and a IP multicast address.</w:delText>
        </w:r>
      </w:del>
    </w:p>
    <w:p w:rsidR="00FE1AA3" w:rsidDel="001111A8" w:rsidRDefault="00FE1AA3" w:rsidP="00FE1AA3">
      <w:pPr>
        <w:numPr>
          <w:ilvl w:val="0"/>
          <w:numId w:val="28"/>
        </w:numPr>
        <w:rPr>
          <w:del w:id="3842" w:author="VOYER Raphael" w:date="2021-06-16T11:15:00Z"/>
        </w:rPr>
      </w:pPr>
      <w:del w:id="3843" w:author="VOYER Raphael" w:date="2021-06-16T11:15:00Z">
        <w:r w:rsidDel="001111A8">
          <w:delText>Cluster IP address needs to be a unicast.</w:delText>
        </w:r>
      </w:del>
    </w:p>
    <w:p w:rsidR="0091587E" w:rsidDel="001111A8" w:rsidRDefault="0091587E" w:rsidP="0091587E">
      <w:pPr>
        <w:numPr>
          <w:ilvl w:val="0"/>
          <w:numId w:val="28"/>
        </w:numPr>
        <w:rPr>
          <w:del w:id="3844" w:author="VOYER Raphael" w:date="2021-06-16T11:15:00Z"/>
        </w:rPr>
      </w:pPr>
      <w:del w:id="3845" w:author="VOYER Raphael" w:date="2021-06-16T11:15:00Z">
        <w:r w:rsidDel="001111A8">
          <w:delText xml:space="preserve">Mac-address (ARP entry) can be unicast or L2-multicast or IP-Multicast </w:delText>
        </w:r>
      </w:del>
    </w:p>
    <w:p w:rsidR="0091587E" w:rsidDel="001111A8" w:rsidRDefault="0091587E" w:rsidP="0091587E">
      <w:pPr>
        <w:numPr>
          <w:ilvl w:val="0"/>
          <w:numId w:val="28"/>
        </w:numPr>
        <w:rPr>
          <w:del w:id="3846" w:author="VOYER Raphael" w:date="2021-06-16T11:15:00Z"/>
        </w:rPr>
      </w:pPr>
      <w:del w:id="3847" w:author="VOYER Raphael" w:date="2021-06-16T11:15:00Z">
        <w:r w:rsidDel="001111A8">
          <w:delText xml:space="preserve">Mac-address can be a dynamic (configured through </w:delText>
        </w:r>
        <w:smartTag w:uri="urn:schemas-microsoft-com:office:smarttags" w:element="stockticker">
          <w:r w:rsidDel="001111A8">
            <w:delText>CLI</w:delText>
          </w:r>
        </w:smartTag>
        <w:r w:rsidDel="001111A8">
          <w:delText xml:space="preserve"> ARP resolution to cluster mac would </w:delText>
        </w:r>
      </w:del>
    </w:p>
    <w:p w:rsidR="0091587E" w:rsidDel="001111A8" w:rsidRDefault="0091587E" w:rsidP="0091587E">
      <w:pPr>
        <w:ind w:left="360"/>
        <w:rPr>
          <w:del w:id="3848" w:author="VOYER Raphael" w:date="2021-06-16T11:15:00Z"/>
        </w:rPr>
      </w:pPr>
      <w:del w:id="3849" w:author="VOYER Raphael" w:date="2021-06-16T11:15:00Z">
        <w:r w:rsidDel="001111A8">
          <w:delText xml:space="preserve">       be done before actual routing).</w:delText>
        </w:r>
      </w:del>
    </w:p>
    <w:p w:rsidR="00FE1AA3" w:rsidDel="001111A8" w:rsidRDefault="00FE1AA3" w:rsidP="00FE1AA3">
      <w:pPr>
        <w:numPr>
          <w:ilvl w:val="0"/>
          <w:numId w:val="28"/>
        </w:numPr>
        <w:rPr>
          <w:del w:id="3850" w:author="VOYER Raphael" w:date="2021-06-16T11:15:00Z"/>
        </w:rPr>
      </w:pPr>
      <w:del w:id="3851" w:author="VOYER Raphael" w:date="2021-06-16T11:15:00Z">
        <w:r w:rsidDel="001111A8">
          <w:delText>No provision for port list configuration</w:delText>
        </w:r>
      </w:del>
    </w:p>
    <w:p w:rsidR="00FE1AA3" w:rsidDel="001111A8" w:rsidRDefault="00FE1AA3" w:rsidP="00FE1AA3">
      <w:pPr>
        <w:numPr>
          <w:ilvl w:val="0"/>
          <w:numId w:val="28"/>
        </w:numPr>
        <w:rPr>
          <w:del w:id="3852" w:author="VOYER Raphael" w:date="2021-06-16T11:15:00Z"/>
        </w:rPr>
      </w:pPr>
      <w:del w:id="3853" w:author="VOYER Raphael" w:date="2021-06-16T11:15:00Z">
        <w:r w:rsidDel="001111A8">
          <w:delText xml:space="preserve">Ports shall be derived dynamically using the IGMP snooping of the reports from the cluster </w:delText>
        </w:r>
      </w:del>
    </w:p>
    <w:p w:rsidR="00FE1AA3" w:rsidDel="001111A8" w:rsidRDefault="00FE1AA3" w:rsidP="00FE1AA3">
      <w:pPr>
        <w:ind w:left="720"/>
        <w:rPr>
          <w:del w:id="3854" w:author="VOYER Raphael" w:date="2021-06-16T11:15:00Z"/>
        </w:rPr>
      </w:pPr>
      <w:del w:id="3855" w:author="VOYER Raphael" w:date="2021-06-16T11:15:00Z">
        <w:r w:rsidDel="001111A8">
          <w:delText>(IGMP v2 reports).</w:delText>
        </w:r>
      </w:del>
    </w:p>
    <w:p w:rsidR="00FE1AA3" w:rsidDel="001111A8" w:rsidRDefault="00FE1AA3" w:rsidP="00FE1AA3">
      <w:pPr>
        <w:numPr>
          <w:ilvl w:val="0"/>
          <w:numId w:val="28"/>
        </w:numPr>
        <w:rPr>
          <w:del w:id="3856" w:author="VOYER Raphael" w:date="2021-06-16T11:15:00Z"/>
        </w:rPr>
      </w:pPr>
      <w:del w:id="3857" w:author="VOYER Raphael" w:date="2021-06-16T11:15:00Z">
        <w:r w:rsidDel="001111A8">
          <w:delText>The traffic which ingresses on 1/1 or 1/2 destined to the cluster IP needs to be routed to all the ports which are members of the IP multicast group of the cluster.</w:delText>
        </w:r>
      </w:del>
    </w:p>
    <w:p w:rsidR="00FE1AA3" w:rsidDel="001111A8" w:rsidRDefault="00FE1AA3" w:rsidP="00FE1AA3">
      <w:pPr>
        <w:numPr>
          <w:ilvl w:val="0"/>
          <w:numId w:val="28"/>
        </w:numPr>
        <w:rPr>
          <w:del w:id="3858" w:author="VOYER Raphael" w:date="2021-06-16T11:15:00Z"/>
        </w:rPr>
      </w:pPr>
      <w:del w:id="3859" w:author="VOYER Raphael" w:date="2021-06-16T11:15:00Z">
        <w:r w:rsidDel="001111A8">
          <w:delText>Join and Leave messaged keep updating the egress port list.</w:delText>
        </w:r>
      </w:del>
    </w:p>
    <w:p w:rsidR="00FE1AA3" w:rsidDel="001111A8" w:rsidRDefault="00FE1AA3" w:rsidP="00FE1AA3">
      <w:pPr>
        <w:numPr>
          <w:ilvl w:val="0"/>
          <w:numId w:val="28"/>
        </w:numPr>
        <w:rPr>
          <w:del w:id="3860" w:author="VOYER Raphael" w:date="2021-06-16T11:15:00Z"/>
        </w:rPr>
      </w:pPr>
      <w:del w:id="3861" w:author="VOYER Raphael" w:date="2021-06-16T11:15:00Z">
        <w:r w:rsidDel="001111A8">
          <w:delText>The ingress ports could be on a different vlan as the cluster IP interface.</w:delText>
        </w:r>
      </w:del>
    </w:p>
    <w:p w:rsidR="00FE1AA3" w:rsidDel="001111A8" w:rsidRDefault="00FE1AA3" w:rsidP="00FE1AA3">
      <w:pPr>
        <w:numPr>
          <w:ilvl w:val="0"/>
          <w:numId w:val="28"/>
        </w:numPr>
        <w:rPr>
          <w:del w:id="3862" w:author="VOYER Raphael" w:date="2021-06-16T11:15:00Z"/>
        </w:rPr>
      </w:pPr>
      <w:del w:id="3863" w:author="VOYER Raphael" w:date="2021-06-16T11:15:00Z">
        <w:r w:rsidDel="001111A8">
          <w:delText>However all the egress ports need to be in the same vlan as the ip interface of cluster.</w:delText>
        </w:r>
      </w:del>
    </w:p>
    <w:p w:rsidR="00FE1AA3" w:rsidDel="001111A8" w:rsidRDefault="00FE1AA3" w:rsidP="00FE1AA3">
      <w:pPr>
        <w:numPr>
          <w:ilvl w:val="0"/>
          <w:numId w:val="28"/>
        </w:numPr>
        <w:rPr>
          <w:del w:id="3864" w:author="VOYER Raphael" w:date="2021-06-16T11:15:00Z"/>
        </w:rPr>
      </w:pPr>
      <w:del w:id="3865" w:author="VOYER Raphael" w:date="2021-06-16T11:15:00Z">
        <w:r w:rsidDel="001111A8">
          <w:delText>Other traffic should be switched according to the normal switching/routing logic.</w:delText>
        </w:r>
      </w:del>
    </w:p>
    <w:p w:rsidR="00FE1AA3" w:rsidDel="001111A8" w:rsidRDefault="00FE1AA3" w:rsidP="00FE1AA3">
      <w:pPr>
        <w:numPr>
          <w:ilvl w:val="0"/>
          <w:numId w:val="28"/>
        </w:numPr>
        <w:rPr>
          <w:del w:id="3866" w:author="VOYER Raphael" w:date="2021-06-16T11:15:00Z"/>
        </w:rPr>
      </w:pPr>
      <w:del w:id="3867" w:author="VOYER Raphael" w:date="2021-06-16T11:15:00Z">
        <w:r w:rsidDel="001111A8">
          <w:delText>Ip routed packet destined to cluster shall be used for testing this scenario.</w:delText>
        </w:r>
      </w:del>
    </w:p>
    <w:p w:rsidR="00FE1AA3" w:rsidDel="001111A8" w:rsidRDefault="00FE1AA3" w:rsidP="00FE1AA3">
      <w:pPr>
        <w:numPr>
          <w:ilvl w:val="0"/>
          <w:numId w:val="28"/>
        </w:numPr>
        <w:rPr>
          <w:del w:id="3868" w:author="VOYER Raphael" w:date="2021-06-16T11:15:00Z"/>
        </w:rPr>
      </w:pPr>
      <w:del w:id="3869" w:author="VOYER Raphael" w:date="2021-06-16T11:15:00Z">
        <w:r w:rsidDel="001111A8">
          <w:delText>Egress port can be a linkagg port as well.</w:delText>
        </w:r>
      </w:del>
    </w:p>
    <w:p w:rsidR="00FE1AA3" w:rsidDel="001111A8" w:rsidRDefault="00FE1AA3" w:rsidP="00FE1AA3">
      <w:pPr>
        <w:ind w:left="360"/>
        <w:rPr>
          <w:del w:id="3870" w:author="VOYER Raphael" w:date="2021-06-16T11:15:00Z"/>
        </w:rPr>
      </w:pPr>
    </w:p>
    <w:p w:rsidR="00FE1AA3" w:rsidRPr="00CD74ED" w:rsidDel="001111A8" w:rsidRDefault="00534A44" w:rsidP="00622755">
      <w:pPr>
        <w:outlineLvl w:val="0"/>
        <w:rPr>
          <w:del w:id="3871" w:author="VOYER Raphael" w:date="2021-06-16T11:15:00Z"/>
          <w:b/>
          <w:lang w:val="fr-FR"/>
        </w:rPr>
      </w:pPr>
      <w:bookmarkStart w:id="3872" w:name="_Toc381025819"/>
      <w:bookmarkStart w:id="3873" w:name="_Toc424820409"/>
      <w:del w:id="3874" w:author="VOYER Raphael" w:date="2021-06-16T11:15:00Z">
        <w:r w:rsidRPr="00534A44" w:rsidDel="001111A8">
          <w:rPr>
            <w:b/>
            <w:lang w:val="fr-FR"/>
          </w:rPr>
          <w:delText>Configuration Example:</w:delText>
        </w:r>
        <w:bookmarkEnd w:id="3872"/>
        <w:bookmarkEnd w:id="3873"/>
      </w:del>
    </w:p>
    <w:p w:rsidR="00FE1AA3" w:rsidRPr="00CD74ED" w:rsidDel="001111A8" w:rsidRDefault="00FE1AA3" w:rsidP="00FE1AA3">
      <w:pPr>
        <w:rPr>
          <w:del w:id="3875" w:author="VOYER Raphael" w:date="2021-06-16T11:15:00Z"/>
          <w:b/>
          <w:lang w:val="fr-FR"/>
        </w:rPr>
      </w:pPr>
    </w:p>
    <w:p w:rsidR="00FE1AA3" w:rsidRPr="00CD74ED" w:rsidDel="001111A8" w:rsidRDefault="00534A44" w:rsidP="00FE1AA3">
      <w:pPr>
        <w:rPr>
          <w:del w:id="3876" w:author="VOYER Raphael" w:date="2021-06-16T11:15:00Z"/>
          <w:lang w:val="fr-FR"/>
        </w:rPr>
      </w:pPr>
      <w:del w:id="3877" w:author="VOYER Raphael" w:date="2021-06-16T11:15:00Z">
        <w:r w:rsidRPr="00534A44" w:rsidDel="001111A8">
          <w:rPr>
            <w:lang w:val="fr-FR"/>
          </w:rPr>
          <w:delText>-&gt; server-cluster 1 mode L3</w:delText>
        </w:r>
      </w:del>
    </w:p>
    <w:p w:rsidR="0091587E" w:rsidDel="001111A8" w:rsidRDefault="0091587E" w:rsidP="00FE1AA3">
      <w:pPr>
        <w:rPr>
          <w:del w:id="3878" w:author="VOYER Raphael" w:date="2021-06-16T11:15:00Z"/>
        </w:rPr>
      </w:pPr>
      <w:del w:id="3879" w:author="VOYER Raphael" w:date="2021-06-16T11:15:00Z">
        <w:r w:rsidDel="001111A8">
          <w:delText xml:space="preserve">-&gt; </w:delText>
        </w:r>
        <w:r w:rsidR="009E053F" w:rsidDel="001111A8">
          <w:delText>server-cluster</w:delText>
        </w:r>
        <w:r w:rsidDel="001111A8">
          <w:delText xml:space="preserve"> 1 ip 10.135.33.12 mac-address static 01:00:11:22:33:44</w:delText>
        </w:r>
      </w:del>
    </w:p>
    <w:p w:rsidR="00433CA9" w:rsidDel="001111A8" w:rsidRDefault="00433CA9" w:rsidP="00FE1AA3">
      <w:pPr>
        <w:rPr>
          <w:del w:id="3880" w:author="VOYER Raphael" w:date="2021-06-16T11:15:00Z"/>
        </w:rPr>
      </w:pPr>
      <w:del w:id="3881" w:author="VOYER Raphael" w:date="2021-06-16T11:15:00Z">
        <w:r w:rsidDel="001111A8">
          <w:delText>-&gt; ip multicast admin-state enable /* This sha</w:delText>
        </w:r>
        <w:r w:rsidR="006B4B17" w:rsidDel="001111A8">
          <w:delText>ll be required in order the IGMP</w:delText>
        </w:r>
        <w:r w:rsidDel="001111A8">
          <w:delText xml:space="preserve"> reports needs to be</w:delText>
        </w:r>
      </w:del>
    </w:p>
    <w:p w:rsidR="00433CA9" w:rsidDel="001111A8" w:rsidRDefault="00433CA9" w:rsidP="00FE1AA3">
      <w:pPr>
        <w:rPr>
          <w:del w:id="3882" w:author="VOYER Raphael" w:date="2021-06-16T11:15:00Z"/>
        </w:rPr>
      </w:pPr>
      <w:del w:id="3883" w:author="VOYER Raphael" w:date="2021-06-16T11:15:00Z">
        <w:r w:rsidDel="001111A8">
          <w:delText xml:space="preserve">  </w:delText>
        </w:r>
        <w:r w:rsidR="006B4B17" w:rsidDel="001111A8">
          <w:delText xml:space="preserve"> p</w:delText>
        </w:r>
        <w:r w:rsidDel="001111A8">
          <w:delText>rocessed else the cluster shall be operationally down */</w:delText>
        </w:r>
      </w:del>
    </w:p>
    <w:p w:rsidR="00D15A89" w:rsidDel="001111A8" w:rsidRDefault="00D15A89" w:rsidP="00FE1AA3">
      <w:pPr>
        <w:rPr>
          <w:del w:id="3884" w:author="VOYER Raphael" w:date="2021-06-16T11:15:00Z"/>
        </w:rPr>
      </w:pPr>
      <w:del w:id="3885" w:author="VOYER Raphael" w:date="2021-06-16T11:15:00Z">
        <w:r w:rsidDel="001111A8">
          <w:delText>-&gt;</w:delText>
        </w:r>
        <w:r w:rsidR="009E053F" w:rsidDel="001111A8">
          <w:delText>server-cluster</w:delText>
        </w:r>
        <w:r w:rsidDel="001111A8">
          <w:delText xml:space="preserve"> 1 igmp-mode enable</w:delText>
        </w:r>
      </w:del>
    </w:p>
    <w:p w:rsidR="00FE1AA3" w:rsidDel="001111A8" w:rsidRDefault="00FE1AA3" w:rsidP="00FE1AA3">
      <w:pPr>
        <w:rPr>
          <w:del w:id="3886" w:author="VOYER Raphael" w:date="2021-06-16T11:15:00Z"/>
        </w:rPr>
      </w:pPr>
      <w:del w:id="3887" w:author="VOYER Raphael" w:date="2021-06-16T11:15:00Z">
        <w:r w:rsidDel="001111A8">
          <w:delText xml:space="preserve">-&gt; </w:delText>
        </w:r>
        <w:r w:rsidR="009E053F" w:rsidDel="001111A8">
          <w:delText>server-cluster</w:delText>
        </w:r>
        <w:r w:rsidDel="001111A8">
          <w:delText xml:space="preserve"> 1 ip-multicast 225.0.0.23 </w:delText>
        </w:r>
      </w:del>
    </w:p>
    <w:p w:rsidR="00FE1AA3" w:rsidRPr="0024322E" w:rsidDel="001111A8" w:rsidRDefault="00FE1AA3" w:rsidP="00FE1AA3">
      <w:pPr>
        <w:rPr>
          <w:del w:id="3888" w:author="VOYER Raphael" w:date="2021-06-16T11:15:00Z"/>
        </w:rPr>
      </w:pPr>
    </w:p>
    <w:p w:rsidR="00BE1E2D" w:rsidRPr="00423C38" w:rsidDel="001111A8" w:rsidRDefault="00DE7837" w:rsidP="00622755">
      <w:pPr>
        <w:outlineLvl w:val="0"/>
        <w:rPr>
          <w:del w:id="3889" w:author="VOYER Raphael" w:date="2021-06-16T11:15:00Z"/>
          <w:b/>
        </w:rPr>
      </w:pPr>
      <w:bookmarkStart w:id="3890" w:name="_Toc381025820"/>
      <w:bookmarkStart w:id="3891" w:name="_Toc424820410"/>
      <w:del w:id="3892" w:author="VOYER Raphael" w:date="2021-06-16T11:15:00Z">
        <w:r w:rsidRPr="00423C38" w:rsidDel="001111A8">
          <w:rPr>
            <w:b/>
          </w:rPr>
          <w:delText>General Note</w:delText>
        </w:r>
        <w:r w:rsidR="009E1FE5" w:rsidRPr="00423C38" w:rsidDel="001111A8">
          <w:rPr>
            <w:b/>
          </w:rPr>
          <w:delText>:</w:delText>
        </w:r>
        <w:bookmarkEnd w:id="3890"/>
        <w:bookmarkEnd w:id="3891"/>
      </w:del>
    </w:p>
    <w:p w:rsidR="00FE1AA3" w:rsidRPr="00423C38" w:rsidDel="001111A8" w:rsidRDefault="00FE1AA3" w:rsidP="00FE1AA3">
      <w:pPr>
        <w:rPr>
          <w:del w:id="3893" w:author="VOYER Raphael" w:date="2021-06-16T11:15:00Z"/>
          <w:b/>
        </w:rPr>
      </w:pPr>
    </w:p>
    <w:p w:rsidR="00DE7837" w:rsidRPr="00423C38" w:rsidDel="001111A8" w:rsidRDefault="00DE7837" w:rsidP="00DE7837">
      <w:pPr>
        <w:pStyle w:val="Corpsdetexte"/>
        <w:numPr>
          <w:ilvl w:val="0"/>
          <w:numId w:val="48"/>
        </w:numPr>
        <w:rPr>
          <w:del w:id="3894" w:author="VOYER Raphael" w:date="2021-06-16T11:15:00Z"/>
        </w:rPr>
      </w:pPr>
      <w:del w:id="3895" w:author="VOYER Raphael" w:date="2021-06-16T11:15:00Z">
        <w:r w:rsidRPr="00423C38" w:rsidDel="001111A8">
          <w:delText xml:space="preserve">When a server cluster tries to send a bridged or routed packet to itself, a copy of the packet goes back to the sender’s (server cluster) port.  However this is not </w:delText>
        </w:r>
        <w:r w:rsidR="00643EA1" w:rsidRPr="00423C38" w:rsidDel="001111A8">
          <w:delText xml:space="preserve">a </w:delText>
        </w:r>
        <w:r w:rsidRPr="00423C38" w:rsidDel="001111A8">
          <w:delText>valid scenario or there is no particular use case for this.</w:delText>
        </w:r>
      </w:del>
    </w:p>
    <w:p w:rsidR="009E1FE5" w:rsidRPr="00423C38" w:rsidDel="001111A8" w:rsidRDefault="009E1FE5" w:rsidP="00DE7837">
      <w:pPr>
        <w:pStyle w:val="Corpsdetexte"/>
        <w:numPr>
          <w:ilvl w:val="0"/>
          <w:numId w:val="48"/>
        </w:numPr>
        <w:rPr>
          <w:del w:id="3896" w:author="VOYER Raphael" w:date="2021-06-16T11:15:00Z"/>
        </w:rPr>
      </w:pPr>
      <w:del w:id="3897" w:author="VOYER Raphael" w:date="2021-06-16T11:15:00Z">
        <w:r w:rsidRPr="00423C38" w:rsidDel="001111A8">
          <w:rPr>
            <w:rFonts w:eastAsia="SimSun"/>
            <w:lang w:eastAsia="zh-CN"/>
          </w:rPr>
          <w:delText>It is possible to have many clusters connected to the same port (virtualization). In that case</w:delText>
        </w:r>
        <w:r w:rsidR="00483A24" w:rsidRPr="00423C38" w:rsidDel="001111A8">
          <w:rPr>
            <w:rFonts w:eastAsia="SimSun"/>
            <w:lang w:eastAsia="zh-CN"/>
          </w:rPr>
          <w:delText>,</w:delText>
        </w:r>
        <w:r w:rsidRPr="00423C38" w:rsidDel="001111A8">
          <w:rPr>
            <w:rFonts w:eastAsia="SimSun"/>
            <w:lang w:eastAsia="zh-CN"/>
          </w:rPr>
          <w:delText xml:space="preserve"> if one cluster wants to communicate to another cluster connected on the same port then it is possible that ingress packets will egress on the same port. This is a valid use case.</w:delText>
        </w:r>
      </w:del>
    </w:p>
    <w:p w:rsidR="00FE1AA3" w:rsidDel="001111A8" w:rsidRDefault="00FE1AA3" w:rsidP="00FE1AA3">
      <w:pPr>
        <w:rPr>
          <w:del w:id="3898" w:author="VOYER Raphael" w:date="2021-06-16T11:15:00Z"/>
        </w:rPr>
      </w:pPr>
    </w:p>
    <w:p w:rsidR="00FE1AA3" w:rsidDel="001111A8" w:rsidRDefault="00FE1AA3" w:rsidP="00FE1AA3">
      <w:pPr>
        <w:rPr>
          <w:del w:id="3899" w:author="VOYER Raphael" w:date="2021-06-16T11:15:00Z"/>
        </w:rPr>
      </w:pPr>
    </w:p>
    <w:p w:rsidR="009A6F71" w:rsidDel="001111A8" w:rsidRDefault="009A6F71" w:rsidP="00855336">
      <w:pPr>
        <w:rPr>
          <w:del w:id="3900" w:author="VOYER Raphael" w:date="2021-06-16T11:15:00Z"/>
          <w:rFonts w:ascii="Courier New" w:hAnsi="Courier New" w:cs="Courier New"/>
        </w:rPr>
      </w:pPr>
    </w:p>
    <w:p w:rsidR="00855336" w:rsidDel="001111A8" w:rsidRDefault="00855336" w:rsidP="00622755">
      <w:pPr>
        <w:pStyle w:val="Titre1"/>
        <w:pageBreakBefore/>
        <w:tabs>
          <w:tab w:val="clear" w:pos="432"/>
          <w:tab w:val="num" w:pos="360"/>
        </w:tabs>
        <w:ind w:left="360" w:hanging="360"/>
        <w:jc w:val="left"/>
        <w:rPr>
          <w:del w:id="3901" w:author="VOYER Raphael" w:date="2021-06-16T11:15:00Z"/>
        </w:rPr>
      </w:pPr>
      <w:bookmarkStart w:id="3902" w:name="_FUNCTIONAL_SPECIFICATIONS_1"/>
      <w:bookmarkStart w:id="3903" w:name="_Toc242248787"/>
      <w:bookmarkStart w:id="3904" w:name="_Toc381025821"/>
      <w:bookmarkStart w:id="3905" w:name="_Toc424820411"/>
      <w:bookmarkEnd w:id="3902"/>
      <w:del w:id="3906" w:author="VOYER Raphael" w:date="2021-06-16T11:15:00Z">
        <w:r w:rsidDel="001111A8">
          <w:delText>FUNCTIONAL SPECIFICATIONS</w:delText>
        </w:r>
        <w:bookmarkEnd w:id="3903"/>
        <w:bookmarkEnd w:id="3904"/>
        <w:bookmarkEnd w:id="3905"/>
      </w:del>
    </w:p>
    <w:p w:rsidR="00855336" w:rsidDel="001111A8" w:rsidRDefault="00855336" w:rsidP="00387307">
      <w:pPr>
        <w:pStyle w:val="Titre2"/>
        <w:rPr>
          <w:del w:id="3907" w:author="VOYER Raphael" w:date="2021-06-16T11:15:00Z"/>
        </w:rPr>
      </w:pPr>
      <w:bookmarkStart w:id="3908" w:name="_Toc242248788"/>
      <w:bookmarkStart w:id="3909" w:name="_Toc381025822"/>
      <w:bookmarkStart w:id="3910" w:name="_Toc424820412"/>
      <w:del w:id="3911" w:author="VOYER Raphael" w:date="2021-06-16T11:15:00Z">
        <w:r w:rsidDel="001111A8">
          <w:delText>System Overview</w:delText>
        </w:r>
        <w:bookmarkEnd w:id="3908"/>
        <w:bookmarkEnd w:id="3909"/>
        <w:bookmarkEnd w:id="3910"/>
      </w:del>
    </w:p>
    <w:p w:rsidR="00855336" w:rsidDel="001111A8" w:rsidRDefault="00855336" w:rsidP="00855336">
      <w:pPr>
        <w:pStyle w:val="Corpsdetexte"/>
        <w:rPr>
          <w:del w:id="3912" w:author="VOYER Raphael" w:date="2021-06-16T11:15:00Z"/>
        </w:rPr>
      </w:pPr>
      <w:del w:id="3913" w:author="VOYER Raphael" w:date="2021-06-16T11:15:00Z">
        <w:r w:rsidDel="001111A8">
          <w:delText xml:space="preserve">HA VLAN will be a separate process on the </w:delText>
        </w:r>
        <w:smartTag w:uri="urn:schemas-microsoft-com:office:smarttags" w:element="stockticker">
          <w:r w:rsidDel="001111A8">
            <w:delText>CMM</w:delText>
          </w:r>
        </w:smartTag>
        <w:r w:rsidDel="001111A8">
          <w:delText>. No task is required at the NI level.</w:delText>
        </w:r>
      </w:del>
    </w:p>
    <w:p w:rsidR="00855336" w:rsidDel="001111A8" w:rsidRDefault="00855336" w:rsidP="00855336">
      <w:pPr>
        <w:pStyle w:val="Titre3"/>
        <w:ind w:left="0" w:firstLine="0"/>
        <w:jc w:val="left"/>
        <w:rPr>
          <w:del w:id="3914" w:author="VOYER Raphael" w:date="2021-06-16T11:15:00Z"/>
        </w:rPr>
      </w:pPr>
      <w:bookmarkStart w:id="3915" w:name="_Toc242248789"/>
      <w:bookmarkStart w:id="3916" w:name="_Toc381025823"/>
      <w:bookmarkStart w:id="3917" w:name="_Toc424820413"/>
      <w:del w:id="3918" w:author="VOYER Raphael" w:date="2021-06-16T11:15:00Z">
        <w:r w:rsidDel="001111A8">
          <w:delText>Module Placement</w:delText>
        </w:r>
        <w:bookmarkEnd w:id="3915"/>
        <w:bookmarkEnd w:id="3916"/>
        <w:bookmarkEnd w:id="3917"/>
      </w:del>
    </w:p>
    <w:p w:rsidR="00855336" w:rsidDel="001111A8" w:rsidRDefault="00855336" w:rsidP="00855336">
      <w:pPr>
        <w:rPr>
          <w:del w:id="3919" w:author="VOYER Raphael" w:date="2021-06-16T11:15:00Z"/>
        </w:rPr>
      </w:pPr>
    </w:p>
    <w:p w:rsidR="0055577C" w:rsidDel="001111A8" w:rsidRDefault="00BB487C" w:rsidP="0055577C">
      <w:pPr>
        <w:keepNext/>
        <w:rPr>
          <w:del w:id="3920" w:author="VOYER Raphael" w:date="2021-06-16T11:15:00Z"/>
        </w:rPr>
      </w:pPr>
      <w:del w:id="3921" w:author="VOYER Raphael" w:date="2021-06-16T11:15:00Z">
        <w:r w:rsidDel="001111A8">
          <w:object w:dxaOrig="7614" w:dyaOrig="5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2pt;height:277.4pt" o:ole="">
              <v:imagedata r:id="rId14" o:title=""/>
            </v:shape>
            <o:OLEObject Type="Embed" ProgID="Visio.Drawing.6" ShapeID="_x0000_i1025" DrawAspect="Content" ObjectID="_1685350192" r:id="rId15"/>
          </w:object>
        </w:r>
      </w:del>
    </w:p>
    <w:p w:rsidR="00855336" w:rsidDel="001111A8" w:rsidRDefault="0055577C" w:rsidP="00622755">
      <w:pPr>
        <w:pStyle w:val="Lgende"/>
        <w:ind w:left="2160" w:firstLine="720"/>
        <w:outlineLvl w:val="0"/>
        <w:rPr>
          <w:del w:id="3922" w:author="VOYER Raphael" w:date="2021-06-16T11:15:00Z"/>
        </w:rPr>
      </w:pPr>
      <w:bookmarkStart w:id="3923" w:name="_Toc381025824"/>
      <w:bookmarkStart w:id="3924" w:name="_Toc424820414"/>
      <w:bookmarkStart w:id="3925" w:name="_Toc436661306"/>
      <w:del w:id="3926" w:author="VOYER Raphael" w:date="2021-06-16T11:15:00Z">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7</w:delText>
        </w:r>
        <w:r w:rsidR="004F358F" w:rsidDel="001111A8">
          <w:rPr>
            <w:noProof/>
          </w:rPr>
          <w:fldChar w:fldCharType="end"/>
        </w:r>
        <w:r w:rsidDel="001111A8">
          <w:delText xml:space="preserve">: HAVLAN </w:delText>
        </w:r>
        <w:smartTag w:uri="urn:schemas-microsoft-com:office:smarttags" w:element="stockticker">
          <w:r w:rsidDel="001111A8">
            <w:delText>CMM</w:delText>
          </w:r>
        </w:smartTag>
        <w:r w:rsidR="00040756" w:rsidDel="001111A8">
          <w:delText xml:space="preserve"> </w:delText>
        </w:r>
        <w:r w:rsidDel="001111A8">
          <w:delText xml:space="preserve">in </w:delText>
        </w:r>
        <w:smartTag w:uri="urn:schemas-microsoft-com:office:smarttags" w:element="stockticker">
          <w:r w:rsidDel="001111A8">
            <w:delText>AOS</w:delText>
          </w:r>
        </w:smartTag>
        <w:bookmarkEnd w:id="3923"/>
        <w:bookmarkEnd w:id="3924"/>
        <w:bookmarkEnd w:id="3925"/>
      </w:del>
    </w:p>
    <w:p w:rsidR="0055577C" w:rsidRPr="0055577C" w:rsidDel="001111A8" w:rsidRDefault="0055577C" w:rsidP="0055577C">
      <w:pPr>
        <w:rPr>
          <w:del w:id="3927" w:author="VOYER Raphael" w:date="2021-06-16T11:15:00Z"/>
        </w:rPr>
      </w:pPr>
    </w:p>
    <w:p w:rsidR="00855336" w:rsidDel="001111A8" w:rsidRDefault="00855336" w:rsidP="00855336">
      <w:pPr>
        <w:pStyle w:val="Titre3"/>
        <w:ind w:left="0" w:firstLine="0"/>
        <w:jc w:val="left"/>
        <w:rPr>
          <w:del w:id="3928" w:author="VOYER Raphael" w:date="2021-06-16T11:15:00Z"/>
        </w:rPr>
      </w:pPr>
      <w:bookmarkStart w:id="3929" w:name="_Toc242248790"/>
      <w:bookmarkStart w:id="3930" w:name="_Toc381025825"/>
      <w:bookmarkStart w:id="3931" w:name="_Toc424820415"/>
      <w:del w:id="3932" w:author="VOYER Raphael" w:date="2021-06-16T11:15:00Z">
        <w:r w:rsidDel="001111A8">
          <w:delText>Task Model</w:delText>
        </w:r>
        <w:bookmarkEnd w:id="3929"/>
        <w:bookmarkEnd w:id="3930"/>
        <w:bookmarkEnd w:id="3931"/>
        <w:r w:rsidDel="001111A8">
          <w:delText xml:space="preserve"> </w:delText>
        </w:r>
      </w:del>
    </w:p>
    <w:p w:rsidR="00855336" w:rsidDel="001111A8" w:rsidRDefault="00855336" w:rsidP="00855336">
      <w:pPr>
        <w:pStyle w:val="Corpsdetexte"/>
        <w:rPr>
          <w:del w:id="3933" w:author="VOYER Raphael" w:date="2021-06-16T11:15:00Z"/>
        </w:rPr>
      </w:pPr>
      <w:del w:id="3934" w:author="VOYER Raphael" w:date="2021-06-16T11:15:00Z">
        <w:r w:rsidDel="001111A8">
          <w:delText xml:space="preserve">HA VLAN task on the </w:delText>
        </w:r>
        <w:smartTag w:uri="urn:schemas-microsoft-com:office:smarttags" w:element="stockticker">
          <w:r w:rsidDel="001111A8">
            <w:delText>CMM</w:delText>
          </w:r>
        </w:smartTag>
        <w:r w:rsidDel="001111A8">
          <w:delText xml:space="preserve"> would perform the following:</w:delText>
        </w:r>
      </w:del>
    </w:p>
    <w:p w:rsidR="00855336" w:rsidDel="001111A8" w:rsidRDefault="00855336" w:rsidP="00855336">
      <w:pPr>
        <w:pStyle w:val="Corpsdetexte"/>
        <w:numPr>
          <w:ilvl w:val="0"/>
          <w:numId w:val="5"/>
        </w:numPr>
        <w:rPr>
          <w:del w:id="3935" w:author="VOYER Raphael" w:date="2021-06-16T11:15:00Z"/>
        </w:rPr>
      </w:pPr>
      <w:del w:id="3936" w:author="VOYER Raphael" w:date="2021-06-16T11:15:00Z">
        <w:r w:rsidDel="001111A8">
          <w:delText xml:space="preserve">On the </w:delText>
        </w:r>
        <w:smartTag w:uri="urn:schemas-microsoft-com:office:smarttags" w:element="stockticker">
          <w:r w:rsidDel="001111A8">
            <w:delText>CMM</w:delText>
          </w:r>
        </w:smartTag>
        <w:r w:rsidDel="001111A8">
          <w:delText xml:space="preserve"> card a new HA VLAN process will be spawned. </w:delText>
        </w:r>
      </w:del>
    </w:p>
    <w:p w:rsidR="00040756" w:rsidDel="001111A8" w:rsidRDefault="008213C4" w:rsidP="00855336">
      <w:pPr>
        <w:pStyle w:val="Corpsdetexte"/>
        <w:numPr>
          <w:ilvl w:val="0"/>
          <w:numId w:val="5"/>
        </w:numPr>
        <w:rPr>
          <w:del w:id="3937" w:author="VOYER Raphael" w:date="2021-06-16T11:15:00Z"/>
        </w:rPr>
      </w:pPr>
      <w:del w:id="3938" w:author="VOYER Raphael" w:date="2021-06-16T11:15:00Z">
        <w:r w:rsidDel="001111A8">
          <w:delText>HA VLAN</w:delText>
        </w:r>
        <w:r w:rsidR="00855336" w:rsidDel="001111A8">
          <w:delText xml:space="preserve"> </w:delText>
        </w:r>
        <w:smartTag w:uri="urn:schemas-microsoft-com:office:smarttags" w:element="stockticker">
          <w:r w:rsidR="00855336" w:rsidDel="001111A8">
            <w:delText>CMM</w:delText>
          </w:r>
        </w:smartTag>
        <w:r w:rsidR="00855336" w:rsidDel="001111A8">
          <w:delText xml:space="preserve"> will be responsible for cluster related configurations and informing the respective modules for hardware related configurations (SL </w:delText>
        </w:r>
        <w:smartTag w:uri="urn:schemas-microsoft-com:office:smarttags" w:element="stockticker">
          <w:r w:rsidR="00855336" w:rsidDel="001111A8">
            <w:delText>CMM</w:delText>
          </w:r>
        </w:smartTag>
        <w:r w:rsidR="00855336" w:rsidDel="001111A8">
          <w:delText xml:space="preserve">/IPMS </w:delText>
        </w:r>
        <w:smartTag w:uri="urn:schemas-microsoft-com:office:smarttags" w:element="stockticker">
          <w:r w:rsidR="00855336" w:rsidDel="001111A8">
            <w:delText>CMM</w:delText>
          </w:r>
        </w:smartTag>
        <w:r w:rsidR="00855336" w:rsidDel="001111A8">
          <w:delText xml:space="preserve">/QOS </w:delText>
        </w:r>
        <w:smartTag w:uri="urn:schemas-microsoft-com:office:smarttags" w:element="stockticker">
          <w:r w:rsidR="00855336" w:rsidDel="001111A8">
            <w:delText>CMM</w:delText>
          </w:r>
        </w:smartTag>
        <w:r w:rsidR="00855336" w:rsidDel="001111A8">
          <w:delText>/IPEDR).</w:delText>
        </w:r>
      </w:del>
    </w:p>
    <w:p w:rsidR="0073656B" w:rsidDel="001111A8" w:rsidRDefault="0073656B" w:rsidP="0073656B">
      <w:pPr>
        <w:pStyle w:val="Titre3"/>
        <w:ind w:left="0" w:firstLine="0"/>
        <w:jc w:val="left"/>
        <w:rPr>
          <w:del w:id="3939" w:author="VOYER Raphael" w:date="2021-06-16T11:15:00Z"/>
        </w:rPr>
      </w:pPr>
      <w:bookmarkStart w:id="3940" w:name="_Toc381025826"/>
      <w:bookmarkStart w:id="3941" w:name="_Toc424820416"/>
      <w:del w:id="3942" w:author="VOYER Raphael" w:date="2021-06-16T11:15:00Z">
        <w:r w:rsidDel="001111A8">
          <w:delText>Task Dependency Tree</w:delText>
        </w:r>
        <w:bookmarkEnd w:id="3940"/>
        <w:bookmarkEnd w:id="3941"/>
      </w:del>
    </w:p>
    <w:p w:rsidR="00F85848" w:rsidDel="001111A8" w:rsidRDefault="00F85848" w:rsidP="0073656B">
      <w:pPr>
        <w:rPr>
          <w:del w:id="3943" w:author="VOYER Raphael" w:date="2021-06-16T11:15:00Z"/>
        </w:rPr>
      </w:pPr>
      <w:del w:id="3944" w:author="VOYER Raphael" w:date="2021-06-16T11:15:00Z">
        <w:r w:rsidDel="001111A8">
          <w:delText xml:space="preserve">As the feature HAVLAN requires interfaces with the </w:delText>
        </w:r>
        <w:r w:rsidR="00BB487C" w:rsidDel="001111A8">
          <w:delText>SL/</w:delText>
        </w:r>
        <w:r w:rsidDel="001111A8">
          <w:delText>IP/</w:delText>
        </w:r>
        <w:r w:rsidR="00040756" w:rsidDel="001111A8">
          <w:delText xml:space="preserve"> </w:delText>
        </w:r>
        <w:r w:rsidDel="001111A8">
          <w:delText>IPMS/QOS tasks and no other task is</w:delText>
        </w:r>
      </w:del>
    </w:p>
    <w:p w:rsidR="0073656B" w:rsidDel="001111A8" w:rsidRDefault="00F85848" w:rsidP="00F85848">
      <w:pPr>
        <w:rPr>
          <w:del w:id="3945" w:author="VOYER Raphael" w:date="2021-06-16T11:15:00Z"/>
        </w:rPr>
      </w:pPr>
      <w:del w:id="3946" w:author="VOYER Raphael" w:date="2021-06-16T11:15:00Z">
        <w:r w:rsidDel="001111A8">
          <w:delText>Dependent on this task HAVLAN process shall be spawned at the end of the tree.</w:delText>
        </w:r>
      </w:del>
    </w:p>
    <w:p w:rsidR="00855336" w:rsidRPr="005161F9" w:rsidDel="001111A8" w:rsidRDefault="00855336" w:rsidP="00387307">
      <w:pPr>
        <w:pStyle w:val="Titre2"/>
        <w:rPr>
          <w:del w:id="3947" w:author="VOYER Raphael" w:date="2021-06-16T11:15:00Z"/>
        </w:rPr>
      </w:pPr>
      <w:bookmarkStart w:id="3948" w:name="_Toc242248791"/>
      <w:bookmarkStart w:id="3949" w:name="_Toc381025827"/>
      <w:bookmarkStart w:id="3950" w:name="_Toc424820417"/>
      <w:del w:id="3951" w:author="VOYER Raphael" w:date="2021-06-16T11:15:00Z">
        <w:r w:rsidDel="001111A8">
          <w:delText>System Details</w:delText>
        </w:r>
        <w:bookmarkEnd w:id="3948"/>
        <w:bookmarkEnd w:id="3949"/>
        <w:bookmarkEnd w:id="3950"/>
      </w:del>
    </w:p>
    <w:p w:rsidR="00855336" w:rsidRPr="00ED3BE0" w:rsidDel="001111A8" w:rsidRDefault="00855336" w:rsidP="00855336">
      <w:pPr>
        <w:pStyle w:val="Titre3"/>
        <w:ind w:left="0" w:firstLine="0"/>
        <w:jc w:val="left"/>
        <w:rPr>
          <w:del w:id="3952" w:author="VOYER Raphael" w:date="2021-06-16T11:15:00Z"/>
        </w:rPr>
      </w:pPr>
      <w:bookmarkStart w:id="3953" w:name="_Toc242248794"/>
      <w:bookmarkStart w:id="3954" w:name="_Toc381025828"/>
      <w:bookmarkStart w:id="3955" w:name="_Toc424820418"/>
      <w:del w:id="3956" w:author="VOYER Raphael" w:date="2021-06-16T11:15:00Z">
        <w:r w:rsidRPr="00ED3BE0" w:rsidDel="001111A8">
          <w:delText>System Interfaces</w:delText>
        </w:r>
        <w:bookmarkEnd w:id="3953"/>
        <w:bookmarkEnd w:id="3954"/>
        <w:bookmarkEnd w:id="3955"/>
      </w:del>
    </w:p>
    <w:p w:rsidR="00855336" w:rsidRPr="00135EF3" w:rsidDel="001111A8" w:rsidRDefault="00014FB3" w:rsidP="00622755">
      <w:pPr>
        <w:pStyle w:val="Titre4"/>
        <w:rPr>
          <w:del w:id="3957" w:author="VOYER Raphael" w:date="2021-06-16T11:15:00Z"/>
          <w:noProof/>
        </w:rPr>
      </w:pPr>
      <w:bookmarkStart w:id="3958" w:name="_Toc242248795"/>
      <w:del w:id="3959" w:author="VOYER Raphael" w:date="2021-06-16T11:15:00Z">
        <w:r w:rsidDel="001111A8">
          <w:rPr>
            <w:noProof/>
          </w:rPr>
          <w:delText>6</w:delText>
        </w:r>
        <w:r w:rsidR="0001376D" w:rsidDel="001111A8">
          <w:rPr>
            <w:noProof/>
          </w:rPr>
          <w:delText xml:space="preserve">.2.1.1 </w:delText>
        </w:r>
        <w:r w:rsidR="00855336" w:rsidRPr="00135EF3" w:rsidDel="001111A8">
          <w:rPr>
            <w:noProof/>
          </w:rPr>
          <w:delText xml:space="preserve">Interface with </w:delText>
        </w:r>
        <w:r w:rsidR="00BB487C" w:rsidDel="001111A8">
          <w:rPr>
            <w:noProof/>
          </w:rPr>
          <w:delText xml:space="preserve">SL </w:delText>
        </w:r>
        <w:smartTag w:uri="urn:schemas-microsoft-com:office:smarttags" w:element="stockticker">
          <w:r w:rsidR="00BB487C" w:rsidDel="001111A8">
            <w:rPr>
              <w:noProof/>
            </w:rPr>
            <w:delText>CMM</w:delText>
          </w:r>
        </w:smartTag>
      </w:del>
    </w:p>
    <w:p w:rsidR="00855336" w:rsidDel="001111A8" w:rsidRDefault="00855336" w:rsidP="00622755">
      <w:pPr>
        <w:pStyle w:val="Corpsdetexte"/>
        <w:outlineLvl w:val="0"/>
        <w:rPr>
          <w:del w:id="3960" w:author="VOYER Raphael" w:date="2021-06-16T11:15:00Z"/>
          <w:noProof/>
        </w:rPr>
      </w:pPr>
      <w:bookmarkStart w:id="3961" w:name="_Toc381025829"/>
      <w:bookmarkStart w:id="3962" w:name="_Toc424820419"/>
      <w:smartTag w:uri="urn:schemas-microsoft-com:office:smarttags" w:element="stockticker">
        <w:del w:id="3963" w:author="VOYER Raphael" w:date="2021-06-16T11:15:00Z">
          <w:r w:rsidRPr="00135EF3" w:rsidDel="001111A8">
            <w:rPr>
              <w:b/>
              <w:noProof/>
            </w:rPr>
            <w:delText>AOS</w:delText>
          </w:r>
        </w:del>
      </w:smartTag>
      <w:del w:id="3964" w:author="VOYER Raphael" w:date="2021-06-16T11:15:00Z">
        <w:r w:rsidRPr="00135EF3" w:rsidDel="001111A8">
          <w:rPr>
            <w:b/>
            <w:noProof/>
          </w:rPr>
          <w:delText>-</w:delText>
        </w:r>
        <w:r w:rsidDel="001111A8">
          <w:rPr>
            <w:b/>
            <w:noProof/>
          </w:rPr>
          <w:delText>HAVLAN</w:delText>
        </w:r>
        <w:r w:rsidRPr="00135EF3" w:rsidDel="001111A8">
          <w:rPr>
            <w:b/>
            <w:noProof/>
          </w:rPr>
          <w:delText xml:space="preserve">-ITF-10 – </w:delText>
        </w:r>
        <w:r w:rsidDel="001111A8">
          <w:rPr>
            <w:noProof/>
          </w:rPr>
          <w:delText xml:space="preserve">HA VLAN shall request the </w:delText>
        </w:r>
        <w:r w:rsidR="00BB487C" w:rsidDel="001111A8">
          <w:rPr>
            <w:noProof/>
          </w:rPr>
          <w:delText xml:space="preserve">SL </w:delText>
        </w:r>
        <w:smartTag w:uri="urn:schemas-microsoft-com:office:smarttags" w:element="stockticker">
          <w:r w:rsidR="00BB487C" w:rsidDel="001111A8">
            <w:rPr>
              <w:noProof/>
            </w:rPr>
            <w:delText>CMM</w:delText>
          </w:r>
        </w:smartTag>
        <w:r w:rsidR="00BB487C" w:rsidDel="001111A8">
          <w:rPr>
            <w:noProof/>
          </w:rPr>
          <w:delText xml:space="preserve"> </w:delText>
        </w:r>
        <w:r w:rsidDel="001111A8">
          <w:rPr>
            <w:noProof/>
          </w:rPr>
          <w:delText xml:space="preserve">to </w:delText>
        </w:r>
        <w:r w:rsidR="00BB487C" w:rsidDel="001111A8">
          <w:rPr>
            <w:noProof/>
          </w:rPr>
          <w:delText>allocate an L2MC index per</w:delText>
        </w:r>
        <w:bookmarkEnd w:id="3961"/>
        <w:bookmarkEnd w:id="3962"/>
      </w:del>
    </w:p>
    <w:p w:rsidR="00BB487C" w:rsidDel="001111A8" w:rsidRDefault="00BB487C" w:rsidP="00855336">
      <w:pPr>
        <w:pStyle w:val="Corpsdetexte"/>
        <w:rPr>
          <w:del w:id="3965" w:author="VOYER Raphael" w:date="2021-06-16T11:15:00Z"/>
          <w:noProof/>
        </w:rPr>
      </w:pPr>
      <w:del w:id="3966" w:author="VOYER Raphael" w:date="2021-06-16T11:15:00Z">
        <w:r w:rsidDel="001111A8">
          <w:rPr>
            <w:noProof/>
          </w:rPr>
          <w:delText>Cluster.</w:delText>
        </w:r>
      </w:del>
    </w:p>
    <w:p w:rsidR="00BB487C" w:rsidDel="001111A8" w:rsidRDefault="00BB487C" w:rsidP="00BB487C">
      <w:pPr>
        <w:pStyle w:val="Corpsdetexte"/>
        <w:rPr>
          <w:del w:id="3967" w:author="VOYER Raphael" w:date="2021-06-16T11:15:00Z"/>
          <w:noProof/>
        </w:rPr>
      </w:pPr>
      <w:smartTag w:uri="urn:schemas-microsoft-com:office:smarttags" w:element="stockticker">
        <w:del w:id="3968" w:author="VOYER Raphael" w:date="2021-06-16T11:15:00Z">
          <w:r w:rsidRPr="00135EF3" w:rsidDel="001111A8">
            <w:rPr>
              <w:b/>
              <w:noProof/>
            </w:rPr>
            <w:delText>AOS</w:delText>
          </w:r>
        </w:del>
      </w:smartTag>
      <w:del w:id="3969" w:author="VOYER Raphael" w:date="2021-06-16T11:15:00Z">
        <w:r w:rsidRPr="00135EF3" w:rsidDel="001111A8">
          <w:rPr>
            <w:b/>
            <w:noProof/>
          </w:rPr>
          <w:delText>-</w:delText>
        </w:r>
        <w:r w:rsidDel="001111A8">
          <w:rPr>
            <w:b/>
            <w:noProof/>
          </w:rPr>
          <w:delText>HAVLAN</w:delText>
        </w:r>
        <w:r w:rsidRPr="00135EF3" w:rsidDel="001111A8">
          <w:rPr>
            <w:b/>
            <w:noProof/>
          </w:rPr>
          <w:delText xml:space="preserve">-ITF-10 – </w:delText>
        </w:r>
        <w:r w:rsidDel="001111A8">
          <w:rPr>
            <w:noProof/>
          </w:rPr>
          <w:delText xml:space="preserve">HA VLAN shall request the SL </w:delText>
        </w:r>
        <w:smartTag w:uri="urn:schemas-microsoft-com:office:smarttags" w:element="stockticker">
          <w:r w:rsidDel="001111A8">
            <w:rPr>
              <w:noProof/>
            </w:rPr>
            <w:delText>CMM</w:delText>
          </w:r>
        </w:smartTag>
        <w:r w:rsidDel="001111A8">
          <w:rPr>
            <w:noProof/>
          </w:rPr>
          <w:delText xml:space="preserve"> to configure an entry in the L2MC</w:delText>
        </w:r>
      </w:del>
    </w:p>
    <w:p w:rsidR="00BB487C" w:rsidRPr="00135EF3" w:rsidDel="001111A8" w:rsidRDefault="00BB487C" w:rsidP="00855336">
      <w:pPr>
        <w:pStyle w:val="Corpsdetexte"/>
        <w:rPr>
          <w:del w:id="3970" w:author="VOYER Raphael" w:date="2021-06-16T11:15:00Z"/>
          <w:noProof/>
        </w:rPr>
      </w:pPr>
      <w:del w:id="3971" w:author="VOYER Raphael" w:date="2021-06-16T11:15:00Z">
        <w:r w:rsidDel="001111A8">
          <w:rPr>
            <w:noProof/>
          </w:rPr>
          <w:delText>table for the specified port-list.</w:delText>
        </w:r>
      </w:del>
    </w:p>
    <w:p w:rsidR="00855336" w:rsidRPr="00135EF3" w:rsidDel="001111A8" w:rsidRDefault="00014FB3" w:rsidP="00622755">
      <w:pPr>
        <w:pStyle w:val="Titre4"/>
        <w:rPr>
          <w:del w:id="3972" w:author="VOYER Raphael" w:date="2021-06-16T11:15:00Z"/>
          <w:noProof/>
        </w:rPr>
      </w:pPr>
      <w:del w:id="3973" w:author="VOYER Raphael" w:date="2021-06-16T11:15:00Z">
        <w:r w:rsidDel="001111A8">
          <w:rPr>
            <w:noProof/>
          </w:rPr>
          <w:delText>6</w:delText>
        </w:r>
        <w:r w:rsidR="0001376D" w:rsidDel="001111A8">
          <w:rPr>
            <w:noProof/>
          </w:rPr>
          <w:delText xml:space="preserve">.2.1.2 </w:delText>
        </w:r>
        <w:r w:rsidR="00855336" w:rsidRPr="00135EF3" w:rsidDel="001111A8">
          <w:rPr>
            <w:noProof/>
          </w:rPr>
          <w:delText xml:space="preserve">Interface with </w:delText>
        </w:r>
        <w:r w:rsidR="00855336" w:rsidDel="001111A8">
          <w:rPr>
            <w:noProof/>
          </w:rPr>
          <w:delText xml:space="preserve">VLAN MANAGER </w:delText>
        </w:r>
        <w:smartTag w:uri="urn:schemas-microsoft-com:office:smarttags" w:element="stockticker">
          <w:r w:rsidR="00855336" w:rsidDel="001111A8">
            <w:rPr>
              <w:noProof/>
            </w:rPr>
            <w:delText>CMM</w:delText>
          </w:r>
        </w:smartTag>
      </w:del>
    </w:p>
    <w:p w:rsidR="00855336" w:rsidDel="001111A8" w:rsidRDefault="00855336" w:rsidP="00855336">
      <w:pPr>
        <w:pStyle w:val="Corpsdetexte"/>
        <w:rPr>
          <w:del w:id="3974" w:author="VOYER Raphael" w:date="2021-06-16T11:15:00Z"/>
          <w:noProof/>
        </w:rPr>
      </w:pPr>
      <w:smartTag w:uri="urn:schemas-microsoft-com:office:smarttags" w:element="stockticker">
        <w:del w:id="3975" w:author="VOYER Raphael" w:date="2021-06-16T11:15:00Z">
          <w:r w:rsidRPr="00135EF3" w:rsidDel="001111A8">
            <w:rPr>
              <w:b/>
              <w:noProof/>
            </w:rPr>
            <w:delText>AOS</w:delText>
          </w:r>
        </w:del>
      </w:smartTag>
      <w:del w:id="3976" w:author="VOYER Raphael" w:date="2021-06-16T11:15:00Z">
        <w:r w:rsidRPr="00135EF3" w:rsidDel="001111A8">
          <w:rPr>
            <w:b/>
            <w:noProof/>
          </w:rPr>
          <w:delText>-</w:delText>
        </w:r>
        <w:r w:rsidDel="001111A8">
          <w:rPr>
            <w:b/>
            <w:noProof/>
          </w:rPr>
          <w:delText>HAVLAN-ITF-4</w:delText>
        </w:r>
        <w:r w:rsidRPr="00135EF3" w:rsidDel="001111A8">
          <w:rPr>
            <w:b/>
            <w:noProof/>
          </w:rPr>
          <w:delText xml:space="preserve">0 – </w:delText>
        </w:r>
        <w:r w:rsidDel="001111A8">
          <w:rPr>
            <w:noProof/>
          </w:rPr>
          <w:delText>HA VLAN shall connect to the shared memory of vlan manager for</w:delText>
        </w:r>
      </w:del>
    </w:p>
    <w:p w:rsidR="00855336" w:rsidDel="001111A8" w:rsidRDefault="003C2341" w:rsidP="00855336">
      <w:pPr>
        <w:pStyle w:val="Corpsdetexte"/>
        <w:rPr>
          <w:del w:id="3977" w:author="VOYER Raphael" w:date="2021-06-16T11:15:00Z"/>
          <w:noProof/>
        </w:rPr>
      </w:pPr>
      <w:del w:id="3978" w:author="VOYER Raphael" w:date="2021-06-16T11:15:00Z">
        <w:r w:rsidDel="001111A8">
          <w:rPr>
            <w:noProof/>
          </w:rPr>
          <w:delText xml:space="preserve">using </w:delText>
        </w:r>
        <w:r w:rsidR="00855336" w:rsidDel="001111A8">
          <w:rPr>
            <w:noProof/>
          </w:rPr>
          <w:delText>APIs to check if the vlan configured for the L2 cluster is existing or not and to validate the</w:delText>
        </w:r>
      </w:del>
    </w:p>
    <w:p w:rsidR="00A43856" w:rsidDel="001111A8" w:rsidRDefault="00855336" w:rsidP="00855336">
      <w:pPr>
        <w:pStyle w:val="Corpsdetexte"/>
        <w:rPr>
          <w:del w:id="3979" w:author="VOYER Raphael" w:date="2021-06-16T11:15:00Z"/>
          <w:noProof/>
        </w:rPr>
      </w:pPr>
      <w:del w:id="3980" w:author="VOYER Raphael" w:date="2021-06-16T11:15:00Z">
        <w:r w:rsidDel="001111A8">
          <w:rPr>
            <w:noProof/>
          </w:rPr>
          <w:delText>VPA for the egress ports.</w:delText>
        </w:r>
      </w:del>
    </w:p>
    <w:p w:rsidR="00DF2ED6" w:rsidDel="001111A8" w:rsidRDefault="00DF2ED6" w:rsidP="00DF2ED6">
      <w:pPr>
        <w:pStyle w:val="Corpsdetexte"/>
        <w:rPr>
          <w:del w:id="3981" w:author="VOYER Raphael" w:date="2021-06-16T11:15:00Z"/>
          <w:noProof/>
        </w:rPr>
      </w:pPr>
      <w:smartTag w:uri="urn:schemas-microsoft-com:office:smarttags" w:element="stockticker">
        <w:del w:id="3982" w:author="VOYER Raphael" w:date="2021-06-16T11:15:00Z">
          <w:r w:rsidRPr="00135EF3" w:rsidDel="001111A8">
            <w:rPr>
              <w:b/>
              <w:noProof/>
            </w:rPr>
            <w:delText>AOS</w:delText>
          </w:r>
        </w:del>
      </w:smartTag>
      <w:del w:id="3983" w:author="VOYER Raphael" w:date="2021-06-16T11:15:00Z">
        <w:r w:rsidRPr="00135EF3" w:rsidDel="001111A8">
          <w:rPr>
            <w:b/>
            <w:noProof/>
          </w:rPr>
          <w:delText>-</w:delText>
        </w:r>
        <w:r w:rsidDel="001111A8">
          <w:rPr>
            <w:b/>
            <w:noProof/>
          </w:rPr>
          <w:delText>HAVLAN-ITF-5</w:delText>
        </w:r>
        <w:r w:rsidRPr="00135EF3" w:rsidDel="001111A8">
          <w:rPr>
            <w:b/>
            <w:noProof/>
          </w:rPr>
          <w:delText xml:space="preserve">0 </w:delText>
        </w:r>
        <w:r w:rsidDel="001111A8">
          <w:rPr>
            <w:noProof/>
          </w:rPr>
          <w:delText>This interface shall be required to obtain the STP state changes related to the</w:delText>
        </w:r>
      </w:del>
    </w:p>
    <w:p w:rsidR="00DF2ED6" w:rsidDel="001111A8" w:rsidRDefault="00DF2ED6" w:rsidP="00DF2ED6">
      <w:pPr>
        <w:pStyle w:val="Corpsdetexte"/>
        <w:rPr>
          <w:del w:id="3984" w:author="VOYER Raphael" w:date="2021-06-16T11:15:00Z"/>
          <w:noProof/>
        </w:rPr>
      </w:pPr>
      <w:del w:id="3985" w:author="VOYER Raphael" w:date="2021-06-16T11:15:00Z">
        <w:r w:rsidDel="001111A8">
          <w:rPr>
            <w:noProof/>
          </w:rPr>
          <w:delText xml:space="preserve">Ports in the cluster. The HAVLAN </w:delText>
        </w:r>
        <w:smartTag w:uri="urn:schemas-microsoft-com:office:smarttags" w:element="stockticker">
          <w:r w:rsidDel="001111A8">
            <w:rPr>
              <w:noProof/>
            </w:rPr>
            <w:delText>CMM</w:delText>
          </w:r>
        </w:smartTag>
        <w:r w:rsidDel="001111A8">
          <w:rPr>
            <w:noProof/>
          </w:rPr>
          <w:delText xml:space="preserve"> shall subscribe to VPA state change events from VM </w:delText>
        </w:r>
        <w:smartTag w:uri="urn:schemas-microsoft-com:office:smarttags" w:element="stockticker">
          <w:r w:rsidDel="001111A8">
            <w:rPr>
              <w:noProof/>
            </w:rPr>
            <w:delText>CMM</w:delText>
          </w:r>
        </w:smartTag>
        <w:r w:rsidDel="001111A8">
          <w:rPr>
            <w:noProof/>
          </w:rPr>
          <w:delText>.</w:delText>
        </w:r>
      </w:del>
    </w:p>
    <w:p w:rsidR="00DF2ED6" w:rsidDel="001111A8" w:rsidRDefault="00DF2ED6" w:rsidP="00DF2ED6">
      <w:pPr>
        <w:pStyle w:val="Corpsdetexte"/>
        <w:rPr>
          <w:del w:id="3986" w:author="VOYER Raphael" w:date="2021-06-16T11:15:00Z"/>
          <w:noProof/>
        </w:rPr>
      </w:pPr>
      <w:del w:id="3987" w:author="VOYER Raphael" w:date="2021-06-16T11:15:00Z">
        <w:r w:rsidDel="001111A8">
          <w:rPr>
            <w:noProof/>
          </w:rPr>
          <w:delText>This shall be heldful for modifying the port lists in the L2MC index.</w:delText>
        </w:r>
      </w:del>
    </w:p>
    <w:p w:rsidR="00C0653D" w:rsidRPr="00C0653D" w:rsidDel="001111A8" w:rsidRDefault="00014FB3" w:rsidP="00622755">
      <w:pPr>
        <w:pStyle w:val="Titre4"/>
        <w:rPr>
          <w:del w:id="3988" w:author="VOYER Raphael" w:date="2021-06-16T11:15:00Z"/>
          <w:noProof/>
        </w:rPr>
      </w:pPr>
      <w:del w:id="3989" w:author="VOYER Raphael" w:date="2021-06-16T11:15:00Z">
        <w:r w:rsidDel="001111A8">
          <w:rPr>
            <w:noProof/>
          </w:rPr>
          <w:delText>6</w:delText>
        </w:r>
        <w:r w:rsidR="00A43856" w:rsidDel="001111A8">
          <w:rPr>
            <w:noProof/>
          </w:rPr>
          <w:delText xml:space="preserve">.2.1.3 Interface with IP </w:delText>
        </w:r>
        <w:smartTag w:uri="urn:schemas-microsoft-com:office:smarttags" w:element="stockticker">
          <w:r w:rsidR="00A43856" w:rsidDel="001111A8">
            <w:rPr>
              <w:noProof/>
            </w:rPr>
            <w:delText>CMM</w:delText>
          </w:r>
        </w:smartTag>
      </w:del>
    </w:p>
    <w:p w:rsidR="00A43856" w:rsidRPr="00C0653D" w:rsidDel="001111A8" w:rsidRDefault="00A43856" w:rsidP="00622755">
      <w:pPr>
        <w:outlineLvl w:val="0"/>
        <w:rPr>
          <w:del w:id="3990" w:author="VOYER Raphael" w:date="2021-06-16T11:15:00Z"/>
          <w:noProof/>
        </w:rPr>
      </w:pPr>
      <w:bookmarkStart w:id="3991" w:name="_Toc381025830"/>
      <w:bookmarkStart w:id="3992" w:name="_Toc424820420"/>
      <w:smartTag w:uri="urn:schemas-microsoft-com:office:smarttags" w:element="stockticker">
        <w:del w:id="3993" w:author="VOYER Raphael" w:date="2021-06-16T11:15:00Z">
          <w:r w:rsidRPr="00135EF3" w:rsidDel="001111A8">
            <w:rPr>
              <w:b/>
              <w:noProof/>
            </w:rPr>
            <w:delText>AOS</w:delText>
          </w:r>
        </w:del>
      </w:smartTag>
      <w:del w:id="3994" w:author="VOYER Raphael" w:date="2021-06-16T11:15:00Z">
        <w:r w:rsidRPr="00135EF3" w:rsidDel="001111A8">
          <w:rPr>
            <w:b/>
            <w:noProof/>
          </w:rPr>
          <w:delText>-</w:delText>
        </w:r>
        <w:r w:rsidR="00DF2ED6" w:rsidDel="001111A8">
          <w:rPr>
            <w:b/>
            <w:noProof/>
          </w:rPr>
          <w:delText>HAVLAN-ITF-6</w:delText>
        </w:r>
        <w:r w:rsidRPr="00135EF3" w:rsidDel="001111A8">
          <w:rPr>
            <w:b/>
            <w:noProof/>
          </w:rPr>
          <w:delText>0</w:delText>
        </w:r>
        <w:r w:rsidR="00C0653D" w:rsidDel="001111A8">
          <w:rPr>
            <w:b/>
            <w:noProof/>
          </w:rPr>
          <w:delText xml:space="preserve"> – </w:delText>
        </w:r>
        <w:r w:rsidR="00C0653D" w:rsidRPr="00C0653D" w:rsidDel="001111A8">
          <w:rPr>
            <w:noProof/>
          </w:rPr>
          <w:delText>HA VLAN shall request IP interface related information like vlan</w:delText>
        </w:r>
        <w:bookmarkEnd w:id="3991"/>
        <w:bookmarkEnd w:id="3992"/>
      </w:del>
    </w:p>
    <w:p w:rsidR="00C0653D" w:rsidDel="001111A8" w:rsidRDefault="00C0653D" w:rsidP="00A43856">
      <w:pPr>
        <w:rPr>
          <w:del w:id="3995" w:author="VOYER Raphael" w:date="2021-06-16T11:15:00Z"/>
          <w:noProof/>
        </w:rPr>
      </w:pPr>
      <w:del w:id="3996" w:author="VOYER Raphael" w:date="2021-06-16T11:15:00Z">
        <w:r w:rsidDel="001111A8">
          <w:rPr>
            <w:noProof/>
          </w:rPr>
          <w:delText xml:space="preserve">And whether the ARP entry to be created is already existing/created by IP </w:delText>
        </w:r>
        <w:smartTag w:uri="urn:schemas-microsoft-com:office:smarttags" w:element="stockticker">
          <w:r w:rsidDel="001111A8">
            <w:rPr>
              <w:noProof/>
            </w:rPr>
            <w:delText>CMM</w:delText>
          </w:r>
        </w:smartTag>
        <w:r w:rsidDel="001111A8">
          <w:rPr>
            <w:noProof/>
          </w:rPr>
          <w:delText>.</w:delText>
        </w:r>
        <w:r w:rsidR="00040756" w:rsidDel="001111A8">
          <w:rPr>
            <w:noProof/>
          </w:rPr>
          <w:delText xml:space="preserve"> The shared </w:delText>
        </w:r>
      </w:del>
    </w:p>
    <w:p w:rsidR="00040756" w:rsidDel="001111A8" w:rsidRDefault="00040756" w:rsidP="00A43856">
      <w:pPr>
        <w:rPr>
          <w:del w:id="3997" w:author="VOYER Raphael" w:date="2021-06-16T11:15:00Z"/>
          <w:noProof/>
        </w:rPr>
      </w:pPr>
      <w:del w:id="3998" w:author="VOYER Raphael" w:date="2021-06-16T11:15:00Z">
        <w:r w:rsidDel="001111A8">
          <w:rPr>
            <w:noProof/>
          </w:rPr>
          <w:delText>Memory in IP shall be enhanced for this purpose.</w:delText>
        </w:r>
      </w:del>
    </w:p>
    <w:p w:rsidR="00040756" w:rsidDel="001111A8" w:rsidRDefault="00040756" w:rsidP="00A43856">
      <w:pPr>
        <w:rPr>
          <w:del w:id="3999" w:author="VOYER Raphael" w:date="2021-06-16T11:15:00Z"/>
          <w:b/>
          <w:noProof/>
        </w:rPr>
      </w:pPr>
    </w:p>
    <w:p w:rsidR="00040756" w:rsidDel="001111A8" w:rsidRDefault="00040756" w:rsidP="00622755">
      <w:pPr>
        <w:outlineLvl w:val="0"/>
        <w:rPr>
          <w:del w:id="4000" w:author="VOYER Raphael" w:date="2021-06-16T11:15:00Z"/>
          <w:noProof/>
        </w:rPr>
      </w:pPr>
      <w:bookmarkStart w:id="4001" w:name="_Toc381025831"/>
      <w:bookmarkStart w:id="4002" w:name="_Toc424820421"/>
      <w:smartTag w:uri="urn:schemas-microsoft-com:office:smarttags" w:element="stockticker">
        <w:del w:id="4003" w:author="VOYER Raphael" w:date="2021-06-16T11:15:00Z">
          <w:r w:rsidRPr="00135EF3" w:rsidDel="001111A8">
            <w:rPr>
              <w:b/>
              <w:noProof/>
            </w:rPr>
            <w:delText>AOS</w:delText>
          </w:r>
        </w:del>
      </w:smartTag>
      <w:del w:id="4004" w:author="VOYER Raphael" w:date="2021-06-16T11:15:00Z">
        <w:r w:rsidRPr="00135EF3" w:rsidDel="001111A8">
          <w:rPr>
            <w:b/>
            <w:noProof/>
          </w:rPr>
          <w:delText>-</w:delText>
        </w:r>
        <w:r w:rsidDel="001111A8">
          <w:rPr>
            <w:b/>
            <w:noProof/>
          </w:rPr>
          <w:delText>HAVLAN-ITF-7</w:delText>
        </w:r>
        <w:r w:rsidRPr="00135EF3" w:rsidDel="001111A8">
          <w:rPr>
            <w:b/>
            <w:noProof/>
          </w:rPr>
          <w:delText>0</w:delText>
        </w:r>
        <w:r w:rsidDel="001111A8">
          <w:rPr>
            <w:b/>
            <w:noProof/>
          </w:rPr>
          <w:delText xml:space="preserve"> – </w:delText>
        </w:r>
        <w:r w:rsidDel="001111A8">
          <w:rPr>
            <w:noProof/>
          </w:rPr>
          <w:delText>HAVLAN needs the IP interface creation/deletion in order to display</w:delText>
        </w:r>
        <w:bookmarkEnd w:id="4001"/>
        <w:bookmarkEnd w:id="4002"/>
      </w:del>
    </w:p>
    <w:p w:rsidR="00040756" w:rsidDel="001111A8" w:rsidRDefault="00040756" w:rsidP="00A43856">
      <w:pPr>
        <w:rPr>
          <w:del w:id="4005" w:author="VOYER Raphael" w:date="2021-06-16T11:15:00Z"/>
          <w:noProof/>
        </w:rPr>
      </w:pPr>
      <w:del w:id="4006" w:author="VOYER Raphael" w:date="2021-06-16T11:15:00Z">
        <w:r w:rsidDel="001111A8">
          <w:rPr>
            <w:noProof/>
          </w:rPr>
          <w:delText>the operational status of the cluster and modify the port bitmap in L2MC table.</w:delText>
        </w:r>
      </w:del>
    </w:p>
    <w:p w:rsidR="007E568C" w:rsidRPr="00A43856" w:rsidDel="001111A8" w:rsidRDefault="007E568C" w:rsidP="00A43856">
      <w:pPr>
        <w:rPr>
          <w:del w:id="4007" w:author="VOYER Raphael" w:date="2021-06-16T11:15:00Z"/>
          <w:noProof/>
        </w:rPr>
      </w:pPr>
    </w:p>
    <w:p w:rsidR="00855336" w:rsidRPr="00135EF3" w:rsidDel="001111A8" w:rsidRDefault="00014FB3" w:rsidP="00622755">
      <w:pPr>
        <w:pStyle w:val="Titre4"/>
        <w:rPr>
          <w:del w:id="4008" w:author="VOYER Raphael" w:date="2021-06-16T11:15:00Z"/>
          <w:noProof/>
        </w:rPr>
      </w:pPr>
      <w:del w:id="4009" w:author="VOYER Raphael" w:date="2021-06-16T11:15:00Z">
        <w:r w:rsidDel="001111A8">
          <w:rPr>
            <w:noProof/>
          </w:rPr>
          <w:delText>6</w:delText>
        </w:r>
        <w:r w:rsidR="00A43856" w:rsidDel="001111A8">
          <w:rPr>
            <w:noProof/>
          </w:rPr>
          <w:delText>.2.1.4</w:delText>
        </w:r>
        <w:r w:rsidR="0001376D" w:rsidDel="001111A8">
          <w:rPr>
            <w:noProof/>
          </w:rPr>
          <w:delText xml:space="preserve"> </w:delText>
        </w:r>
        <w:r w:rsidR="00855336" w:rsidRPr="00135EF3" w:rsidDel="001111A8">
          <w:rPr>
            <w:noProof/>
          </w:rPr>
          <w:delText xml:space="preserve">Interface </w:delText>
        </w:r>
        <w:r w:rsidR="00855336" w:rsidDel="001111A8">
          <w:rPr>
            <w:noProof/>
          </w:rPr>
          <w:delText xml:space="preserve">with IPMS </w:delText>
        </w:r>
        <w:smartTag w:uri="urn:schemas-microsoft-com:office:smarttags" w:element="stockticker">
          <w:r w:rsidR="00855336" w:rsidDel="001111A8">
            <w:rPr>
              <w:noProof/>
            </w:rPr>
            <w:delText>CMM</w:delText>
          </w:r>
        </w:smartTag>
      </w:del>
    </w:p>
    <w:p w:rsidR="00855336" w:rsidDel="001111A8" w:rsidRDefault="00855336" w:rsidP="00855336">
      <w:pPr>
        <w:pStyle w:val="Corpsdetexte"/>
        <w:rPr>
          <w:del w:id="4010" w:author="VOYER Raphael" w:date="2021-06-16T11:15:00Z"/>
          <w:noProof/>
        </w:rPr>
      </w:pPr>
      <w:smartTag w:uri="urn:schemas-microsoft-com:office:smarttags" w:element="stockticker">
        <w:del w:id="4011" w:author="VOYER Raphael" w:date="2021-06-16T11:15:00Z">
          <w:r w:rsidRPr="00135EF3" w:rsidDel="001111A8">
            <w:rPr>
              <w:b/>
              <w:noProof/>
            </w:rPr>
            <w:delText>AOS</w:delText>
          </w:r>
        </w:del>
      </w:smartTag>
      <w:del w:id="4012" w:author="VOYER Raphael" w:date="2021-06-16T11:15:00Z">
        <w:r w:rsidRPr="00135EF3" w:rsidDel="001111A8">
          <w:rPr>
            <w:b/>
            <w:noProof/>
          </w:rPr>
          <w:delText>-</w:delText>
        </w:r>
        <w:r w:rsidR="00A43856" w:rsidDel="001111A8">
          <w:rPr>
            <w:b/>
            <w:noProof/>
          </w:rPr>
          <w:delText>HAVLAN-ITF-</w:delText>
        </w:r>
        <w:r w:rsidR="00DF2ED6" w:rsidDel="001111A8">
          <w:rPr>
            <w:b/>
            <w:noProof/>
          </w:rPr>
          <w:delText>8</w:delText>
        </w:r>
        <w:r w:rsidRPr="00135EF3" w:rsidDel="001111A8">
          <w:rPr>
            <w:b/>
            <w:noProof/>
          </w:rPr>
          <w:delText xml:space="preserve">0 </w:delText>
        </w:r>
        <w:r w:rsidRPr="00135EF3" w:rsidDel="001111A8">
          <w:rPr>
            <w:noProof/>
          </w:rPr>
          <w:delText xml:space="preserve">– </w:delText>
        </w:r>
        <w:r w:rsidDel="001111A8">
          <w:rPr>
            <w:noProof/>
          </w:rPr>
          <w:delText xml:space="preserve"> HAVLAN needs to register with IPMS for IGMP Group Join/Leaves for</w:delText>
        </w:r>
      </w:del>
    </w:p>
    <w:p w:rsidR="00855336" w:rsidDel="001111A8" w:rsidRDefault="00855336" w:rsidP="00855336">
      <w:pPr>
        <w:pStyle w:val="Corpsdetexte"/>
        <w:rPr>
          <w:del w:id="4013" w:author="VOYER Raphael" w:date="2021-06-16T11:15:00Z"/>
          <w:noProof/>
        </w:rPr>
      </w:pPr>
      <w:del w:id="4014" w:author="VOYER Raphael" w:date="2021-06-16T11:15:00Z">
        <w:r w:rsidDel="001111A8">
          <w:rPr>
            <w:noProof/>
          </w:rPr>
          <w:delText>The clusters operating in L3 mode with IGMP enabled.</w:delText>
        </w:r>
      </w:del>
    </w:p>
    <w:p w:rsidR="00C0653D" w:rsidDel="001111A8" w:rsidRDefault="00855336" w:rsidP="00C0653D">
      <w:pPr>
        <w:pStyle w:val="Corpsdetexte"/>
        <w:rPr>
          <w:del w:id="4015" w:author="VOYER Raphael" w:date="2021-06-16T11:15:00Z"/>
          <w:noProof/>
        </w:rPr>
      </w:pPr>
      <w:smartTag w:uri="urn:schemas-microsoft-com:office:smarttags" w:element="stockticker">
        <w:del w:id="4016" w:author="VOYER Raphael" w:date="2021-06-16T11:15:00Z">
          <w:r w:rsidRPr="001D267D" w:rsidDel="001111A8">
            <w:rPr>
              <w:b/>
              <w:noProof/>
            </w:rPr>
            <w:delText>AOS</w:delText>
          </w:r>
        </w:del>
      </w:smartTag>
      <w:del w:id="4017" w:author="VOYER Raphael" w:date="2021-06-16T11:15:00Z">
        <w:r w:rsidRPr="001D267D" w:rsidDel="001111A8">
          <w:rPr>
            <w:b/>
            <w:noProof/>
          </w:rPr>
          <w:delText>-HAV</w:delText>
        </w:r>
        <w:r w:rsidR="00A43856" w:rsidRPr="001D267D" w:rsidDel="001111A8">
          <w:rPr>
            <w:b/>
            <w:noProof/>
          </w:rPr>
          <w:delText>LAN-ITF-</w:delText>
        </w:r>
        <w:r w:rsidR="00DF2ED6" w:rsidDel="001111A8">
          <w:rPr>
            <w:b/>
            <w:noProof/>
          </w:rPr>
          <w:delText>9</w:delText>
        </w:r>
        <w:r w:rsidRPr="001D267D" w:rsidDel="001111A8">
          <w:rPr>
            <w:b/>
            <w:noProof/>
          </w:rPr>
          <w:delText>0</w:delText>
        </w:r>
        <w:r w:rsidRPr="00135EF3" w:rsidDel="001111A8">
          <w:rPr>
            <w:noProof/>
          </w:rPr>
          <w:delText xml:space="preserve"> – </w:delText>
        </w:r>
        <w:r w:rsidDel="001111A8">
          <w:rPr>
            <w:noProof/>
          </w:rPr>
          <w:delText xml:space="preserve"> HAVLAN needs to send a message to enable/disable the IPMS on the</w:delText>
        </w:r>
        <w:r w:rsidR="00C0653D" w:rsidDel="001111A8">
          <w:rPr>
            <w:noProof/>
          </w:rPr>
          <w:delText xml:space="preserve"> </w:delText>
        </w:r>
      </w:del>
    </w:p>
    <w:p w:rsidR="00855336" w:rsidRPr="00C0653D" w:rsidDel="001111A8" w:rsidRDefault="00C0653D" w:rsidP="00C0653D">
      <w:pPr>
        <w:pStyle w:val="Corpsdetexte"/>
        <w:rPr>
          <w:del w:id="4018" w:author="VOYER Raphael" w:date="2021-06-16T11:15:00Z"/>
          <w:noProof/>
        </w:rPr>
      </w:pPr>
      <w:del w:id="4019" w:author="VOYER Raphael" w:date="2021-06-16T11:15:00Z">
        <w:r w:rsidDel="001111A8">
          <w:rPr>
            <w:bCs/>
            <w:noProof/>
          </w:rPr>
          <w:delText>c</w:delText>
        </w:r>
        <w:r w:rsidR="00855336" w:rsidRPr="00A43856" w:rsidDel="001111A8">
          <w:rPr>
            <w:bCs/>
            <w:noProof/>
          </w:rPr>
          <w:delText>onfigured cluster Vlan when IGMP mode is enabled for the L3 cluster.</w:delText>
        </w:r>
      </w:del>
    </w:p>
    <w:p w:rsidR="00855336" w:rsidRPr="00135EF3" w:rsidDel="001111A8" w:rsidRDefault="00014FB3" w:rsidP="00622755">
      <w:pPr>
        <w:pStyle w:val="Titre4"/>
        <w:rPr>
          <w:del w:id="4020" w:author="VOYER Raphael" w:date="2021-06-16T11:15:00Z"/>
          <w:noProof/>
        </w:rPr>
      </w:pPr>
      <w:del w:id="4021" w:author="VOYER Raphael" w:date="2021-06-16T11:15:00Z">
        <w:r w:rsidDel="001111A8">
          <w:rPr>
            <w:noProof/>
          </w:rPr>
          <w:delText>6</w:delText>
        </w:r>
        <w:r w:rsidR="00A43856" w:rsidDel="001111A8">
          <w:rPr>
            <w:noProof/>
          </w:rPr>
          <w:delText>.2.1.5</w:delText>
        </w:r>
        <w:r w:rsidR="0001376D" w:rsidDel="001111A8">
          <w:rPr>
            <w:noProof/>
          </w:rPr>
          <w:delText xml:space="preserve"> </w:delText>
        </w:r>
        <w:r w:rsidR="00855336" w:rsidRPr="00135EF3" w:rsidDel="001111A8">
          <w:rPr>
            <w:noProof/>
          </w:rPr>
          <w:delText xml:space="preserve"> Interface with QoS</w:delText>
        </w:r>
        <w:r w:rsidR="008914B3" w:rsidDel="001111A8">
          <w:rPr>
            <w:noProof/>
          </w:rPr>
          <w:delText xml:space="preserve"> </w:delText>
        </w:r>
        <w:smartTag w:uri="urn:schemas-microsoft-com:office:smarttags" w:element="stockticker">
          <w:r w:rsidR="008914B3" w:rsidDel="001111A8">
            <w:rPr>
              <w:noProof/>
            </w:rPr>
            <w:delText>CMM</w:delText>
          </w:r>
        </w:smartTag>
      </w:del>
    </w:p>
    <w:p w:rsidR="00855336" w:rsidRPr="00135EF3" w:rsidDel="001111A8" w:rsidRDefault="00855336" w:rsidP="001D267D">
      <w:pPr>
        <w:pStyle w:val="Corpsdetexte"/>
        <w:rPr>
          <w:del w:id="4022" w:author="VOYER Raphael" w:date="2021-06-16T11:15:00Z"/>
          <w:noProof/>
        </w:rPr>
      </w:pPr>
      <w:smartTag w:uri="urn:schemas-microsoft-com:office:smarttags" w:element="stockticker">
        <w:del w:id="4023" w:author="VOYER Raphael" w:date="2021-06-16T11:15:00Z">
          <w:r w:rsidRPr="00135EF3" w:rsidDel="001111A8">
            <w:rPr>
              <w:b/>
              <w:noProof/>
            </w:rPr>
            <w:delText>AOS</w:delText>
          </w:r>
        </w:del>
      </w:smartTag>
      <w:del w:id="4024" w:author="VOYER Raphael" w:date="2021-06-16T11:15:00Z">
        <w:r w:rsidRPr="00135EF3" w:rsidDel="001111A8">
          <w:rPr>
            <w:b/>
            <w:noProof/>
          </w:rPr>
          <w:delText>-</w:delText>
        </w:r>
        <w:r w:rsidR="00A43856" w:rsidDel="001111A8">
          <w:rPr>
            <w:b/>
            <w:noProof/>
          </w:rPr>
          <w:delText>HAVLAN-ITF-</w:delText>
        </w:r>
        <w:r w:rsidR="00DF2ED6" w:rsidDel="001111A8">
          <w:rPr>
            <w:b/>
            <w:noProof/>
          </w:rPr>
          <w:delText>10</w:delText>
        </w:r>
        <w:r w:rsidRPr="00135EF3" w:rsidDel="001111A8">
          <w:rPr>
            <w:b/>
            <w:noProof/>
          </w:rPr>
          <w:delText>0 –</w:delText>
        </w:r>
        <w:r w:rsidR="001D267D" w:rsidDel="001111A8">
          <w:rPr>
            <w:noProof/>
          </w:rPr>
          <w:delText xml:space="preserve"> 32 IFP</w:delText>
        </w:r>
        <w:r w:rsidR="00040756" w:rsidDel="001111A8">
          <w:rPr>
            <w:noProof/>
          </w:rPr>
          <w:delText xml:space="preserve"> and 32 VFP</w:delText>
        </w:r>
        <w:r w:rsidR="001D267D" w:rsidDel="001111A8">
          <w:rPr>
            <w:noProof/>
          </w:rPr>
          <w:delText xml:space="preserve"> entries shall </w:delText>
        </w:r>
        <w:r w:rsidDel="001111A8">
          <w:rPr>
            <w:noProof/>
          </w:rPr>
          <w:delText>be reserved for the cluster implementaion</w:delText>
        </w:r>
        <w:r w:rsidR="001D267D" w:rsidDel="001111A8">
          <w:rPr>
            <w:noProof/>
          </w:rPr>
          <w:delText>.</w:delText>
        </w:r>
      </w:del>
    </w:p>
    <w:p w:rsidR="00C35083" w:rsidDel="001111A8" w:rsidRDefault="00855336" w:rsidP="00855336">
      <w:pPr>
        <w:pStyle w:val="Corpsdetexte"/>
        <w:rPr>
          <w:del w:id="4025" w:author="VOYER Raphael" w:date="2021-06-16T11:15:00Z"/>
          <w:noProof/>
        </w:rPr>
      </w:pPr>
      <w:smartTag w:uri="urn:schemas-microsoft-com:office:smarttags" w:element="stockticker">
        <w:del w:id="4026" w:author="VOYER Raphael" w:date="2021-06-16T11:15:00Z">
          <w:r w:rsidRPr="00135EF3" w:rsidDel="001111A8">
            <w:rPr>
              <w:b/>
              <w:noProof/>
            </w:rPr>
            <w:delText>AOS</w:delText>
          </w:r>
        </w:del>
      </w:smartTag>
      <w:del w:id="4027" w:author="VOYER Raphael" w:date="2021-06-16T11:15:00Z">
        <w:r w:rsidRPr="00135EF3" w:rsidDel="001111A8">
          <w:rPr>
            <w:b/>
            <w:noProof/>
          </w:rPr>
          <w:delText>-</w:delText>
        </w:r>
        <w:r w:rsidR="00DF2ED6" w:rsidDel="001111A8">
          <w:rPr>
            <w:b/>
            <w:noProof/>
          </w:rPr>
          <w:delText>HAVLAN-ITF-11</w:delText>
        </w:r>
        <w:r w:rsidRPr="00135EF3" w:rsidDel="001111A8">
          <w:rPr>
            <w:b/>
            <w:noProof/>
          </w:rPr>
          <w:delText xml:space="preserve">0 – </w:delText>
        </w:r>
        <w:r w:rsidDel="001111A8">
          <w:rPr>
            <w:noProof/>
          </w:rPr>
          <w:delText xml:space="preserve">This interface will be required to send a request to install/remove the IFP entries matching the cluster traffic with an action to redirect to a L2MC index. </w:delText>
        </w:r>
        <w:r w:rsidRPr="00135EF3" w:rsidDel="001111A8">
          <w:rPr>
            <w:noProof/>
          </w:rPr>
          <w:delText xml:space="preserve">Changes shall be done in QoS </w:delText>
        </w:r>
        <w:r w:rsidDel="001111A8">
          <w:rPr>
            <w:noProof/>
          </w:rPr>
          <w:delText>add/remove the filters a</w:delText>
        </w:r>
        <w:r w:rsidR="001D267D" w:rsidDel="001111A8">
          <w:rPr>
            <w:noProof/>
          </w:rPr>
          <w:delText>s per the request from HA VLAN.</w:delText>
        </w:r>
      </w:del>
    </w:p>
    <w:p w:rsidR="00040756" w:rsidDel="001111A8" w:rsidRDefault="00040756" w:rsidP="00855336">
      <w:pPr>
        <w:pStyle w:val="Corpsdetexte"/>
        <w:rPr>
          <w:del w:id="4028" w:author="VOYER Raphael" w:date="2021-06-16T11:15:00Z"/>
          <w:noProof/>
        </w:rPr>
      </w:pPr>
      <w:smartTag w:uri="urn:schemas-microsoft-com:office:smarttags" w:element="stockticker">
        <w:del w:id="4029" w:author="VOYER Raphael" w:date="2021-06-16T11:15:00Z">
          <w:r w:rsidRPr="00135EF3" w:rsidDel="001111A8">
            <w:rPr>
              <w:b/>
              <w:noProof/>
            </w:rPr>
            <w:delText>AOS</w:delText>
          </w:r>
        </w:del>
      </w:smartTag>
      <w:del w:id="4030" w:author="VOYER Raphael" w:date="2021-06-16T11:15:00Z">
        <w:r w:rsidRPr="00135EF3" w:rsidDel="001111A8">
          <w:rPr>
            <w:b/>
            <w:noProof/>
          </w:rPr>
          <w:delText>-</w:delText>
        </w:r>
        <w:r w:rsidDel="001111A8">
          <w:rPr>
            <w:b/>
            <w:noProof/>
          </w:rPr>
          <w:delText>HAVLAN-ITF-12</w:delText>
        </w:r>
        <w:r w:rsidRPr="00135EF3" w:rsidDel="001111A8">
          <w:rPr>
            <w:b/>
            <w:noProof/>
          </w:rPr>
          <w:delText xml:space="preserve">0 – </w:delText>
        </w:r>
        <w:r w:rsidDel="001111A8">
          <w:rPr>
            <w:noProof/>
          </w:rPr>
          <w:delText xml:space="preserve">This interface will be required to send a request to install/remove the VFP entries matching the cluster traffic with an action to disable the Vlan checks. </w:delText>
        </w:r>
        <w:r w:rsidRPr="00135EF3" w:rsidDel="001111A8">
          <w:rPr>
            <w:noProof/>
          </w:rPr>
          <w:delText xml:space="preserve">Changes shall be done in QoS </w:delText>
        </w:r>
        <w:r w:rsidDel="001111A8">
          <w:rPr>
            <w:noProof/>
          </w:rPr>
          <w:delText>add/remove the filters as per the request from HA VLAN</w:delText>
        </w:r>
      </w:del>
    </w:p>
    <w:p w:rsidR="00855336" w:rsidRPr="00135EF3" w:rsidDel="001111A8" w:rsidRDefault="00014FB3" w:rsidP="00622755">
      <w:pPr>
        <w:pStyle w:val="Titre4"/>
        <w:rPr>
          <w:del w:id="4031" w:author="VOYER Raphael" w:date="2021-06-16T11:15:00Z"/>
          <w:noProof/>
        </w:rPr>
      </w:pPr>
      <w:del w:id="4032" w:author="VOYER Raphael" w:date="2021-06-16T11:15:00Z">
        <w:r w:rsidDel="001111A8">
          <w:rPr>
            <w:noProof/>
          </w:rPr>
          <w:delText>6</w:delText>
        </w:r>
        <w:r w:rsidR="00C35083" w:rsidDel="001111A8">
          <w:rPr>
            <w:noProof/>
          </w:rPr>
          <w:delText>.2.</w:delText>
        </w:r>
        <w:r w:rsidR="00DF2ED6" w:rsidDel="001111A8">
          <w:rPr>
            <w:noProof/>
          </w:rPr>
          <w:delText>1.6</w:delText>
        </w:r>
        <w:r w:rsidR="0001376D" w:rsidDel="001111A8">
          <w:rPr>
            <w:noProof/>
          </w:rPr>
          <w:delText xml:space="preserve"> </w:delText>
        </w:r>
        <w:r w:rsidR="00855336" w:rsidRPr="00135EF3" w:rsidDel="001111A8">
          <w:rPr>
            <w:noProof/>
          </w:rPr>
          <w:delText>Interface with Chassis Supervision</w:delText>
        </w:r>
      </w:del>
    </w:p>
    <w:p w:rsidR="00855336" w:rsidDel="001111A8" w:rsidRDefault="00855336" w:rsidP="00855336">
      <w:pPr>
        <w:rPr>
          <w:del w:id="4033" w:author="VOYER Raphael" w:date="2021-06-16T11:15:00Z"/>
        </w:rPr>
      </w:pPr>
      <w:smartTag w:uri="urn:schemas-microsoft-com:office:smarttags" w:element="stockticker">
        <w:del w:id="4034" w:author="VOYER Raphael" w:date="2021-06-16T11:15:00Z">
          <w:r w:rsidRPr="00135EF3" w:rsidDel="001111A8">
            <w:rPr>
              <w:b/>
              <w:noProof/>
            </w:rPr>
            <w:delText>AOS</w:delText>
          </w:r>
        </w:del>
      </w:smartTag>
      <w:del w:id="4035" w:author="VOYER Raphael" w:date="2021-06-16T11:15:00Z">
        <w:r w:rsidRPr="00135EF3" w:rsidDel="001111A8">
          <w:rPr>
            <w:b/>
            <w:noProof/>
          </w:rPr>
          <w:delText>-</w:delText>
        </w:r>
        <w:r w:rsidDel="001111A8">
          <w:rPr>
            <w:b/>
            <w:noProof/>
          </w:rPr>
          <w:delText>HAVLAN</w:delText>
        </w:r>
        <w:r w:rsidRPr="00135EF3" w:rsidDel="001111A8">
          <w:rPr>
            <w:b/>
            <w:noProof/>
          </w:rPr>
          <w:delText>-I</w:delText>
        </w:r>
        <w:r w:rsidDel="001111A8">
          <w:rPr>
            <w:b/>
            <w:noProof/>
          </w:rPr>
          <w:delText>TF-</w:delText>
        </w:r>
        <w:r w:rsidR="00DF2ED6" w:rsidDel="001111A8">
          <w:rPr>
            <w:b/>
            <w:noProof/>
          </w:rPr>
          <w:delText>12</w:delText>
        </w:r>
        <w:r w:rsidRPr="00135EF3" w:rsidDel="001111A8">
          <w:rPr>
            <w:b/>
            <w:noProof/>
          </w:rPr>
          <w:delText xml:space="preserve">0 – </w:delText>
        </w:r>
        <w:r w:rsidDel="001111A8">
          <w:delText>Chassis Supervisor sends events pertaining to existence of NIs. This module also handles the takeover in the system</w:delText>
        </w:r>
      </w:del>
    </w:p>
    <w:p w:rsidR="00855336" w:rsidRPr="00B44615" w:rsidDel="001111A8" w:rsidRDefault="00855336" w:rsidP="00855336">
      <w:pPr>
        <w:rPr>
          <w:del w:id="4036" w:author="VOYER Raphael" w:date="2021-06-16T11:15:00Z"/>
        </w:rPr>
      </w:pPr>
    </w:p>
    <w:p w:rsidR="00855336" w:rsidRPr="003A72A5" w:rsidDel="001111A8" w:rsidRDefault="00014FB3" w:rsidP="00622755">
      <w:pPr>
        <w:pStyle w:val="Corpsdetexte"/>
        <w:outlineLvl w:val="0"/>
        <w:rPr>
          <w:del w:id="4037" w:author="VOYER Raphael" w:date="2021-06-16T11:15:00Z"/>
          <w:b/>
          <w:noProof/>
        </w:rPr>
      </w:pPr>
      <w:bookmarkStart w:id="4038" w:name="_Toc381025832"/>
      <w:bookmarkStart w:id="4039" w:name="_Toc424820422"/>
      <w:del w:id="4040" w:author="VOYER Raphael" w:date="2021-06-16T11:15:00Z">
        <w:r w:rsidDel="001111A8">
          <w:rPr>
            <w:b/>
            <w:noProof/>
          </w:rPr>
          <w:delText>6</w:delText>
        </w:r>
        <w:r w:rsidR="00DF2ED6" w:rsidDel="001111A8">
          <w:rPr>
            <w:b/>
            <w:noProof/>
          </w:rPr>
          <w:delText>.2.1.7</w:delText>
        </w:r>
        <w:r w:rsidR="00855336" w:rsidDel="001111A8">
          <w:rPr>
            <w:b/>
            <w:noProof/>
          </w:rPr>
          <w:delText xml:space="preserve">  </w:delText>
        </w:r>
        <w:r w:rsidR="00855336" w:rsidRPr="003A72A5" w:rsidDel="001111A8">
          <w:rPr>
            <w:b/>
            <w:noProof/>
          </w:rPr>
          <w:delText>Interface with Port Manager</w:delText>
        </w:r>
        <w:bookmarkEnd w:id="4038"/>
        <w:bookmarkEnd w:id="4039"/>
      </w:del>
    </w:p>
    <w:p w:rsidR="00855336" w:rsidDel="001111A8" w:rsidRDefault="00855336" w:rsidP="00855336">
      <w:pPr>
        <w:pStyle w:val="Corpsdetexte"/>
        <w:rPr>
          <w:del w:id="4041" w:author="VOYER Raphael" w:date="2021-06-16T11:15:00Z"/>
          <w:noProof/>
        </w:rPr>
      </w:pPr>
      <w:smartTag w:uri="urn:schemas-microsoft-com:office:smarttags" w:element="stockticker">
        <w:del w:id="4042" w:author="VOYER Raphael" w:date="2021-06-16T11:15:00Z">
          <w:r w:rsidRPr="00135EF3" w:rsidDel="001111A8">
            <w:rPr>
              <w:b/>
              <w:noProof/>
            </w:rPr>
            <w:delText>AOS</w:delText>
          </w:r>
        </w:del>
      </w:smartTag>
      <w:del w:id="4043" w:author="VOYER Raphael" w:date="2021-06-16T11:15:00Z">
        <w:r w:rsidRPr="00135EF3" w:rsidDel="001111A8">
          <w:rPr>
            <w:b/>
            <w:noProof/>
          </w:rPr>
          <w:delText>-</w:delText>
        </w:r>
        <w:r w:rsidR="00DF2ED6" w:rsidDel="001111A8">
          <w:rPr>
            <w:b/>
            <w:noProof/>
          </w:rPr>
          <w:delText>HAVLAN-ITF-13</w:delText>
        </w:r>
        <w:r w:rsidRPr="00135EF3" w:rsidDel="001111A8">
          <w:rPr>
            <w:b/>
            <w:noProof/>
          </w:rPr>
          <w:delText xml:space="preserve">0 – </w:delText>
        </w:r>
        <w:r w:rsidRPr="00135EF3" w:rsidDel="001111A8">
          <w:rPr>
            <w:noProof/>
          </w:rPr>
          <w:delText xml:space="preserve">This interface is required to </w:delText>
        </w:r>
        <w:r w:rsidDel="001111A8">
          <w:rPr>
            <w:noProof/>
          </w:rPr>
          <w:delText>do the port library conversions</w:delText>
        </w:r>
        <w:r w:rsidRPr="00135EF3" w:rsidDel="001111A8">
          <w:rPr>
            <w:noProof/>
          </w:rPr>
          <w:delText>.</w:delText>
        </w:r>
      </w:del>
    </w:p>
    <w:p w:rsidR="00855336" w:rsidDel="001111A8" w:rsidRDefault="00855336" w:rsidP="00855336">
      <w:pPr>
        <w:pStyle w:val="Corpsdetexte"/>
        <w:rPr>
          <w:del w:id="4044" w:author="VOYER Raphael" w:date="2021-06-16T11:15:00Z"/>
          <w:noProof/>
        </w:rPr>
      </w:pPr>
      <w:smartTag w:uri="urn:schemas-microsoft-com:office:smarttags" w:element="stockticker">
        <w:del w:id="4045" w:author="VOYER Raphael" w:date="2021-06-16T11:15:00Z">
          <w:r w:rsidRPr="00135EF3" w:rsidDel="001111A8">
            <w:rPr>
              <w:b/>
              <w:noProof/>
            </w:rPr>
            <w:delText>AOS</w:delText>
          </w:r>
        </w:del>
      </w:smartTag>
      <w:del w:id="4046" w:author="VOYER Raphael" w:date="2021-06-16T11:15:00Z">
        <w:r w:rsidRPr="00135EF3" w:rsidDel="001111A8">
          <w:rPr>
            <w:b/>
            <w:noProof/>
          </w:rPr>
          <w:delText>-</w:delText>
        </w:r>
        <w:r w:rsidR="00DF2ED6" w:rsidDel="001111A8">
          <w:rPr>
            <w:b/>
            <w:noProof/>
          </w:rPr>
          <w:delText>HAVLAN-ITF-14</w:delText>
        </w:r>
        <w:r w:rsidDel="001111A8">
          <w:rPr>
            <w:b/>
            <w:noProof/>
          </w:rPr>
          <w:delText xml:space="preserve">0 – </w:delText>
        </w:r>
        <w:r w:rsidDel="001111A8">
          <w:rPr>
            <w:noProof/>
          </w:rPr>
          <w:delText xml:space="preserve">This interface is required to </w:delText>
        </w:r>
        <w:r w:rsidR="000538A3" w:rsidDel="001111A8">
          <w:rPr>
            <w:noProof/>
          </w:rPr>
          <w:delText>register for the</w:delText>
        </w:r>
        <w:r w:rsidDel="001111A8">
          <w:rPr>
            <w:noProof/>
          </w:rPr>
          <w:delText xml:space="preserve"> Linkaggregation related</w:delText>
        </w:r>
        <w:r w:rsidR="000538A3" w:rsidDel="001111A8">
          <w:rPr>
            <w:noProof/>
          </w:rPr>
          <w:delText xml:space="preserve"> </w:delText>
        </w:r>
        <w:r w:rsidDel="001111A8">
          <w:rPr>
            <w:noProof/>
          </w:rPr>
          <w:delText xml:space="preserve">Events. </w:delText>
        </w:r>
      </w:del>
    </w:p>
    <w:p w:rsidR="0029709C" w:rsidDel="001111A8" w:rsidRDefault="0029709C" w:rsidP="00855336">
      <w:pPr>
        <w:pStyle w:val="Corpsdetexte"/>
        <w:rPr>
          <w:del w:id="4047" w:author="VOYER Raphael" w:date="2021-06-16T11:15:00Z"/>
          <w:noProof/>
        </w:rPr>
      </w:pPr>
      <w:del w:id="4048" w:author="VOYER Raphael" w:date="2021-06-16T11:15:00Z">
        <w:r w:rsidDel="001111A8">
          <w:rPr>
            <w:noProof/>
          </w:rPr>
          <w:delText>Configuration.</w:delText>
        </w:r>
      </w:del>
    </w:p>
    <w:p w:rsidR="00C35083" w:rsidRPr="00C35083" w:rsidDel="001111A8" w:rsidRDefault="00C35083" w:rsidP="00855336">
      <w:pPr>
        <w:pStyle w:val="Corpsdetexte"/>
        <w:rPr>
          <w:del w:id="4049" w:author="VOYER Raphael" w:date="2021-06-16T11:15:00Z"/>
          <w:noProof/>
        </w:rPr>
      </w:pPr>
      <w:smartTag w:uri="urn:schemas-microsoft-com:office:smarttags" w:element="stockticker">
        <w:del w:id="4050" w:author="VOYER Raphael" w:date="2021-06-16T11:15:00Z">
          <w:r w:rsidRPr="00135EF3" w:rsidDel="001111A8">
            <w:rPr>
              <w:b/>
              <w:noProof/>
            </w:rPr>
            <w:delText>AOS</w:delText>
          </w:r>
        </w:del>
      </w:smartTag>
      <w:del w:id="4051" w:author="VOYER Raphael" w:date="2021-06-16T11:15:00Z">
        <w:r w:rsidRPr="00135EF3" w:rsidDel="001111A8">
          <w:rPr>
            <w:b/>
            <w:noProof/>
          </w:rPr>
          <w:delText>-</w:delText>
        </w:r>
        <w:r w:rsidR="00DF2ED6" w:rsidDel="001111A8">
          <w:rPr>
            <w:b/>
            <w:noProof/>
          </w:rPr>
          <w:delText>HAVLAN-ITF-16</w:delText>
        </w:r>
        <w:r w:rsidDel="001111A8">
          <w:rPr>
            <w:b/>
            <w:noProof/>
          </w:rPr>
          <w:delText xml:space="preserve">0 – </w:delText>
        </w:r>
        <w:r w:rsidRPr="00C35083" w:rsidDel="001111A8">
          <w:rPr>
            <w:noProof/>
          </w:rPr>
          <w:delText>The link up/down events are registered from PM so as to maintain the</w:delText>
        </w:r>
      </w:del>
    </w:p>
    <w:p w:rsidR="00C35083" w:rsidRPr="00E456FB" w:rsidDel="001111A8" w:rsidRDefault="00C35083" w:rsidP="00855336">
      <w:pPr>
        <w:pStyle w:val="Corpsdetexte"/>
        <w:rPr>
          <w:del w:id="4052" w:author="VOYER Raphael" w:date="2021-06-16T11:15:00Z"/>
          <w:noProof/>
        </w:rPr>
      </w:pPr>
      <w:del w:id="4053" w:author="VOYER Raphael" w:date="2021-06-16T11:15:00Z">
        <w:r w:rsidRPr="00C35083" w:rsidDel="001111A8">
          <w:rPr>
            <w:noProof/>
          </w:rPr>
          <w:delText>Operational status of the cluster.</w:delText>
        </w:r>
      </w:del>
    </w:p>
    <w:p w:rsidR="00855336" w:rsidRPr="00135EF3" w:rsidDel="001111A8" w:rsidRDefault="00014FB3" w:rsidP="00622755">
      <w:pPr>
        <w:pStyle w:val="Titre4"/>
        <w:rPr>
          <w:del w:id="4054" w:author="VOYER Raphael" w:date="2021-06-16T11:15:00Z"/>
          <w:noProof/>
        </w:rPr>
      </w:pPr>
      <w:del w:id="4055" w:author="VOYER Raphael" w:date="2021-06-16T11:15:00Z">
        <w:r w:rsidDel="001111A8">
          <w:rPr>
            <w:noProof/>
          </w:rPr>
          <w:delText>6</w:delText>
        </w:r>
        <w:r w:rsidR="00C35083" w:rsidDel="001111A8">
          <w:rPr>
            <w:noProof/>
          </w:rPr>
          <w:delText>.2.1.9</w:delText>
        </w:r>
        <w:r w:rsidR="00855336" w:rsidDel="001111A8">
          <w:rPr>
            <w:noProof/>
          </w:rPr>
          <w:delText xml:space="preserve">  </w:delText>
        </w:r>
        <w:r w:rsidR="00855336" w:rsidRPr="00135EF3" w:rsidDel="001111A8">
          <w:rPr>
            <w:noProof/>
          </w:rPr>
          <w:delText>Interface with MIP</w:delText>
        </w:r>
      </w:del>
    </w:p>
    <w:p w:rsidR="00855336" w:rsidRPr="00135EF3" w:rsidDel="001111A8" w:rsidRDefault="00855336" w:rsidP="00855336">
      <w:pPr>
        <w:pStyle w:val="Corpsdetexte"/>
        <w:rPr>
          <w:del w:id="4056" w:author="VOYER Raphael" w:date="2021-06-16T11:15:00Z"/>
          <w:noProof/>
        </w:rPr>
      </w:pPr>
      <w:smartTag w:uri="urn:schemas-microsoft-com:office:smarttags" w:element="stockticker">
        <w:del w:id="4057" w:author="VOYER Raphael" w:date="2021-06-16T11:15:00Z">
          <w:r w:rsidRPr="00135EF3" w:rsidDel="001111A8">
            <w:rPr>
              <w:b/>
              <w:noProof/>
            </w:rPr>
            <w:delText>AOS</w:delText>
          </w:r>
        </w:del>
      </w:smartTag>
      <w:del w:id="4058" w:author="VOYER Raphael" w:date="2021-06-16T11:15:00Z">
        <w:r w:rsidRPr="00135EF3" w:rsidDel="001111A8">
          <w:rPr>
            <w:b/>
            <w:noProof/>
          </w:rPr>
          <w:delText>-</w:delText>
        </w:r>
        <w:r w:rsidDel="001111A8">
          <w:rPr>
            <w:b/>
            <w:noProof/>
          </w:rPr>
          <w:delText>HAVLAN-ITF-</w:delText>
        </w:r>
        <w:r w:rsidR="00DF2ED6" w:rsidDel="001111A8">
          <w:rPr>
            <w:b/>
            <w:noProof/>
          </w:rPr>
          <w:delText>17</w:delText>
        </w:r>
        <w:r w:rsidRPr="00135EF3" w:rsidDel="001111A8">
          <w:rPr>
            <w:b/>
            <w:noProof/>
          </w:rPr>
          <w:delText xml:space="preserve">0 – </w:delText>
        </w:r>
        <w:r w:rsidRPr="00135EF3" w:rsidDel="001111A8">
          <w:rPr>
            <w:noProof/>
          </w:rPr>
          <w:delText>This interface is required to handle all the configuration requests</w:delText>
        </w:r>
        <w:r w:rsidDel="001111A8">
          <w:rPr>
            <w:noProof/>
          </w:rPr>
          <w:delText>. New HA VLAN</w:delText>
        </w:r>
        <w:r w:rsidRPr="00135EF3" w:rsidDel="001111A8">
          <w:rPr>
            <w:noProof/>
          </w:rPr>
          <w:delText xml:space="preserve"> tables shall be registered with MIP.</w:delText>
        </w:r>
      </w:del>
    </w:p>
    <w:p w:rsidR="00855336" w:rsidRPr="00135EF3" w:rsidDel="001111A8" w:rsidRDefault="00014FB3" w:rsidP="00622755">
      <w:pPr>
        <w:pStyle w:val="Titre4"/>
        <w:rPr>
          <w:del w:id="4059" w:author="VOYER Raphael" w:date="2021-06-16T11:15:00Z"/>
          <w:noProof/>
        </w:rPr>
      </w:pPr>
      <w:del w:id="4060" w:author="VOYER Raphael" w:date="2021-06-16T11:15:00Z">
        <w:r w:rsidDel="001111A8">
          <w:rPr>
            <w:noProof/>
          </w:rPr>
          <w:delText>6</w:delText>
        </w:r>
        <w:r w:rsidR="00C35083" w:rsidDel="001111A8">
          <w:rPr>
            <w:noProof/>
          </w:rPr>
          <w:delText>.2.1.10</w:delText>
        </w:r>
        <w:r w:rsidR="0001376D" w:rsidDel="001111A8">
          <w:rPr>
            <w:noProof/>
          </w:rPr>
          <w:delText xml:space="preserve"> </w:delText>
        </w:r>
        <w:r w:rsidR="00855336" w:rsidRPr="00135EF3" w:rsidDel="001111A8">
          <w:rPr>
            <w:noProof/>
          </w:rPr>
          <w:delText>Interface with Configuration Manager</w:delText>
        </w:r>
      </w:del>
    </w:p>
    <w:p w:rsidR="00855336" w:rsidDel="001111A8" w:rsidRDefault="00855336" w:rsidP="00855336">
      <w:pPr>
        <w:pStyle w:val="Corpsdetexte"/>
        <w:rPr>
          <w:del w:id="4061" w:author="VOYER Raphael" w:date="2021-06-16T11:15:00Z"/>
          <w:noProof/>
        </w:rPr>
      </w:pPr>
      <w:smartTag w:uri="urn:schemas-microsoft-com:office:smarttags" w:element="stockticker">
        <w:del w:id="4062" w:author="VOYER Raphael" w:date="2021-06-16T11:15:00Z">
          <w:r w:rsidRPr="00135EF3" w:rsidDel="001111A8">
            <w:rPr>
              <w:b/>
              <w:noProof/>
            </w:rPr>
            <w:delText>AOS</w:delText>
          </w:r>
        </w:del>
      </w:smartTag>
      <w:del w:id="4063" w:author="VOYER Raphael" w:date="2021-06-16T11:15:00Z">
        <w:r w:rsidRPr="00135EF3" w:rsidDel="001111A8">
          <w:rPr>
            <w:b/>
            <w:noProof/>
          </w:rPr>
          <w:delText>-</w:delText>
        </w:r>
        <w:r w:rsidDel="001111A8">
          <w:rPr>
            <w:b/>
            <w:noProof/>
          </w:rPr>
          <w:delText>HAVL</w:delText>
        </w:r>
        <w:r w:rsidR="00DF2ED6" w:rsidDel="001111A8">
          <w:rPr>
            <w:b/>
            <w:noProof/>
          </w:rPr>
          <w:delText>AN-ITF-18</w:delText>
        </w:r>
        <w:r w:rsidRPr="00135EF3" w:rsidDel="001111A8">
          <w:rPr>
            <w:b/>
            <w:noProof/>
          </w:rPr>
          <w:delText xml:space="preserve">0 – </w:delText>
        </w:r>
        <w:r w:rsidDel="001111A8">
          <w:rPr>
            <w:noProof/>
          </w:rPr>
          <w:delText xml:space="preserve">Changes shall be done </w:delText>
        </w:r>
        <w:r w:rsidRPr="00135EF3" w:rsidDel="001111A8">
          <w:rPr>
            <w:noProof/>
          </w:rPr>
          <w:delText xml:space="preserve">to handle configuration snapshot requests </w:delText>
        </w:r>
        <w:r w:rsidDel="001111A8">
          <w:rPr>
            <w:noProof/>
          </w:rPr>
          <w:delText xml:space="preserve">in HA VLAN </w:delText>
        </w:r>
        <w:smartTag w:uri="urn:schemas-microsoft-com:office:smarttags" w:element="stockticker">
          <w:r w:rsidDel="001111A8">
            <w:rPr>
              <w:noProof/>
            </w:rPr>
            <w:delText>CMM</w:delText>
          </w:r>
        </w:smartTag>
      </w:del>
    </w:p>
    <w:p w:rsidR="000538A3" w:rsidDel="001111A8" w:rsidRDefault="000538A3" w:rsidP="00855336">
      <w:pPr>
        <w:pStyle w:val="Corpsdetexte"/>
        <w:rPr>
          <w:del w:id="4064" w:author="VOYER Raphael" w:date="2021-06-16T11:15:00Z"/>
          <w:noProof/>
        </w:rPr>
      </w:pPr>
    </w:p>
    <w:p w:rsidR="00855336" w:rsidDel="001111A8" w:rsidRDefault="00855336" w:rsidP="00855336">
      <w:pPr>
        <w:pStyle w:val="Titre3"/>
        <w:ind w:left="0" w:firstLine="0"/>
        <w:jc w:val="left"/>
        <w:rPr>
          <w:del w:id="4065" w:author="VOYER Raphael" w:date="2021-06-16T11:15:00Z"/>
        </w:rPr>
      </w:pPr>
      <w:bookmarkStart w:id="4066" w:name="_Toc381025833"/>
      <w:bookmarkStart w:id="4067" w:name="_Toc424820423"/>
      <w:smartTag w:uri="urn:schemas-microsoft-com:office:smarttags" w:element="stockticker">
        <w:del w:id="4068" w:author="VOYER Raphael" w:date="2021-06-16T11:15:00Z">
          <w:r w:rsidDel="001111A8">
            <w:delText>CMM</w:delText>
          </w:r>
        </w:del>
      </w:smartTag>
      <w:del w:id="4069" w:author="VOYER Raphael" w:date="2021-06-16T11:15:00Z">
        <w:r w:rsidDel="001111A8">
          <w:delText xml:space="preserve"> Data Structures Involved</w:delText>
        </w:r>
        <w:bookmarkEnd w:id="3958"/>
        <w:bookmarkEnd w:id="4066"/>
        <w:bookmarkEnd w:id="4067"/>
      </w:del>
    </w:p>
    <w:p w:rsidR="00610540" w:rsidRPr="0042000F" w:rsidDel="001111A8" w:rsidRDefault="00610540" w:rsidP="00610540">
      <w:pPr>
        <w:pStyle w:val="Corpsdetexte"/>
        <w:rPr>
          <w:del w:id="4070" w:author="VOYER Raphael" w:date="2021-06-16T11:15:00Z"/>
        </w:rPr>
      </w:pPr>
      <w:del w:id="4071" w:author="VOYER Raphael" w:date="2021-06-16T11:15:00Z">
        <w:r w:rsidDel="001111A8">
          <w:delText xml:space="preserve">HA VLAN </w:delText>
        </w:r>
        <w:smartTag w:uri="urn:schemas-microsoft-com:office:smarttags" w:element="stockticker">
          <w:r w:rsidDel="001111A8">
            <w:delText>CMM</w:delText>
          </w:r>
        </w:smartTag>
        <w:r w:rsidDel="001111A8">
          <w:delText xml:space="preserve"> maintains cluster database for storing all the cluster related configurations.</w:delText>
        </w:r>
      </w:del>
    </w:p>
    <w:p w:rsidR="00944134" w:rsidDel="001111A8" w:rsidRDefault="00944134" w:rsidP="00610540">
      <w:pPr>
        <w:pStyle w:val="tablesourcecode"/>
        <w:rPr>
          <w:del w:id="4072" w:author="VOYER Raphael" w:date="2021-06-16T11:15:00Z"/>
        </w:rPr>
      </w:pPr>
    </w:p>
    <w:p w:rsidR="00182327" w:rsidDel="001111A8" w:rsidRDefault="00182327" w:rsidP="00610540">
      <w:pPr>
        <w:pStyle w:val="tablesourcecode"/>
        <w:rPr>
          <w:del w:id="4073" w:author="VOYER Raphael" w:date="2021-06-16T11:15:00Z"/>
        </w:rPr>
      </w:pPr>
      <w:del w:id="4074" w:author="VOYER Raphael" w:date="2021-06-16T11:15:00Z">
        <w:r w:rsidDel="001111A8">
          <w:delText>/* Cluster Database */</w:delText>
        </w:r>
      </w:del>
    </w:p>
    <w:p w:rsidR="00610540" w:rsidDel="001111A8" w:rsidRDefault="00610540" w:rsidP="00610540">
      <w:pPr>
        <w:pStyle w:val="tablesourcecode"/>
        <w:rPr>
          <w:del w:id="4075" w:author="VOYER Raphael" w:date="2021-06-16T11:15:00Z"/>
        </w:rPr>
      </w:pPr>
      <w:del w:id="4076" w:author="VOYER Raphael" w:date="2021-06-16T11:15:00Z">
        <w:r w:rsidDel="001111A8">
          <w:delText>typedef struct {</w:delText>
        </w:r>
      </w:del>
    </w:p>
    <w:p w:rsidR="00610540" w:rsidDel="001111A8" w:rsidRDefault="00610540" w:rsidP="00610540">
      <w:pPr>
        <w:pStyle w:val="tablesourcecode"/>
        <w:rPr>
          <w:del w:id="4077" w:author="VOYER Raphael" w:date="2021-06-16T11:15:00Z"/>
        </w:rPr>
      </w:pPr>
      <w:del w:id="4078" w:author="VOYER Raphael" w:date="2021-06-16T11:15:00Z">
        <w:r w:rsidDel="001111A8">
          <w:delText xml:space="preserve">    </w:delText>
        </w:r>
        <w:r w:rsidR="00FF0BFB" w:rsidDel="001111A8">
          <w:delText>u</w:delText>
        </w:r>
        <w:r w:rsidDel="001111A8">
          <w:delText>int8   cluster_id; /* Cluster Identifier */</w:delText>
        </w:r>
      </w:del>
    </w:p>
    <w:p w:rsidR="00610540" w:rsidDel="001111A8" w:rsidRDefault="00610540" w:rsidP="00610540">
      <w:pPr>
        <w:pStyle w:val="tablesourcecode"/>
        <w:rPr>
          <w:del w:id="4079" w:author="VOYER Raphael" w:date="2021-06-16T11:15:00Z"/>
        </w:rPr>
      </w:pPr>
    </w:p>
    <w:p w:rsidR="00610540" w:rsidRPr="00610540" w:rsidDel="001111A8" w:rsidRDefault="00610540" w:rsidP="00610540">
      <w:pPr>
        <w:pStyle w:val="tablesourcecode"/>
        <w:rPr>
          <w:del w:id="4080" w:author="VOYER Raphael" w:date="2021-06-16T11:15:00Z"/>
        </w:rPr>
      </w:pPr>
      <w:del w:id="4081" w:author="VOYER Raphael" w:date="2021-06-16T11:15:00Z">
        <w:r w:rsidRPr="00610540" w:rsidDel="001111A8">
          <w:delText xml:space="preserve">   #define HA_VLAN_</w:delText>
        </w:r>
        <w:smartTag w:uri="urn:schemas-microsoft-com:office:smarttags" w:element="stockticker">
          <w:r w:rsidRPr="00610540" w:rsidDel="001111A8">
            <w:delText>MAX</w:delText>
          </w:r>
        </w:smartTag>
        <w:r w:rsidRPr="00610540" w:rsidDel="001111A8">
          <w:delText>_CLUSTER_</w:delText>
        </w:r>
        <w:smartTag w:uri="urn:schemas-microsoft-com:office:smarttags" w:element="stockticker">
          <w:r w:rsidRPr="00610540" w:rsidDel="001111A8">
            <w:delText>LEN</w:delText>
          </w:r>
        </w:smartTag>
        <w:r w:rsidRPr="00610540" w:rsidDel="001111A8">
          <w:delText xml:space="preserve"> 32  /* Max length of the cluster name */</w:delText>
        </w:r>
      </w:del>
    </w:p>
    <w:p w:rsidR="00610540" w:rsidRPr="00610540" w:rsidDel="001111A8" w:rsidRDefault="00610540" w:rsidP="00610540">
      <w:pPr>
        <w:pStyle w:val="tablesourcecode"/>
        <w:rPr>
          <w:del w:id="4082" w:author="VOYER Raphael" w:date="2021-06-16T11:15:00Z"/>
        </w:rPr>
      </w:pPr>
    </w:p>
    <w:p w:rsidR="00610540" w:rsidDel="001111A8" w:rsidRDefault="00610540" w:rsidP="00610540">
      <w:pPr>
        <w:pStyle w:val="tablesourcecode"/>
        <w:rPr>
          <w:del w:id="4083" w:author="VOYER Raphael" w:date="2021-06-16T11:15:00Z"/>
        </w:rPr>
      </w:pPr>
      <w:del w:id="4084" w:author="VOYER Raphael" w:date="2021-06-16T11:15:00Z">
        <w:r w:rsidRPr="00610540" w:rsidDel="001111A8">
          <w:delText xml:space="preserve">    </w:delText>
        </w:r>
        <w:r w:rsidR="00FF0BFB" w:rsidDel="001111A8">
          <w:delText>u</w:delText>
        </w:r>
        <w:r w:rsidDel="001111A8">
          <w:delText>int8    cluster</w:delText>
        </w:r>
        <w:r w:rsidRPr="00610540" w:rsidDel="001111A8">
          <w:delText>_</w:delText>
        </w:r>
        <w:r w:rsidDel="001111A8">
          <w:delText>name</w:delText>
        </w:r>
        <w:r w:rsidRPr="00610540" w:rsidDel="001111A8">
          <w:delText>[</w:delText>
        </w:r>
        <w:r w:rsidDel="001111A8">
          <w:delText>HA</w:delText>
        </w:r>
        <w:r w:rsidRPr="00610540" w:rsidDel="001111A8">
          <w:delText>_</w:delText>
        </w:r>
        <w:r w:rsidDel="001111A8">
          <w:delText>VLAN_</w:delText>
        </w:r>
        <w:smartTag w:uri="urn:schemas-microsoft-com:office:smarttags" w:element="stockticker">
          <w:r w:rsidRPr="00610540" w:rsidDel="001111A8">
            <w:delText>MAX</w:delText>
          </w:r>
        </w:smartTag>
        <w:r w:rsidRPr="00610540" w:rsidDel="001111A8">
          <w:delText>_</w:delText>
        </w:r>
        <w:r w:rsidDel="001111A8">
          <w:delText>CLUSTER</w:delText>
        </w:r>
        <w:r w:rsidRPr="00610540" w:rsidDel="001111A8">
          <w:delText>_</w:delText>
        </w:r>
        <w:smartTag w:uri="urn:schemas-microsoft-com:office:smarttags" w:element="stockticker">
          <w:r w:rsidRPr="00610540" w:rsidDel="001111A8">
            <w:delText>LEN</w:delText>
          </w:r>
        </w:smartTag>
        <w:r w:rsidRPr="00610540" w:rsidDel="001111A8">
          <w:delText xml:space="preserve"> + 1];</w:delText>
        </w:r>
        <w:r w:rsidDel="001111A8">
          <w:delText xml:space="preserve"> /* char array to store </w:delText>
        </w:r>
      </w:del>
    </w:p>
    <w:p w:rsidR="00610540" w:rsidRPr="00CD74ED" w:rsidDel="001111A8" w:rsidRDefault="00610540" w:rsidP="00610540">
      <w:pPr>
        <w:pStyle w:val="tablesourcecode"/>
        <w:rPr>
          <w:del w:id="4085" w:author="VOYER Raphael" w:date="2021-06-16T11:15:00Z"/>
        </w:rPr>
      </w:pPr>
      <w:del w:id="4086" w:author="VOYER Raphael" w:date="2021-06-16T11:15:00Z">
        <w:r w:rsidDel="001111A8">
          <w:delText xml:space="preserve">                                                           </w:delText>
        </w:r>
        <w:r w:rsidR="00534A44" w:rsidRPr="00534A44" w:rsidDel="001111A8">
          <w:delText>cluster name */</w:delText>
        </w:r>
      </w:del>
    </w:p>
    <w:p w:rsidR="00610540" w:rsidRPr="00CD74ED" w:rsidDel="001111A8" w:rsidRDefault="00534A44" w:rsidP="00610540">
      <w:pPr>
        <w:pStyle w:val="tablesourcecode"/>
        <w:rPr>
          <w:del w:id="4087" w:author="VOYER Raphael" w:date="2021-06-16T11:15:00Z"/>
        </w:rPr>
      </w:pPr>
      <w:del w:id="4088" w:author="VOYER Raphael" w:date="2021-06-16T11:15:00Z">
        <w:r w:rsidRPr="00534A44" w:rsidDel="001111A8">
          <w:delText xml:space="preserve">   #define HA_VLAN_CLUSTER_MODE_L2 1</w:delText>
        </w:r>
      </w:del>
    </w:p>
    <w:p w:rsidR="00610540" w:rsidRPr="00CD74ED" w:rsidDel="001111A8" w:rsidRDefault="00534A44" w:rsidP="00610540">
      <w:pPr>
        <w:pStyle w:val="tablesourcecode"/>
        <w:rPr>
          <w:del w:id="4089" w:author="VOYER Raphael" w:date="2021-06-16T11:15:00Z"/>
        </w:rPr>
      </w:pPr>
      <w:del w:id="4090" w:author="VOYER Raphael" w:date="2021-06-16T11:15:00Z">
        <w:r w:rsidRPr="00534A44" w:rsidDel="001111A8">
          <w:delText xml:space="preserve">   #define HA_VLAN_CLUSTER_MODE_L3 2</w:delText>
        </w:r>
      </w:del>
    </w:p>
    <w:p w:rsidR="00610540" w:rsidRPr="00CD74ED" w:rsidDel="001111A8" w:rsidRDefault="00610540" w:rsidP="00610540">
      <w:pPr>
        <w:pStyle w:val="tablesourcecode"/>
        <w:rPr>
          <w:del w:id="4091" w:author="VOYER Raphael" w:date="2021-06-16T11:15:00Z"/>
        </w:rPr>
      </w:pPr>
    </w:p>
    <w:p w:rsidR="00610540" w:rsidRPr="00CD74ED" w:rsidDel="001111A8" w:rsidRDefault="00534A44" w:rsidP="00610540">
      <w:pPr>
        <w:pStyle w:val="tablesourcecode"/>
        <w:rPr>
          <w:del w:id="4092" w:author="VOYER Raphael" w:date="2021-06-16T11:15:00Z"/>
        </w:rPr>
      </w:pPr>
      <w:del w:id="4093" w:author="VOYER Raphael" w:date="2021-06-16T11:15:00Z">
        <w:r w:rsidRPr="00534A44" w:rsidDel="001111A8">
          <w:delText xml:space="preserve">    uint8    cluster_mode:1; /* Cluster Mode L2 or L3 */</w:delText>
        </w:r>
      </w:del>
    </w:p>
    <w:p w:rsidR="00182327" w:rsidRPr="00CD74ED" w:rsidDel="001111A8" w:rsidRDefault="00182327" w:rsidP="00610540">
      <w:pPr>
        <w:pStyle w:val="tablesourcecode"/>
        <w:rPr>
          <w:del w:id="4094" w:author="VOYER Raphael" w:date="2021-06-16T11:15:00Z"/>
        </w:rPr>
      </w:pPr>
    </w:p>
    <w:p w:rsidR="00182327" w:rsidRPr="00CD74ED" w:rsidDel="001111A8" w:rsidRDefault="00534A44" w:rsidP="00610540">
      <w:pPr>
        <w:pStyle w:val="tablesourcecode"/>
        <w:rPr>
          <w:del w:id="4095" w:author="VOYER Raphael" w:date="2021-06-16T11:15:00Z"/>
        </w:rPr>
      </w:pPr>
      <w:del w:id="4096" w:author="VOYER Raphael" w:date="2021-06-16T11:15:00Z">
        <w:r w:rsidRPr="00534A44" w:rsidDel="001111A8">
          <w:delText xml:space="preserve">   #define   CLUSTER_ENABLE  1</w:delText>
        </w:r>
      </w:del>
    </w:p>
    <w:p w:rsidR="00182327" w:rsidRPr="00CD74ED" w:rsidDel="001111A8" w:rsidRDefault="00534A44" w:rsidP="00182327">
      <w:pPr>
        <w:pStyle w:val="tablesourcecode"/>
        <w:rPr>
          <w:del w:id="4097" w:author="VOYER Raphael" w:date="2021-06-16T11:15:00Z"/>
        </w:rPr>
      </w:pPr>
      <w:del w:id="4098" w:author="VOYER Raphael" w:date="2021-06-16T11:15:00Z">
        <w:r w:rsidRPr="00534A44" w:rsidDel="001111A8">
          <w:delText xml:space="preserve">   #define   CLUSTER_DISABLE 2</w:delText>
        </w:r>
      </w:del>
    </w:p>
    <w:p w:rsidR="00182327" w:rsidRPr="00CD74ED" w:rsidDel="001111A8" w:rsidRDefault="00182327" w:rsidP="00610540">
      <w:pPr>
        <w:pStyle w:val="tablesourcecode"/>
        <w:rPr>
          <w:del w:id="4099" w:author="VOYER Raphael" w:date="2021-06-16T11:15:00Z"/>
        </w:rPr>
      </w:pPr>
    </w:p>
    <w:p w:rsidR="00944134" w:rsidDel="001111A8" w:rsidRDefault="00534A44" w:rsidP="00610540">
      <w:pPr>
        <w:pStyle w:val="tablesourcecode"/>
        <w:rPr>
          <w:del w:id="4100" w:author="VOYER Raphael" w:date="2021-06-16T11:15:00Z"/>
        </w:rPr>
      </w:pPr>
      <w:del w:id="4101" w:author="VOYER Raphael" w:date="2021-06-16T11:15:00Z">
        <w:r w:rsidRPr="00534A44" w:rsidDel="001111A8">
          <w:delText xml:space="preserve">    </w:delText>
        </w:r>
        <w:r w:rsidR="00FF0BFB" w:rsidDel="001111A8">
          <w:delText>u</w:delText>
        </w:r>
        <w:r w:rsidR="00944134" w:rsidDel="001111A8">
          <w:delText>int8    admin_state</w:delText>
        </w:r>
        <w:r w:rsidR="00FF0BFB" w:rsidDel="001111A8">
          <w:delText>:1</w:delText>
        </w:r>
        <w:r w:rsidR="00944134" w:rsidDel="001111A8">
          <w:delText>;  /* Admin status */</w:delText>
        </w:r>
      </w:del>
    </w:p>
    <w:p w:rsidR="00944134" w:rsidDel="001111A8" w:rsidRDefault="00944134" w:rsidP="00610540">
      <w:pPr>
        <w:pStyle w:val="tablesourcecode"/>
        <w:rPr>
          <w:del w:id="4102" w:author="VOYER Raphael" w:date="2021-06-16T11:15:00Z"/>
        </w:rPr>
      </w:pPr>
      <w:del w:id="4103" w:author="VOYER Raphael" w:date="2021-06-16T11:15:00Z">
        <w:r w:rsidDel="001111A8">
          <w:delText xml:space="preserve">    </w:delText>
        </w:r>
        <w:r w:rsidR="00FF0BFB" w:rsidDel="001111A8">
          <w:delText>u</w:delText>
        </w:r>
        <w:r w:rsidDel="001111A8">
          <w:delText>int8    oper_status</w:delText>
        </w:r>
        <w:r w:rsidR="00FF0BFB" w:rsidDel="001111A8">
          <w:delText>:1</w:delText>
        </w:r>
        <w:r w:rsidDel="001111A8">
          <w:delText>;  /* Operational Status */</w:delText>
        </w:r>
      </w:del>
    </w:p>
    <w:p w:rsidR="00610540" w:rsidDel="001111A8" w:rsidRDefault="00FF0BFB" w:rsidP="00610540">
      <w:pPr>
        <w:pStyle w:val="tablesourcecode"/>
        <w:rPr>
          <w:del w:id="4104" w:author="VOYER Raphael" w:date="2021-06-16T11:15:00Z"/>
        </w:rPr>
      </w:pPr>
      <w:del w:id="4105" w:author="VOYER Raphael" w:date="2021-06-16T11:15:00Z">
        <w:r w:rsidDel="001111A8">
          <w:delText xml:space="preserve">    </w:delText>
        </w:r>
      </w:del>
    </w:p>
    <w:p w:rsidR="00610540" w:rsidDel="001111A8" w:rsidRDefault="00610540" w:rsidP="00610540">
      <w:pPr>
        <w:pStyle w:val="tablesourcecode"/>
        <w:rPr>
          <w:del w:id="4106" w:author="VOYER Raphael" w:date="2021-06-16T11:15:00Z"/>
        </w:rPr>
      </w:pPr>
      <w:del w:id="4107" w:author="VOYER Raphael" w:date="2021-06-16T11:15:00Z">
        <w:r w:rsidDel="001111A8">
          <w:delText xml:space="preserve">    union {</w:delText>
        </w:r>
      </w:del>
    </w:p>
    <w:p w:rsidR="00610540" w:rsidRPr="00062A8D" w:rsidDel="001111A8" w:rsidRDefault="00610540" w:rsidP="00610540">
      <w:pPr>
        <w:pStyle w:val="tablesourcecode"/>
        <w:rPr>
          <w:del w:id="4108" w:author="VOYER Raphael" w:date="2021-06-16T11:15:00Z"/>
        </w:rPr>
      </w:pPr>
      <w:del w:id="4109" w:author="VOYER Raphael" w:date="2021-06-16T11:15:00Z">
        <w:r w:rsidDel="001111A8">
          <w:delText xml:space="preserve">        </w:delText>
        </w:r>
        <w:r w:rsidRPr="00062A8D" w:rsidDel="001111A8">
          <w:delText>l2_mode_config_t l2_cluster;  /* L2 cluster parameters */</w:delText>
        </w:r>
      </w:del>
    </w:p>
    <w:p w:rsidR="00610540" w:rsidRPr="00062A8D" w:rsidDel="001111A8" w:rsidRDefault="00610540" w:rsidP="00610540">
      <w:pPr>
        <w:pStyle w:val="tablesourcecode"/>
        <w:rPr>
          <w:del w:id="4110" w:author="VOYER Raphael" w:date="2021-06-16T11:15:00Z"/>
        </w:rPr>
      </w:pPr>
      <w:del w:id="4111" w:author="VOYER Raphael" w:date="2021-06-16T11:15:00Z">
        <w:r w:rsidRPr="00062A8D" w:rsidDel="001111A8">
          <w:delText xml:space="preserve">        l3_mode_config_t l3_cluster;  /* L3 cluster parameters */</w:delText>
        </w:r>
      </w:del>
    </w:p>
    <w:p w:rsidR="00610540" w:rsidDel="001111A8" w:rsidRDefault="00610540" w:rsidP="00610540">
      <w:pPr>
        <w:pStyle w:val="tablesourcecode"/>
        <w:rPr>
          <w:del w:id="4112" w:author="VOYER Raphael" w:date="2021-06-16T11:15:00Z"/>
        </w:rPr>
      </w:pPr>
      <w:del w:id="4113" w:author="VOYER Raphael" w:date="2021-06-16T11:15:00Z">
        <w:r w:rsidRPr="00062A8D" w:rsidDel="001111A8">
          <w:delText xml:space="preserve">        </w:delText>
        </w:r>
        <w:r w:rsidDel="001111A8">
          <w:delText>}</w:delText>
        </w:r>
      </w:del>
    </w:p>
    <w:p w:rsidR="00610540" w:rsidRPr="00610540" w:rsidDel="001111A8" w:rsidRDefault="00610540" w:rsidP="00610540">
      <w:pPr>
        <w:pStyle w:val="tablesourcecode"/>
        <w:rPr>
          <w:del w:id="4114" w:author="VOYER Raphael" w:date="2021-06-16T11:15:00Z"/>
        </w:rPr>
      </w:pPr>
    </w:p>
    <w:p w:rsidR="00610540" w:rsidDel="001111A8" w:rsidRDefault="00610540" w:rsidP="00610540">
      <w:pPr>
        <w:pStyle w:val="tablesourcecode"/>
        <w:rPr>
          <w:del w:id="4115" w:author="VOYER Raphael" w:date="2021-06-16T11:15:00Z"/>
        </w:rPr>
      </w:pPr>
      <w:del w:id="4116" w:author="VOYER Raphael" w:date="2021-06-16T11:15:00Z">
        <w:r w:rsidDel="001111A8">
          <w:delText>} cluster_info_t;</w:delText>
        </w:r>
      </w:del>
    </w:p>
    <w:p w:rsidR="00944134" w:rsidDel="001111A8" w:rsidRDefault="00944134" w:rsidP="00610540">
      <w:pPr>
        <w:pStyle w:val="tablesourcecode"/>
        <w:rPr>
          <w:del w:id="4117" w:author="VOYER Raphael" w:date="2021-06-16T11:15:00Z"/>
        </w:rPr>
      </w:pPr>
    </w:p>
    <w:p w:rsidR="00182327" w:rsidDel="001111A8" w:rsidRDefault="00944134" w:rsidP="00944134">
      <w:pPr>
        <w:pStyle w:val="tablesourcecode"/>
        <w:rPr>
          <w:del w:id="4118" w:author="VOYER Raphael" w:date="2021-06-16T11:15:00Z"/>
        </w:rPr>
      </w:pPr>
      <w:del w:id="4119" w:author="VOYER Raphael" w:date="2021-06-16T11:15:00Z">
        <w:r w:rsidDel="001111A8">
          <w:delText xml:space="preserve">  </w:delText>
        </w:r>
      </w:del>
    </w:p>
    <w:p w:rsidR="00182327" w:rsidDel="001111A8" w:rsidRDefault="00182327" w:rsidP="00944134">
      <w:pPr>
        <w:pStyle w:val="tablesourcecode"/>
        <w:rPr>
          <w:del w:id="4120" w:author="VOYER Raphael" w:date="2021-06-16T11:15:00Z"/>
        </w:rPr>
      </w:pPr>
    </w:p>
    <w:p w:rsidR="00944134" w:rsidDel="001111A8" w:rsidRDefault="00944134" w:rsidP="00944134">
      <w:pPr>
        <w:pStyle w:val="tablesourcecode"/>
        <w:rPr>
          <w:del w:id="4121" w:author="VOYER Raphael" w:date="2021-06-16T11:15:00Z"/>
        </w:rPr>
      </w:pPr>
      <w:del w:id="4122" w:author="VOYER Raphael" w:date="2021-06-16T11:15:00Z">
        <w:r w:rsidDel="001111A8">
          <w:delText xml:space="preserve"> #define </w:delText>
        </w:r>
        <w:smartTag w:uri="urn:schemas-microsoft-com:office:smarttags" w:element="stockticker">
          <w:r w:rsidDel="001111A8">
            <w:delText>MAX</w:delText>
          </w:r>
        </w:smartTag>
        <w:r w:rsidDel="001111A8">
          <w:delText>_CLUSTERS 32</w:delText>
        </w:r>
      </w:del>
    </w:p>
    <w:p w:rsidR="00944134" w:rsidDel="001111A8" w:rsidRDefault="00944134" w:rsidP="00610540">
      <w:pPr>
        <w:pStyle w:val="tablesourcecode"/>
        <w:rPr>
          <w:del w:id="4123" w:author="VOYER Raphael" w:date="2021-06-16T11:15:00Z"/>
        </w:rPr>
      </w:pPr>
      <w:del w:id="4124" w:author="VOYER Raphael" w:date="2021-06-16T11:15:00Z">
        <w:r w:rsidDel="001111A8">
          <w:delText xml:space="preserve">    </w:delText>
        </w:r>
      </w:del>
    </w:p>
    <w:p w:rsidR="00944134" w:rsidDel="001111A8" w:rsidRDefault="00182327" w:rsidP="00610540">
      <w:pPr>
        <w:pStyle w:val="tablesourcecode"/>
        <w:rPr>
          <w:del w:id="4125" w:author="VOYER Raphael" w:date="2021-06-16T11:15:00Z"/>
        </w:rPr>
      </w:pPr>
      <w:del w:id="4126" w:author="VOYER Raphael" w:date="2021-06-16T11:15:00Z">
        <w:r w:rsidDel="001111A8">
          <w:delText xml:space="preserve"> </w:delText>
        </w:r>
        <w:r w:rsidR="00944134" w:rsidDel="001111A8">
          <w:delText>cluster_info_t cluster_data[</w:delText>
        </w:r>
        <w:smartTag w:uri="urn:schemas-microsoft-com:office:smarttags" w:element="stockticker">
          <w:r w:rsidR="00944134" w:rsidDel="001111A8">
            <w:delText>MAX</w:delText>
          </w:r>
        </w:smartTag>
        <w:r w:rsidR="00944134" w:rsidDel="001111A8">
          <w:delText>_CLUSTERS];</w:delText>
        </w:r>
        <w:r w:rsidR="003437B0" w:rsidDel="001111A8">
          <w:delText xml:space="preserve"> /* Array of max clusters */</w:delText>
        </w:r>
      </w:del>
    </w:p>
    <w:p w:rsidR="00182327" w:rsidDel="001111A8" w:rsidRDefault="00182327" w:rsidP="00610540">
      <w:pPr>
        <w:pStyle w:val="tablesourcecode"/>
        <w:rPr>
          <w:del w:id="4127" w:author="VOYER Raphael" w:date="2021-06-16T11:15:00Z"/>
        </w:rPr>
      </w:pPr>
    </w:p>
    <w:p w:rsidR="00182327" w:rsidDel="001111A8" w:rsidRDefault="00182327" w:rsidP="00610540">
      <w:pPr>
        <w:pStyle w:val="tablesourcecode"/>
        <w:rPr>
          <w:del w:id="4128" w:author="VOYER Raphael" w:date="2021-06-16T11:15:00Z"/>
        </w:rPr>
      </w:pPr>
    </w:p>
    <w:p w:rsidR="00182327" w:rsidDel="001111A8" w:rsidRDefault="00182327" w:rsidP="00610540">
      <w:pPr>
        <w:pStyle w:val="tablesourcecode"/>
        <w:rPr>
          <w:del w:id="4129" w:author="VOYER Raphael" w:date="2021-06-16T11:15:00Z"/>
        </w:rPr>
      </w:pPr>
    </w:p>
    <w:p w:rsidR="003437B0" w:rsidDel="001111A8" w:rsidRDefault="00182327" w:rsidP="00610540">
      <w:pPr>
        <w:pStyle w:val="tablesourcecode"/>
        <w:rPr>
          <w:del w:id="4130" w:author="VOYER Raphael" w:date="2021-06-16T11:15:00Z"/>
        </w:rPr>
      </w:pPr>
      <w:del w:id="4131" w:author="VOYER Raphael" w:date="2021-06-16T11:15:00Z">
        <w:r w:rsidDel="001111A8">
          <w:delText>/* L2 cluster */</w:delText>
        </w:r>
      </w:del>
    </w:p>
    <w:p w:rsidR="003437B0" w:rsidDel="001111A8" w:rsidRDefault="003437B0" w:rsidP="003437B0">
      <w:pPr>
        <w:pStyle w:val="tablesourcecode"/>
        <w:rPr>
          <w:del w:id="4132" w:author="VOYER Raphael" w:date="2021-06-16T11:15:00Z"/>
        </w:rPr>
      </w:pPr>
      <w:del w:id="4133" w:author="VOYER Raphael" w:date="2021-06-16T11:15:00Z">
        <w:r w:rsidDel="001111A8">
          <w:delText>typedef struct {</w:delText>
        </w:r>
      </w:del>
    </w:p>
    <w:p w:rsidR="003437B0" w:rsidRPr="005A0C5D" w:rsidDel="001111A8" w:rsidRDefault="003437B0" w:rsidP="003437B0">
      <w:pPr>
        <w:pStyle w:val="tablesourcecode"/>
        <w:rPr>
          <w:del w:id="4134" w:author="VOYER Raphael" w:date="2021-06-16T11:15:00Z"/>
        </w:rPr>
      </w:pPr>
      <w:del w:id="4135" w:author="VOYER Raphael" w:date="2021-06-16T11:15:00Z">
        <w:r w:rsidRPr="005A0C5D" w:rsidDel="001111A8">
          <w:delText xml:space="preserve">    int16 vlanid; /* Vlan Id of the cluster */</w:delText>
        </w:r>
      </w:del>
    </w:p>
    <w:p w:rsidR="003437B0" w:rsidRPr="005A0C5D" w:rsidDel="001111A8" w:rsidRDefault="003437B0" w:rsidP="003437B0">
      <w:pPr>
        <w:pStyle w:val="tablesourcecode"/>
        <w:rPr>
          <w:del w:id="4136" w:author="VOYER Raphael" w:date="2021-06-16T11:15:00Z"/>
        </w:rPr>
      </w:pPr>
      <w:del w:id="4137" w:author="VOYER Raphael" w:date="2021-06-16T11:15:00Z">
        <w:r w:rsidRPr="005A0C5D" w:rsidDel="001111A8">
          <w:delText xml:space="preserve">    CLUSTER_</w:delText>
        </w:r>
        <w:smartTag w:uri="urn:schemas-microsoft-com:office:smarttags" w:element="stockticker">
          <w:r w:rsidRPr="005A0C5D" w:rsidDel="001111A8">
            <w:delText>MAC</w:delText>
          </w:r>
        </w:smartTag>
        <w:r w:rsidRPr="005A0C5D" w:rsidDel="001111A8">
          <w:delText>_ADR mac_addr; /* Mac-address of the cluster */</w:delText>
        </w:r>
      </w:del>
    </w:p>
    <w:p w:rsidR="003437B0" w:rsidRPr="005A0C5D" w:rsidDel="001111A8" w:rsidRDefault="003437B0" w:rsidP="003437B0">
      <w:pPr>
        <w:pStyle w:val="tablesourcecode"/>
        <w:rPr>
          <w:del w:id="4138" w:author="VOYER Raphael" w:date="2021-06-16T11:15:00Z"/>
        </w:rPr>
      </w:pPr>
      <w:del w:id="4139" w:author="VOYER Raphael" w:date="2021-06-16T11:15:00Z">
        <w:r w:rsidRPr="005A0C5D" w:rsidDel="001111A8">
          <w:delText xml:space="preserve">    </w:delText>
        </w:r>
        <w:r w:rsidR="00C80F61" w:rsidRPr="005A0C5D" w:rsidDel="001111A8">
          <w:delText>u</w:delText>
        </w:r>
        <w:r w:rsidRPr="005A0C5D" w:rsidDel="001111A8">
          <w:delText>int</w:delText>
        </w:r>
        <w:r w:rsidR="00C80F61" w:rsidRPr="005A0C5D" w:rsidDel="001111A8">
          <w:delText>32</w:delText>
        </w:r>
        <w:r w:rsidRPr="005A0C5D" w:rsidDel="001111A8">
          <w:delText xml:space="preserve"> port_bmp[HA_VLAN_</w:delText>
        </w:r>
        <w:smartTag w:uri="urn:schemas-microsoft-com:office:smarttags" w:element="stockticker">
          <w:r w:rsidRPr="005A0C5D" w:rsidDel="001111A8">
            <w:delText>MAX</w:delText>
          </w:r>
        </w:smartTag>
        <w:r w:rsidRPr="005A0C5D" w:rsidDel="001111A8">
          <w:delText>_PORTS</w:delText>
        </w:r>
        <w:r w:rsidR="00C80F61" w:rsidRPr="005A0C5D" w:rsidDel="001111A8">
          <w:delText>/32</w:delText>
        </w:r>
        <w:r w:rsidRPr="005A0C5D" w:rsidDel="001111A8">
          <w:delText>] /* Max ports in the system */</w:delText>
        </w:r>
      </w:del>
    </w:p>
    <w:p w:rsidR="00DF2ED6" w:rsidRPr="005A0C5D" w:rsidDel="001111A8" w:rsidRDefault="00DF2ED6" w:rsidP="003437B0">
      <w:pPr>
        <w:pStyle w:val="tablesourcecode"/>
        <w:rPr>
          <w:del w:id="4140" w:author="VOYER Raphael" w:date="2021-06-16T11:15:00Z"/>
        </w:rPr>
      </w:pPr>
      <w:del w:id="4141" w:author="VOYER Raphael" w:date="2021-06-16T11:15:00Z">
        <w:r w:rsidRPr="005A0C5D" w:rsidDel="001111A8">
          <w:delText xml:space="preserve">    uint32 port_active[HA_VLAN_</w:delText>
        </w:r>
        <w:smartTag w:uri="urn:schemas-microsoft-com:office:smarttags" w:element="stockticker">
          <w:r w:rsidRPr="005A0C5D" w:rsidDel="001111A8">
            <w:delText>MAX</w:delText>
          </w:r>
        </w:smartTag>
        <w:r w:rsidRPr="005A0C5D" w:rsidDel="001111A8">
          <w:delText>_PORTS/32] /* Max Active ports in the system */</w:delText>
        </w:r>
      </w:del>
    </w:p>
    <w:p w:rsidR="003437B0" w:rsidRPr="005A0C5D" w:rsidDel="001111A8" w:rsidRDefault="003437B0" w:rsidP="003437B0">
      <w:pPr>
        <w:pStyle w:val="tablesourcecode"/>
        <w:rPr>
          <w:del w:id="4142" w:author="VOYER Raphael" w:date="2021-06-16T11:15:00Z"/>
        </w:rPr>
      </w:pPr>
      <w:del w:id="4143" w:author="VOYER Raphael" w:date="2021-06-16T11:15:00Z">
        <w:r w:rsidRPr="005A0C5D" w:rsidDel="001111A8">
          <w:delText xml:space="preserve">    uint32 linkagg_bmp[HA_VLAN_</w:delText>
        </w:r>
        <w:smartTag w:uri="urn:schemas-microsoft-com:office:smarttags" w:element="stockticker">
          <w:r w:rsidRPr="005A0C5D" w:rsidDel="001111A8">
            <w:delText>MAX</w:delText>
          </w:r>
        </w:smartTag>
        <w:r w:rsidRPr="005A0C5D" w:rsidDel="001111A8">
          <w:delText xml:space="preserve">_LINKAGG_PORTS/32]  /* Max aggreagates in the system */ </w:delText>
        </w:r>
        <w:r w:rsidRPr="005A0C5D" w:rsidDel="001111A8">
          <w:tab/>
        </w:r>
      </w:del>
    </w:p>
    <w:p w:rsidR="00182327" w:rsidDel="001111A8" w:rsidRDefault="003437B0" w:rsidP="00182327">
      <w:pPr>
        <w:pStyle w:val="tablesourcecode"/>
        <w:rPr>
          <w:del w:id="4144" w:author="VOYER Raphael" w:date="2021-06-16T11:15:00Z"/>
          <w:lang w:val="fr-FR"/>
        </w:rPr>
      </w:pPr>
      <w:del w:id="4145" w:author="VOYER Raphael" w:date="2021-06-16T11:15:00Z">
        <w:r w:rsidRPr="005A0C5D" w:rsidDel="001111A8">
          <w:delText xml:space="preserve">    </w:delText>
        </w:r>
        <w:r w:rsidRPr="004964E1" w:rsidDel="001111A8">
          <w:rPr>
            <w:lang w:val="fr-FR"/>
          </w:rPr>
          <w:delText xml:space="preserve">} </w:delText>
        </w:r>
        <w:r w:rsidRPr="005A0C5D" w:rsidDel="001111A8">
          <w:rPr>
            <w:lang w:val="fr-FR"/>
          </w:rPr>
          <w:delText>l2_mode_config_t </w:delText>
        </w:r>
        <w:r w:rsidDel="001111A8">
          <w:rPr>
            <w:lang w:val="fr-FR"/>
          </w:rPr>
          <w:delText>;</w:delText>
        </w:r>
      </w:del>
    </w:p>
    <w:p w:rsidR="00182327" w:rsidDel="001111A8" w:rsidRDefault="00182327" w:rsidP="003437B0">
      <w:pPr>
        <w:pStyle w:val="tablesourcecode"/>
        <w:rPr>
          <w:del w:id="4146" w:author="VOYER Raphael" w:date="2021-06-16T11:15:00Z"/>
          <w:lang w:val="fr-FR"/>
        </w:rPr>
      </w:pPr>
    </w:p>
    <w:p w:rsidR="00D81D73" w:rsidDel="001111A8" w:rsidRDefault="00D81D73" w:rsidP="003437B0">
      <w:pPr>
        <w:pStyle w:val="tablesourcecode"/>
        <w:rPr>
          <w:del w:id="4147" w:author="VOYER Raphael" w:date="2021-06-16T11:15:00Z"/>
          <w:lang w:val="fr-FR"/>
        </w:rPr>
      </w:pPr>
    </w:p>
    <w:p w:rsidR="00182327" w:rsidDel="001111A8" w:rsidRDefault="00182327" w:rsidP="003437B0">
      <w:pPr>
        <w:pStyle w:val="tablesourcecode"/>
        <w:rPr>
          <w:del w:id="4148" w:author="VOYER Raphael" w:date="2021-06-16T11:15:00Z"/>
          <w:lang w:val="fr-FR"/>
        </w:rPr>
      </w:pPr>
      <w:del w:id="4149" w:author="VOYER Raphael" w:date="2021-06-16T11:15:00Z">
        <w:r w:rsidDel="001111A8">
          <w:rPr>
            <w:lang w:val="fr-FR"/>
          </w:rPr>
          <w:delText>/* L3 cluster */</w:delText>
        </w:r>
      </w:del>
    </w:p>
    <w:p w:rsidR="003437B0" w:rsidDel="001111A8" w:rsidRDefault="003437B0" w:rsidP="003437B0">
      <w:pPr>
        <w:pStyle w:val="tablesourcecode"/>
        <w:rPr>
          <w:del w:id="4150" w:author="VOYER Raphael" w:date="2021-06-16T11:15:00Z"/>
        </w:rPr>
      </w:pPr>
      <w:del w:id="4151" w:author="VOYER Raphael" w:date="2021-06-16T11:15:00Z">
        <w:r w:rsidDel="001111A8">
          <w:delText>typedef struct {</w:delText>
        </w:r>
      </w:del>
    </w:p>
    <w:p w:rsidR="003437B0" w:rsidDel="001111A8" w:rsidRDefault="003437B0" w:rsidP="003437B0">
      <w:pPr>
        <w:pStyle w:val="tablesourcecode"/>
        <w:rPr>
          <w:del w:id="4152" w:author="VOYER Raphael" w:date="2021-06-16T11:15:00Z"/>
        </w:rPr>
      </w:pPr>
      <w:del w:id="4153" w:author="VOYER Raphael" w:date="2021-06-16T11:15:00Z">
        <w:r w:rsidDel="001111A8">
          <w:delText xml:space="preserve">    </w:delText>
        </w:r>
        <w:r w:rsidR="00D5352E" w:rsidDel="001111A8">
          <w:delText>CLUSTER_IP cluster_ip ; /* IP address of the cluster */</w:delText>
        </w:r>
      </w:del>
    </w:p>
    <w:p w:rsidR="003437B0" w:rsidRPr="005A0C5D" w:rsidDel="001111A8" w:rsidRDefault="00D5352E" w:rsidP="00D5352E">
      <w:pPr>
        <w:pStyle w:val="tablesourcecode"/>
        <w:rPr>
          <w:del w:id="4154" w:author="VOYER Raphael" w:date="2021-06-16T11:15:00Z"/>
        </w:rPr>
      </w:pPr>
      <w:del w:id="4155" w:author="VOYER Raphael" w:date="2021-06-16T11:15:00Z">
        <w:r w:rsidDel="001111A8">
          <w:delText xml:space="preserve">    </w:delText>
        </w:r>
        <w:smartTag w:uri="urn:schemas-microsoft-com:office:smarttags" w:element="stockticker">
          <w:r w:rsidR="003437B0" w:rsidRPr="005A0C5D" w:rsidDel="001111A8">
            <w:delText>MAC</w:delText>
          </w:r>
        </w:smartTag>
        <w:r w:rsidR="003437B0" w:rsidRPr="005A0C5D" w:rsidDel="001111A8">
          <w:delText>_ADR mac_addr; /* Mac-address of the cluster */</w:delText>
        </w:r>
      </w:del>
    </w:p>
    <w:p w:rsidR="00182327" w:rsidRPr="005A0C5D" w:rsidDel="001111A8" w:rsidRDefault="00182327" w:rsidP="00D5352E">
      <w:pPr>
        <w:pStyle w:val="tablesourcecode"/>
        <w:rPr>
          <w:del w:id="4156" w:author="VOYER Raphael" w:date="2021-06-16T11:15:00Z"/>
        </w:rPr>
      </w:pPr>
    </w:p>
    <w:p w:rsidR="00182327" w:rsidDel="001111A8" w:rsidRDefault="00182327" w:rsidP="00182327">
      <w:pPr>
        <w:pStyle w:val="tablesourcecode"/>
        <w:rPr>
          <w:del w:id="4157" w:author="VOYER Raphael" w:date="2021-06-16T11:15:00Z"/>
          <w:lang w:val="it-IT"/>
        </w:rPr>
      </w:pPr>
      <w:del w:id="4158" w:author="VOYER Raphael" w:date="2021-06-16T11:15:00Z">
        <w:r w:rsidRPr="005A0C5D" w:rsidDel="001111A8">
          <w:delText xml:space="preserve">    </w:delText>
        </w:r>
        <w:r w:rsidR="00534A44" w:rsidRPr="00534A44" w:rsidDel="001111A8">
          <w:rPr>
            <w:lang w:val="it-IT"/>
          </w:rPr>
          <w:delText xml:space="preserve">#define </w:delText>
        </w:r>
        <w:r w:rsidRPr="00610540" w:rsidDel="001111A8">
          <w:rPr>
            <w:lang w:val="it-IT"/>
          </w:rPr>
          <w:delText>HA_VLAN_</w:delText>
        </w:r>
        <w:r w:rsidDel="001111A8">
          <w:rPr>
            <w:lang w:val="it-IT"/>
          </w:rPr>
          <w:delText>ARP</w:delText>
        </w:r>
        <w:r w:rsidRPr="00610540" w:rsidDel="001111A8">
          <w:rPr>
            <w:lang w:val="it-IT"/>
          </w:rPr>
          <w:delText>_MODE_</w:delText>
        </w:r>
        <w:r w:rsidDel="001111A8">
          <w:rPr>
            <w:lang w:val="it-IT"/>
          </w:rPr>
          <w:delText>STATIC</w:delText>
        </w:r>
        <w:r w:rsidRPr="00610540" w:rsidDel="001111A8">
          <w:rPr>
            <w:lang w:val="it-IT"/>
          </w:rPr>
          <w:delText xml:space="preserve"> </w:delText>
        </w:r>
        <w:r w:rsidDel="001111A8">
          <w:rPr>
            <w:lang w:val="it-IT"/>
          </w:rPr>
          <w:delText xml:space="preserve"> </w:delText>
        </w:r>
        <w:r w:rsidRPr="00610540" w:rsidDel="001111A8">
          <w:rPr>
            <w:lang w:val="it-IT"/>
          </w:rPr>
          <w:delText>1</w:delText>
        </w:r>
      </w:del>
    </w:p>
    <w:p w:rsidR="00182327" w:rsidRPr="00182327" w:rsidDel="001111A8" w:rsidRDefault="00182327" w:rsidP="00D5352E">
      <w:pPr>
        <w:pStyle w:val="tablesourcecode"/>
        <w:rPr>
          <w:del w:id="4159" w:author="VOYER Raphael" w:date="2021-06-16T11:15:00Z"/>
          <w:lang w:val="it-IT"/>
        </w:rPr>
      </w:pPr>
      <w:del w:id="4160" w:author="VOYER Raphael" w:date="2021-06-16T11:15:00Z">
        <w:r w:rsidDel="001111A8">
          <w:rPr>
            <w:lang w:val="it-IT"/>
          </w:rPr>
          <w:delText xml:space="preserve">    </w:delText>
        </w:r>
        <w:r w:rsidR="00534A44" w:rsidRPr="00534A44" w:rsidDel="001111A8">
          <w:rPr>
            <w:lang w:val="it-IT"/>
          </w:rPr>
          <w:delText xml:space="preserve">#define </w:delText>
        </w:r>
        <w:r w:rsidRPr="00610540" w:rsidDel="001111A8">
          <w:rPr>
            <w:lang w:val="it-IT"/>
          </w:rPr>
          <w:delText>HA_VLAN_</w:delText>
        </w:r>
        <w:r w:rsidDel="001111A8">
          <w:rPr>
            <w:lang w:val="it-IT"/>
          </w:rPr>
          <w:delText>ARP</w:delText>
        </w:r>
        <w:r w:rsidRPr="00610540" w:rsidDel="001111A8">
          <w:rPr>
            <w:lang w:val="it-IT"/>
          </w:rPr>
          <w:delText>_MODE_</w:delText>
        </w:r>
        <w:r w:rsidDel="001111A8">
          <w:rPr>
            <w:lang w:val="it-IT"/>
          </w:rPr>
          <w:delText>DYNAMIC</w:delText>
        </w:r>
        <w:r w:rsidRPr="00610540" w:rsidDel="001111A8">
          <w:rPr>
            <w:lang w:val="it-IT"/>
          </w:rPr>
          <w:delText xml:space="preserve"> </w:delText>
        </w:r>
        <w:r w:rsidDel="001111A8">
          <w:rPr>
            <w:lang w:val="it-IT"/>
          </w:rPr>
          <w:delText>2</w:delText>
        </w:r>
      </w:del>
    </w:p>
    <w:p w:rsidR="00D5352E" w:rsidDel="001111A8" w:rsidRDefault="00534A44" w:rsidP="00D5352E">
      <w:pPr>
        <w:pStyle w:val="tablesourcecode"/>
        <w:rPr>
          <w:del w:id="4161" w:author="VOYER Raphael" w:date="2021-06-16T11:15:00Z"/>
        </w:rPr>
      </w:pPr>
      <w:del w:id="4162" w:author="VOYER Raphael" w:date="2021-06-16T11:15:00Z">
        <w:r w:rsidRPr="00534A44" w:rsidDel="001111A8">
          <w:rPr>
            <w:lang w:val="it-IT"/>
          </w:rPr>
          <w:delText xml:space="preserve">    </w:delText>
        </w:r>
        <w:r w:rsidR="00D5352E" w:rsidDel="001111A8">
          <w:delText>uint8    arp_type:1 ; /* ARP resolution type static/dynamic*/</w:delText>
        </w:r>
      </w:del>
    </w:p>
    <w:p w:rsidR="00182327" w:rsidDel="001111A8" w:rsidRDefault="00182327" w:rsidP="00D5352E">
      <w:pPr>
        <w:pStyle w:val="tablesourcecode"/>
        <w:rPr>
          <w:del w:id="4163" w:author="VOYER Raphael" w:date="2021-06-16T11:15:00Z"/>
        </w:rPr>
      </w:pPr>
      <w:del w:id="4164" w:author="VOYER Raphael" w:date="2021-06-16T11:15:00Z">
        <w:r w:rsidDel="001111A8">
          <w:delText xml:space="preserve">    </w:delText>
        </w:r>
      </w:del>
    </w:p>
    <w:p w:rsidR="00182327" w:rsidDel="001111A8" w:rsidRDefault="00182327" w:rsidP="00182327">
      <w:pPr>
        <w:pStyle w:val="tablesourcecode"/>
        <w:rPr>
          <w:del w:id="4165" w:author="VOYER Raphael" w:date="2021-06-16T11:15:00Z"/>
        </w:rPr>
      </w:pPr>
      <w:del w:id="4166" w:author="VOYER Raphael" w:date="2021-06-16T11:15:00Z">
        <w:r w:rsidDel="001111A8">
          <w:delText xml:space="preserve">   #define   CLUSTER_IGMP_ENABLE  1</w:delText>
        </w:r>
      </w:del>
    </w:p>
    <w:p w:rsidR="00182327" w:rsidDel="001111A8" w:rsidRDefault="00182327" w:rsidP="00182327">
      <w:pPr>
        <w:pStyle w:val="tablesourcecode"/>
        <w:rPr>
          <w:del w:id="4167" w:author="VOYER Raphael" w:date="2021-06-16T11:15:00Z"/>
        </w:rPr>
      </w:pPr>
      <w:del w:id="4168" w:author="VOYER Raphael" w:date="2021-06-16T11:15:00Z">
        <w:r w:rsidDel="001111A8">
          <w:delText xml:space="preserve">   #define   CLUSTER_IGMP_DISABLE 2</w:delText>
        </w:r>
      </w:del>
    </w:p>
    <w:p w:rsidR="00182327" w:rsidDel="001111A8" w:rsidRDefault="00182327" w:rsidP="00D5352E">
      <w:pPr>
        <w:pStyle w:val="tablesourcecode"/>
        <w:rPr>
          <w:del w:id="4169" w:author="VOYER Raphael" w:date="2021-06-16T11:15:00Z"/>
        </w:rPr>
      </w:pPr>
    </w:p>
    <w:p w:rsidR="00D5352E" w:rsidDel="001111A8" w:rsidRDefault="00D5352E" w:rsidP="00D5352E">
      <w:pPr>
        <w:pStyle w:val="tablesourcecode"/>
        <w:rPr>
          <w:del w:id="4170" w:author="VOYER Raphael" w:date="2021-06-16T11:15:00Z"/>
        </w:rPr>
      </w:pPr>
      <w:del w:id="4171" w:author="VOYER Raphael" w:date="2021-06-16T11:15:00Z">
        <w:r w:rsidDel="001111A8">
          <w:delText xml:space="preserve">    unit8    ipms_status:1; /* IGMP status */</w:delText>
        </w:r>
      </w:del>
    </w:p>
    <w:p w:rsidR="00D5352E" w:rsidRPr="00D5352E" w:rsidDel="001111A8" w:rsidRDefault="00D5352E" w:rsidP="00D5352E">
      <w:pPr>
        <w:pStyle w:val="tablesourcecode"/>
        <w:rPr>
          <w:del w:id="4172" w:author="VOYER Raphael" w:date="2021-06-16T11:15:00Z"/>
        </w:rPr>
      </w:pPr>
      <w:del w:id="4173" w:author="VOYER Raphael" w:date="2021-06-16T11:15:00Z">
        <w:r w:rsidDel="001111A8">
          <w:delText xml:space="preserve">    CLUSTER_IP cluster_mcast_ip ; /* Ip Multicast address of the cluster */</w:delText>
        </w:r>
      </w:del>
    </w:p>
    <w:p w:rsidR="003437B0" w:rsidRPr="005A0C5D" w:rsidDel="001111A8" w:rsidRDefault="003437B0" w:rsidP="003437B0">
      <w:pPr>
        <w:pStyle w:val="tablesourcecode"/>
        <w:rPr>
          <w:del w:id="4174" w:author="VOYER Raphael" w:date="2021-06-16T11:15:00Z"/>
        </w:rPr>
      </w:pPr>
      <w:del w:id="4175" w:author="VOYER Raphael" w:date="2021-06-16T11:15:00Z">
        <w:r w:rsidRPr="005A0C5D" w:rsidDel="001111A8">
          <w:delText xml:space="preserve">    </w:delText>
        </w:r>
        <w:r w:rsidR="00DF2ED6" w:rsidRPr="005A0C5D" w:rsidDel="001111A8">
          <w:delText>u</w:delText>
        </w:r>
        <w:r w:rsidRPr="005A0C5D" w:rsidDel="001111A8">
          <w:delText>int</w:delText>
        </w:r>
        <w:r w:rsidR="00C80F61" w:rsidRPr="005A0C5D" w:rsidDel="001111A8">
          <w:delText>32</w:delText>
        </w:r>
        <w:r w:rsidRPr="005A0C5D" w:rsidDel="001111A8">
          <w:delText xml:space="preserve"> port_bmp[HA_VLAN_</w:delText>
        </w:r>
        <w:smartTag w:uri="urn:schemas-microsoft-com:office:smarttags" w:element="stockticker">
          <w:r w:rsidRPr="005A0C5D" w:rsidDel="001111A8">
            <w:delText>MAX</w:delText>
          </w:r>
        </w:smartTag>
        <w:r w:rsidRPr="005A0C5D" w:rsidDel="001111A8">
          <w:delText>_PORTS</w:delText>
        </w:r>
        <w:r w:rsidR="00C80F61" w:rsidRPr="005A0C5D" w:rsidDel="001111A8">
          <w:delText>/32</w:delText>
        </w:r>
        <w:r w:rsidRPr="005A0C5D" w:rsidDel="001111A8">
          <w:delText>] /* Max ports in the system */</w:delText>
        </w:r>
      </w:del>
    </w:p>
    <w:p w:rsidR="00DF2ED6" w:rsidRPr="005A0C5D" w:rsidDel="001111A8" w:rsidRDefault="00DF2ED6" w:rsidP="00DF2ED6">
      <w:pPr>
        <w:pStyle w:val="tablesourcecode"/>
        <w:rPr>
          <w:del w:id="4176" w:author="VOYER Raphael" w:date="2021-06-16T11:15:00Z"/>
        </w:rPr>
      </w:pPr>
      <w:del w:id="4177" w:author="VOYER Raphael" w:date="2021-06-16T11:15:00Z">
        <w:r w:rsidRPr="005A0C5D" w:rsidDel="001111A8">
          <w:delText xml:space="preserve">    uint32 port_active[HA_VLAN_</w:delText>
        </w:r>
        <w:smartTag w:uri="urn:schemas-microsoft-com:office:smarttags" w:element="stockticker">
          <w:r w:rsidRPr="005A0C5D" w:rsidDel="001111A8">
            <w:delText>MAX</w:delText>
          </w:r>
        </w:smartTag>
        <w:r w:rsidRPr="005A0C5D" w:rsidDel="001111A8">
          <w:delText>_PORTS/32] /* Max Active ports in the system */</w:delText>
        </w:r>
      </w:del>
    </w:p>
    <w:p w:rsidR="00DF2ED6" w:rsidRPr="005A0C5D" w:rsidDel="001111A8" w:rsidRDefault="00DF2ED6" w:rsidP="003437B0">
      <w:pPr>
        <w:pStyle w:val="tablesourcecode"/>
        <w:rPr>
          <w:del w:id="4178" w:author="VOYER Raphael" w:date="2021-06-16T11:15:00Z"/>
        </w:rPr>
      </w:pPr>
    </w:p>
    <w:p w:rsidR="00913F42" w:rsidDel="001111A8" w:rsidRDefault="003437B0" w:rsidP="003437B0">
      <w:pPr>
        <w:pStyle w:val="tablesourcecode"/>
        <w:rPr>
          <w:del w:id="4179" w:author="VOYER Raphael" w:date="2021-06-16T11:15:00Z"/>
        </w:rPr>
      </w:pPr>
      <w:del w:id="4180" w:author="VOYER Raphael" w:date="2021-06-16T11:15:00Z">
        <w:r w:rsidRPr="005A0C5D" w:rsidDel="001111A8">
          <w:delText xml:space="preserve">    uint32 linkagg_bmp[HA_VLAN_</w:delText>
        </w:r>
        <w:smartTag w:uri="urn:schemas-microsoft-com:office:smarttags" w:element="stockticker">
          <w:r w:rsidRPr="005A0C5D" w:rsidDel="001111A8">
            <w:delText>MAX</w:delText>
          </w:r>
        </w:smartTag>
        <w:r w:rsidRPr="005A0C5D" w:rsidDel="001111A8">
          <w:delText xml:space="preserve">_LINKAGG_PORTS/32]  /* Max aggreagates in the system */ </w:delText>
        </w:r>
      </w:del>
    </w:p>
    <w:p w:rsidR="003437B0" w:rsidRPr="00CD74ED" w:rsidDel="001111A8" w:rsidRDefault="00913F42" w:rsidP="003437B0">
      <w:pPr>
        <w:pStyle w:val="tablesourcecode"/>
        <w:rPr>
          <w:del w:id="4181" w:author="VOYER Raphael" w:date="2021-06-16T11:15:00Z"/>
          <w:lang w:val="fr-FR"/>
        </w:rPr>
      </w:pPr>
      <w:del w:id="4182" w:author="VOYER Raphael" w:date="2021-06-16T11:15:00Z">
        <w:r w:rsidDel="001111A8">
          <w:delText xml:space="preserve">    </w:delText>
        </w:r>
        <w:r w:rsidR="00534A44" w:rsidRPr="00534A44" w:rsidDel="001111A8">
          <w:rPr>
            <w:lang w:val="fr-FR"/>
          </w:rPr>
          <w:delText>uint32  vrf;</w:delText>
        </w:r>
        <w:r w:rsidR="00534A44" w:rsidRPr="00534A44" w:rsidDel="001111A8">
          <w:rPr>
            <w:lang w:val="fr-FR"/>
          </w:rPr>
          <w:tab/>
        </w:r>
      </w:del>
    </w:p>
    <w:p w:rsidR="003437B0" w:rsidRPr="00CD74ED" w:rsidDel="001111A8" w:rsidRDefault="00534A44" w:rsidP="003437B0">
      <w:pPr>
        <w:pStyle w:val="tablesourcecode"/>
        <w:rPr>
          <w:del w:id="4183" w:author="VOYER Raphael" w:date="2021-06-16T11:15:00Z"/>
          <w:lang w:val="fr-FR"/>
        </w:rPr>
      </w:pPr>
      <w:del w:id="4184" w:author="VOYER Raphael" w:date="2021-06-16T11:15:00Z">
        <w:r w:rsidRPr="00534A44" w:rsidDel="001111A8">
          <w:rPr>
            <w:lang w:val="fr-FR"/>
          </w:rPr>
          <w:delText xml:space="preserve">    } l3_mode_config_t ;</w:delText>
        </w:r>
      </w:del>
    </w:p>
    <w:p w:rsidR="003437B0" w:rsidRPr="00CD74ED" w:rsidDel="001111A8" w:rsidRDefault="00534A44" w:rsidP="003437B0">
      <w:pPr>
        <w:pStyle w:val="tablesourcecode"/>
        <w:rPr>
          <w:del w:id="4185" w:author="VOYER Raphael" w:date="2021-06-16T11:15:00Z"/>
          <w:lang w:val="fr-FR"/>
        </w:rPr>
      </w:pPr>
      <w:del w:id="4186" w:author="VOYER Raphael" w:date="2021-06-16T11:15:00Z">
        <w:r w:rsidRPr="00534A44" w:rsidDel="001111A8">
          <w:rPr>
            <w:lang w:val="fr-FR"/>
          </w:rPr>
          <w:delText xml:space="preserve"> </w:delText>
        </w:r>
      </w:del>
    </w:p>
    <w:p w:rsidR="003437B0" w:rsidRPr="00CD74ED" w:rsidDel="001111A8" w:rsidRDefault="003437B0" w:rsidP="003437B0">
      <w:pPr>
        <w:pStyle w:val="tablesourcecode"/>
        <w:rPr>
          <w:del w:id="4187" w:author="VOYER Raphael" w:date="2021-06-16T11:15:00Z"/>
          <w:lang w:val="fr-FR"/>
        </w:rPr>
      </w:pPr>
    </w:p>
    <w:p w:rsidR="00D81D73" w:rsidRPr="005A0C5D" w:rsidDel="001111A8" w:rsidRDefault="00D81D73" w:rsidP="003437B0">
      <w:pPr>
        <w:pStyle w:val="tablesourcecode"/>
        <w:rPr>
          <w:del w:id="4188" w:author="VOYER Raphael" w:date="2021-06-16T11:15:00Z"/>
        </w:rPr>
      </w:pPr>
      <w:del w:id="4189" w:author="VOYER Raphael" w:date="2021-06-16T11:15:00Z">
        <w:r w:rsidRPr="005A0C5D" w:rsidDel="001111A8">
          <w:delText>/* Generic Macros used */</w:delText>
        </w:r>
      </w:del>
    </w:p>
    <w:p w:rsidR="00D81D73" w:rsidRPr="005A0C5D" w:rsidDel="001111A8" w:rsidRDefault="00D81D73" w:rsidP="003437B0">
      <w:pPr>
        <w:pStyle w:val="tablesourcecode"/>
        <w:rPr>
          <w:del w:id="4190" w:author="VOYER Raphael" w:date="2021-06-16T11:15:00Z"/>
        </w:rPr>
      </w:pPr>
    </w:p>
    <w:p w:rsidR="00944134" w:rsidRPr="00CD74ED" w:rsidDel="001111A8" w:rsidRDefault="00534A44" w:rsidP="00944134">
      <w:pPr>
        <w:pStyle w:val="tablesourcecode"/>
        <w:rPr>
          <w:del w:id="4191" w:author="VOYER Raphael" w:date="2021-06-16T11:15:00Z"/>
        </w:rPr>
      </w:pPr>
      <w:del w:id="4192" w:author="VOYER Raphael" w:date="2021-06-16T11:15:00Z">
        <w:r w:rsidRPr="00534A44" w:rsidDel="001111A8">
          <w:delText xml:space="preserve">#define </w:delText>
        </w:r>
        <w:smartTag w:uri="urn:schemas-microsoft-com:office:smarttags" w:element="stockticker">
          <w:r w:rsidRPr="00534A44" w:rsidDel="001111A8">
            <w:delText>MAX</w:delText>
          </w:r>
        </w:smartTag>
        <w:r w:rsidRPr="00534A44" w:rsidDel="001111A8">
          <w:delText xml:space="preserve">_NI_SLOTS 16  </w:delText>
        </w:r>
      </w:del>
    </w:p>
    <w:p w:rsidR="00944134" w:rsidRPr="00062A8D" w:rsidDel="001111A8" w:rsidRDefault="00944134" w:rsidP="00944134">
      <w:pPr>
        <w:pStyle w:val="tablesourcecode"/>
        <w:rPr>
          <w:del w:id="4193" w:author="VOYER Raphael" w:date="2021-06-16T11:15:00Z"/>
          <w:lang w:val="fr-FR"/>
        </w:rPr>
      </w:pPr>
      <w:del w:id="4194" w:author="VOYER Raphael" w:date="2021-06-16T11:15:00Z">
        <w:r w:rsidRPr="00062A8D" w:rsidDel="001111A8">
          <w:rPr>
            <w:lang w:val="fr-FR"/>
          </w:rPr>
          <w:delText xml:space="preserve">#define </w:delText>
        </w:r>
        <w:smartTag w:uri="urn:schemas-microsoft-com:office:smarttags" w:element="stockticker">
          <w:r w:rsidRPr="00062A8D" w:rsidDel="001111A8">
            <w:rPr>
              <w:lang w:val="fr-FR"/>
            </w:rPr>
            <w:delText>MAX</w:delText>
          </w:r>
        </w:smartTag>
        <w:r w:rsidRPr="00062A8D" w:rsidDel="001111A8">
          <w:rPr>
            <w:lang w:val="fr-FR"/>
          </w:rPr>
          <w:delText>_</w:delText>
        </w:r>
        <w:smartTag w:uri="urn:schemas-microsoft-com:office:smarttags" w:element="stockticker">
          <w:r w:rsidRPr="00062A8D" w:rsidDel="001111A8">
            <w:rPr>
              <w:lang w:val="fr-FR"/>
            </w:rPr>
            <w:delText>PORT</w:delText>
          </w:r>
        </w:smartTag>
        <w:r w:rsidRPr="00062A8D" w:rsidDel="001111A8">
          <w:rPr>
            <w:lang w:val="fr-FR"/>
          </w:rPr>
          <w:delText>_</w:delText>
        </w:r>
        <w:smartTag w:uri="urn:schemas-microsoft-com:office:smarttags" w:element="stockticker">
          <w:r w:rsidRPr="00062A8D" w:rsidDel="001111A8">
            <w:rPr>
              <w:lang w:val="fr-FR"/>
            </w:rPr>
            <w:delText>PER</w:delText>
          </w:r>
        </w:smartTag>
        <w:r w:rsidRPr="00062A8D" w:rsidDel="001111A8">
          <w:rPr>
            <w:lang w:val="fr-FR"/>
          </w:rPr>
          <w:delText>_NI 64</w:delText>
        </w:r>
      </w:del>
    </w:p>
    <w:p w:rsidR="00610540" w:rsidRPr="00062A8D" w:rsidDel="001111A8" w:rsidRDefault="00944134" w:rsidP="00944134">
      <w:pPr>
        <w:pStyle w:val="tablesourcecode"/>
        <w:rPr>
          <w:del w:id="4195" w:author="VOYER Raphael" w:date="2021-06-16T11:15:00Z"/>
          <w:lang w:val="fr-FR"/>
        </w:rPr>
      </w:pPr>
      <w:del w:id="4196" w:author="VOYER Raphael" w:date="2021-06-16T11:15:00Z">
        <w:r w:rsidRPr="00062A8D" w:rsidDel="001111A8">
          <w:rPr>
            <w:lang w:val="fr-FR"/>
          </w:rPr>
          <w:delText xml:space="preserve">    </w:delText>
        </w:r>
      </w:del>
    </w:p>
    <w:p w:rsidR="00944134" w:rsidRPr="005A0C5D" w:rsidDel="001111A8" w:rsidRDefault="00944134" w:rsidP="00944134">
      <w:pPr>
        <w:pStyle w:val="tablesourcecode"/>
        <w:rPr>
          <w:del w:id="4197" w:author="VOYER Raphael" w:date="2021-06-16T11:15:00Z"/>
        </w:rPr>
      </w:pPr>
      <w:del w:id="4198" w:author="VOYER Raphael" w:date="2021-06-16T11:15:00Z">
        <w:r w:rsidRPr="005A0C5D" w:rsidDel="001111A8">
          <w:delText xml:space="preserve">#define </w:delText>
        </w:r>
        <w:smartTag w:uri="urn:schemas-microsoft-com:office:smarttags" w:element="stockticker">
          <w:r w:rsidRPr="005A0C5D" w:rsidDel="001111A8">
            <w:delText>MAC</w:delText>
          </w:r>
        </w:smartTag>
        <w:r w:rsidRPr="005A0C5D" w:rsidDel="001111A8">
          <w:delText>_ADDR_S</w:delText>
        </w:r>
        <w:r w:rsidR="003437B0" w:rsidRPr="005A0C5D" w:rsidDel="001111A8">
          <w:delText>I</w:delText>
        </w:r>
        <w:r w:rsidRPr="005A0C5D" w:rsidDel="001111A8">
          <w:delText>Z</w:delText>
        </w:r>
        <w:r w:rsidR="003437B0" w:rsidRPr="005A0C5D" w:rsidDel="001111A8">
          <w:delText>E</w:delText>
        </w:r>
        <w:r w:rsidRPr="005A0C5D" w:rsidDel="001111A8">
          <w:delText xml:space="preserve"> 6</w:delText>
        </w:r>
      </w:del>
    </w:p>
    <w:p w:rsidR="00944134" w:rsidRPr="005A0C5D" w:rsidDel="001111A8" w:rsidRDefault="00944134" w:rsidP="00944134">
      <w:pPr>
        <w:pStyle w:val="tablesourcecode"/>
        <w:rPr>
          <w:del w:id="4199" w:author="VOYER Raphael" w:date="2021-06-16T11:15:00Z"/>
        </w:rPr>
      </w:pPr>
    </w:p>
    <w:p w:rsidR="00944134" w:rsidRPr="005A0C5D" w:rsidDel="001111A8" w:rsidRDefault="00944134" w:rsidP="00944134">
      <w:pPr>
        <w:pStyle w:val="tablesourcecode"/>
        <w:rPr>
          <w:del w:id="4200" w:author="VOYER Raphael" w:date="2021-06-16T11:15:00Z"/>
        </w:rPr>
      </w:pPr>
      <w:del w:id="4201" w:author="VOYER Raphael" w:date="2021-06-16T11:15:00Z">
        <w:r w:rsidRPr="005A0C5D" w:rsidDel="001111A8">
          <w:delText>typedef struct _</w:delText>
        </w:r>
        <w:r w:rsidR="003437B0" w:rsidRPr="005A0C5D" w:rsidDel="001111A8">
          <w:delText>CLUSTER_</w:delText>
        </w:r>
        <w:smartTag w:uri="urn:schemas-microsoft-com:office:smarttags" w:element="stockticker">
          <w:r w:rsidRPr="005A0C5D" w:rsidDel="001111A8">
            <w:delText>MAC</w:delText>
          </w:r>
        </w:smartTag>
        <w:r w:rsidRPr="005A0C5D" w:rsidDel="001111A8">
          <w:delText>_ADR</w:delText>
        </w:r>
      </w:del>
    </w:p>
    <w:p w:rsidR="00944134" w:rsidRPr="005A0C5D" w:rsidDel="001111A8" w:rsidRDefault="00944134" w:rsidP="00944134">
      <w:pPr>
        <w:pStyle w:val="tablesourcecode"/>
        <w:rPr>
          <w:del w:id="4202" w:author="VOYER Raphael" w:date="2021-06-16T11:15:00Z"/>
        </w:rPr>
      </w:pPr>
      <w:del w:id="4203" w:author="VOYER Raphael" w:date="2021-06-16T11:15:00Z">
        <w:r w:rsidRPr="005A0C5D" w:rsidDel="001111A8">
          <w:delText>{</w:delText>
        </w:r>
      </w:del>
    </w:p>
    <w:p w:rsidR="00944134" w:rsidRPr="005A0C5D" w:rsidDel="001111A8" w:rsidRDefault="00944134" w:rsidP="00944134">
      <w:pPr>
        <w:pStyle w:val="tablesourcecode"/>
        <w:rPr>
          <w:del w:id="4204" w:author="VOYER Raphael" w:date="2021-06-16T11:15:00Z"/>
        </w:rPr>
      </w:pPr>
      <w:del w:id="4205" w:author="VOYER Raphael" w:date="2021-06-16T11:15:00Z">
        <w:r w:rsidRPr="005A0C5D" w:rsidDel="001111A8">
          <w:delText xml:space="preserve">  unsigned char macAdr[</w:delText>
        </w:r>
        <w:smartTag w:uri="urn:schemas-microsoft-com:office:smarttags" w:element="stockticker">
          <w:r w:rsidRPr="005A0C5D" w:rsidDel="001111A8">
            <w:delText>MAC</w:delText>
          </w:r>
        </w:smartTag>
        <w:r w:rsidRPr="005A0C5D" w:rsidDel="001111A8">
          <w:delText>_ADDR_S</w:delText>
        </w:r>
        <w:r w:rsidR="003437B0" w:rsidRPr="005A0C5D" w:rsidDel="001111A8">
          <w:delText>I</w:delText>
        </w:r>
        <w:r w:rsidRPr="005A0C5D" w:rsidDel="001111A8">
          <w:delText>Z</w:delText>
        </w:r>
        <w:r w:rsidR="003437B0" w:rsidRPr="005A0C5D" w:rsidDel="001111A8">
          <w:delText>E</w:delText>
        </w:r>
        <w:r w:rsidRPr="005A0C5D" w:rsidDel="001111A8">
          <w:delText>];</w:delText>
        </w:r>
      </w:del>
    </w:p>
    <w:p w:rsidR="00944134" w:rsidRPr="005A0C5D" w:rsidDel="001111A8" w:rsidRDefault="00944134" w:rsidP="00944134">
      <w:pPr>
        <w:pStyle w:val="tablesourcecode"/>
        <w:rPr>
          <w:del w:id="4206" w:author="VOYER Raphael" w:date="2021-06-16T11:15:00Z"/>
        </w:rPr>
      </w:pPr>
      <w:del w:id="4207" w:author="VOYER Raphael" w:date="2021-06-16T11:15:00Z">
        <w:r w:rsidRPr="005A0C5D" w:rsidDel="001111A8">
          <w:delText xml:space="preserve">} </w:delText>
        </w:r>
        <w:r w:rsidR="003437B0" w:rsidRPr="005A0C5D" w:rsidDel="001111A8">
          <w:delText>CLUSTER_</w:delText>
        </w:r>
        <w:smartTag w:uri="urn:schemas-microsoft-com:office:smarttags" w:element="stockticker">
          <w:r w:rsidRPr="005A0C5D" w:rsidDel="001111A8">
            <w:delText>MAC</w:delText>
          </w:r>
        </w:smartTag>
        <w:r w:rsidRPr="005A0C5D" w:rsidDel="001111A8">
          <w:delText>_ADR;</w:delText>
        </w:r>
      </w:del>
    </w:p>
    <w:p w:rsidR="00D5352E" w:rsidRPr="005A0C5D" w:rsidDel="001111A8" w:rsidRDefault="00D5352E" w:rsidP="00944134">
      <w:pPr>
        <w:pStyle w:val="tablesourcecode"/>
        <w:rPr>
          <w:del w:id="4208" w:author="VOYER Raphael" w:date="2021-06-16T11:15:00Z"/>
        </w:rPr>
      </w:pPr>
    </w:p>
    <w:p w:rsidR="0032569B" w:rsidRPr="005A0C5D" w:rsidDel="001111A8" w:rsidRDefault="00D5352E" w:rsidP="00944134">
      <w:pPr>
        <w:pStyle w:val="tablesourcecode"/>
        <w:rPr>
          <w:del w:id="4209" w:author="VOYER Raphael" w:date="2021-06-16T11:15:00Z"/>
        </w:rPr>
      </w:pPr>
      <w:del w:id="4210" w:author="VOYER Raphael" w:date="2021-06-16T11:15:00Z">
        <w:r w:rsidRPr="005A0C5D" w:rsidDel="001111A8">
          <w:delText xml:space="preserve">typedef </w:delText>
        </w:r>
        <w:r w:rsidR="0032569B" w:rsidRPr="005A0C5D" w:rsidDel="001111A8">
          <w:delText>uint32 CLUSTER_IP ;</w:delText>
        </w:r>
      </w:del>
    </w:p>
    <w:p w:rsidR="0032569B" w:rsidRPr="005A0C5D" w:rsidDel="001111A8" w:rsidRDefault="0032569B" w:rsidP="00944134">
      <w:pPr>
        <w:pStyle w:val="tablesourcecode"/>
        <w:rPr>
          <w:del w:id="4211" w:author="VOYER Raphael" w:date="2021-06-16T11:15:00Z"/>
        </w:rPr>
      </w:pPr>
    </w:p>
    <w:p w:rsidR="00944134" w:rsidRPr="00CD74ED" w:rsidDel="001111A8" w:rsidRDefault="00534A44" w:rsidP="00610540">
      <w:pPr>
        <w:pStyle w:val="tablesourcecode"/>
        <w:rPr>
          <w:del w:id="4212" w:author="VOYER Raphael" w:date="2021-06-16T11:15:00Z"/>
          <w:lang w:val="fr-FR"/>
        </w:rPr>
      </w:pPr>
      <w:del w:id="4213" w:author="VOYER Raphael" w:date="2021-06-16T11:15:00Z">
        <w:r w:rsidRPr="00534A44" w:rsidDel="001111A8">
          <w:rPr>
            <w:lang w:val="fr-FR"/>
          </w:rPr>
          <w:delText xml:space="preserve">#define </w:delText>
        </w:r>
        <w:smartTag w:uri="urn:schemas-microsoft-com:office:smarttags" w:element="stockticker">
          <w:r w:rsidRPr="00534A44" w:rsidDel="001111A8">
            <w:rPr>
              <w:lang w:val="fr-FR"/>
            </w:rPr>
            <w:delText>MAX</w:delText>
          </w:r>
        </w:smartTag>
        <w:r w:rsidRPr="00534A44" w:rsidDel="001111A8">
          <w:rPr>
            <w:lang w:val="fr-FR"/>
          </w:rPr>
          <w:delText>_</w:delText>
        </w:r>
        <w:smartTag w:uri="urn:schemas-microsoft-com:office:smarttags" w:element="stockticker">
          <w:r w:rsidRPr="00534A44" w:rsidDel="001111A8">
            <w:rPr>
              <w:lang w:val="fr-FR"/>
            </w:rPr>
            <w:delText>PORT</w:delText>
          </w:r>
        </w:smartTag>
        <w:r w:rsidRPr="00534A44" w:rsidDel="001111A8">
          <w:rPr>
            <w:lang w:val="fr-FR"/>
          </w:rPr>
          <w:delText>_</w:delText>
        </w:r>
        <w:smartTag w:uri="urn:schemas-microsoft-com:office:smarttags" w:element="stockticker">
          <w:r w:rsidRPr="00534A44" w:rsidDel="001111A8">
            <w:rPr>
              <w:lang w:val="fr-FR"/>
            </w:rPr>
            <w:delText>PER</w:delText>
          </w:r>
        </w:smartTag>
        <w:r w:rsidRPr="00534A44" w:rsidDel="001111A8">
          <w:rPr>
            <w:lang w:val="fr-FR"/>
          </w:rPr>
          <w:delText>_NI 128</w:delText>
        </w:r>
      </w:del>
    </w:p>
    <w:p w:rsidR="003437B0" w:rsidRPr="00885490" w:rsidDel="001111A8" w:rsidRDefault="003437B0" w:rsidP="00610540">
      <w:pPr>
        <w:pStyle w:val="tablesourcecode"/>
        <w:rPr>
          <w:del w:id="4214" w:author="VOYER Raphael" w:date="2021-06-16T11:15:00Z"/>
          <w:lang w:val="it-IT"/>
        </w:rPr>
      </w:pPr>
      <w:del w:id="4215" w:author="VOYER Raphael" w:date="2021-06-16T11:15:00Z">
        <w:r w:rsidRPr="00885490" w:rsidDel="001111A8">
          <w:rPr>
            <w:lang w:val="it-IT"/>
          </w:rPr>
          <w:delText xml:space="preserve">#define </w:delText>
        </w:r>
        <w:smartTag w:uri="urn:schemas-microsoft-com:office:smarttags" w:element="stockticker">
          <w:r w:rsidRPr="00885490" w:rsidDel="001111A8">
            <w:rPr>
              <w:lang w:val="it-IT"/>
            </w:rPr>
            <w:delText>MAX</w:delText>
          </w:r>
        </w:smartTag>
        <w:r w:rsidRPr="00885490" w:rsidDel="001111A8">
          <w:rPr>
            <w:lang w:val="it-IT"/>
          </w:rPr>
          <w:delText>_NI_SLOTS 16</w:delText>
        </w:r>
      </w:del>
    </w:p>
    <w:p w:rsidR="003437B0" w:rsidRPr="003437B0" w:rsidDel="001111A8" w:rsidRDefault="003437B0" w:rsidP="00610540">
      <w:pPr>
        <w:pStyle w:val="tablesourcecode"/>
        <w:rPr>
          <w:del w:id="4216" w:author="VOYER Raphael" w:date="2021-06-16T11:15:00Z"/>
          <w:lang w:val="it-IT"/>
        </w:rPr>
      </w:pPr>
      <w:del w:id="4217" w:author="VOYER Raphael" w:date="2021-06-16T11:15:00Z">
        <w:r w:rsidDel="001111A8">
          <w:rPr>
            <w:lang w:val="it-IT"/>
          </w:rPr>
          <w:delText xml:space="preserve">#define </w:delText>
        </w:r>
        <w:r w:rsidRPr="00062A8D" w:rsidDel="001111A8">
          <w:rPr>
            <w:lang w:val="it-IT"/>
          </w:rPr>
          <w:delText>HA_VLAN_</w:delText>
        </w:r>
        <w:smartTag w:uri="urn:schemas-microsoft-com:office:smarttags" w:element="stockticker">
          <w:r w:rsidRPr="00062A8D" w:rsidDel="001111A8">
            <w:rPr>
              <w:lang w:val="it-IT"/>
            </w:rPr>
            <w:delText>MAX</w:delText>
          </w:r>
        </w:smartTag>
        <w:r w:rsidRPr="00062A8D" w:rsidDel="001111A8">
          <w:rPr>
            <w:lang w:val="it-IT"/>
          </w:rPr>
          <w:delText>_LINKAGG_PORTS 160</w:delText>
        </w:r>
      </w:del>
    </w:p>
    <w:p w:rsidR="003437B0" w:rsidRPr="00CD74ED" w:rsidDel="001111A8" w:rsidRDefault="00534A44" w:rsidP="00610540">
      <w:pPr>
        <w:pStyle w:val="tablesourcecode"/>
        <w:rPr>
          <w:del w:id="4218" w:author="VOYER Raphael" w:date="2021-06-16T11:15:00Z"/>
          <w:lang w:val="fr-FR"/>
        </w:rPr>
      </w:pPr>
      <w:del w:id="4219" w:author="VOYER Raphael" w:date="2021-06-16T11:15:00Z">
        <w:r w:rsidRPr="00534A44" w:rsidDel="001111A8">
          <w:rPr>
            <w:lang w:val="fr-FR"/>
          </w:rPr>
          <w:delText xml:space="preserve">#define </w:delText>
        </w:r>
        <w:smartTag w:uri="urn:schemas-microsoft-com:office:smarttags" w:element="stockticker">
          <w:r w:rsidRPr="00534A44" w:rsidDel="001111A8">
            <w:rPr>
              <w:lang w:val="fr-FR"/>
            </w:rPr>
            <w:delText>MAX</w:delText>
          </w:r>
        </w:smartTag>
        <w:r w:rsidRPr="00534A44" w:rsidDel="001111A8">
          <w:rPr>
            <w:lang w:val="fr-FR"/>
          </w:rPr>
          <w:delText>_</w:delText>
        </w:r>
        <w:smartTag w:uri="urn:schemas-microsoft-com:office:smarttags" w:element="stockticker">
          <w:r w:rsidRPr="00534A44" w:rsidDel="001111A8">
            <w:rPr>
              <w:lang w:val="fr-FR"/>
            </w:rPr>
            <w:delText>PORT</w:delText>
          </w:r>
        </w:smartTag>
        <w:r w:rsidRPr="00534A44" w:rsidDel="001111A8">
          <w:rPr>
            <w:lang w:val="fr-FR"/>
          </w:rPr>
          <w:delText>_</w:delText>
        </w:r>
        <w:smartTag w:uri="urn:schemas-microsoft-com:office:smarttags" w:element="stockticker">
          <w:r w:rsidRPr="00534A44" w:rsidDel="001111A8">
            <w:rPr>
              <w:lang w:val="fr-FR"/>
            </w:rPr>
            <w:delText>PER</w:delText>
          </w:r>
        </w:smartTag>
        <w:r w:rsidRPr="00534A44" w:rsidDel="001111A8">
          <w:rPr>
            <w:lang w:val="fr-FR"/>
          </w:rPr>
          <w:delText>_SWITCH (</w:delText>
        </w:r>
        <w:smartTag w:uri="urn:schemas-microsoft-com:office:smarttags" w:element="stockticker">
          <w:r w:rsidRPr="00534A44" w:rsidDel="001111A8">
            <w:rPr>
              <w:lang w:val="fr-FR"/>
            </w:rPr>
            <w:delText>MAX</w:delText>
          </w:r>
        </w:smartTag>
        <w:r w:rsidRPr="00534A44" w:rsidDel="001111A8">
          <w:rPr>
            <w:lang w:val="fr-FR"/>
          </w:rPr>
          <w:delText>_</w:delText>
        </w:r>
        <w:smartTag w:uri="urn:schemas-microsoft-com:office:smarttags" w:element="stockticker">
          <w:r w:rsidRPr="00534A44" w:rsidDel="001111A8">
            <w:rPr>
              <w:lang w:val="fr-FR"/>
            </w:rPr>
            <w:delText>PORT</w:delText>
          </w:r>
        </w:smartTag>
        <w:r w:rsidRPr="00534A44" w:rsidDel="001111A8">
          <w:rPr>
            <w:lang w:val="fr-FR"/>
          </w:rPr>
          <w:delText>_</w:delText>
        </w:r>
        <w:smartTag w:uri="urn:schemas-microsoft-com:office:smarttags" w:element="stockticker">
          <w:r w:rsidRPr="00534A44" w:rsidDel="001111A8">
            <w:rPr>
              <w:lang w:val="fr-FR"/>
            </w:rPr>
            <w:delText>PER</w:delText>
          </w:r>
        </w:smartTag>
        <w:r w:rsidRPr="00534A44" w:rsidDel="001111A8">
          <w:rPr>
            <w:lang w:val="fr-FR"/>
          </w:rPr>
          <w:delText xml:space="preserve">_NI * </w:delText>
        </w:r>
        <w:smartTag w:uri="urn:schemas-microsoft-com:office:smarttags" w:element="stockticker">
          <w:r w:rsidRPr="00534A44" w:rsidDel="001111A8">
            <w:rPr>
              <w:lang w:val="fr-FR"/>
            </w:rPr>
            <w:delText>MAX</w:delText>
          </w:r>
        </w:smartTag>
        <w:r w:rsidRPr="00534A44" w:rsidDel="001111A8">
          <w:rPr>
            <w:lang w:val="fr-FR"/>
          </w:rPr>
          <w:delText>_NI_SLOTS)</w:delText>
        </w:r>
      </w:del>
    </w:p>
    <w:p w:rsidR="00590EB0" w:rsidRPr="003437B0" w:rsidDel="001111A8" w:rsidRDefault="00590EB0" w:rsidP="00610540">
      <w:pPr>
        <w:pStyle w:val="tablesourcecode"/>
        <w:rPr>
          <w:del w:id="4220" w:author="VOYER Raphael" w:date="2021-06-16T11:15:00Z"/>
        </w:rPr>
      </w:pPr>
      <w:del w:id="4221" w:author="VOYER Raphael" w:date="2021-06-16T11:15:00Z">
        <w:r w:rsidDel="001111A8">
          <w:delText xml:space="preserve">#define </w:delText>
        </w:r>
        <w:r w:rsidR="003437B0" w:rsidRPr="00062A8D" w:rsidDel="001111A8">
          <w:delText>HA_VLAN_</w:delText>
        </w:r>
        <w:smartTag w:uri="urn:schemas-microsoft-com:office:smarttags" w:element="stockticker">
          <w:r w:rsidR="003437B0" w:rsidRPr="00062A8D" w:rsidDel="001111A8">
            <w:delText>MAX</w:delText>
          </w:r>
        </w:smartTag>
        <w:r w:rsidR="003437B0" w:rsidRPr="00062A8D" w:rsidDel="001111A8">
          <w:delText>_PORTS</w:delText>
        </w:r>
        <w:r w:rsidDel="001111A8">
          <w:delText xml:space="preserve"> </w:delText>
        </w:r>
        <w:smartTag w:uri="urn:schemas-microsoft-com:office:smarttags" w:element="stockticker">
          <w:r w:rsidR="003437B0" w:rsidRPr="003437B0" w:rsidDel="001111A8">
            <w:delText>MAX</w:delText>
          </w:r>
        </w:smartTag>
        <w:r w:rsidR="003437B0" w:rsidRPr="003437B0" w:rsidDel="001111A8">
          <w:delText>_</w:delText>
        </w:r>
        <w:smartTag w:uri="urn:schemas-microsoft-com:office:smarttags" w:element="stockticker">
          <w:r w:rsidR="003437B0" w:rsidRPr="003437B0" w:rsidDel="001111A8">
            <w:delText>PORT</w:delText>
          </w:r>
        </w:smartTag>
        <w:r w:rsidR="003437B0" w:rsidRPr="003437B0" w:rsidDel="001111A8">
          <w:delText>_</w:delText>
        </w:r>
        <w:smartTag w:uri="urn:schemas-microsoft-com:office:smarttags" w:element="stockticker">
          <w:r w:rsidR="003437B0" w:rsidRPr="003437B0" w:rsidDel="001111A8">
            <w:delText>PER</w:delText>
          </w:r>
        </w:smartTag>
        <w:r w:rsidR="003437B0" w:rsidRPr="003437B0" w:rsidDel="001111A8">
          <w:delText>_SWITCH</w:delText>
        </w:r>
      </w:del>
    </w:p>
    <w:p w:rsidR="00FF0BFB" w:rsidRPr="00062A8D" w:rsidDel="001111A8" w:rsidRDefault="00FF0BFB" w:rsidP="00FF0BFB">
      <w:pPr>
        <w:pStyle w:val="tablesourcecode"/>
        <w:rPr>
          <w:del w:id="4222" w:author="VOYER Raphael" w:date="2021-06-16T11:15:00Z"/>
        </w:rPr>
      </w:pPr>
    </w:p>
    <w:p w:rsidR="00FF0BFB" w:rsidRPr="00062A8D" w:rsidDel="001111A8" w:rsidRDefault="00FF0BFB" w:rsidP="00FF0BFB">
      <w:pPr>
        <w:pStyle w:val="tablesourcecode"/>
        <w:rPr>
          <w:del w:id="4223" w:author="VOYER Raphael" w:date="2021-06-16T11:15:00Z"/>
        </w:rPr>
      </w:pPr>
    </w:p>
    <w:p w:rsidR="00D81D73" w:rsidDel="001111A8" w:rsidRDefault="00D81D73" w:rsidP="00D81D73">
      <w:pPr>
        <w:pStyle w:val="Titre3"/>
        <w:ind w:left="0" w:firstLine="0"/>
        <w:jc w:val="left"/>
        <w:rPr>
          <w:del w:id="4224" w:author="VOYER Raphael" w:date="2021-06-16T11:15:00Z"/>
        </w:rPr>
      </w:pPr>
      <w:bookmarkStart w:id="4225" w:name="_Toc381025834"/>
      <w:bookmarkStart w:id="4226" w:name="_Toc424820424"/>
      <w:del w:id="4227" w:author="VOYER Raphael" w:date="2021-06-16T11:15:00Z">
        <w:r w:rsidDel="001111A8">
          <w:delText>Message Structures Involved</w:delText>
        </w:r>
        <w:bookmarkEnd w:id="4225"/>
        <w:bookmarkEnd w:id="4226"/>
      </w:del>
    </w:p>
    <w:p w:rsidR="0088089E" w:rsidRPr="00F176A4" w:rsidDel="001111A8" w:rsidRDefault="00DF6776" w:rsidP="0088089E">
      <w:pPr>
        <w:pStyle w:val="Titre5"/>
        <w:numPr>
          <w:ilvl w:val="3"/>
          <w:numId w:val="1"/>
        </w:numPr>
        <w:rPr>
          <w:del w:id="4228" w:author="VOYER Raphael" w:date="2021-06-16T11:15:00Z"/>
          <w:lang w:val="it-IT"/>
        </w:rPr>
      </w:pPr>
      <w:bookmarkStart w:id="4229" w:name="_Ref239167419"/>
      <w:del w:id="4230" w:author="VOYER Raphael" w:date="2021-06-16T11:15:00Z">
        <w:r w:rsidRPr="00F176A4" w:rsidDel="001111A8">
          <w:rPr>
            <w:lang w:val="it-IT"/>
          </w:rPr>
          <w:delText>HA_VLAN_</w:delText>
        </w:r>
        <w:r w:rsidR="00F176A4" w:rsidRPr="00F176A4" w:rsidDel="001111A8">
          <w:rPr>
            <w:lang w:val="it-IT"/>
          </w:rPr>
          <w:delText>MC_INDEX_REQ</w:delText>
        </w:r>
        <w:r w:rsidR="0088089E" w:rsidRPr="00F176A4" w:rsidDel="001111A8">
          <w:rPr>
            <w:lang w:val="it-IT"/>
          </w:rPr>
          <w:delText>_MSGID</w:delText>
        </w:r>
        <w:bookmarkEnd w:id="4229"/>
      </w:del>
    </w:p>
    <w:p w:rsidR="00D5627A" w:rsidRPr="00213530" w:rsidDel="001111A8" w:rsidRDefault="00D5627A" w:rsidP="0088089E">
      <w:pPr>
        <w:pStyle w:val="Corpsdetexte"/>
        <w:rPr>
          <w:del w:id="4231" w:author="VOYER Raphael" w:date="2021-06-16T11:15:00Z"/>
        </w:rPr>
      </w:pPr>
      <w:del w:id="4232" w:author="VOYER Raphael" w:date="2021-06-16T11:15:00Z">
        <w:r w:rsidDel="001111A8">
          <w:delText>This message will be sent</w:delText>
        </w:r>
        <w:r w:rsidR="0088089E" w:rsidDel="001111A8">
          <w:delText xml:space="preserve"> by </w:delText>
        </w:r>
        <w:r w:rsidDel="001111A8">
          <w:delText xml:space="preserve">HAVLAN </w:delText>
        </w:r>
        <w:smartTag w:uri="urn:schemas-microsoft-com:office:smarttags" w:element="stockticker">
          <w:r w:rsidDel="001111A8">
            <w:delText>CMM</w:delText>
          </w:r>
        </w:smartTag>
        <w:r w:rsidDel="001111A8">
          <w:delText xml:space="preserve"> to SL </w:delText>
        </w:r>
        <w:smartTag w:uri="urn:schemas-microsoft-com:office:smarttags" w:element="stockticker">
          <w:r w:rsidDel="001111A8">
            <w:delText>CMM</w:delText>
          </w:r>
        </w:smartTag>
        <w:r w:rsidDel="001111A8">
          <w:delText xml:space="preserve"> requesting to </w:delText>
        </w:r>
        <w:r w:rsidR="00F176A4" w:rsidDel="001111A8">
          <w:delText>allocate an</w:delText>
        </w:r>
        <w:r w:rsidDel="001111A8">
          <w:delText xml:space="preserve"> </w:delText>
        </w:r>
        <w:r w:rsidR="00F176A4" w:rsidDel="001111A8">
          <w:delText>L2MC index for cluster.</w:delText>
        </w:r>
      </w:del>
    </w:p>
    <w:p w:rsidR="0088089E" w:rsidDel="001111A8" w:rsidRDefault="0088089E" w:rsidP="0088089E">
      <w:pPr>
        <w:pStyle w:val="tablesourcecode"/>
        <w:rPr>
          <w:del w:id="4233" w:author="VOYER Raphael" w:date="2021-06-16T11:15:00Z"/>
        </w:rPr>
      </w:pPr>
      <w:del w:id="4234" w:author="VOYER Raphael" w:date="2021-06-16T11:15:00Z">
        <w:r w:rsidDel="001111A8">
          <w:delText xml:space="preserve">typedef struct </w:delText>
        </w:r>
        <w:r w:rsidR="005F0906" w:rsidDel="001111A8">
          <w:delText>_HA_VLAN_</w:delText>
        </w:r>
        <w:smartTag w:uri="urn:schemas-microsoft-com:office:smarttags" w:element="stockticker">
          <w:r w:rsidR="00BB487C" w:rsidDel="001111A8">
            <w:delText>GET</w:delText>
          </w:r>
        </w:smartTag>
        <w:r w:rsidR="00BB487C" w:rsidDel="001111A8">
          <w:delText>_M</w:delText>
        </w:r>
        <w:r w:rsidR="005F0906" w:rsidDel="001111A8">
          <w:delText>C_</w:delText>
        </w:r>
        <w:r w:rsidR="00BB487C" w:rsidDel="001111A8">
          <w:delText>INDEX_</w:delText>
        </w:r>
        <w:r w:rsidR="005F0906" w:rsidDel="001111A8">
          <w:delText>MSG</w:delText>
        </w:r>
        <w:r w:rsidDel="001111A8">
          <w:delText xml:space="preserve"> {</w:delText>
        </w:r>
      </w:del>
    </w:p>
    <w:p w:rsidR="005F0906" w:rsidDel="001111A8" w:rsidRDefault="0088089E" w:rsidP="00BB487C">
      <w:pPr>
        <w:pStyle w:val="tablesourcecode"/>
        <w:rPr>
          <w:del w:id="4235" w:author="VOYER Raphael" w:date="2021-06-16T11:15:00Z"/>
        </w:rPr>
      </w:pPr>
      <w:del w:id="4236" w:author="VOYER Raphael" w:date="2021-06-16T11:15:00Z">
        <w:r w:rsidDel="001111A8">
          <w:tab/>
        </w:r>
        <w:r w:rsidDel="001111A8">
          <w:tab/>
          <w:delText>MSG_</w:delText>
        </w:r>
        <w:smartTag w:uri="urn:schemas-microsoft-com:office:smarttags" w:element="stockticker">
          <w:r w:rsidDel="001111A8">
            <w:delText>HDR</w:delText>
          </w:r>
        </w:smartTag>
        <w:r w:rsidDel="001111A8">
          <w:delText xml:space="preserve">_S </w:delText>
        </w:r>
        <w:r w:rsidDel="001111A8">
          <w:tab/>
          <w:delText>msgHdr;</w:delText>
        </w:r>
      </w:del>
    </w:p>
    <w:p w:rsidR="005F0906" w:rsidDel="001111A8" w:rsidRDefault="005F0906" w:rsidP="0088089E">
      <w:pPr>
        <w:pStyle w:val="tablesourcecode"/>
        <w:rPr>
          <w:del w:id="4237" w:author="VOYER Raphael" w:date="2021-06-16T11:15:00Z"/>
        </w:rPr>
      </w:pPr>
      <w:del w:id="4238" w:author="VOYER Raphael" w:date="2021-06-16T11:15:00Z">
        <w:r w:rsidDel="001111A8">
          <w:delText xml:space="preserve">         uint16        </w:delText>
        </w:r>
        <w:r w:rsidR="00BB487C" w:rsidDel="001111A8">
          <w:delText>cluster_id</w:delText>
        </w:r>
        <w:r w:rsidDel="001111A8">
          <w:delText>;</w:delText>
        </w:r>
        <w:r w:rsidR="00BB487C" w:rsidDel="001111A8">
          <w:delText xml:space="preserve">    </w:delText>
        </w:r>
        <w:r w:rsidR="00904367" w:rsidDel="001111A8">
          <w:delText xml:space="preserve">/* </w:delText>
        </w:r>
        <w:r w:rsidR="00BB487C" w:rsidDel="001111A8">
          <w:delText>cluster id</w:delText>
        </w:r>
        <w:r w:rsidR="00BF2EA2" w:rsidDel="001111A8">
          <w:delText xml:space="preserve"> */</w:delText>
        </w:r>
      </w:del>
    </w:p>
    <w:p w:rsidR="005F0906" w:rsidRPr="00F176A4" w:rsidDel="001111A8" w:rsidRDefault="005F0906" w:rsidP="005F0906">
      <w:pPr>
        <w:pStyle w:val="tablesourcecode"/>
        <w:rPr>
          <w:del w:id="4239" w:author="VOYER Raphael" w:date="2021-06-16T11:15:00Z"/>
          <w:lang w:val="it-IT"/>
        </w:rPr>
      </w:pPr>
      <w:del w:id="4240" w:author="VOYER Raphael" w:date="2021-06-16T11:15:00Z">
        <w:r w:rsidRPr="00EA50DE" w:rsidDel="001111A8">
          <w:delText xml:space="preserve">        </w:delText>
        </w:r>
        <w:r w:rsidRPr="00F176A4" w:rsidDel="001111A8">
          <w:rPr>
            <w:lang w:val="it-IT"/>
          </w:rPr>
          <w:delText>} HA_VLAN_</w:delText>
        </w:r>
        <w:r w:rsidR="00BB487C" w:rsidRPr="00F176A4" w:rsidDel="001111A8">
          <w:rPr>
            <w:lang w:val="it-IT"/>
          </w:rPr>
          <w:delText>MC_INDEX</w:delText>
        </w:r>
        <w:r w:rsidR="00F176A4" w:rsidRPr="00F176A4" w:rsidDel="001111A8">
          <w:rPr>
            <w:lang w:val="it-IT"/>
          </w:rPr>
          <w:delText>_REQ</w:delText>
        </w:r>
        <w:r w:rsidRPr="00F176A4" w:rsidDel="001111A8">
          <w:rPr>
            <w:lang w:val="it-IT"/>
          </w:rPr>
          <w:delText>_MSG;</w:delText>
        </w:r>
      </w:del>
    </w:p>
    <w:p w:rsidR="00F176A4" w:rsidDel="001111A8" w:rsidRDefault="00F176A4" w:rsidP="005F0906">
      <w:pPr>
        <w:pStyle w:val="Titre5"/>
        <w:numPr>
          <w:ilvl w:val="3"/>
          <w:numId w:val="1"/>
        </w:numPr>
        <w:rPr>
          <w:del w:id="4241" w:author="VOYER Raphael" w:date="2021-06-16T11:15:00Z"/>
          <w:lang w:val="it-IT"/>
        </w:rPr>
      </w:pPr>
      <w:del w:id="4242" w:author="VOYER Raphael" w:date="2021-06-16T11:15:00Z">
        <w:r w:rsidDel="001111A8">
          <w:rPr>
            <w:lang w:val="it-IT"/>
          </w:rPr>
          <w:delText>HA_VLAN_MC_INDEX_RSP_MSGID</w:delText>
        </w:r>
      </w:del>
    </w:p>
    <w:p w:rsidR="00F176A4" w:rsidRPr="00CD74ED" w:rsidDel="001111A8" w:rsidRDefault="00534A44" w:rsidP="00F176A4">
      <w:pPr>
        <w:pStyle w:val="tablesourcecode0"/>
        <w:rPr>
          <w:del w:id="4243" w:author="VOYER Raphael" w:date="2021-06-16T11:15:00Z"/>
        </w:rPr>
      </w:pPr>
      <w:del w:id="4244" w:author="VOYER Raphael" w:date="2021-06-16T11:15:00Z">
        <w:r w:rsidRPr="00534A44" w:rsidDel="001111A8">
          <w:delText>typedef struct _HA_VLAN_MC_INDEX_RSP_MSG {</w:delText>
        </w:r>
      </w:del>
    </w:p>
    <w:p w:rsidR="00F176A4" w:rsidRPr="00CD74ED" w:rsidDel="001111A8" w:rsidRDefault="00534A44" w:rsidP="00F176A4">
      <w:pPr>
        <w:pStyle w:val="tablesourcecode0"/>
        <w:rPr>
          <w:del w:id="4245" w:author="VOYER Raphael" w:date="2021-06-16T11:15:00Z"/>
        </w:rPr>
      </w:pPr>
      <w:del w:id="4246" w:author="VOYER Raphael" w:date="2021-06-16T11:15:00Z">
        <w:r w:rsidRPr="00534A44" w:rsidDel="001111A8">
          <w:delText>         MSG_</w:delText>
        </w:r>
        <w:smartTag w:uri="urn:schemas-microsoft-com:office:smarttags" w:element="stockticker">
          <w:r w:rsidRPr="00534A44" w:rsidDel="001111A8">
            <w:delText>HDR</w:delText>
          </w:r>
        </w:smartTag>
        <w:r w:rsidRPr="00534A44" w:rsidDel="001111A8">
          <w:delText>_S     msgHdr;</w:delText>
        </w:r>
      </w:del>
    </w:p>
    <w:p w:rsidR="00F176A4" w:rsidRPr="00CD74ED" w:rsidDel="001111A8" w:rsidRDefault="00534A44" w:rsidP="00F176A4">
      <w:pPr>
        <w:pStyle w:val="tablesourcecode0"/>
        <w:rPr>
          <w:del w:id="4247" w:author="VOYER Raphael" w:date="2021-06-16T11:15:00Z"/>
        </w:rPr>
      </w:pPr>
      <w:del w:id="4248" w:author="VOYER Raphael" w:date="2021-06-16T11:15:00Z">
        <w:r w:rsidRPr="00534A44" w:rsidDel="001111A8">
          <w:delText>         uint16        cluster_id;    /* cluster id */</w:delText>
        </w:r>
      </w:del>
    </w:p>
    <w:p w:rsidR="00F176A4" w:rsidRPr="00CD74ED" w:rsidDel="001111A8" w:rsidRDefault="00534A44" w:rsidP="00F176A4">
      <w:pPr>
        <w:pStyle w:val="tablesourcecode0"/>
        <w:rPr>
          <w:del w:id="4249" w:author="VOYER Raphael" w:date="2021-06-16T11:15:00Z"/>
        </w:rPr>
      </w:pPr>
      <w:del w:id="4250" w:author="VOYER Raphael" w:date="2021-06-16T11:15:00Z">
        <w:r w:rsidRPr="00534A44" w:rsidDel="001111A8">
          <w:delText>         unit16        mc_index;      /* mc_index */</w:delText>
        </w:r>
      </w:del>
    </w:p>
    <w:p w:rsidR="00F176A4" w:rsidDel="001111A8" w:rsidRDefault="00534A44" w:rsidP="00F176A4">
      <w:pPr>
        <w:pStyle w:val="tablesourcecode0"/>
        <w:rPr>
          <w:del w:id="4251" w:author="VOYER Raphael" w:date="2021-06-16T11:15:00Z"/>
        </w:rPr>
      </w:pPr>
      <w:del w:id="4252" w:author="VOYER Raphael" w:date="2021-06-16T11:15:00Z">
        <w:r w:rsidRPr="00534A44" w:rsidDel="001111A8">
          <w:delText xml:space="preserve">         </w:delText>
        </w:r>
        <w:r w:rsidR="00F176A4" w:rsidDel="001111A8">
          <w:delText>unint8        flag;         /* Any error case */</w:delText>
        </w:r>
      </w:del>
    </w:p>
    <w:p w:rsidR="00F176A4" w:rsidRPr="00F176A4" w:rsidDel="001111A8" w:rsidRDefault="00F176A4" w:rsidP="00F176A4">
      <w:pPr>
        <w:pStyle w:val="tablesourcecode0"/>
        <w:rPr>
          <w:del w:id="4253" w:author="VOYER Raphael" w:date="2021-06-16T11:15:00Z"/>
          <w:lang w:val="it-IT"/>
        </w:rPr>
      </w:pPr>
      <w:del w:id="4254" w:author="VOYER Raphael" w:date="2021-06-16T11:15:00Z">
        <w:r w:rsidRPr="00F176A4" w:rsidDel="001111A8">
          <w:delText xml:space="preserve">        </w:delText>
        </w:r>
        <w:r w:rsidDel="001111A8">
          <w:rPr>
            <w:lang w:val="it-IT"/>
          </w:rPr>
          <w:delText>} HA_VLAN_MC_INDEX_RSP_MSG</w:delText>
        </w:r>
      </w:del>
    </w:p>
    <w:p w:rsidR="00F176A4" w:rsidRPr="00F176A4" w:rsidDel="001111A8" w:rsidRDefault="00F176A4" w:rsidP="00F176A4">
      <w:pPr>
        <w:rPr>
          <w:del w:id="4255" w:author="VOYER Raphael" w:date="2021-06-16T11:15:00Z"/>
          <w:lang w:val="it-IT"/>
        </w:rPr>
      </w:pPr>
    </w:p>
    <w:p w:rsidR="005F0906" w:rsidRPr="00D5627A" w:rsidDel="001111A8" w:rsidRDefault="005F0906" w:rsidP="005F0906">
      <w:pPr>
        <w:pStyle w:val="Titre5"/>
        <w:numPr>
          <w:ilvl w:val="3"/>
          <w:numId w:val="1"/>
        </w:numPr>
        <w:rPr>
          <w:del w:id="4256" w:author="VOYER Raphael" w:date="2021-06-16T11:15:00Z"/>
          <w:lang w:val="it-IT"/>
        </w:rPr>
      </w:pPr>
      <w:del w:id="4257" w:author="VOYER Raphael" w:date="2021-06-16T11:15:00Z">
        <w:r w:rsidRPr="00D5627A" w:rsidDel="001111A8">
          <w:rPr>
            <w:lang w:val="it-IT"/>
          </w:rPr>
          <w:delText>HA_VLAN_</w:delText>
        </w:r>
        <w:smartTag w:uri="urn:schemas-microsoft-com:office:smarttags" w:element="stockticker">
          <w:r w:rsidRPr="00D5627A" w:rsidDel="001111A8">
            <w:rPr>
              <w:lang w:val="it-IT"/>
            </w:rPr>
            <w:delText>D</w:delText>
          </w:r>
          <w:r w:rsidR="00D5627A" w:rsidDel="001111A8">
            <w:rPr>
              <w:lang w:val="it-IT"/>
            </w:rPr>
            <w:delText>EL</w:delText>
          </w:r>
        </w:smartTag>
        <w:r w:rsidRPr="00D5627A" w:rsidDel="001111A8">
          <w:rPr>
            <w:lang w:val="it-IT"/>
          </w:rPr>
          <w:delText>_</w:delText>
        </w:r>
        <w:r w:rsidR="00F176A4" w:rsidDel="001111A8">
          <w:rPr>
            <w:lang w:val="it-IT"/>
          </w:rPr>
          <w:delText>MC_INDEX</w:delText>
        </w:r>
        <w:r w:rsidRPr="00D5627A" w:rsidDel="001111A8">
          <w:rPr>
            <w:lang w:val="it-IT"/>
          </w:rPr>
          <w:delText>_MSGID</w:delText>
        </w:r>
      </w:del>
    </w:p>
    <w:p w:rsidR="00855336" w:rsidDel="001111A8" w:rsidRDefault="00D5627A" w:rsidP="00D5627A">
      <w:pPr>
        <w:pStyle w:val="Corpsdetexte"/>
        <w:rPr>
          <w:del w:id="4258" w:author="VOYER Raphael" w:date="2021-06-16T11:15:00Z"/>
        </w:rPr>
      </w:pPr>
      <w:del w:id="4259" w:author="VOYER Raphael" w:date="2021-06-16T11:15:00Z">
        <w:r w:rsidDel="001111A8">
          <w:delText xml:space="preserve">This message will be sent by HAVLAN </w:delText>
        </w:r>
        <w:smartTag w:uri="urn:schemas-microsoft-com:office:smarttags" w:element="stockticker">
          <w:r w:rsidDel="001111A8">
            <w:delText>CMM</w:delText>
          </w:r>
        </w:smartTag>
        <w:r w:rsidDel="001111A8">
          <w:delText xml:space="preserve"> to SL </w:delText>
        </w:r>
        <w:smartTag w:uri="urn:schemas-microsoft-com:office:smarttags" w:element="stockticker">
          <w:r w:rsidDel="001111A8">
            <w:delText>CMM</w:delText>
          </w:r>
        </w:smartTag>
        <w:r w:rsidDel="001111A8">
          <w:delText xml:space="preserve"> requesting to delete the </w:delText>
        </w:r>
        <w:r w:rsidR="00BB487C" w:rsidDel="001111A8">
          <w:delText>L2MC index.</w:delText>
        </w:r>
      </w:del>
    </w:p>
    <w:p w:rsidR="00D5627A" w:rsidRPr="00D5627A" w:rsidDel="001111A8" w:rsidRDefault="00D5627A" w:rsidP="00D5627A">
      <w:pPr>
        <w:pStyle w:val="Corpsdetexte"/>
        <w:rPr>
          <w:del w:id="4260" w:author="VOYER Raphael" w:date="2021-06-16T11:15:00Z"/>
        </w:rPr>
      </w:pPr>
      <w:del w:id="4261" w:author="VOYER Raphael" w:date="2021-06-16T11:15:00Z">
        <w:r w:rsidDel="001111A8">
          <w:delText>And clear the port list.</w:delText>
        </w:r>
      </w:del>
    </w:p>
    <w:p w:rsidR="00D5627A" w:rsidDel="001111A8" w:rsidRDefault="00D5627A" w:rsidP="00D5627A">
      <w:pPr>
        <w:pStyle w:val="tablesourcecode"/>
        <w:rPr>
          <w:del w:id="4262" w:author="VOYER Raphael" w:date="2021-06-16T11:15:00Z"/>
        </w:rPr>
      </w:pPr>
      <w:del w:id="4263" w:author="VOYER Raphael" w:date="2021-06-16T11:15:00Z">
        <w:r w:rsidDel="001111A8">
          <w:delText>typedef struct _HA_VLAN_</w:delText>
        </w:r>
        <w:smartTag w:uri="urn:schemas-microsoft-com:office:smarttags" w:element="stockticker">
          <w:r w:rsidDel="001111A8">
            <w:delText>DEL</w:delText>
          </w:r>
        </w:smartTag>
        <w:r w:rsidR="00BB487C" w:rsidDel="001111A8">
          <w:delText>_M</w:delText>
        </w:r>
        <w:r w:rsidDel="001111A8">
          <w:delText>C_</w:delText>
        </w:r>
        <w:r w:rsidR="00BB487C" w:rsidDel="001111A8">
          <w:delText>INDEX_</w:delText>
        </w:r>
        <w:r w:rsidDel="001111A8">
          <w:delText>MSG {</w:delText>
        </w:r>
      </w:del>
    </w:p>
    <w:p w:rsidR="00D5627A" w:rsidDel="001111A8" w:rsidRDefault="00D5627A" w:rsidP="00D5627A">
      <w:pPr>
        <w:pStyle w:val="tablesourcecode"/>
        <w:rPr>
          <w:del w:id="4264" w:author="VOYER Raphael" w:date="2021-06-16T11:15:00Z"/>
        </w:rPr>
      </w:pPr>
      <w:del w:id="4265" w:author="VOYER Raphael" w:date="2021-06-16T11:15:00Z">
        <w:r w:rsidDel="001111A8">
          <w:tab/>
        </w:r>
        <w:r w:rsidDel="001111A8">
          <w:tab/>
          <w:delText>MSG_</w:delText>
        </w:r>
        <w:smartTag w:uri="urn:schemas-microsoft-com:office:smarttags" w:element="stockticker">
          <w:r w:rsidDel="001111A8">
            <w:delText>HDR</w:delText>
          </w:r>
        </w:smartTag>
        <w:r w:rsidDel="001111A8">
          <w:delText xml:space="preserve">_S </w:delText>
        </w:r>
        <w:r w:rsidDel="001111A8">
          <w:tab/>
          <w:delText>msgHdr;</w:delText>
        </w:r>
      </w:del>
    </w:p>
    <w:p w:rsidR="00911783" w:rsidDel="001111A8" w:rsidRDefault="00BB487C" w:rsidP="00D5627A">
      <w:pPr>
        <w:pStyle w:val="tablesourcecode"/>
        <w:rPr>
          <w:del w:id="4266" w:author="VOYER Raphael" w:date="2021-06-16T11:15:00Z"/>
        </w:rPr>
      </w:pPr>
      <w:del w:id="4267" w:author="VOYER Raphael" w:date="2021-06-16T11:15:00Z">
        <w:r w:rsidDel="001111A8">
          <w:tab/>
          <w:delText xml:space="preserve">       </w:delText>
        </w:r>
        <w:r w:rsidR="00911783" w:rsidDel="001111A8">
          <w:delText>uint8         mc_index;</w:delText>
        </w:r>
        <w:r w:rsidR="00BF2EA2" w:rsidDel="001111A8">
          <w:delText xml:space="preserve"> /* L2MC index */</w:delText>
        </w:r>
      </w:del>
    </w:p>
    <w:p w:rsidR="005F0906" w:rsidRPr="00BB487C" w:rsidDel="001111A8" w:rsidRDefault="00D5627A" w:rsidP="00F176A4">
      <w:pPr>
        <w:pStyle w:val="tablesourcecode"/>
        <w:rPr>
          <w:del w:id="4268" w:author="VOYER Raphael" w:date="2021-06-16T11:15:00Z"/>
          <w:lang w:val="it-IT"/>
        </w:rPr>
      </w:pPr>
      <w:del w:id="4269" w:author="VOYER Raphael" w:date="2021-06-16T11:15:00Z">
        <w:r w:rsidRPr="00EA50DE" w:rsidDel="001111A8">
          <w:delText xml:space="preserve">        </w:delText>
        </w:r>
        <w:r w:rsidRPr="00BB487C" w:rsidDel="001111A8">
          <w:rPr>
            <w:lang w:val="it-IT"/>
          </w:rPr>
          <w:delText>} HA_VLAN_</w:delText>
        </w:r>
        <w:smartTag w:uri="urn:schemas-microsoft-com:office:smarttags" w:element="stockticker">
          <w:r w:rsidR="00BB487C" w:rsidRPr="00BB487C" w:rsidDel="001111A8">
            <w:rPr>
              <w:lang w:val="it-IT"/>
            </w:rPr>
            <w:delText>DEL</w:delText>
          </w:r>
        </w:smartTag>
        <w:r w:rsidR="00BB487C" w:rsidDel="001111A8">
          <w:rPr>
            <w:lang w:val="it-IT"/>
          </w:rPr>
          <w:delText>_M</w:delText>
        </w:r>
        <w:r w:rsidRPr="00BB487C" w:rsidDel="001111A8">
          <w:rPr>
            <w:lang w:val="it-IT"/>
          </w:rPr>
          <w:delText>C</w:delText>
        </w:r>
        <w:r w:rsidR="00BB487C" w:rsidDel="001111A8">
          <w:rPr>
            <w:lang w:val="it-IT"/>
          </w:rPr>
          <w:delText>_INDEX</w:delText>
        </w:r>
        <w:r w:rsidRPr="00BB487C" w:rsidDel="001111A8">
          <w:rPr>
            <w:lang w:val="it-IT"/>
          </w:rPr>
          <w:delText>_MSG;</w:delText>
        </w:r>
      </w:del>
    </w:p>
    <w:p w:rsidR="00D5627A" w:rsidRPr="00D5627A" w:rsidDel="001111A8" w:rsidRDefault="00D5627A" w:rsidP="00D5627A">
      <w:pPr>
        <w:pStyle w:val="Titre5"/>
        <w:numPr>
          <w:ilvl w:val="3"/>
          <w:numId w:val="1"/>
        </w:numPr>
        <w:rPr>
          <w:del w:id="4270" w:author="VOYER Raphael" w:date="2021-06-16T11:15:00Z"/>
          <w:lang w:val="it-IT"/>
        </w:rPr>
      </w:pPr>
      <w:del w:id="4271" w:author="VOYER Raphael" w:date="2021-06-16T11:15:00Z">
        <w:r w:rsidRPr="00D5627A" w:rsidDel="001111A8">
          <w:rPr>
            <w:lang w:val="it-IT"/>
          </w:rPr>
          <w:delText>HA_VLAN_</w:delText>
        </w:r>
        <w:r w:rsidDel="001111A8">
          <w:rPr>
            <w:lang w:val="it-IT"/>
          </w:rPr>
          <w:delText>MOD_</w:delText>
        </w:r>
        <w:smartTag w:uri="urn:schemas-microsoft-com:office:smarttags" w:element="stockticker">
          <w:r w:rsidDel="001111A8">
            <w:rPr>
              <w:lang w:val="it-IT"/>
            </w:rPr>
            <w:delText>PORT</w:delText>
          </w:r>
        </w:smartTag>
        <w:r w:rsidDel="001111A8">
          <w:rPr>
            <w:lang w:val="it-IT"/>
          </w:rPr>
          <w:delText>_MSGID</w:delText>
        </w:r>
      </w:del>
    </w:p>
    <w:p w:rsidR="00D5627A" w:rsidDel="001111A8" w:rsidRDefault="00D5627A" w:rsidP="00911783">
      <w:pPr>
        <w:pStyle w:val="Corpsdetexte"/>
        <w:rPr>
          <w:del w:id="4272" w:author="VOYER Raphael" w:date="2021-06-16T11:15:00Z"/>
        </w:rPr>
      </w:pPr>
      <w:del w:id="4273" w:author="VOYER Raphael" w:date="2021-06-16T11:15:00Z">
        <w:r w:rsidDel="001111A8">
          <w:delText xml:space="preserve">This message will be sent by HAVLAN </w:delText>
        </w:r>
        <w:smartTag w:uri="urn:schemas-microsoft-com:office:smarttags" w:element="stockticker">
          <w:r w:rsidDel="001111A8">
            <w:delText>CMM</w:delText>
          </w:r>
        </w:smartTag>
        <w:r w:rsidDel="001111A8">
          <w:delText xml:space="preserve"> to SL </w:delText>
        </w:r>
        <w:smartTag w:uri="urn:schemas-microsoft-com:office:smarttags" w:element="stockticker">
          <w:r w:rsidDel="001111A8">
            <w:delText>CMM</w:delText>
          </w:r>
        </w:smartTag>
        <w:r w:rsidDel="001111A8">
          <w:delText xml:space="preserve"> requesting to add/remove the</w:delText>
        </w:r>
      </w:del>
    </w:p>
    <w:p w:rsidR="00D5627A" w:rsidDel="001111A8" w:rsidRDefault="00D5627A" w:rsidP="00911783">
      <w:pPr>
        <w:pStyle w:val="Corpsdetexte"/>
        <w:rPr>
          <w:del w:id="4274" w:author="VOYER Raphael" w:date="2021-06-16T11:15:00Z"/>
        </w:rPr>
      </w:pPr>
      <w:del w:id="4275" w:author="VOYER Raphael" w:date="2021-06-16T11:15:00Z">
        <w:r w:rsidDel="001111A8">
          <w:delText>Port</w:delText>
        </w:r>
        <w:r w:rsidR="00911783" w:rsidDel="001111A8">
          <w:delText xml:space="preserve">s to the specified </w:delText>
        </w:r>
        <w:r w:rsidR="00BB487C" w:rsidDel="001111A8">
          <w:delText>multicast index</w:delText>
        </w:r>
        <w:r w:rsidR="00911783" w:rsidDel="001111A8">
          <w:delText>.</w:delText>
        </w:r>
      </w:del>
    </w:p>
    <w:p w:rsidR="00911783" w:rsidDel="001111A8" w:rsidRDefault="0001245C" w:rsidP="00911783">
      <w:pPr>
        <w:pStyle w:val="tablesourcecode"/>
        <w:rPr>
          <w:del w:id="4276" w:author="VOYER Raphael" w:date="2021-06-16T11:15:00Z"/>
        </w:rPr>
      </w:pPr>
      <w:del w:id="4277" w:author="VOYER Raphael" w:date="2021-06-16T11:15:00Z">
        <w:r w:rsidDel="001111A8">
          <w:delText>typedef struct _HA_VLAN_MOD</w:delText>
        </w:r>
        <w:r w:rsidR="00911783" w:rsidDel="001111A8">
          <w:delText>_</w:delText>
        </w:r>
        <w:smartTag w:uri="urn:schemas-microsoft-com:office:smarttags" w:element="stockticker">
          <w:r w:rsidR="00911783" w:rsidDel="001111A8">
            <w:delText>PORT</w:delText>
          </w:r>
        </w:smartTag>
        <w:r w:rsidR="00911783" w:rsidDel="001111A8">
          <w:delText>_MSG {</w:delText>
        </w:r>
      </w:del>
    </w:p>
    <w:p w:rsidR="00911783" w:rsidDel="001111A8" w:rsidRDefault="00911783" w:rsidP="00911783">
      <w:pPr>
        <w:pStyle w:val="tablesourcecode"/>
        <w:rPr>
          <w:del w:id="4278" w:author="VOYER Raphael" w:date="2021-06-16T11:15:00Z"/>
        </w:rPr>
      </w:pPr>
      <w:del w:id="4279" w:author="VOYER Raphael" w:date="2021-06-16T11:15:00Z">
        <w:r w:rsidDel="001111A8">
          <w:tab/>
        </w:r>
        <w:r w:rsidDel="001111A8">
          <w:tab/>
          <w:delText>MSG_</w:delText>
        </w:r>
        <w:smartTag w:uri="urn:schemas-microsoft-com:office:smarttags" w:element="stockticker">
          <w:r w:rsidDel="001111A8">
            <w:delText>HDR</w:delText>
          </w:r>
        </w:smartTag>
        <w:r w:rsidDel="001111A8">
          <w:delText xml:space="preserve">_S </w:delText>
        </w:r>
        <w:r w:rsidDel="001111A8">
          <w:tab/>
          <w:delText xml:space="preserve"> msgHdr;</w:delText>
        </w:r>
        <w:r w:rsidR="00BF2EA2" w:rsidDel="001111A8">
          <w:delText xml:space="preserve"> </w:delText>
        </w:r>
      </w:del>
    </w:p>
    <w:p w:rsidR="00BF2EA2" w:rsidDel="001111A8" w:rsidRDefault="00BF2EA2" w:rsidP="00911783">
      <w:pPr>
        <w:pStyle w:val="tablesourcecode"/>
        <w:rPr>
          <w:del w:id="4280" w:author="VOYER Raphael" w:date="2021-06-16T11:15:00Z"/>
        </w:rPr>
      </w:pPr>
      <w:del w:id="4281" w:author="VOYER Raphael" w:date="2021-06-16T11:15:00Z">
        <w:r w:rsidDel="001111A8">
          <w:delText xml:space="preserve">         uint8         add_remove_flag:1; /* add or remove port */</w:delText>
        </w:r>
      </w:del>
    </w:p>
    <w:p w:rsidR="00911783" w:rsidDel="001111A8" w:rsidRDefault="00C80F61" w:rsidP="00BF2EA2">
      <w:pPr>
        <w:pStyle w:val="tablesourcecode"/>
        <w:rPr>
          <w:del w:id="4282" w:author="VOYER Raphael" w:date="2021-06-16T11:15:00Z"/>
        </w:rPr>
      </w:pPr>
      <w:del w:id="4283" w:author="VOYER Raphael" w:date="2021-06-16T11:15:00Z">
        <w:r w:rsidDel="001111A8">
          <w:tab/>
          <w:delText xml:space="preserve">      </w:delText>
        </w:r>
        <w:r w:rsidR="00BF2EA2" w:rsidDel="001111A8">
          <w:delText>uint16</w:delText>
        </w:r>
        <w:r w:rsidDel="001111A8">
          <w:delText xml:space="preserve">         mc_index</w:delText>
        </w:r>
        <w:r w:rsidR="00BF2EA2" w:rsidDel="001111A8">
          <w:delText xml:space="preserve">  /* L2MC index */</w:delText>
        </w:r>
      </w:del>
    </w:p>
    <w:p w:rsidR="00904367" w:rsidRPr="00062A8D" w:rsidDel="001111A8" w:rsidRDefault="0031776E" w:rsidP="00904367">
      <w:pPr>
        <w:pStyle w:val="tablesourcecode"/>
        <w:rPr>
          <w:del w:id="4284" w:author="VOYER Raphael" w:date="2021-06-16T11:15:00Z"/>
          <w:lang w:val="fr-FR"/>
        </w:rPr>
      </w:pPr>
      <w:del w:id="4285" w:author="VOYER Raphael" w:date="2021-06-16T11:15:00Z">
        <w:r w:rsidDel="001111A8">
          <w:delText xml:space="preserve">         </w:delText>
        </w:r>
        <w:r w:rsidRPr="00062A8D" w:rsidDel="001111A8">
          <w:rPr>
            <w:lang w:val="fr-FR"/>
          </w:rPr>
          <w:delText>uint32</w:delText>
        </w:r>
        <w:r w:rsidR="00911783" w:rsidRPr="00062A8D" w:rsidDel="001111A8">
          <w:rPr>
            <w:lang w:val="fr-FR"/>
          </w:rPr>
          <w:delText xml:space="preserve">        </w:delText>
        </w:r>
        <w:r w:rsidR="00904367" w:rsidRPr="00062A8D" w:rsidDel="001111A8">
          <w:rPr>
            <w:lang w:val="fr-FR"/>
          </w:rPr>
          <w:delText xml:space="preserve"> </w:delText>
        </w:r>
        <w:r w:rsidRPr="00062A8D" w:rsidDel="001111A8">
          <w:rPr>
            <w:lang w:val="fr-FR"/>
          </w:rPr>
          <w:delText>g</w:delText>
        </w:r>
        <w:r w:rsidR="00911783" w:rsidRPr="00062A8D" w:rsidDel="001111A8">
          <w:rPr>
            <w:lang w:val="fr-FR"/>
          </w:rPr>
          <w:delText>port;</w:delText>
        </w:r>
        <w:r w:rsidR="00BF2EA2" w:rsidRPr="00062A8D" w:rsidDel="001111A8">
          <w:rPr>
            <w:lang w:val="fr-FR"/>
          </w:rPr>
          <w:delText xml:space="preserve">     /* </w:delText>
        </w:r>
        <w:r w:rsidR="00904367" w:rsidRPr="00062A8D" w:rsidDel="001111A8">
          <w:rPr>
            <w:lang w:val="fr-FR"/>
          </w:rPr>
          <w:delText>port/linkagg</w:delText>
        </w:r>
        <w:r w:rsidR="00BF2EA2" w:rsidRPr="00062A8D" w:rsidDel="001111A8">
          <w:rPr>
            <w:lang w:val="fr-FR"/>
          </w:rPr>
          <w:delText xml:space="preserve"> */</w:delText>
        </w:r>
        <w:r w:rsidR="00911783" w:rsidRPr="00062A8D" w:rsidDel="001111A8">
          <w:rPr>
            <w:lang w:val="fr-FR"/>
          </w:rPr>
          <w:delText xml:space="preserve">               </w:delText>
        </w:r>
      </w:del>
    </w:p>
    <w:p w:rsidR="00911783" w:rsidRPr="00062A8D" w:rsidDel="001111A8" w:rsidRDefault="00911783" w:rsidP="00911783">
      <w:pPr>
        <w:pStyle w:val="tablesourcecode"/>
        <w:rPr>
          <w:del w:id="4286" w:author="VOYER Raphael" w:date="2021-06-16T11:15:00Z"/>
          <w:lang w:val="fr-FR"/>
        </w:rPr>
      </w:pPr>
      <w:del w:id="4287" w:author="VOYER Raphael" w:date="2021-06-16T11:15:00Z">
        <w:r w:rsidRPr="00062A8D" w:rsidDel="001111A8">
          <w:rPr>
            <w:lang w:val="fr-FR"/>
          </w:rPr>
          <w:delText>} HA_VLAN_</w:delText>
        </w:r>
        <w:r w:rsidR="00E76552" w:rsidRPr="00062A8D" w:rsidDel="001111A8">
          <w:rPr>
            <w:lang w:val="fr-FR"/>
          </w:rPr>
          <w:delText>MO</w:delText>
        </w:r>
        <w:r w:rsidRPr="00062A8D" w:rsidDel="001111A8">
          <w:rPr>
            <w:lang w:val="fr-FR"/>
          </w:rPr>
          <w:delText>D_</w:delText>
        </w:r>
        <w:smartTag w:uri="urn:schemas-microsoft-com:office:smarttags" w:element="stockticker">
          <w:r w:rsidRPr="00062A8D" w:rsidDel="001111A8">
            <w:rPr>
              <w:lang w:val="fr-FR"/>
            </w:rPr>
            <w:delText>MAC</w:delText>
          </w:r>
        </w:smartTag>
        <w:r w:rsidRPr="00062A8D" w:rsidDel="001111A8">
          <w:rPr>
            <w:lang w:val="fr-FR"/>
          </w:rPr>
          <w:delText>_MSG;</w:delText>
        </w:r>
      </w:del>
    </w:p>
    <w:p w:rsidR="00667133" w:rsidRPr="00062A8D" w:rsidDel="001111A8" w:rsidRDefault="00667133" w:rsidP="00911783">
      <w:pPr>
        <w:pStyle w:val="Corpsdetexte"/>
        <w:rPr>
          <w:del w:id="4288" w:author="VOYER Raphael" w:date="2021-06-16T11:15:00Z"/>
          <w:lang w:val="fr-FR"/>
        </w:rPr>
      </w:pPr>
    </w:p>
    <w:p w:rsidR="00BF2EA2" w:rsidRPr="00667133" w:rsidDel="001111A8" w:rsidRDefault="00BF2EA2" w:rsidP="00BF2EA2">
      <w:pPr>
        <w:pStyle w:val="Titre5"/>
        <w:numPr>
          <w:ilvl w:val="3"/>
          <w:numId w:val="1"/>
        </w:numPr>
        <w:rPr>
          <w:del w:id="4289" w:author="VOYER Raphael" w:date="2021-06-16T11:15:00Z"/>
          <w:lang w:val="it-IT"/>
        </w:rPr>
      </w:pPr>
      <w:del w:id="4290" w:author="VOYER Raphael" w:date="2021-06-16T11:15:00Z">
        <w:r w:rsidRPr="00D5627A" w:rsidDel="001111A8">
          <w:rPr>
            <w:lang w:val="it-IT"/>
          </w:rPr>
          <w:delText>HA_VLAN_</w:delText>
        </w:r>
        <w:r w:rsidDel="001111A8">
          <w:rPr>
            <w:lang w:val="it-IT"/>
          </w:rPr>
          <w:delText>ADD_ARP_MSG_ID</w:delText>
        </w:r>
      </w:del>
    </w:p>
    <w:p w:rsidR="00BF2EA2" w:rsidDel="001111A8" w:rsidRDefault="00BF2EA2" w:rsidP="00BF2EA2">
      <w:pPr>
        <w:pStyle w:val="Corpsdetexte"/>
        <w:rPr>
          <w:del w:id="4291" w:author="VOYER Raphael" w:date="2021-06-16T11:15:00Z"/>
        </w:rPr>
      </w:pPr>
      <w:del w:id="4292" w:author="VOYER Raphael" w:date="2021-06-16T11:15:00Z">
        <w:r w:rsidDel="001111A8">
          <w:delText xml:space="preserve">This message will be sent by HAVLAN </w:delText>
        </w:r>
        <w:smartTag w:uri="urn:schemas-microsoft-com:office:smarttags" w:element="stockticker">
          <w:r w:rsidDel="001111A8">
            <w:delText>CMM</w:delText>
          </w:r>
        </w:smartTag>
        <w:r w:rsidDel="001111A8">
          <w:delText xml:space="preserve"> to IP </w:delText>
        </w:r>
        <w:smartTag w:uri="urn:schemas-microsoft-com:office:smarttags" w:element="stockticker">
          <w:r w:rsidDel="001111A8">
            <w:delText>CMM</w:delText>
          </w:r>
        </w:smartTag>
        <w:r w:rsidDel="001111A8">
          <w:delText xml:space="preserve"> requesting to add the arp entry in hardware.</w:delText>
        </w:r>
      </w:del>
    </w:p>
    <w:p w:rsidR="00BF2EA2" w:rsidDel="001111A8" w:rsidRDefault="00BF2EA2" w:rsidP="00BF2EA2">
      <w:pPr>
        <w:pStyle w:val="tablesourcecode"/>
        <w:rPr>
          <w:del w:id="4293" w:author="VOYER Raphael" w:date="2021-06-16T11:15:00Z"/>
        </w:rPr>
      </w:pPr>
      <w:del w:id="4294" w:author="VOYER Raphael" w:date="2021-06-16T11:15:00Z">
        <w:r w:rsidDel="001111A8">
          <w:delText>typedef struct _HA_VLAN_ADD_</w:delText>
        </w:r>
        <w:r w:rsidR="000669F5" w:rsidDel="001111A8">
          <w:delText>ARP</w:delText>
        </w:r>
        <w:r w:rsidDel="001111A8">
          <w:delText>_MSG {</w:delText>
        </w:r>
      </w:del>
    </w:p>
    <w:p w:rsidR="00BF2EA2" w:rsidDel="001111A8" w:rsidRDefault="00BF2EA2" w:rsidP="00BF2EA2">
      <w:pPr>
        <w:pStyle w:val="tablesourcecode"/>
        <w:rPr>
          <w:del w:id="4295" w:author="VOYER Raphael" w:date="2021-06-16T11:15:00Z"/>
        </w:rPr>
      </w:pPr>
      <w:del w:id="4296" w:author="VOYER Raphael" w:date="2021-06-16T11:15:00Z">
        <w:r w:rsidDel="001111A8">
          <w:tab/>
        </w:r>
        <w:r w:rsidDel="001111A8">
          <w:tab/>
          <w:delText>MSG_</w:delText>
        </w:r>
        <w:smartTag w:uri="urn:schemas-microsoft-com:office:smarttags" w:element="stockticker">
          <w:r w:rsidDel="001111A8">
            <w:delText>HDR</w:delText>
          </w:r>
        </w:smartTag>
        <w:r w:rsidDel="001111A8">
          <w:delText xml:space="preserve">_S </w:delText>
        </w:r>
        <w:r w:rsidDel="001111A8">
          <w:tab/>
          <w:delText>msgHdr;</w:delText>
        </w:r>
      </w:del>
    </w:p>
    <w:p w:rsidR="00BF2EA2" w:rsidDel="001111A8" w:rsidRDefault="00BF2EA2" w:rsidP="00BF2EA2">
      <w:pPr>
        <w:pStyle w:val="tablesourcecode"/>
        <w:rPr>
          <w:del w:id="4297" w:author="VOYER Raphael" w:date="2021-06-16T11:15:00Z"/>
        </w:rPr>
      </w:pPr>
      <w:del w:id="4298" w:author="VOYER Raphael" w:date="2021-06-16T11:15:00Z">
        <w:r w:rsidDel="001111A8">
          <w:delText xml:space="preserve">         CLUSTER_IP    ip-address; /* Ip- Address */</w:delText>
        </w:r>
      </w:del>
    </w:p>
    <w:p w:rsidR="00BF2EA2" w:rsidDel="001111A8" w:rsidRDefault="00BF2EA2" w:rsidP="00BF2EA2">
      <w:pPr>
        <w:pStyle w:val="tablesourcecode"/>
        <w:rPr>
          <w:del w:id="4299" w:author="VOYER Raphael" w:date="2021-06-16T11:15:00Z"/>
        </w:rPr>
      </w:pPr>
      <w:del w:id="4300" w:author="VOYER Raphael" w:date="2021-06-16T11:15:00Z">
        <w:r w:rsidDel="001111A8">
          <w:tab/>
        </w:r>
        <w:r w:rsidDel="001111A8">
          <w:tab/>
        </w:r>
        <w:smartTag w:uri="urn:schemas-microsoft-com:office:smarttags" w:element="stockticker">
          <w:r w:rsidDel="001111A8">
            <w:delText>MAC</w:delText>
          </w:r>
        </w:smartTag>
        <w:r w:rsidDel="001111A8">
          <w:delText>_ADDR      mac_addr; /* Mac-address */</w:delText>
        </w:r>
      </w:del>
    </w:p>
    <w:p w:rsidR="00BF2EA2" w:rsidDel="001111A8" w:rsidRDefault="000669F5" w:rsidP="00BF2EA2">
      <w:pPr>
        <w:pStyle w:val="tablesourcecode"/>
        <w:rPr>
          <w:del w:id="4301" w:author="VOYER Raphael" w:date="2021-06-16T11:15:00Z"/>
        </w:rPr>
      </w:pPr>
      <w:del w:id="4302" w:author="VOYER Raphael" w:date="2021-06-16T11:15:00Z">
        <w:r w:rsidDel="001111A8">
          <w:delText xml:space="preserve">         </w:delText>
        </w:r>
        <w:r w:rsidR="00BF2EA2" w:rsidDel="001111A8">
          <w:delText xml:space="preserve">uint16        </w:delText>
        </w:r>
        <w:r w:rsidR="004B1109" w:rsidDel="001111A8">
          <w:delText>egress</w:delText>
        </w:r>
        <w:r w:rsidDel="001111A8">
          <w:delText>_port</w:delText>
        </w:r>
        <w:r w:rsidR="00BF2EA2" w:rsidDel="001111A8">
          <w:delText xml:space="preserve">; /* </w:delText>
        </w:r>
        <w:r w:rsidDel="001111A8">
          <w:delText>Egress Port for the ARP entry */</w:delText>
        </w:r>
      </w:del>
    </w:p>
    <w:p w:rsidR="00936DB8" w:rsidRPr="00936DB8" w:rsidDel="001111A8" w:rsidRDefault="00936DB8" w:rsidP="00BF2EA2">
      <w:pPr>
        <w:pStyle w:val="tablesourcecode"/>
        <w:rPr>
          <w:del w:id="4303" w:author="VOYER Raphael" w:date="2021-06-16T11:15:00Z"/>
        </w:rPr>
      </w:pPr>
      <w:del w:id="4304" w:author="VOYER Raphael" w:date="2021-06-16T11:15:00Z">
        <w:r w:rsidDel="001111A8">
          <w:delText xml:space="preserve">         </w:delText>
        </w:r>
        <w:r w:rsidRPr="00936DB8" w:rsidDel="001111A8">
          <w:delText>unit8         static_flag:1 /* Static or dynamic ARP */</w:delText>
        </w:r>
      </w:del>
    </w:p>
    <w:p w:rsidR="00BF2EA2" w:rsidRPr="000669F5" w:rsidDel="001111A8" w:rsidRDefault="00BF2EA2" w:rsidP="00BF2EA2">
      <w:pPr>
        <w:pStyle w:val="tablesourcecode"/>
        <w:rPr>
          <w:del w:id="4305" w:author="VOYER Raphael" w:date="2021-06-16T11:15:00Z"/>
          <w:lang w:val="it-IT"/>
        </w:rPr>
      </w:pPr>
      <w:del w:id="4306" w:author="VOYER Raphael" w:date="2021-06-16T11:15:00Z">
        <w:r w:rsidRPr="00885490" w:rsidDel="001111A8">
          <w:delText xml:space="preserve">        </w:delText>
        </w:r>
        <w:r w:rsidRPr="000669F5" w:rsidDel="001111A8">
          <w:rPr>
            <w:lang w:val="it-IT"/>
          </w:rPr>
          <w:delText>} HA_VLAN_ADD_</w:delText>
        </w:r>
        <w:r w:rsidR="000669F5" w:rsidRPr="000669F5" w:rsidDel="001111A8">
          <w:rPr>
            <w:lang w:val="it-IT"/>
          </w:rPr>
          <w:delText>ARP</w:delText>
        </w:r>
        <w:r w:rsidRPr="000669F5" w:rsidDel="001111A8">
          <w:rPr>
            <w:lang w:val="it-IT"/>
          </w:rPr>
          <w:delText xml:space="preserve">_MSG; </w:delText>
        </w:r>
      </w:del>
    </w:p>
    <w:p w:rsidR="000669F5" w:rsidDel="001111A8" w:rsidRDefault="000669F5" w:rsidP="000669F5">
      <w:pPr>
        <w:pStyle w:val="Titre5"/>
        <w:numPr>
          <w:ilvl w:val="3"/>
          <w:numId w:val="1"/>
        </w:numPr>
        <w:rPr>
          <w:del w:id="4307" w:author="VOYER Raphael" w:date="2021-06-16T11:15:00Z"/>
          <w:lang w:val="it-IT"/>
        </w:rPr>
      </w:pPr>
      <w:del w:id="4308" w:author="VOYER Raphael" w:date="2021-06-16T11:15:00Z">
        <w:r w:rsidRPr="00D5627A" w:rsidDel="001111A8">
          <w:rPr>
            <w:lang w:val="it-IT"/>
          </w:rPr>
          <w:delText>HA_VLAN_</w:delText>
        </w:r>
        <w:r w:rsidDel="001111A8">
          <w:rPr>
            <w:lang w:val="it-IT"/>
          </w:rPr>
          <w:delText>REMOVE_ARP_MSG_ID</w:delText>
        </w:r>
      </w:del>
    </w:p>
    <w:p w:rsidR="000669F5" w:rsidDel="001111A8" w:rsidRDefault="000669F5" w:rsidP="000669F5">
      <w:pPr>
        <w:rPr>
          <w:del w:id="4309" w:author="VOYER Raphael" w:date="2021-06-16T11:15:00Z"/>
        </w:rPr>
      </w:pPr>
      <w:del w:id="4310" w:author="VOYER Raphael" w:date="2021-06-16T11:15:00Z">
        <w:r w:rsidRPr="000669F5" w:rsidDel="001111A8">
          <w:delText xml:space="preserve"> </w:delText>
        </w:r>
        <w:r w:rsidDel="001111A8">
          <w:delText xml:space="preserve">This message will be sent by HAVLAN </w:delText>
        </w:r>
        <w:smartTag w:uri="urn:schemas-microsoft-com:office:smarttags" w:element="stockticker">
          <w:r w:rsidDel="001111A8">
            <w:delText>CMM</w:delText>
          </w:r>
        </w:smartTag>
        <w:r w:rsidDel="001111A8">
          <w:delText xml:space="preserve"> to IP </w:delText>
        </w:r>
        <w:smartTag w:uri="urn:schemas-microsoft-com:office:smarttags" w:element="stockticker">
          <w:r w:rsidDel="001111A8">
            <w:delText>CMM</w:delText>
          </w:r>
        </w:smartTag>
        <w:r w:rsidDel="001111A8">
          <w:delText xml:space="preserve"> requesting to delete the arp entry in hardware.</w:delText>
        </w:r>
      </w:del>
    </w:p>
    <w:p w:rsidR="000669F5" w:rsidRPr="000669F5" w:rsidDel="001111A8" w:rsidRDefault="000669F5" w:rsidP="000669F5">
      <w:pPr>
        <w:rPr>
          <w:del w:id="4311" w:author="VOYER Raphael" w:date="2021-06-16T11:15:00Z"/>
        </w:rPr>
      </w:pPr>
    </w:p>
    <w:p w:rsidR="000669F5" w:rsidDel="001111A8" w:rsidRDefault="000669F5" w:rsidP="000669F5">
      <w:pPr>
        <w:pStyle w:val="tablesourcecode"/>
        <w:rPr>
          <w:del w:id="4312" w:author="VOYER Raphael" w:date="2021-06-16T11:15:00Z"/>
        </w:rPr>
      </w:pPr>
      <w:del w:id="4313" w:author="VOYER Raphael" w:date="2021-06-16T11:15:00Z">
        <w:r w:rsidDel="001111A8">
          <w:delText>typedef struct _HA_VLAN_REMOVE_</w:delText>
        </w:r>
        <w:smartTag w:uri="urn:schemas-microsoft-com:office:smarttags" w:element="stockticker">
          <w:r w:rsidDel="001111A8">
            <w:delText>MAC</w:delText>
          </w:r>
        </w:smartTag>
        <w:r w:rsidDel="001111A8">
          <w:delText>_MSG {</w:delText>
        </w:r>
      </w:del>
    </w:p>
    <w:p w:rsidR="000669F5" w:rsidDel="001111A8" w:rsidRDefault="000669F5" w:rsidP="000669F5">
      <w:pPr>
        <w:pStyle w:val="tablesourcecode"/>
        <w:rPr>
          <w:del w:id="4314" w:author="VOYER Raphael" w:date="2021-06-16T11:15:00Z"/>
        </w:rPr>
      </w:pPr>
      <w:del w:id="4315" w:author="VOYER Raphael" w:date="2021-06-16T11:15:00Z">
        <w:r w:rsidDel="001111A8">
          <w:tab/>
        </w:r>
        <w:r w:rsidDel="001111A8">
          <w:tab/>
          <w:delText>MSG_</w:delText>
        </w:r>
        <w:smartTag w:uri="urn:schemas-microsoft-com:office:smarttags" w:element="stockticker">
          <w:r w:rsidDel="001111A8">
            <w:delText>HDR</w:delText>
          </w:r>
        </w:smartTag>
        <w:r w:rsidDel="001111A8">
          <w:delText xml:space="preserve">_S </w:delText>
        </w:r>
        <w:r w:rsidDel="001111A8">
          <w:tab/>
          <w:delText>msgHdr;</w:delText>
        </w:r>
      </w:del>
    </w:p>
    <w:p w:rsidR="000669F5" w:rsidDel="001111A8" w:rsidRDefault="000669F5" w:rsidP="000669F5">
      <w:pPr>
        <w:pStyle w:val="tablesourcecode"/>
        <w:rPr>
          <w:del w:id="4316" w:author="VOYER Raphael" w:date="2021-06-16T11:15:00Z"/>
        </w:rPr>
      </w:pPr>
      <w:del w:id="4317" w:author="VOYER Raphael" w:date="2021-06-16T11:15:00Z">
        <w:r w:rsidDel="001111A8">
          <w:delText xml:space="preserve">         CLUSTER_IP    ip-address; /* Ip- Address */</w:delText>
        </w:r>
      </w:del>
    </w:p>
    <w:p w:rsidR="000669F5" w:rsidRPr="000669F5" w:rsidDel="001111A8" w:rsidRDefault="000669F5" w:rsidP="000669F5">
      <w:pPr>
        <w:pStyle w:val="tablesourcecode"/>
        <w:rPr>
          <w:del w:id="4318" w:author="VOYER Raphael" w:date="2021-06-16T11:15:00Z"/>
          <w:lang w:val="it-IT"/>
        </w:rPr>
      </w:pPr>
      <w:del w:id="4319" w:author="VOYER Raphael" w:date="2021-06-16T11:15:00Z">
        <w:r w:rsidRPr="000669F5" w:rsidDel="001111A8">
          <w:delText xml:space="preserve">        </w:delText>
        </w:r>
        <w:r w:rsidRPr="000669F5" w:rsidDel="001111A8">
          <w:rPr>
            <w:lang w:val="it-IT"/>
          </w:rPr>
          <w:delText>} HA_VLAN_</w:delText>
        </w:r>
        <w:r w:rsidR="00345182" w:rsidDel="001111A8">
          <w:rPr>
            <w:lang w:val="it-IT"/>
          </w:rPr>
          <w:delText>REMOVE</w:delText>
        </w:r>
        <w:r w:rsidRPr="000669F5" w:rsidDel="001111A8">
          <w:rPr>
            <w:lang w:val="it-IT"/>
          </w:rPr>
          <w:delText xml:space="preserve">_ARP_MSG; </w:delText>
        </w:r>
      </w:del>
    </w:p>
    <w:p w:rsidR="000669F5" w:rsidDel="001111A8" w:rsidRDefault="000669F5" w:rsidP="00911783">
      <w:pPr>
        <w:pStyle w:val="Corpsdetexte"/>
        <w:rPr>
          <w:del w:id="4320" w:author="VOYER Raphael" w:date="2021-06-16T11:15:00Z"/>
          <w:lang w:val="it-IT"/>
        </w:rPr>
      </w:pPr>
    </w:p>
    <w:p w:rsidR="00A11356" w:rsidRPr="005A0C5D" w:rsidDel="001111A8" w:rsidRDefault="00A11356" w:rsidP="00A11356">
      <w:pPr>
        <w:pStyle w:val="Titre5"/>
        <w:numPr>
          <w:ilvl w:val="3"/>
          <w:numId w:val="1"/>
        </w:numPr>
        <w:rPr>
          <w:del w:id="4321" w:author="VOYER Raphael" w:date="2021-06-16T11:15:00Z"/>
          <w:lang w:val="nl-BE"/>
        </w:rPr>
      </w:pPr>
      <w:del w:id="4322" w:author="VOYER Raphael" w:date="2021-06-16T11:15:00Z">
        <w:r w:rsidRPr="005A0C5D" w:rsidDel="001111A8">
          <w:rPr>
            <w:lang w:val="nl-BE"/>
          </w:rPr>
          <w:delText>HA_VLAN_ IPMS_REGDEREG_ MSG_ID</w:delText>
        </w:r>
      </w:del>
    </w:p>
    <w:p w:rsidR="000669F5" w:rsidDel="001111A8" w:rsidRDefault="00A11356" w:rsidP="00911783">
      <w:pPr>
        <w:pStyle w:val="Corpsdetexte"/>
        <w:rPr>
          <w:del w:id="4323" w:author="VOYER Raphael" w:date="2021-06-16T11:15:00Z"/>
        </w:rPr>
      </w:pPr>
      <w:del w:id="4324" w:author="VOYER Raphael" w:date="2021-06-16T11:15:00Z">
        <w:r w:rsidRPr="00A11356" w:rsidDel="001111A8">
          <w:delText xml:space="preserve">This message will be sent from HAVLAN </w:delText>
        </w:r>
        <w:smartTag w:uri="urn:schemas-microsoft-com:office:smarttags" w:element="stockticker">
          <w:r w:rsidRPr="00A11356" w:rsidDel="001111A8">
            <w:delText>CMM</w:delText>
          </w:r>
        </w:smartTag>
        <w:r w:rsidRPr="00A11356" w:rsidDel="001111A8">
          <w:delText xml:space="preserve"> to request enabling IGMP snooping </w:delText>
        </w:r>
        <w:r w:rsidDel="001111A8">
          <w:delText>and register for</w:delText>
        </w:r>
      </w:del>
    </w:p>
    <w:p w:rsidR="00A11356" w:rsidDel="001111A8" w:rsidRDefault="00A11356" w:rsidP="00911783">
      <w:pPr>
        <w:pStyle w:val="Corpsdetexte"/>
        <w:rPr>
          <w:del w:id="4325" w:author="VOYER Raphael" w:date="2021-06-16T11:15:00Z"/>
        </w:rPr>
      </w:pPr>
      <w:del w:id="4326" w:author="VOYER Raphael" w:date="2021-06-16T11:15:00Z">
        <w:r w:rsidDel="001111A8">
          <w:delText>IGMP reports.</w:delText>
        </w:r>
      </w:del>
    </w:p>
    <w:p w:rsidR="00A11356" w:rsidDel="001111A8" w:rsidRDefault="00A11356" w:rsidP="00A11356">
      <w:pPr>
        <w:pStyle w:val="tablesourcecode"/>
        <w:rPr>
          <w:del w:id="4327" w:author="VOYER Raphael" w:date="2021-06-16T11:15:00Z"/>
        </w:rPr>
      </w:pPr>
      <w:del w:id="4328" w:author="VOYER Raphael" w:date="2021-06-16T11:15:00Z">
        <w:r w:rsidDel="001111A8">
          <w:delText>typedef struct _</w:delText>
        </w:r>
        <w:r w:rsidRPr="000669F5" w:rsidDel="001111A8">
          <w:delText>HA_VLAN_IP</w:delText>
        </w:r>
        <w:r w:rsidDel="001111A8">
          <w:delText>MS</w:delText>
        </w:r>
        <w:r w:rsidRPr="000669F5" w:rsidDel="001111A8">
          <w:delText>_</w:delText>
        </w:r>
        <w:r w:rsidDel="001111A8">
          <w:delText>REGDEREG</w:delText>
        </w:r>
        <w:r w:rsidRPr="000669F5" w:rsidDel="001111A8">
          <w:delText>_MSG</w:delText>
        </w:r>
        <w:r w:rsidDel="001111A8">
          <w:delText xml:space="preserve"> {</w:delText>
        </w:r>
      </w:del>
    </w:p>
    <w:p w:rsidR="00A11356" w:rsidDel="001111A8" w:rsidRDefault="00A11356" w:rsidP="00A11356">
      <w:pPr>
        <w:pStyle w:val="tablesourcecode"/>
        <w:rPr>
          <w:del w:id="4329" w:author="VOYER Raphael" w:date="2021-06-16T11:15:00Z"/>
        </w:rPr>
      </w:pPr>
      <w:del w:id="4330" w:author="VOYER Raphael" w:date="2021-06-16T11:15:00Z">
        <w:r w:rsidDel="001111A8">
          <w:tab/>
        </w:r>
        <w:r w:rsidDel="001111A8">
          <w:tab/>
          <w:delText>MSG_</w:delText>
        </w:r>
        <w:smartTag w:uri="urn:schemas-microsoft-com:office:smarttags" w:element="stockticker">
          <w:r w:rsidDel="001111A8">
            <w:delText>HDR</w:delText>
          </w:r>
        </w:smartTag>
        <w:r w:rsidDel="001111A8">
          <w:delText xml:space="preserve">_S </w:delText>
        </w:r>
        <w:r w:rsidDel="001111A8">
          <w:tab/>
          <w:delText>msgHdr;</w:delText>
        </w:r>
      </w:del>
    </w:p>
    <w:p w:rsidR="00A11356" w:rsidDel="001111A8" w:rsidRDefault="00A11356" w:rsidP="00A11356">
      <w:pPr>
        <w:pStyle w:val="tablesourcecode"/>
        <w:rPr>
          <w:del w:id="4331" w:author="VOYER Raphael" w:date="2021-06-16T11:15:00Z"/>
        </w:rPr>
      </w:pPr>
      <w:del w:id="4332" w:author="VOYER Raphael" w:date="2021-06-16T11:15:00Z">
        <w:r w:rsidDel="001111A8">
          <w:delText xml:space="preserve">         Uint8         igmp_reg_enable; /* Enable/Disable IGMP report registration */</w:delText>
        </w:r>
      </w:del>
    </w:p>
    <w:p w:rsidR="00A11356" w:rsidDel="001111A8" w:rsidRDefault="00A11356" w:rsidP="00A11356">
      <w:pPr>
        <w:pStyle w:val="tablesourcecode"/>
        <w:rPr>
          <w:del w:id="4333" w:author="VOYER Raphael" w:date="2021-06-16T11:15:00Z"/>
        </w:rPr>
      </w:pPr>
      <w:del w:id="4334" w:author="VOYER Raphael" w:date="2021-06-16T11:15:00Z">
        <w:r w:rsidDel="001111A8">
          <w:delText xml:space="preserve">         CLUSTER_IP    ip-address; /* Ip Multicast Address */</w:delText>
        </w:r>
      </w:del>
    </w:p>
    <w:p w:rsidR="00A11356" w:rsidDel="001111A8" w:rsidRDefault="00A11356" w:rsidP="00A11356">
      <w:pPr>
        <w:pStyle w:val="tablesourcecode"/>
        <w:rPr>
          <w:del w:id="4335" w:author="VOYER Raphael" w:date="2021-06-16T11:15:00Z"/>
        </w:rPr>
      </w:pPr>
      <w:del w:id="4336" w:author="VOYER Raphael" w:date="2021-06-16T11:15:00Z">
        <w:r w:rsidDel="001111A8">
          <w:delText xml:space="preserve">         uint16        vlan_id;   /* Vlan on which the IGMP snooping to be enabled */</w:delText>
        </w:r>
      </w:del>
    </w:p>
    <w:p w:rsidR="00A11356" w:rsidRPr="00CD74ED" w:rsidDel="001111A8" w:rsidRDefault="00A11356" w:rsidP="00A11356">
      <w:pPr>
        <w:pStyle w:val="tablesourcecode"/>
        <w:rPr>
          <w:del w:id="4337" w:author="VOYER Raphael" w:date="2021-06-16T11:15:00Z"/>
        </w:rPr>
      </w:pPr>
      <w:del w:id="4338" w:author="VOYER Raphael" w:date="2021-06-16T11:15:00Z">
        <w:r w:rsidRPr="00240980" w:rsidDel="001111A8">
          <w:delText xml:space="preserve">        </w:delText>
        </w:r>
        <w:r w:rsidR="00534A44" w:rsidRPr="00534A44" w:rsidDel="001111A8">
          <w:delText xml:space="preserve">} HA_VLAN_IPMS_REGDEREG_MSG; </w:delText>
        </w:r>
      </w:del>
    </w:p>
    <w:p w:rsidR="00A11356" w:rsidRPr="00CD74ED" w:rsidDel="001111A8" w:rsidRDefault="00A11356" w:rsidP="00911783">
      <w:pPr>
        <w:pStyle w:val="Corpsdetexte"/>
        <w:rPr>
          <w:del w:id="4339" w:author="VOYER Raphael" w:date="2021-06-16T11:15:00Z"/>
        </w:rPr>
      </w:pPr>
    </w:p>
    <w:p w:rsidR="00A11356" w:rsidRPr="00CD74ED" w:rsidDel="001111A8" w:rsidRDefault="00534A44" w:rsidP="00A11356">
      <w:pPr>
        <w:pStyle w:val="Titre5"/>
        <w:numPr>
          <w:ilvl w:val="3"/>
          <w:numId w:val="1"/>
        </w:numPr>
        <w:rPr>
          <w:del w:id="4340" w:author="VOYER Raphael" w:date="2021-06-16T11:15:00Z"/>
        </w:rPr>
      </w:pPr>
      <w:del w:id="4341" w:author="VOYER Raphael" w:date="2021-06-16T11:15:00Z">
        <w:r w:rsidRPr="00534A44" w:rsidDel="001111A8">
          <w:delText>HA_VLAN_ IPMS_</w:delText>
        </w:r>
        <w:smartTag w:uri="urn:schemas-microsoft-com:office:smarttags" w:element="stockticker">
          <w:r w:rsidRPr="00534A44" w:rsidDel="001111A8">
            <w:delText>DYN</w:delText>
          </w:r>
        </w:smartTag>
        <w:r w:rsidRPr="00534A44" w:rsidDel="001111A8">
          <w:delText>_</w:delText>
        </w:r>
        <w:smartTag w:uri="urn:schemas-microsoft-com:office:smarttags" w:element="stockticker">
          <w:r w:rsidRPr="00534A44" w:rsidDel="001111A8">
            <w:delText>PORT</w:delText>
          </w:r>
        </w:smartTag>
        <w:r w:rsidRPr="00534A44" w:rsidDel="001111A8">
          <w:delText>_ INFO_MSG_ID</w:delText>
        </w:r>
      </w:del>
    </w:p>
    <w:p w:rsidR="00A11356" w:rsidDel="001111A8" w:rsidRDefault="00A11356" w:rsidP="00A11356">
      <w:pPr>
        <w:pStyle w:val="tablesourcecode"/>
        <w:rPr>
          <w:del w:id="4342" w:author="VOYER Raphael" w:date="2021-06-16T11:15:00Z"/>
        </w:rPr>
      </w:pPr>
      <w:del w:id="4343" w:author="VOYER Raphael" w:date="2021-06-16T11:15:00Z">
        <w:r w:rsidDel="001111A8">
          <w:delText>typedef struct _</w:delText>
        </w:r>
        <w:r w:rsidRPr="000669F5" w:rsidDel="001111A8">
          <w:delText>HA_VLAN_IP</w:delText>
        </w:r>
        <w:r w:rsidDel="001111A8">
          <w:delText>MS</w:delText>
        </w:r>
        <w:r w:rsidRPr="000669F5" w:rsidDel="001111A8">
          <w:delText>_</w:delText>
        </w:r>
        <w:smartTag w:uri="urn:schemas-microsoft-com:office:smarttags" w:element="stockticker">
          <w:r w:rsidR="00345182" w:rsidDel="001111A8">
            <w:delText>PORT</w:delText>
          </w:r>
        </w:smartTag>
        <w:r w:rsidRPr="000669F5" w:rsidDel="001111A8">
          <w:delText>_</w:delText>
        </w:r>
        <w:r w:rsidR="008914B3" w:rsidDel="001111A8">
          <w:delText>INFO_</w:delText>
        </w:r>
        <w:r w:rsidRPr="000669F5" w:rsidDel="001111A8">
          <w:delText>MSG</w:delText>
        </w:r>
        <w:r w:rsidDel="001111A8">
          <w:delText xml:space="preserve"> {</w:delText>
        </w:r>
      </w:del>
    </w:p>
    <w:p w:rsidR="00A11356" w:rsidDel="001111A8" w:rsidRDefault="00A11356" w:rsidP="00A11356">
      <w:pPr>
        <w:pStyle w:val="tablesourcecode"/>
        <w:rPr>
          <w:del w:id="4344" w:author="VOYER Raphael" w:date="2021-06-16T11:15:00Z"/>
        </w:rPr>
      </w:pPr>
      <w:del w:id="4345" w:author="VOYER Raphael" w:date="2021-06-16T11:15:00Z">
        <w:r w:rsidDel="001111A8">
          <w:tab/>
        </w:r>
        <w:r w:rsidDel="001111A8">
          <w:tab/>
          <w:delText>MSG_</w:delText>
        </w:r>
        <w:smartTag w:uri="urn:schemas-microsoft-com:office:smarttags" w:element="stockticker">
          <w:r w:rsidDel="001111A8">
            <w:delText>HDR</w:delText>
          </w:r>
        </w:smartTag>
        <w:r w:rsidDel="001111A8">
          <w:delText xml:space="preserve">_S </w:delText>
        </w:r>
        <w:r w:rsidDel="001111A8">
          <w:tab/>
          <w:delText>msgHdr;</w:delText>
        </w:r>
      </w:del>
    </w:p>
    <w:p w:rsidR="00A11356" w:rsidDel="001111A8" w:rsidRDefault="00A11356" w:rsidP="00A11356">
      <w:pPr>
        <w:pStyle w:val="tablesourcecode"/>
        <w:rPr>
          <w:del w:id="4346" w:author="VOYER Raphael" w:date="2021-06-16T11:15:00Z"/>
        </w:rPr>
      </w:pPr>
      <w:del w:id="4347" w:author="VOYER Raphael" w:date="2021-06-16T11:15:00Z">
        <w:r w:rsidDel="001111A8">
          <w:delText xml:space="preserve">         CLUSTER_IP    ip-address; /* Ip Multicast Address */</w:delText>
        </w:r>
      </w:del>
    </w:p>
    <w:p w:rsidR="00A11356" w:rsidRPr="005A0C5D" w:rsidDel="001111A8" w:rsidRDefault="00A11356" w:rsidP="00A11356">
      <w:pPr>
        <w:pStyle w:val="tablesourcecode"/>
        <w:rPr>
          <w:del w:id="4348" w:author="VOYER Raphael" w:date="2021-06-16T11:15:00Z"/>
          <w:lang w:val="fr-FR"/>
        </w:rPr>
      </w:pPr>
      <w:del w:id="4349" w:author="VOYER Raphael" w:date="2021-06-16T11:15:00Z">
        <w:r w:rsidDel="001111A8">
          <w:delText xml:space="preserve">         </w:delText>
        </w:r>
        <w:r w:rsidR="004B1109" w:rsidRPr="005A0C5D" w:rsidDel="001111A8">
          <w:rPr>
            <w:lang w:val="fr-FR"/>
          </w:rPr>
          <w:delText>uint32</w:delText>
        </w:r>
        <w:r w:rsidR="008965FD" w:rsidRPr="005A0C5D" w:rsidDel="001111A8">
          <w:rPr>
            <w:lang w:val="fr-FR"/>
          </w:rPr>
          <w:delText xml:space="preserve">        </w:delText>
        </w:r>
        <w:r w:rsidR="008914B3" w:rsidRPr="005A0C5D" w:rsidDel="001111A8">
          <w:rPr>
            <w:lang w:val="fr-FR"/>
          </w:rPr>
          <w:delText>port_</w:delText>
        </w:r>
        <w:r w:rsidR="008965FD" w:rsidRPr="005A0C5D" w:rsidDel="001111A8">
          <w:rPr>
            <w:lang w:val="fr-FR"/>
          </w:rPr>
          <w:delText>pbmp[</w:delText>
        </w:r>
        <w:smartTag w:uri="urn:schemas-microsoft-com:office:smarttags" w:element="stockticker">
          <w:r w:rsidR="008965FD" w:rsidRPr="005A0C5D" w:rsidDel="001111A8">
            <w:rPr>
              <w:lang w:val="fr-FR"/>
            </w:rPr>
            <w:delText>MAX</w:delText>
          </w:r>
        </w:smartTag>
        <w:r w:rsidR="008965FD" w:rsidRPr="005A0C5D" w:rsidDel="001111A8">
          <w:rPr>
            <w:lang w:val="fr-FR"/>
          </w:rPr>
          <w:delText>_</w:delText>
        </w:r>
        <w:smartTag w:uri="urn:schemas-microsoft-com:office:smarttags" w:element="stockticker">
          <w:r w:rsidR="008965FD" w:rsidRPr="005A0C5D" w:rsidDel="001111A8">
            <w:rPr>
              <w:lang w:val="fr-FR"/>
            </w:rPr>
            <w:delText>PORT</w:delText>
          </w:r>
        </w:smartTag>
        <w:r w:rsidR="004B1109" w:rsidRPr="005A0C5D" w:rsidDel="001111A8">
          <w:rPr>
            <w:lang w:val="fr-FR"/>
          </w:rPr>
          <w:delText>/32</w:delText>
        </w:r>
        <w:r w:rsidR="008965FD" w:rsidRPr="005A0C5D" w:rsidDel="001111A8">
          <w:rPr>
            <w:lang w:val="fr-FR"/>
          </w:rPr>
          <w:delText>]; /* Port Info */</w:delText>
        </w:r>
      </w:del>
    </w:p>
    <w:p w:rsidR="008965FD" w:rsidRPr="005A0C5D" w:rsidDel="001111A8" w:rsidRDefault="004B1109" w:rsidP="00A11356">
      <w:pPr>
        <w:pStyle w:val="tablesourcecode"/>
        <w:rPr>
          <w:del w:id="4350" w:author="VOYER Raphael" w:date="2021-06-16T11:15:00Z"/>
          <w:lang w:val="nl-BE"/>
        </w:rPr>
      </w:pPr>
      <w:del w:id="4351" w:author="VOYER Raphael" w:date="2021-06-16T11:15:00Z">
        <w:r w:rsidRPr="005A0C5D" w:rsidDel="001111A8">
          <w:rPr>
            <w:lang w:val="fr-FR"/>
          </w:rPr>
          <w:delText xml:space="preserve">         </w:delText>
        </w:r>
        <w:r w:rsidRPr="005A0C5D" w:rsidDel="001111A8">
          <w:rPr>
            <w:lang w:val="nl-BE"/>
          </w:rPr>
          <w:delText>uint32</w:delText>
        </w:r>
        <w:r w:rsidR="008965FD" w:rsidRPr="005A0C5D" w:rsidDel="001111A8">
          <w:rPr>
            <w:lang w:val="nl-BE"/>
          </w:rPr>
          <w:delText xml:space="preserve">        </w:delText>
        </w:r>
        <w:r w:rsidR="008914B3" w:rsidRPr="005A0C5D" w:rsidDel="001111A8">
          <w:rPr>
            <w:lang w:val="nl-BE"/>
          </w:rPr>
          <w:delText>lag_</w:delText>
        </w:r>
        <w:r w:rsidR="008965FD" w:rsidRPr="005A0C5D" w:rsidDel="001111A8">
          <w:rPr>
            <w:lang w:val="nl-BE"/>
          </w:rPr>
          <w:delText>pbmp[</w:delText>
        </w:r>
        <w:smartTag w:uri="urn:schemas-microsoft-com:office:smarttags" w:element="stockticker">
          <w:r w:rsidR="008965FD" w:rsidRPr="005A0C5D" w:rsidDel="001111A8">
            <w:rPr>
              <w:lang w:val="nl-BE"/>
            </w:rPr>
            <w:delText>MAX</w:delText>
          </w:r>
        </w:smartTag>
        <w:r w:rsidR="008965FD" w:rsidRPr="005A0C5D" w:rsidDel="001111A8">
          <w:rPr>
            <w:lang w:val="nl-BE"/>
          </w:rPr>
          <w:delText>_LINKAGG</w:delText>
        </w:r>
        <w:r w:rsidRPr="005A0C5D" w:rsidDel="001111A8">
          <w:rPr>
            <w:lang w:val="nl-BE"/>
          </w:rPr>
          <w:delText>/32</w:delText>
        </w:r>
        <w:r w:rsidR="008965FD" w:rsidRPr="005A0C5D" w:rsidDel="001111A8">
          <w:rPr>
            <w:lang w:val="nl-BE"/>
          </w:rPr>
          <w:delText>]; /* Linkagg info */</w:delText>
        </w:r>
      </w:del>
    </w:p>
    <w:p w:rsidR="00A11356" w:rsidRPr="00CD74ED" w:rsidDel="001111A8" w:rsidRDefault="00A11356" w:rsidP="00A11356">
      <w:pPr>
        <w:pStyle w:val="tablesourcecode"/>
        <w:rPr>
          <w:del w:id="4352" w:author="VOYER Raphael" w:date="2021-06-16T11:15:00Z"/>
          <w:lang w:val="fr-FR"/>
        </w:rPr>
      </w:pPr>
      <w:del w:id="4353" w:author="VOYER Raphael" w:date="2021-06-16T11:15:00Z">
        <w:r w:rsidRPr="005A0C5D" w:rsidDel="001111A8">
          <w:rPr>
            <w:lang w:val="nl-BE"/>
          </w:rPr>
          <w:delText xml:space="preserve">        </w:delText>
        </w:r>
        <w:r w:rsidR="00534A44" w:rsidRPr="00534A44" w:rsidDel="001111A8">
          <w:rPr>
            <w:lang w:val="fr-FR"/>
          </w:rPr>
          <w:delText>} HA_VLAN_IPMS_</w:delText>
        </w:r>
        <w:smartTag w:uri="urn:schemas-microsoft-com:office:smarttags" w:element="stockticker">
          <w:r w:rsidR="00534A44" w:rsidRPr="00534A44" w:rsidDel="001111A8">
            <w:rPr>
              <w:lang w:val="fr-FR"/>
            </w:rPr>
            <w:delText>PORT</w:delText>
          </w:r>
        </w:smartTag>
        <w:r w:rsidR="00534A44" w:rsidRPr="00534A44" w:rsidDel="001111A8">
          <w:rPr>
            <w:lang w:val="fr-FR"/>
          </w:rPr>
          <w:delText xml:space="preserve">_INFO_MSG; </w:delText>
        </w:r>
      </w:del>
    </w:p>
    <w:p w:rsidR="008914B3" w:rsidRPr="005A0C5D" w:rsidDel="001111A8" w:rsidRDefault="008914B3" w:rsidP="008914B3">
      <w:pPr>
        <w:pStyle w:val="Titre5"/>
        <w:numPr>
          <w:ilvl w:val="3"/>
          <w:numId w:val="1"/>
        </w:numPr>
        <w:rPr>
          <w:del w:id="4354" w:author="VOYER Raphael" w:date="2021-06-16T11:15:00Z"/>
          <w:lang w:val="fr-FR"/>
        </w:rPr>
      </w:pPr>
      <w:del w:id="4355" w:author="VOYER Raphael" w:date="2021-06-16T11:15:00Z">
        <w:r w:rsidRPr="005A0C5D" w:rsidDel="001111A8">
          <w:rPr>
            <w:lang w:val="fr-FR"/>
          </w:rPr>
          <w:delText xml:space="preserve">HA_VLAN_ IPMS_ </w:delText>
        </w:r>
        <w:smartTag w:uri="urn:schemas-microsoft-com:office:smarttags" w:element="stockticker">
          <w:r w:rsidRPr="005A0C5D" w:rsidDel="001111A8">
            <w:rPr>
              <w:lang w:val="fr-FR"/>
            </w:rPr>
            <w:delText>PORT</w:delText>
          </w:r>
        </w:smartTag>
        <w:r w:rsidRPr="005A0C5D" w:rsidDel="001111A8">
          <w:rPr>
            <w:lang w:val="fr-FR"/>
          </w:rPr>
          <w:delText>_MOD_MSG_ID</w:delText>
        </w:r>
      </w:del>
    </w:p>
    <w:p w:rsidR="008914B3" w:rsidDel="001111A8" w:rsidRDefault="008914B3" w:rsidP="008914B3">
      <w:pPr>
        <w:pStyle w:val="tablesourcecode"/>
        <w:rPr>
          <w:del w:id="4356" w:author="VOYER Raphael" w:date="2021-06-16T11:15:00Z"/>
        </w:rPr>
      </w:pPr>
      <w:del w:id="4357" w:author="VOYER Raphael" w:date="2021-06-16T11:15:00Z">
        <w:r w:rsidDel="001111A8">
          <w:delText>typedef struct _</w:delText>
        </w:r>
        <w:r w:rsidRPr="000669F5" w:rsidDel="001111A8">
          <w:delText>HA_VLAN_IP</w:delText>
        </w:r>
        <w:r w:rsidDel="001111A8">
          <w:delText>MS</w:delText>
        </w:r>
        <w:r w:rsidRPr="000669F5" w:rsidDel="001111A8">
          <w:delText>_</w:delText>
        </w:r>
        <w:smartTag w:uri="urn:schemas-microsoft-com:office:smarttags" w:element="stockticker">
          <w:r w:rsidDel="001111A8">
            <w:delText>PORT</w:delText>
          </w:r>
        </w:smartTag>
        <w:r w:rsidRPr="000669F5" w:rsidDel="001111A8">
          <w:delText>_</w:delText>
        </w:r>
        <w:r w:rsidDel="001111A8">
          <w:delText>MOD_</w:delText>
        </w:r>
        <w:r w:rsidRPr="000669F5" w:rsidDel="001111A8">
          <w:delText>MSG</w:delText>
        </w:r>
        <w:r w:rsidDel="001111A8">
          <w:delText xml:space="preserve"> {</w:delText>
        </w:r>
      </w:del>
    </w:p>
    <w:p w:rsidR="008914B3" w:rsidDel="001111A8" w:rsidRDefault="008914B3" w:rsidP="008914B3">
      <w:pPr>
        <w:pStyle w:val="tablesourcecode"/>
        <w:rPr>
          <w:del w:id="4358" w:author="VOYER Raphael" w:date="2021-06-16T11:15:00Z"/>
        </w:rPr>
      </w:pPr>
      <w:del w:id="4359" w:author="VOYER Raphael" w:date="2021-06-16T11:15:00Z">
        <w:r w:rsidDel="001111A8">
          <w:tab/>
        </w:r>
        <w:r w:rsidDel="001111A8">
          <w:tab/>
          <w:delText>MSG_</w:delText>
        </w:r>
        <w:smartTag w:uri="urn:schemas-microsoft-com:office:smarttags" w:element="stockticker">
          <w:r w:rsidDel="001111A8">
            <w:delText>HDR</w:delText>
          </w:r>
        </w:smartTag>
        <w:r w:rsidDel="001111A8">
          <w:delText xml:space="preserve">_S </w:delText>
        </w:r>
        <w:r w:rsidDel="001111A8">
          <w:tab/>
          <w:delText>msgHdr;</w:delText>
        </w:r>
      </w:del>
    </w:p>
    <w:p w:rsidR="008914B3" w:rsidDel="001111A8" w:rsidRDefault="008914B3" w:rsidP="008914B3">
      <w:pPr>
        <w:pStyle w:val="tablesourcecode"/>
        <w:rPr>
          <w:del w:id="4360" w:author="VOYER Raphael" w:date="2021-06-16T11:15:00Z"/>
        </w:rPr>
      </w:pPr>
      <w:del w:id="4361" w:author="VOYER Raphael" w:date="2021-06-16T11:15:00Z">
        <w:r w:rsidDel="001111A8">
          <w:delText xml:space="preserve">         CLUSTER_IP    ip-address; /* Ip Multicast Address */</w:delText>
        </w:r>
      </w:del>
    </w:p>
    <w:p w:rsidR="008914B3" w:rsidRPr="00CD74ED" w:rsidDel="001111A8" w:rsidRDefault="008914B3" w:rsidP="008914B3">
      <w:pPr>
        <w:pStyle w:val="tablesourcecode"/>
        <w:rPr>
          <w:del w:id="4362" w:author="VOYER Raphael" w:date="2021-06-16T11:15:00Z"/>
          <w:lang w:val="fr-FR"/>
        </w:rPr>
      </w:pPr>
      <w:del w:id="4363" w:author="VOYER Raphael" w:date="2021-06-16T11:15:00Z">
        <w:r w:rsidDel="001111A8">
          <w:delText xml:space="preserve">         </w:delText>
        </w:r>
        <w:r w:rsidR="00534A44" w:rsidRPr="00534A44" w:rsidDel="001111A8">
          <w:rPr>
            <w:lang w:val="fr-FR"/>
          </w:rPr>
          <w:delText>uint32        gport/* Port or linkagg */</w:delText>
        </w:r>
      </w:del>
    </w:p>
    <w:p w:rsidR="008914B3" w:rsidDel="001111A8" w:rsidRDefault="00534A44" w:rsidP="008914B3">
      <w:pPr>
        <w:pStyle w:val="tablesourcecode"/>
        <w:rPr>
          <w:del w:id="4364" w:author="VOYER Raphael" w:date="2021-06-16T11:15:00Z"/>
        </w:rPr>
      </w:pPr>
      <w:del w:id="4365" w:author="VOYER Raphael" w:date="2021-06-16T11:15:00Z">
        <w:r w:rsidRPr="00534A44" w:rsidDel="001111A8">
          <w:rPr>
            <w:lang w:val="fr-FR"/>
          </w:rPr>
          <w:delText xml:space="preserve">         </w:delText>
        </w:r>
        <w:r w:rsidR="008914B3" w:rsidDel="001111A8">
          <w:delText>uint32        add_delete /* Flag indicating add/remove of port */</w:delText>
        </w:r>
      </w:del>
    </w:p>
    <w:p w:rsidR="008914B3" w:rsidRPr="005A0C5D" w:rsidDel="001111A8" w:rsidRDefault="008914B3" w:rsidP="008914B3">
      <w:pPr>
        <w:pStyle w:val="tablesourcecode"/>
        <w:rPr>
          <w:del w:id="4366" w:author="VOYER Raphael" w:date="2021-06-16T11:15:00Z"/>
          <w:lang w:val="fr-FR"/>
        </w:rPr>
      </w:pPr>
      <w:del w:id="4367" w:author="VOYER Raphael" w:date="2021-06-16T11:15:00Z">
        <w:r w:rsidRPr="008965FD" w:rsidDel="001111A8">
          <w:delText xml:space="preserve">        </w:delText>
        </w:r>
        <w:r w:rsidRPr="005A0C5D" w:rsidDel="001111A8">
          <w:rPr>
            <w:lang w:val="fr-FR"/>
          </w:rPr>
          <w:delText>} HA_VLAN_IPMS_</w:delText>
        </w:r>
        <w:smartTag w:uri="urn:schemas-microsoft-com:office:smarttags" w:element="stockticker">
          <w:r w:rsidRPr="005A0C5D" w:rsidDel="001111A8">
            <w:rPr>
              <w:lang w:val="fr-FR"/>
            </w:rPr>
            <w:delText>PORT</w:delText>
          </w:r>
        </w:smartTag>
        <w:r w:rsidRPr="005A0C5D" w:rsidDel="001111A8">
          <w:rPr>
            <w:lang w:val="fr-FR"/>
          </w:rPr>
          <w:delText xml:space="preserve">_MOD_MSG; </w:delText>
        </w:r>
      </w:del>
    </w:p>
    <w:p w:rsidR="008914B3" w:rsidRPr="005A0C5D" w:rsidDel="001111A8" w:rsidRDefault="008914B3" w:rsidP="00911783">
      <w:pPr>
        <w:pStyle w:val="Corpsdetexte"/>
        <w:rPr>
          <w:del w:id="4368" w:author="VOYER Raphael" w:date="2021-06-16T11:15:00Z"/>
          <w:lang w:val="fr-FR"/>
        </w:rPr>
      </w:pPr>
    </w:p>
    <w:p w:rsidR="009C216A" w:rsidRPr="004300F7" w:rsidDel="001111A8" w:rsidRDefault="009C216A" w:rsidP="009C216A">
      <w:pPr>
        <w:pStyle w:val="Corpsdetexte"/>
        <w:numPr>
          <w:ilvl w:val="3"/>
          <w:numId w:val="1"/>
        </w:numPr>
        <w:rPr>
          <w:del w:id="4369" w:author="VOYER Raphael" w:date="2021-06-16T11:15:00Z"/>
          <w:b/>
          <w:bCs/>
          <w:i/>
          <w:iCs/>
          <w:sz w:val="22"/>
          <w:szCs w:val="26"/>
        </w:rPr>
      </w:pPr>
      <w:del w:id="4370" w:author="VOYER Raphael" w:date="2021-06-16T11:15:00Z">
        <w:r w:rsidRPr="004300F7" w:rsidDel="001111A8">
          <w:rPr>
            <w:b/>
            <w:bCs/>
            <w:i/>
            <w:iCs/>
            <w:sz w:val="22"/>
            <w:szCs w:val="26"/>
          </w:rPr>
          <w:delText>HA_VLAN_QOS_FILTER_</w:delText>
        </w:r>
        <w:r w:rsidR="000D3D88" w:rsidRPr="007275C5" w:rsidDel="001111A8">
          <w:rPr>
            <w:b/>
            <w:bCs/>
            <w:i/>
            <w:iCs/>
            <w:sz w:val="22"/>
            <w:szCs w:val="26"/>
          </w:rPr>
          <w:delText>ADD_</w:delText>
        </w:r>
        <w:r w:rsidR="007275C5" w:rsidRPr="007275C5" w:rsidDel="001111A8">
          <w:rPr>
            <w:b/>
            <w:bCs/>
            <w:i/>
            <w:iCs/>
            <w:sz w:val="22"/>
            <w:szCs w:val="26"/>
          </w:rPr>
          <w:delText>REAPPLY</w:delText>
        </w:r>
        <w:r w:rsidR="007275C5" w:rsidRPr="004300F7" w:rsidDel="001111A8">
          <w:rPr>
            <w:b/>
            <w:bCs/>
            <w:i/>
            <w:iCs/>
            <w:sz w:val="22"/>
            <w:szCs w:val="26"/>
          </w:rPr>
          <w:delText>_</w:delText>
        </w:r>
        <w:r w:rsidRPr="004300F7" w:rsidDel="001111A8">
          <w:rPr>
            <w:b/>
            <w:bCs/>
            <w:i/>
            <w:iCs/>
            <w:sz w:val="22"/>
            <w:szCs w:val="26"/>
          </w:rPr>
          <w:delText>MSG_ID</w:delText>
        </w:r>
      </w:del>
    </w:p>
    <w:p w:rsidR="000D3D88" w:rsidDel="001111A8" w:rsidRDefault="000D3D88" w:rsidP="000D3D88">
      <w:pPr>
        <w:pStyle w:val="tablesourcecode"/>
        <w:rPr>
          <w:del w:id="4371" w:author="VOYER Raphael" w:date="2021-06-16T11:15:00Z"/>
        </w:rPr>
      </w:pPr>
      <w:del w:id="4372" w:author="VOYER Raphael" w:date="2021-06-16T11:15:00Z">
        <w:r w:rsidDel="001111A8">
          <w:delText>typedef struct _</w:delText>
        </w:r>
        <w:r w:rsidRPr="000669F5" w:rsidDel="001111A8">
          <w:delText>HA_VLAN_</w:delText>
        </w:r>
        <w:r w:rsidDel="001111A8">
          <w:delText>QOS_FILTER_ADD_</w:delText>
        </w:r>
        <w:r w:rsidR="00175508" w:rsidDel="001111A8">
          <w:delText>REAPPLY_</w:delText>
        </w:r>
        <w:r w:rsidRPr="000669F5" w:rsidDel="001111A8">
          <w:delText>MSG</w:delText>
        </w:r>
        <w:r w:rsidDel="001111A8">
          <w:delText xml:space="preserve"> {</w:delText>
        </w:r>
      </w:del>
    </w:p>
    <w:p w:rsidR="000D3D88" w:rsidDel="001111A8" w:rsidRDefault="000D3D88" w:rsidP="000D3D88">
      <w:pPr>
        <w:pStyle w:val="tablesourcecode"/>
        <w:rPr>
          <w:del w:id="4373" w:author="VOYER Raphael" w:date="2021-06-16T11:15:00Z"/>
        </w:rPr>
      </w:pPr>
      <w:del w:id="4374" w:author="VOYER Raphael" w:date="2021-06-16T11:15:00Z">
        <w:r w:rsidDel="001111A8">
          <w:tab/>
        </w:r>
        <w:r w:rsidDel="001111A8">
          <w:tab/>
          <w:delText>MSG_</w:delText>
        </w:r>
        <w:smartTag w:uri="urn:schemas-microsoft-com:office:smarttags" w:element="stockticker">
          <w:r w:rsidDel="001111A8">
            <w:delText>HDR</w:delText>
          </w:r>
        </w:smartTag>
        <w:r w:rsidDel="001111A8">
          <w:delText xml:space="preserve">_S </w:delText>
        </w:r>
        <w:r w:rsidDel="001111A8">
          <w:tab/>
          <w:delText>msgHdr;</w:delText>
        </w:r>
      </w:del>
    </w:p>
    <w:p w:rsidR="000D3D88" w:rsidDel="001111A8" w:rsidRDefault="000D3D88" w:rsidP="000D3D88">
      <w:pPr>
        <w:pStyle w:val="tablesourcecode"/>
        <w:rPr>
          <w:del w:id="4375" w:author="VOYER Raphael" w:date="2021-06-16T11:15:00Z"/>
        </w:rPr>
      </w:pPr>
      <w:del w:id="4376" w:author="VOYER Raphael" w:date="2021-06-16T11:15:00Z">
        <w:r w:rsidDel="001111A8">
          <w:delText xml:space="preserve">         unint8        cluster_entry; /* </w:delText>
        </w:r>
        <w:r w:rsidR="009F208A" w:rsidDel="001111A8">
          <w:delText>(1-32)</w:delText>
        </w:r>
        <w:r w:rsidDel="001111A8">
          <w:delText xml:space="preserve">entry ID </w:delText>
        </w:r>
        <w:r w:rsidR="009F208A" w:rsidDel="001111A8">
          <w:delText xml:space="preserve">tp be maped </w:delText>
        </w:r>
        <w:r w:rsidDel="001111A8">
          <w:delText>in the IFP */</w:delText>
        </w:r>
      </w:del>
    </w:p>
    <w:p w:rsidR="000D3D88" w:rsidDel="001111A8" w:rsidRDefault="000D3D88" w:rsidP="000D3D88">
      <w:pPr>
        <w:pStyle w:val="tablesourcecode"/>
        <w:rPr>
          <w:del w:id="4377" w:author="VOYER Raphael" w:date="2021-06-16T11:15:00Z"/>
        </w:rPr>
      </w:pPr>
      <w:del w:id="4378" w:author="VOYER Raphael" w:date="2021-06-16T11:15:00Z">
        <w:r w:rsidDel="001111A8">
          <w:delText xml:space="preserve">         unit8         vfp_flag; /* Flag indicates VFP data should be processed</w:delText>
        </w:r>
      </w:del>
    </w:p>
    <w:p w:rsidR="000D3D88" w:rsidDel="001111A8" w:rsidRDefault="000D3D88" w:rsidP="000D3D88">
      <w:pPr>
        <w:pStyle w:val="tablesourcecode"/>
        <w:rPr>
          <w:del w:id="4379" w:author="VOYER Raphael" w:date="2021-06-16T11:15:00Z"/>
        </w:rPr>
      </w:pPr>
      <w:del w:id="4380" w:author="VOYER Raphael" w:date="2021-06-16T11:15:00Z">
        <w:r w:rsidDel="001111A8">
          <w:delText xml:space="preserve">                                     or not */ </w:delText>
        </w:r>
      </w:del>
    </w:p>
    <w:p w:rsidR="000D3D88" w:rsidDel="001111A8" w:rsidRDefault="000D3D88" w:rsidP="000D3D88">
      <w:pPr>
        <w:pStyle w:val="tablesourcecode"/>
        <w:rPr>
          <w:del w:id="4381" w:author="VOYER Raphael" w:date="2021-06-16T11:15:00Z"/>
        </w:rPr>
      </w:pPr>
      <w:del w:id="4382" w:author="VOYER Raphael" w:date="2021-06-16T11:15:00Z">
        <w:r w:rsidDel="001111A8">
          <w:delText xml:space="preserve">         </w:delText>
        </w:r>
        <w:r w:rsidR="00BF55EF" w:rsidDel="001111A8">
          <w:delText>v</w:delText>
        </w:r>
        <w:r w:rsidDel="001111A8">
          <w:delText>fp_havlan</w:delText>
        </w:r>
        <w:r w:rsidR="00BF55EF" w:rsidDel="001111A8">
          <w:delText>_t</w:delText>
        </w:r>
        <w:r w:rsidDel="001111A8">
          <w:delText xml:space="preserve">    vfp_entry; /* VFP condition/Action */</w:delText>
        </w:r>
      </w:del>
    </w:p>
    <w:p w:rsidR="000D3D88" w:rsidDel="001111A8" w:rsidRDefault="000D3D88" w:rsidP="003F24A0">
      <w:pPr>
        <w:pStyle w:val="tablesourcecode"/>
        <w:rPr>
          <w:del w:id="4383" w:author="VOYER Raphael" w:date="2021-06-16T11:15:00Z"/>
        </w:rPr>
      </w:pPr>
      <w:del w:id="4384" w:author="VOYER Raphael" w:date="2021-06-16T11:15:00Z">
        <w:r w:rsidDel="001111A8">
          <w:delText xml:space="preserve">         </w:delText>
        </w:r>
        <w:r w:rsidR="00BF55EF" w:rsidDel="001111A8">
          <w:delText>i</w:delText>
        </w:r>
        <w:r w:rsidDel="001111A8">
          <w:delText>fp_havl</w:delText>
        </w:r>
        <w:r w:rsidR="003F24A0" w:rsidDel="001111A8">
          <w:delText>an</w:delText>
        </w:r>
        <w:r w:rsidR="00BF55EF" w:rsidDel="001111A8">
          <w:delText>_t</w:delText>
        </w:r>
        <w:r w:rsidR="003F24A0" w:rsidDel="001111A8">
          <w:delText xml:space="preserve">    i</w:delText>
        </w:r>
        <w:r w:rsidDel="001111A8">
          <w:delText>fp_entry; /* IFP condition/Action */</w:delText>
        </w:r>
      </w:del>
    </w:p>
    <w:p w:rsidR="007275C5" w:rsidDel="001111A8" w:rsidRDefault="007275C5" w:rsidP="003F24A0">
      <w:pPr>
        <w:pStyle w:val="tablesourcecode"/>
        <w:rPr>
          <w:del w:id="4385" w:author="VOYER Raphael" w:date="2021-06-16T11:15:00Z"/>
        </w:rPr>
      </w:pPr>
      <w:del w:id="4386" w:author="VOYER Raphael" w:date="2021-06-16T11:15:00Z">
        <w:r w:rsidDel="001111A8">
          <w:delText xml:space="preserve">         unit8           add_reapply_flag; /* Flag indicates to add or</w:delText>
        </w:r>
      </w:del>
    </w:p>
    <w:p w:rsidR="007275C5" w:rsidDel="001111A8" w:rsidRDefault="007275C5" w:rsidP="003F24A0">
      <w:pPr>
        <w:pStyle w:val="tablesourcecode"/>
        <w:rPr>
          <w:del w:id="4387" w:author="VOYER Raphael" w:date="2021-06-16T11:15:00Z"/>
        </w:rPr>
      </w:pPr>
      <w:del w:id="4388" w:author="VOYER Raphael" w:date="2021-06-16T11:15:00Z">
        <w:r w:rsidDel="001111A8">
          <w:delText xml:space="preserve">                                             delete and add (reapply).</w:delText>
        </w:r>
      </w:del>
    </w:p>
    <w:p w:rsidR="000D3D88" w:rsidRPr="004300F7" w:rsidDel="001111A8" w:rsidRDefault="000D3D88" w:rsidP="000D3D88">
      <w:pPr>
        <w:pStyle w:val="tablesourcecode"/>
        <w:rPr>
          <w:del w:id="4389" w:author="VOYER Raphael" w:date="2021-06-16T11:15:00Z"/>
        </w:rPr>
      </w:pPr>
      <w:del w:id="4390" w:author="VOYER Raphael" w:date="2021-06-16T11:15:00Z">
        <w:r w:rsidRPr="004300F7" w:rsidDel="001111A8">
          <w:delText xml:space="preserve">                 } HA_VLAN_</w:delText>
        </w:r>
        <w:r w:rsidR="002D7E40" w:rsidRPr="004300F7" w:rsidDel="001111A8">
          <w:delText>QOS_FILTER</w:delText>
        </w:r>
        <w:r w:rsidRPr="004300F7" w:rsidDel="001111A8">
          <w:delText>_</w:delText>
        </w:r>
        <w:r w:rsidR="002D7E40" w:rsidRPr="004300F7" w:rsidDel="001111A8">
          <w:delText>ADD</w:delText>
        </w:r>
        <w:r w:rsidRPr="007275C5" w:rsidDel="001111A8">
          <w:delText>_</w:delText>
        </w:r>
        <w:r w:rsidR="007275C5" w:rsidRPr="007275C5" w:rsidDel="001111A8">
          <w:delText>REAPPLY</w:delText>
        </w:r>
        <w:r w:rsidR="007275C5" w:rsidRPr="004300F7" w:rsidDel="001111A8">
          <w:delText>_</w:delText>
        </w:r>
        <w:r w:rsidRPr="004300F7" w:rsidDel="001111A8">
          <w:delText xml:space="preserve">MSG; </w:delText>
        </w:r>
      </w:del>
    </w:p>
    <w:p w:rsidR="003F24A0" w:rsidRPr="004300F7" w:rsidDel="001111A8" w:rsidRDefault="003F24A0" w:rsidP="000D3D88">
      <w:pPr>
        <w:pStyle w:val="tablesourcecode"/>
        <w:rPr>
          <w:del w:id="4391" w:author="VOYER Raphael" w:date="2021-06-16T11:15:00Z"/>
        </w:rPr>
      </w:pPr>
    </w:p>
    <w:p w:rsidR="003F24A0" w:rsidRPr="00062A8D" w:rsidDel="001111A8" w:rsidRDefault="003F24A0" w:rsidP="000D3D88">
      <w:pPr>
        <w:pStyle w:val="tablesourcecode"/>
        <w:rPr>
          <w:del w:id="4392" w:author="VOYER Raphael" w:date="2021-06-16T11:15:00Z"/>
        </w:rPr>
      </w:pPr>
      <w:del w:id="4393" w:author="VOYER Raphael" w:date="2021-06-16T11:15:00Z">
        <w:r w:rsidRPr="004300F7" w:rsidDel="001111A8">
          <w:delText xml:space="preserve">          </w:delText>
        </w:r>
        <w:r w:rsidR="005E614E" w:rsidRPr="00062A8D" w:rsidDel="001111A8">
          <w:delText>t</w:delText>
        </w:r>
        <w:r w:rsidRPr="00062A8D" w:rsidDel="001111A8">
          <w:delText>ypedef struct {</w:delText>
        </w:r>
      </w:del>
    </w:p>
    <w:p w:rsidR="003F24A0" w:rsidRPr="00062A8D" w:rsidDel="001111A8" w:rsidRDefault="003F24A0" w:rsidP="000D3D88">
      <w:pPr>
        <w:pStyle w:val="tablesourcecode"/>
        <w:rPr>
          <w:del w:id="4394" w:author="VOYER Raphael" w:date="2021-06-16T11:15:00Z"/>
        </w:rPr>
      </w:pPr>
      <w:del w:id="4395" w:author="VOYER Raphael" w:date="2021-06-16T11:15:00Z">
        <w:r w:rsidRPr="00062A8D" w:rsidDel="001111A8">
          <w:delText xml:space="preserve">                 ha</w:delText>
        </w:r>
        <w:r w:rsidR="00BF55EF" w:rsidRPr="00062A8D" w:rsidDel="001111A8">
          <w:delText>_vfp</w:delText>
        </w:r>
        <w:r w:rsidRPr="00062A8D" w:rsidDel="001111A8">
          <w:delText>_condition_t cond;</w:delText>
        </w:r>
      </w:del>
    </w:p>
    <w:p w:rsidR="003F24A0" w:rsidRPr="00062A8D" w:rsidDel="001111A8" w:rsidRDefault="003F24A0" w:rsidP="000D3D88">
      <w:pPr>
        <w:pStyle w:val="tablesourcecode"/>
        <w:rPr>
          <w:del w:id="4396" w:author="VOYER Raphael" w:date="2021-06-16T11:15:00Z"/>
        </w:rPr>
      </w:pPr>
      <w:del w:id="4397" w:author="VOYER Raphael" w:date="2021-06-16T11:15:00Z">
        <w:r w:rsidRPr="00062A8D" w:rsidDel="001111A8">
          <w:delText xml:space="preserve">                 </w:delText>
        </w:r>
        <w:r w:rsidR="00BF55EF" w:rsidRPr="00062A8D" w:rsidDel="001111A8">
          <w:delText>ha_vfp</w:delText>
        </w:r>
        <w:r w:rsidRPr="00062A8D" w:rsidDel="001111A8">
          <w:delText>_action_t    action;</w:delText>
        </w:r>
      </w:del>
    </w:p>
    <w:p w:rsidR="003F24A0" w:rsidDel="001111A8" w:rsidRDefault="003F24A0" w:rsidP="000D3D88">
      <w:pPr>
        <w:pStyle w:val="tablesourcecode"/>
        <w:rPr>
          <w:del w:id="4398" w:author="VOYER Raphael" w:date="2021-06-16T11:15:00Z"/>
        </w:rPr>
      </w:pPr>
      <w:del w:id="4399" w:author="VOYER Raphael" w:date="2021-06-16T11:15:00Z">
        <w:r w:rsidRPr="00062A8D" w:rsidDel="001111A8">
          <w:delText xml:space="preserve">              </w:delText>
        </w:r>
        <w:r w:rsidDel="001111A8">
          <w:delText>}</w:delText>
        </w:r>
        <w:r w:rsidR="00BF55EF" w:rsidDel="001111A8">
          <w:delText>v</w:delText>
        </w:r>
        <w:r w:rsidDel="001111A8">
          <w:delText>fp_havlan</w:delText>
        </w:r>
        <w:r w:rsidR="00BF55EF" w:rsidDel="001111A8">
          <w:delText>_t</w:delText>
        </w:r>
        <w:r w:rsidDel="001111A8">
          <w:delText>;</w:delText>
        </w:r>
      </w:del>
    </w:p>
    <w:p w:rsidR="00BF55EF" w:rsidDel="001111A8" w:rsidRDefault="00BF55EF" w:rsidP="000D3D88">
      <w:pPr>
        <w:pStyle w:val="tablesourcecode"/>
        <w:rPr>
          <w:del w:id="4400" w:author="VOYER Raphael" w:date="2021-06-16T11:15:00Z"/>
        </w:rPr>
      </w:pPr>
    </w:p>
    <w:p w:rsidR="00BF55EF" w:rsidDel="001111A8" w:rsidRDefault="00BF55EF" w:rsidP="00BF55EF">
      <w:pPr>
        <w:pStyle w:val="tablesourcecode"/>
        <w:rPr>
          <w:del w:id="4401" w:author="VOYER Raphael" w:date="2021-06-16T11:15:00Z"/>
        </w:rPr>
      </w:pPr>
      <w:del w:id="4402" w:author="VOYER Raphael" w:date="2021-06-16T11:15:00Z">
        <w:r w:rsidDel="001111A8">
          <w:delText xml:space="preserve">        typedef struct {</w:delText>
        </w:r>
      </w:del>
    </w:p>
    <w:p w:rsidR="00BF55EF" w:rsidRPr="00062A8D" w:rsidDel="001111A8" w:rsidRDefault="00BF55EF" w:rsidP="00BF55EF">
      <w:pPr>
        <w:pStyle w:val="tablesourcecode"/>
        <w:rPr>
          <w:del w:id="4403" w:author="VOYER Raphael" w:date="2021-06-16T11:15:00Z"/>
        </w:rPr>
      </w:pPr>
      <w:del w:id="4404" w:author="VOYER Raphael" w:date="2021-06-16T11:15:00Z">
        <w:r w:rsidDel="001111A8">
          <w:delText xml:space="preserve">                 </w:delText>
        </w:r>
        <w:r w:rsidRPr="00062A8D" w:rsidDel="001111A8">
          <w:delText>ha_ifp_condition_t cond;</w:delText>
        </w:r>
      </w:del>
    </w:p>
    <w:p w:rsidR="00BF55EF" w:rsidRPr="005A0C5D" w:rsidDel="001111A8" w:rsidRDefault="00BF55EF" w:rsidP="00BF55EF">
      <w:pPr>
        <w:pStyle w:val="tablesourcecode"/>
        <w:rPr>
          <w:del w:id="4405" w:author="VOYER Raphael" w:date="2021-06-16T11:15:00Z"/>
          <w:lang w:val="fr-FR"/>
        </w:rPr>
      </w:pPr>
      <w:del w:id="4406" w:author="VOYER Raphael" w:date="2021-06-16T11:15:00Z">
        <w:r w:rsidRPr="00062A8D" w:rsidDel="001111A8">
          <w:delText xml:space="preserve">                 </w:delText>
        </w:r>
        <w:r w:rsidRPr="005A0C5D" w:rsidDel="001111A8">
          <w:rPr>
            <w:lang w:val="fr-FR"/>
          </w:rPr>
          <w:delText>ha_ifp_action_t    action;</w:delText>
        </w:r>
      </w:del>
    </w:p>
    <w:p w:rsidR="00BF55EF" w:rsidDel="001111A8" w:rsidRDefault="00BF55EF" w:rsidP="00BF55EF">
      <w:pPr>
        <w:pStyle w:val="tablesourcecode"/>
        <w:rPr>
          <w:del w:id="4407" w:author="VOYER Raphael" w:date="2021-06-16T11:15:00Z"/>
        </w:rPr>
      </w:pPr>
      <w:del w:id="4408" w:author="VOYER Raphael" w:date="2021-06-16T11:15:00Z">
        <w:r w:rsidRPr="005A0C5D" w:rsidDel="001111A8">
          <w:rPr>
            <w:lang w:val="fr-FR"/>
          </w:rPr>
          <w:delText xml:space="preserve">              </w:delText>
        </w:r>
        <w:r w:rsidDel="001111A8">
          <w:delText>}ifp_havlan_t;</w:delText>
        </w:r>
      </w:del>
    </w:p>
    <w:p w:rsidR="002D3252" w:rsidDel="001111A8" w:rsidRDefault="002D3252" w:rsidP="00BF55EF">
      <w:pPr>
        <w:pStyle w:val="tablesourcecode"/>
        <w:rPr>
          <w:del w:id="4409" w:author="VOYER Raphael" w:date="2021-06-16T11:15:00Z"/>
        </w:rPr>
      </w:pPr>
    </w:p>
    <w:p w:rsidR="002D3252" w:rsidDel="001111A8" w:rsidRDefault="002D3252" w:rsidP="002D3252">
      <w:pPr>
        <w:pStyle w:val="tablesourcecode"/>
        <w:rPr>
          <w:del w:id="4410" w:author="VOYER Raphael" w:date="2021-06-16T11:15:00Z"/>
        </w:rPr>
      </w:pPr>
      <w:del w:id="4411" w:author="VOYER Raphael" w:date="2021-06-16T11:15:00Z">
        <w:r w:rsidDel="001111A8">
          <w:delText xml:space="preserve">        typedef struct {</w:delText>
        </w:r>
      </w:del>
    </w:p>
    <w:p w:rsidR="002D3252" w:rsidDel="001111A8" w:rsidRDefault="002D3252" w:rsidP="002D3252">
      <w:pPr>
        <w:pStyle w:val="tablesourcecode"/>
        <w:rPr>
          <w:del w:id="4412" w:author="VOYER Raphael" w:date="2021-06-16T11:15:00Z"/>
        </w:rPr>
      </w:pPr>
      <w:del w:id="4413" w:author="VOYER Raphael" w:date="2021-06-16T11:15:00Z">
        <w:r w:rsidDel="001111A8">
          <w:delText xml:space="preserve">               unit32 </w:delText>
        </w:r>
        <w:r w:rsidR="009F208A" w:rsidDel="001111A8">
          <w:delText>dst_</w:delText>
        </w:r>
        <w:r w:rsidDel="001111A8">
          <w:delText>ipaddr;</w:delText>
        </w:r>
      </w:del>
    </w:p>
    <w:p w:rsidR="002D3252" w:rsidDel="001111A8" w:rsidRDefault="002D3252" w:rsidP="002D3252">
      <w:pPr>
        <w:pStyle w:val="tablesourcecode"/>
        <w:rPr>
          <w:del w:id="4414" w:author="VOYER Raphael" w:date="2021-06-16T11:15:00Z"/>
        </w:rPr>
      </w:pPr>
      <w:del w:id="4415" w:author="VOYER Raphael" w:date="2021-06-16T11:15:00Z">
        <w:r w:rsidDel="001111A8">
          <w:delText xml:space="preserve">               char </w:delText>
        </w:r>
        <w:r w:rsidR="009F208A" w:rsidDel="001111A8">
          <w:delText>dst_</w:delText>
        </w:r>
        <w:r w:rsidDel="001111A8">
          <w:delText>mac_addr[6];</w:delText>
        </w:r>
      </w:del>
    </w:p>
    <w:p w:rsidR="002D3252" w:rsidDel="001111A8" w:rsidRDefault="002D3252" w:rsidP="002D3252">
      <w:pPr>
        <w:pStyle w:val="tablesourcecode"/>
        <w:rPr>
          <w:del w:id="4416" w:author="VOYER Raphael" w:date="2021-06-16T11:15:00Z"/>
        </w:rPr>
      </w:pPr>
      <w:del w:id="4417" w:author="VOYER Raphael" w:date="2021-06-16T11:15:00Z">
        <w:r w:rsidDel="001111A8">
          <w:delText xml:space="preserve">               </w:delText>
        </w:r>
        <w:r w:rsidRPr="002D3252" w:rsidDel="001111A8">
          <w:delText>}</w:delText>
        </w:r>
        <w:r w:rsidDel="001111A8">
          <w:delText>ha_v</w:delText>
        </w:r>
        <w:r w:rsidRPr="002D3252" w:rsidDel="001111A8">
          <w:delText>fp_condition_t;</w:delText>
        </w:r>
      </w:del>
    </w:p>
    <w:p w:rsidR="002D3252" w:rsidDel="001111A8" w:rsidRDefault="002D3252" w:rsidP="002D3252">
      <w:pPr>
        <w:pStyle w:val="tablesourcecode"/>
        <w:rPr>
          <w:del w:id="4418" w:author="VOYER Raphael" w:date="2021-06-16T11:15:00Z"/>
        </w:rPr>
      </w:pPr>
    </w:p>
    <w:p w:rsidR="002D3252" w:rsidDel="001111A8" w:rsidRDefault="002D3252" w:rsidP="002D3252">
      <w:pPr>
        <w:pStyle w:val="tablesourcecode"/>
        <w:rPr>
          <w:del w:id="4419" w:author="VOYER Raphael" w:date="2021-06-16T11:15:00Z"/>
        </w:rPr>
      </w:pPr>
      <w:del w:id="4420" w:author="VOYER Raphael" w:date="2021-06-16T11:15:00Z">
        <w:r w:rsidDel="001111A8">
          <w:delText xml:space="preserve">        typedef struct {</w:delText>
        </w:r>
      </w:del>
    </w:p>
    <w:p w:rsidR="002D3252" w:rsidDel="001111A8" w:rsidRDefault="002D3252" w:rsidP="002D3252">
      <w:pPr>
        <w:pStyle w:val="tablesourcecode"/>
        <w:rPr>
          <w:del w:id="4421" w:author="VOYER Raphael" w:date="2021-06-16T11:15:00Z"/>
        </w:rPr>
      </w:pPr>
      <w:del w:id="4422" w:author="VOYER Raphael" w:date="2021-06-16T11:15:00Z">
        <w:r w:rsidDel="001111A8">
          <w:delText xml:space="preserve">                 int disable_vlan_check /* Disable vlan checks */</w:delText>
        </w:r>
      </w:del>
    </w:p>
    <w:p w:rsidR="003F24A0" w:rsidDel="001111A8" w:rsidRDefault="002D3252" w:rsidP="002D3252">
      <w:pPr>
        <w:pStyle w:val="tablesourcecode"/>
        <w:rPr>
          <w:del w:id="4423" w:author="VOYER Raphael" w:date="2021-06-16T11:15:00Z"/>
        </w:rPr>
      </w:pPr>
      <w:del w:id="4424" w:author="VOYER Raphael" w:date="2021-06-16T11:15:00Z">
        <w:r w:rsidDel="001111A8">
          <w:delText xml:space="preserve">               }</w:delText>
        </w:r>
        <w:r w:rsidRPr="002D3252" w:rsidDel="001111A8">
          <w:delText>ha</w:delText>
        </w:r>
        <w:r w:rsidDel="001111A8">
          <w:delText>_vfp_action;</w:delText>
        </w:r>
      </w:del>
    </w:p>
    <w:p w:rsidR="002D3252" w:rsidDel="001111A8" w:rsidRDefault="002D3252" w:rsidP="002D3252">
      <w:pPr>
        <w:pStyle w:val="tablesourcecode"/>
        <w:rPr>
          <w:del w:id="4425" w:author="VOYER Raphael" w:date="2021-06-16T11:15:00Z"/>
        </w:rPr>
      </w:pPr>
    </w:p>
    <w:p w:rsidR="003F24A0" w:rsidDel="001111A8" w:rsidRDefault="003F24A0" w:rsidP="000D3D88">
      <w:pPr>
        <w:pStyle w:val="tablesourcecode"/>
        <w:rPr>
          <w:del w:id="4426" w:author="VOYER Raphael" w:date="2021-06-16T11:15:00Z"/>
        </w:rPr>
      </w:pPr>
      <w:del w:id="4427" w:author="VOYER Raphael" w:date="2021-06-16T11:15:00Z">
        <w:r w:rsidDel="001111A8">
          <w:delText xml:space="preserve">        </w:delText>
        </w:r>
        <w:r w:rsidR="00BF55EF" w:rsidDel="001111A8">
          <w:delText>t</w:delText>
        </w:r>
        <w:r w:rsidDel="001111A8">
          <w:delText>ypedef struct {</w:delText>
        </w:r>
      </w:del>
    </w:p>
    <w:p w:rsidR="003F24A0" w:rsidDel="001111A8" w:rsidRDefault="003F24A0" w:rsidP="000D3D88">
      <w:pPr>
        <w:pStyle w:val="tablesourcecode"/>
        <w:rPr>
          <w:del w:id="4428" w:author="VOYER Raphael" w:date="2021-06-16T11:15:00Z"/>
        </w:rPr>
      </w:pPr>
      <w:del w:id="4429" w:author="VOYER Raphael" w:date="2021-06-16T11:15:00Z">
        <w:r w:rsidDel="001111A8">
          <w:delText xml:space="preserve">                int l2_or_l3_flag;</w:delText>
        </w:r>
      </w:del>
    </w:p>
    <w:p w:rsidR="003F24A0" w:rsidRPr="005A0C5D" w:rsidDel="001111A8" w:rsidRDefault="003F24A0" w:rsidP="000D3D88">
      <w:pPr>
        <w:pStyle w:val="tablesourcecode"/>
        <w:rPr>
          <w:del w:id="4430" w:author="VOYER Raphael" w:date="2021-06-16T11:15:00Z"/>
          <w:lang w:val="fr-FR"/>
        </w:rPr>
      </w:pPr>
      <w:del w:id="4431" w:author="VOYER Raphael" w:date="2021-06-16T11:15:00Z">
        <w:r w:rsidDel="001111A8">
          <w:delText xml:space="preserve">                </w:delText>
        </w:r>
        <w:r w:rsidRPr="005A0C5D" w:rsidDel="001111A8">
          <w:rPr>
            <w:lang w:val="fr-FR"/>
          </w:rPr>
          <w:delText>union{</w:delText>
        </w:r>
      </w:del>
    </w:p>
    <w:p w:rsidR="005E614E" w:rsidRPr="005A0C5D" w:rsidDel="001111A8" w:rsidRDefault="005E614E" w:rsidP="000D3D88">
      <w:pPr>
        <w:pStyle w:val="tablesourcecode"/>
        <w:rPr>
          <w:del w:id="4432" w:author="VOYER Raphael" w:date="2021-06-16T11:15:00Z"/>
          <w:lang w:val="fr-FR"/>
        </w:rPr>
      </w:pPr>
      <w:del w:id="4433" w:author="VOYER Raphael" w:date="2021-06-16T11:15:00Z">
        <w:r w:rsidRPr="005A0C5D" w:rsidDel="001111A8">
          <w:rPr>
            <w:lang w:val="fr-FR"/>
          </w:rPr>
          <w:delText xml:space="preserve">                ha_l2_condition</w:delText>
        </w:r>
        <w:r w:rsidR="002D3252" w:rsidRPr="005A0C5D" w:rsidDel="001111A8">
          <w:rPr>
            <w:lang w:val="fr-FR"/>
          </w:rPr>
          <w:delText>_t</w:delText>
        </w:r>
        <w:r w:rsidRPr="005A0C5D" w:rsidDel="001111A8">
          <w:rPr>
            <w:lang w:val="fr-FR"/>
          </w:rPr>
          <w:delText xml:space="preserve"> l2_cond;</w:delText>
        </w:r>
      </w:del>
    </w:p>
    <w:p w:rsidR="005E614E" w:rsidRPr="005A0C5D" w:rsidDel="001111A8" w:rsidRDefault="005E614E" w:rsidP="000D3D88">
      <w:pPr>
        <w:pStyle w:val="tablesourcecode"/>
        <w:rPr>
          <w:del w:id="4434" w:author="VOYER Raphael" w:date="2021-06-16T11:15:00Z"/>
          <w:lang w:val="fr-FR"/>
        </w:rPr>
      </w:pPr>
      <w:del w:id="4435" w:author="VOYER Raphael" w:date="2021-06-16T11:15:00Z">
        <w:r w:rsidRPr="005A0C5D" w:rsidDel="001111A8">
          <w:rPr>
            <w:lang w:val="fr-FR"/>
          </w:rPr>
          <w:delText xml:space="preserve">                ha_l3_condition</w:delText>
        </w:r>
        <w:r w:rsidR="002D3252" w:rsidRPr="005A0C5D" w:rsidDel="001111A8">
          <w:rPr>
            <w:lang w:val="fr-FR"/>
          </w:rPr>
          <w:delText>_t</w:delText>
        </w:r>
        <w:r w:rsidRPr="005A0C5D" w:rsidDel="001111A8">
          <w:rPr>
            <w:lang w:val="fr-FR"/>
          </w:rPr>
          <w:delText xml:space="preserve"> l3_cond;</w:delText>
        </w:r>
      </w:del>
    </w:p>
    <w:p w:rsidR="00BF55EF" w:rsidRPr="002D3252" w:rsidDel="001111A8" w:rsidRDefault="00BF55EF" w:rsidP="000D3D88">
      <w:pPr>
        <w:pStyle w:val="tablesourcecode"/>
        <w:rPr>
          <w:del w:id="4436" w:author="VOYER Raphael" w:date="2021-06-16T11:15:00Z"/>
        </w:rPr>
      </w:pPr>
      <w:del w:id="4437" w:author="VOYER Raphael" w:date="2021-06-16T11:15:00Z">
        <w:r w:rsidRPr="005A0C5D" w:rsidDel="001111A8">
          <w:rPr>
            <w:lang w:val="fr-FR"/>
          </w:rPr>
          <w:delText xml:space="preserve">                    </w:delText>
        </w:r>
        <w:r w:rsidRPr="002D3252" w:rsidDel="001111A8">
          <w:delText>};</w:delText>
        </w:r>
      </w:del>
    </w:p>
    <w:p w:rsidR="00BF55EF" w:rsidDel="001111A8" w:rsidRDefault="00BF55EF" w:rsidP="000D3D88">
      <w:pPr>
        <w:pStyle w:val="tablesourcecode"/>
        <w:rPr>
          <w:del w:id="4438" w:author="VOYER Raphael" w:date="2021-06-16T11:15:00Z"/>
        </w:rPr>
      </w:pPr>
      <w:del w:id="4439" w:author="VOYER Raphael" w:date="2021-06-16T11:15:00Z">
        <w:r w:rsidRPr="002D3252" w:rsidDel="001111A8">
          <w:delText xml:space="preserve">               }ha_ifp_condition_t;</w:delText>
        </w:r>
      </w:del>
    </w:p>
    <w:p w:rsidR="002D3252" w:rsidDel="001111A8" w:rsidRDefault="002D3252" w:rsidP="000D3D88">
      <w:pPr>
        <w:pStyle w:val="tablesourcecode"/>
        <w:rPr>
          <w:del w:id="4440" w:author="VOYER Raphael" w:date="2021-06-16T11:15:00Z"/>
        </w:rPr>
      </w:pPr>
    </w:p>
    <w:p w:rsidR="002D3252" w:rsidDel="001111A8" w:rsidRDefault="002D3252" w:rsidP="002D3252">
      <w:pPr>
        <w:pStyle w:val="tablesourcecode"/>
        <w:rPr>
          <w:del w:id="4441" w:author="VOYER Raphael" w:date="2021-06-16T11:15:00Z"/>
        </w:rPr>
      </w:pPr>
      <w:del w:id="4442" w:author="VOYER Raphael" w:date="2021-06-16T11:15:00Z">
        <w:r w:rsidDel="001111A8">
          <w:delText xml:space="preserve">        typedef struct {</w:delText>
        </w:r>
      </w:del>
    </w:p>
    <w:p w:rsidR="002D3252" w:rsidDel="001111A8" w:rsidRDefault="002D3252" w:rsidP="002D3252">
      <w:pPr>
        <w:pStyle w:val="tablesourcecode"/>
        <w:rPr>
          <w:del w:id="4443" w:author="VOYER Raphael" w:date="2021-06-16T11:15:00Z"/>
        </w:rPr>
      </w:pPr>
      <w:del w:id="4444" w:author="VOYER Raphael" w:date="2021-06-16T11:15:00Z">
        <w:r w:rsidDel="001111A8">
          <w:delText xml:space="preserve">                 int redirect_mcast /* Redirect Mcast </w:delText>
        </w:r>
        <w:r w:rsidR="009F208A" w:rsidDel="001111A8">
          <w:delText>index</w:delText>
        </w:r>
        <w:r w:rsidDel="001111A8">
          <w:delText xml:space="preserve"> */</w:delText>
        </w:r>
      </w:del>
    </w:p>
    <w:p w:rsidR="002D3252" w:rsidRPr="002D3252" w:rsidDel="001111A8" w:rsidRDefault="002D3252" w:rsidP="002D3252">
      <w:pPr>
        <w:pStyle w:val="tablesourcecode"/>
        <w:rPr>
          <w:del w:id="4445" w:author="VOYER Raphael" w:date="2021-06-16T11:15:00Z"/>
        </w:rPr>
      </w:pPr>
      <w:del w:id="4446" w:author="VOYER Raphael" w:date="2021-06-16T11:15:00Z">
        <w:r w:rsidDel="001111A8">
          <w:delText xml:space="preserve">               }</w:delText>
        </w:r>
        <w:r w:rsidRPr="002D3252" w:rsidDel="001111A8">
          <w:delText>ha_ifp_</w:delText>
        </w:r>
        <w:r w:rsidDel="001111A8">
          <w:delText>action</w:delText>
        </w:r>
        <w:r w:rsidRPr="002D3252" w:rsidDel="001111A8">
          <w:delText>_t;</w:delText>
        </w:r>
      </w:del>
    </w:p>
    <w:p w:rsidR="002D3252" w:rsidRPr="002D3252" w:rsidDel="001111A8" w:rsidRDefault="002D3252" w:rsidP="000D3D88">
      <w:pPr>
        <w:pStyle w:val="tablesourcecode"/>
        <w:rPr>
          <w:del w:id="4447" w:author="VOYER Raphael" w:date="2021-06-16T11:15:00Z"/>
        </w:rPr>
      </w:pPr>
    </w:p>
    <w:p w:rsidR="002D3252" w:rsidDel="001111A8" w:rsidRDefault="002D3252" w:rsidP="002D3252">
      <w:pPr>
        <w:pStyle w:val="tablesourcecode"/>
        <w:rPr>
          <w:del w:id="4448" w:author="VOYER Raphael" w:date="2021-06-16T11:15:00Z"/>
        </w:rPr>
      </w:pPr>
      <w:del w:id="4449" w:author="VOYER Raphael" w:date="2021-06-16T11:15:00Z">
        <w:r w:rsidDel="001111A8">
          <w:delText xml:space="preserve">        typedef struct {</w:delText>
        </w:r>
      </w:del>
    </w:p>
    <w:p w:rsidR="002D3252" w:rsidDel="001111A8" w:rsidRDefault="002D3252" w:rsidP="002D3252">
      <w:pPr>
        <w:pStyle w:val="tablesourcecode"/>
        <w:rPr>
          <w:del w:id="4450" w:author="VOYER Raphael" w:date="2021-06-16T11:15:00Z"/>
        </w:rPr>
      </w:pPr>
      <w:del w:id="4451" w:author="VOYER Raphael" w:date="2021-06-16T11:15:00Z">
        <w:r w:rsidDel="001111A8">
          <w:delText xml:space="preserve">                char   </w:delText>
        </w:r>
        <w:r w:rsidR="009F208A" w:rsidDel="001111A8">
          <w:delText>dst_</w:delText>
        </w:r>
        <w:r w:rsidDel="001111A8">
          <w:delText>mac_addr[6];</w:delText>
        </w:r>
      </w:del>
    </w:p>
    <w:p w:rsidR="002D3252" w:rsidDel="001111A8" w:rsidRDefault="002D3252" w:rsidP="002D3252">
      <w:pPr>
        <w:pStyle w:val="tablesourcecode"/>
        <w:rPr>
          <w:del w:id="4452" w:author="VOYER Raphael" w:date="2021-06-16T11:15:00Z"/>
        </w:rPr>
      </w:pPr>
      <w:del w:id="4453" w:author="VOYER Raphael" w:date="2021-06-16T11:15:00Z">
        <w:r w:rsidDel="001111A8">
          <w:delText xml:space="preserve">                int    vlan ;</w:delText>
        </w:r>
      </w:del>
    </w:p>
    <w:p w:rsidR="002D3252" w:rsidDel="001111A8" w:rsidRDefault="002D3252" w:rsidP="002D3252">
      <w:pPr>
        <w:pStyle w:val="tablesourcecode"/>
        <w:rPr>
          <w:del w:id="4454" w:author="VOYER Raphael" w:date="2021-06-16T11:15:00Z"/>
        </w:rPr>
      </w:pPr>
      <w:del w:id="4455" w:author="VOYER Raphael" w:date="2021-06-16T11:15:00Z">
        <w:r w:rsidDel="001111A8">
          <w:delText xml:space="preserve">                BOOL   stp_check_fwd; /* STP FWD state check */</w:delText>
        </w:r>
      </w:del>
    </w:p>
    <w:p w:rsidR="002D3252" w:rsidDel="001111A8" w:rsidRDefault="002D3252" w:rsidP="002D3252">
      <w:pPr>
        <w:pStyle w:val="tablesourcecode"/>
        <w:rPr>
          <w:del w:id="4456" w:author="VOYER Raphael" w:date="2021-06-16T11:15:00Z"/>
        </w:rPr>
      </w:pPr>
      <w:del w:id="4457" w:author="VOYER Raphael" w:date="2021-06-16T11:15:00Z">
        <w:r w:rsidDel="001111A8">
          <w:delText xml:space="preserve">                      }</w:delText>
        </w:r>
        <w:r w:rsidRPr="00BD71E1" w:rsidDel="001111A8">
          <w:delText>ha_l2_condition_t</w:delText>
        </w:r>
        <w:r w:rsidRPr="002D3252" w:rsidDel="001111A8">
          <w:delText>;</w:delText>
        </w:r>
      </w:del>
    </w:p>
    <w:p w:rsidR="002D3252" w:rsidDel="001111A8" w:rsidRDefault="002D3252" w:rsidP="002D3252">
      <w:pPr>
        <w:pStyle w:val="tablesourcecode"/>
        <w:rPr>
          <w:del w:id="4458" w:author="VOYER Raphael" w:date="2021-06-16T11:15:00Z"/>
        </w:rPr>
      </w:pPr>
    </w:p>
    <w:p w:rsidR="002D3252" w:rsidDel="001111A8" w:rsidRDefault="002D3252" w:rsidP="002D3252">
      <w:pPr>
        <w:pStyle w:val="tablesourcecode"/>
        <w:rPr>
          <w:del w:id="4459" w:author="VOYER Raphael" w:date="2021-06-16T11:15:00Z"/>
        </w:rPr>
      </w:pPr>
      <w:del w:id="4460" w:author="VOYER Raphael" w:date="2021-06-16T11:15:00Z">
        <w:r w:rsidDel="001111A8">
          <w:delText xml:space="preserve">        typedef struct {</w:delText>
        </w:r>
      </w:del>
    </w:p>
    <w:p w:rsidR="002D3252" w:rsidDel="001111A8" w:rsidRDefault="002D3252" w:rsidP="002D3252">
      <w:pPr>
        <w:pStyle w:val="tablesourcecode"/>
        <w:rPr>
          <w:del w:id="4461" w:author="VOYER Raphael" w:date="2021-06-16T11:15:00Z"/>
        </w:rPr>
      </w:pPr>
      <w:del w:id="4462" w:author="VOYER Raphael" w:date="2021-06-16T11:15:00Z">
        <w:r w:rsidDel="001111A8">
          <w:delText xml:space="preserve">                uint32 </w:delText>
        </w:r>
        <w:r w:rsidR="009F208A" w:rsidDel="001111A8">
          <w:delText>dst_</w:delText>
        </w:r>
        <w:r w:rsidDel="001111A8">
          <w:delText>ipaddr;</w:delText>
        </w:r>
      </w:del>
    </w:p>
    <w:p w:rsidR="002D3252" w:rsidDel="001111A8" w:rsidRDefault="002D3252" w:rsidP="002D3252">
      <w:pPr>
        <w:pStyle w:val="tablesourcecode"/>
        <w:rPr>
          <w:del w:id="4463" w:author="VOYER Raphael" w:date="2021-06-16T11:15:00Z"/>
        </w:rPr>
      </w:pPr>
      <w:del w:id="4464" w:author="VOYER Raphael" w:date="2021-06-16T11:15:00Z">
        <w:r w:rsidDel="001111A8">
          <w:delText xml:space="preserve">                int    vlan ;</w:delText>
        </w:r>
      </w:del>
    </w:p>
    <w:p w:rsidR="002D3252" w:rsidDel="001111A8" w:rsidRDefault="002D3252" w:rsidP="002D3252">
      <w:pPr>
        <w:pStyle w:val="tablesourcecode"/>
        <w:rPr>
          <w:del w:id="4465" w:author="VOYER Raphael" w:date="2021-06-16T11:15:00Z"/>
        </w:rPr>
      </w:pPr>
      <w:del w:id="4466" w:author="VOYER Raphael" w:date="2021-06-16T11:15:00Z">
        <w:r w:rsidDel="001111A8">
          <w:delText xml:space="preserve">                BOOL   stp_check_fwd; /* STP FWD state check */</w:delText>
        </w:r>
      </w:del>
    </w:p>
    <w:p w:rsidR="000669F5" w:rsidRPr="000D3D88" w:rsidDel="001111A8" w:rsidRDefault="002D3252" w:rsidP="002D3252">
      <w:pPr>
        <w:pStyle w:val="tablesourcecode"/>
        <w:rPr>
          <w:del w:id="4467" w:author="VOYER Raphael" w:date="2021-06-16T11:15:00Z"/>
        </w:rPr>
      </w:pPr>
      <w:del w:id="4468" w:author="VOYER Raphael" w:date="2021-06-16T11:15:00Z">
        <w:r w:rsidDel="001111A8">
          <w:delText xml:space="preserve">                      }</w:delText>
        </w:r>
        <w:r w:rsidRPr="005E614E" w:rsidDel="001111A8">
          <w:rPr>
            <w:lang w:val="it-IT"/>
          </w:rPr>
          <w:delText>ha_</w:delText>
        </w:r>
        <w:r w:rsidDel="001111A8">
          <w:rPr>
            <w:lang w:val="it-IT"/>
          </w:rPr>
          <w:delText>l3</w:delText>
        </w:r>
        <w:r w:rsidRPr="005E614E" w:rsidDel="001111A8">
          <w:rPr>
            <w:lang w:val="it-IT"/>
          </w:rPr>
          <w:delText>_condition</w:delText>
        </w:r>
        <w:r w:rsidDel="001111A8">
          <w:rPr>
            <w:lang w:val="it-IT"/>
          </w:rPr>
          <w:delText>_t</w:delText>
        </w:r>
        <w:r w:rsidRPr="002D3252" w:rsidDel="001111A8">
          <w:delText>;</w:delText>
        </w:r>
      </w:del>
    </w:p>
    <w:p w:rsidR="00B57A3D" w:rsidRPr="000D3D88" w:rsidDel="001111A8" w:rsidRDefault="00B57A3D" w:rsidP="00911783">
      <w:pPr>
        <w:pStyle w:val="Corpsdetexte"/>
        <w:rPr>
          <w:del w:id="4469" w:author="VOYER Raphael" w:date="2021-06-16T11:15:00Z"/>
        </w:rPr>
      </w:pPr>
    </w:p>
    <w:p w:rsidR="002C2776" w:rsidRPr="009C216A" w:rsidDel="001111A8" w:rsidRDefault="002C2776" w:rsidP="002C2776">
      <w:pPr>
        <w:pStyle w:val="Corpsdetexte"/>
        <w:numPr>
          <w:ilvl w:val="3"/>
          <w:numId w:val="1"/>
        </w:numPr>
        <w:rPr>
          <w:del w:id="4470" w:author="VOYER Raphael" w:date="2021-06-16T11:15:00Z"/>
          <w:b/>
          <w:bCs/>
          <w:i/>
          <w:iCs/>
          <w:sz w:val="22"/>
          <w:szCs w:val="26"/>
          <w:lang w:val="it-IT"/>
        </w:rPr>
      </w:pPr>
      <w:del w:id="4471" w:author="VOYER Raphael" w:date="2021-06-16T11:15:00Z">
        <w:r w:rsidRPr="009C216A" w:rsidDel="001111A8">
          <w:rPr>
            <w:b/>
            <w:bCs/>
            <w:i/>
            <w:iCs/>
            <w:sz w:val="22"/>
            <w:szCs w:val="26"/>
            <w:lang w:val="it-IT"/>
          </w:rPr>
          <w:delText>HA_VLAN_QOS_FILTER_</w:delText>
        </w:r>
        <w:r w:rsidR="007275C5" w:rsidDel="001111A8">
          <w:rPr>
            <w:b/>
            <w:bCs/>
            <w:i/>
            <w:iCs/>
            <w:sz w:val="22"/>
            <w:szCs w:val="26"/>
            <w:lang w:val="it-IT"/>
          </w:rPr>
          <w:delText>REMOVE</w:delText>
        </w:r>
        <w:r w:rsidDel="001111A8">
          <w:rPr>
            <w:b/>
            <w:bCs/>
            <w:i/>
            <w:iCs/>
            <w:sz w:val="22"/>
            <w:szCs w:val="26"/>
            <w:lang w:val="it-IT"/>
          </w:rPr>
          <w:delText>_</w:delText>
        </w:r>
        <w:r w:rsidRPr="009C216A" w:rsidDel="001111A8">
          <w:rPr>
            <w:b/>
            <w:bCs/>
            <w:i/>
            <w:iCs/>
            <w:sz w:val="22"/>
            <w:szCs w:val="26"/>
            <w:lang w:val="it-IT"/>
          </w:rPr>
          <w:delText>MSG_ID</w:delText>
        </w:r>
      </w:del>
    </w:p>
    <w:p w:rsidR="002C2776" w:rsidDel="001111A8" w:rsidRDefault="002C2776" w:rsidP="002C2776">
      <w:pPr>
        <w:pStyle w:val="tablesourcecode"/>
        <w:rPr>
          <w:del w:id="4472" w:author="VOYER Raphael" w:date="2021-06-16T11:15:00Z"/>
        </w:rPr>
      </w:pPr>
      <w:del w:id="4473" w:author="VOYER Raphael" w:date="2021-06-16T11:15:00Z">
        <w:r w:rsidDel="001111A8">
          <w:delText>typedef struct _</w:delText>
        </w:r>
        <w:r w:rsidRPr="000669F5" w:rsidDel="001111A8">
          <w:delText>HA_VLAN_</w:delText>
        </w:r>
        <w:r w:rsidDel="001111A8">
          <w:delText>QOS_FILTER_</w:delText>
        </w:r>
        <w:r w:rsidR="007275C5" w:rsidDel="001111A8">
          <w:delText>REMOVE</w:delText>
        </w:r>
        <w:r w:rsidDel="001111A8">
          <w:delText>_</w:delText>
        </w:r>
        <w:r w:rsidRPr="000669F5" w:rsidDel="001111A8">
          <w:delText>MSG</w:delText>
        </w:r>
        <w:r w:rsidDel="001111A8">
          <w:delText xml:space="preserve"> {</w:delText>
        </w:r>
      </w:del>
    </w:p>
    <w:p w:rsidR="002C2776" w:rsidDel="001111A8" w:rsidRDefault="002C2776" w:rsidP="002C2776">
      <w:pPr>
        <w:pStyle w:val="tablesourcecode"/>
        <w:rPr>
          <w:del w:id="4474" w:author="VOYER Raphael" w:date="2021-06-16T11:15:00Z"/>
        </w:rPr>
      </w:pPr>
      <w:del w:id="4475" w:author="VOYER Raphael" w:date="2021-06-16T11:15:00Z">
        <w:r w:rsidDel="001111A8">
          <w:tab/>
        </w:r>
        <w:r w:rsidDel="001111A8">
          <w:tab/>
          <w:delText>MSG_</w:delText>
        </w:r>
        <w:smartTag w:uri="urn:schemas-microsoft-com:office:smarttags" w:element="stockticker">
          <w:r w:rsidDel="001111A8">
            <w:delText>HDR</w:delText>
          </w:r>
        </w:smartTag>
        <w:r w:rsidDel="001111A8">
          <w:delText xml:space="preserve">_S </w:delText>
        </w:r>
        <w:r w:rsidDel="001111A8">
          <w:tab/>
          <w:delText>msgHdr;</w:delText>
        </w:r>
      </w:del>
    </w:p>
    <w:p w:rsidR="002C2776" w:rsidDel="001111A8" w:rsidRDefault="002C2776" w:rsidP="002C2776">
      <w:pPr>
        <w:pStyle w:val="tablesourcecode"/>
        <w:rPr>
          <w:del w:id="4476" w:author="VOYER Raphael" w:date="2021-06-16T11:15:00Z"/>
        </w:rPr>
      </w:pPr>
      <w:del w:id="4477" w:author="VOYER Raphael" w:date="2021-06-16T11:15:00Z">
        <w:r w:rsidDel="001111A8">
          <w:delText xml:space="preserve">         unint8        cluster_entry; /* entry ID in the IFP */</w:delText>
        </w:r>
      </w:del>
    </w:p>
    <w:p w:rsidR="002C2776" w:rsidDel="001111A8" w:rsidRDefault="002C2776" w:rsidP="002C2776">
      <w:pPr>
        <w:pStyle w:val="tablesourcecode"/>
        <w:rPr>
          <w:del w:id="4478" w:author="VOYER Raphael" w:date="2021-06-16T11:15:00Z"/>
        </w:rPr>
      </w:pPr>
      <w:del w:id="4479" w:author="VOYER Raphael" w:date="2021-06-16T11:15:00Z">
        <w:r w:rsidDel="001111A8">
          <w:delText xml:space="preserve">         unit8         vfp_flag; /* Flag indicates VFP data should be </w:delText>
        </w:r>
        <w:r w:rsidR="007275C5" w:rsidDel="001111A8">
          <w:delText>deleted</w:delText>
        </w:r>
      </w:del>
    </w:p>
    <w:p w:rsidR="002C2776" w:rsidDel="001111A8" w:rsidRDefault="002C2776" w:rsidP="002C2776">
      <w:pPr>
        <w:pStyle w:val="tablesourcecode"/>
        <w:rPr>
          <w:del w:id="4480" w:author="VOYER Raphael" w:date="2021-06-16T11:15:00Z"/>
        </w:rPr>
      </w:pPr>
      <w:del w:id="4481" w:author="VOYER Raphael" w:date="2021-06-16T11:15:00Z">
        <w:r w:rsidDel="001111A8">
          <w:delText xml:space="preserve">                                     or not */ </w:delText>
        </w:r>
      </w:del>
    </w:p>
    <w:p w:rsidR="00585AC1" w:rsidRPr="00FD28FB" w:rsidDel="001111A8" w:rsidRDefault="002C2776" w:rsidP="00585AC1">
      <w:pPr>
        <w:pStyle w:val="tablesourcecode"/>
        <w:rPr>
          <w:del w:id="4482" w:author="VOYER Raphael" w:date="2021-06-16T11:15:00Z"/>
        </w:rPr>
      </w:pPr>
      <w:del w:id="4483" w:author="VOYER Raphael" w:date="2021-06-16T11:15:00Z">
        <w:r w:rsidRPr="00FD28FB" w:rsidDel="001111A8">
          <w:delText xml:space="preserve">                 } HA_VLAN_QOS_FILTER_</w:delText>
        </w:r>
        <w:r w:rsidR="007275C5" w:rsidRPr="00FD28FB" w:rsidDel="001111A8">
          <w:delText>REMOVE</w:delText>
        </w:r>
        <w:r w:rsidRPr="00FD28FB" w:rsidDel="001111A8">
          <w:delText xml:space="preserve">_MSG; </w:delText>
        </w:r>
      </w:del>
    </w:p>
    <w:p w:rsidR="00585AC1" w:rsidRPr="00FD28FB" w:rsidDel="001111A8" w:rsidRDefault="00585AC1" w:rsidP="00585AC1">
      <w:pPr>
        <w:pStyle w:val="tablesourcecode"/>
        <w:rPr>
          <w:del w:id="4484" w:author="VOYER Raphael" w:date="2021-06-16T11:15:00Z"/>
        </w:rPr>
      </w:pPr>
    </w:p>
    <w:p w:rsidR="005B12D5" w:rsidDel="001111A8" w:rsidRDefault="005B12D5" w:rsidP="005B12D5">
      <w:pPr>
        <w:pStyle w:val="Titre2"/>
        <w:numPr>
          <w:ilvl w:val="0"/>
          <w:numId w:val="0"/>
        </w:numPr>
        <w:rPr>
          <w:del w:id="4485" w:author="VOYER Raphael" w:date="2021-06-16T11:15:00Z"/>
        </w:rPr>
      </w:pPr>
      <w:bookmarkStart w:id="4486" w:name="_Toc242248798"/>
      <w:bookmarkStart w:id="4487" w:name="_Toc138487373"/>
    </w:p>
    <w:p w:rsidR="005B12D5" w:rsidDel="001111A8" w:rsidRDefault="005B12D5" w:rsidP="005B12D5">
      <w:pPr>
        <w:rPr>
          <w:del w:id="4488" w:author="VOYER Raphael" w:date="2021-06-16T11:15:00Z"/>
        </w:rPr>
      </w:pPr>
    </w:p>
    <w:p w:rsidR="005B12D5" w:rsidDel="001111A8" w:rsidRDefault="005B12D5" w:rsidP="005B12D5">
      <w:pPr>
        <w:rPr>
          <w:del w:id="4489" w:author="VOYER Raphael" w:date="2021-06-16T11:15:00Z"/>
        </w:rPr>
      </w:pPr>
    </w:p>
    <w:p w:rsidR="005B12D5" w:rsidDel="001111A8" w:rsidRDefault="005B12D5" w:rsidP="005B12D5">
      <w:pPr>
        <w:rPr>
          <w:del w:id="4490" w:author="VOYER Raphael" w:date="2021-06-16T11:15:00Z"/>
        </w:rPr>
      </w:pPr>
    </w:p>
    <w:p w:rsidR="005B12D5" w:rsidDel="001111A8" w:rsidRDefault="005B12D5" w:rsidP="005B12D5">
      <w:pPr>
        <w:rPr>
          <w:del w:id="4491" w:author="VOYER Raphael" w:date="2021-06-16T11:15:00Z"/>
        </w:rPr>
      </w:pPr>
    </w:p>
    <w:p w:rsidR="005B12D5" w:rsidDel="001111A8" w:rsidRDefault="005B12D5" w:rsidP="005B12D5">
      <w:pPr>
        <w:rPr>
          <w:del w:id="4492" w:author="VOYER Raphael" w:date="2021-06-16T11:15:00Z"/>
        </w:rPr>
      </w:pPr>
    </w:p>
    <w:p w:rsidR="005B12D5" w:rsidDel="001111A8" w:rsidRDefault="005B12D5" w:rsidP="005B12D5">
      <w:pPr>
        <w:rPr>
          <w:del w:id="4493" w:author="VOYER Raphael" w:date="2021-06-16T11:15:00Z"/>
        </w:rPr>
      </w:pPr>
    </w:p>
    <w:p w:rsidR="005B12D5" w:rsidDel="001111A8" w:rsidRDefault="005B12D5" w:rsidP="005B12D5">
      <w:pPr>
        <w:rPr>
          <w:del w:id="4494" w:author="VOYER Raphael" w:date="2021-06-16T11:15:00Z"/>
        </w:rPr>
      </w:pPr>
    </w:p>
    <w:p w:rsidR="005B12D5" w:rsidDel="001111A8" w:rsidRDefault="005B12D5" w:rsidP="005B12D5">
      <w:pPr>
        <w:rPr>
          <w:del w:id="4495" w:author="VOYER Raphael" w:date="2021-06-16T11:15:00Z"/>
        </w:rPr>
      </w:pPr>
    </w:p>
    <w:p w:rsidR="005B12D5" w:rsidDel="001111A8" w:rsidRDefault="005B12D5" w:rsidP="005B12D5">
      <w:pPr>
        <w:rPr>
          <w:del w:id="4496" w:author="VOYER Raphael" w:date="2021-06-16T11:15:00Z"/>
        </w:rPr>
      </w:pPr>
    </w:p>
    <w:p w:rsidR="005B12D5" w:rsidDel="001111A8" w:rsidRDefault="005B12D5" w:rsidP="005B12D5">
      <w:pPr>
        <w:rPr>
          <w:del w:id="4497" w:author="VOYER Raphael" w:date="2021-06-16T11:15:00Z"/>
        </w:rPr>
      </w:pPr>
    </w:p>
    <w:p w:rsidR="005B12D5" w:rsidDel="001111A8" w:rsidRDefault="005B12D5" w:rsidP="005B12D5">
      <w:pPr>
        <w:rPr>
          <w:del w:id="4498" w:author="VOYER Raphael" w:date="2021-06-16T11:15:00Z"/>
        </w:rPr>
      </w:pPr>
    </w:p>
    <w:p w:rsidR="005B12D5" w:rsidDel="001111A8" w:rsidRDefault="005B12D5" w:rsidP="005B12D5">
      <w:pPr>
        <w:rPr>
          <w:del w:id="4499" w:author="VOYER Raphael" w:date="2021-06-16T11:15:00Z"/>
        </w:rPr>
      </w:pPr>
    </w:p>
    <w:p w:rsidR="00BB487C" w:rsidDel="001111A8" w:rsidRDefault="00BB487C" w:rsidP="005B12D5">
      <w:pPr>
        <w:rPr>
          <w:del w:id="4500" w:author="VOYER Raphael" w:date="2021-06-16T11:15:00Z"/>
        </w:rPr>
      </w:pPr>
    </w:p>
    <w:p w:rsidR="00BB487C" w:rsidDel="001111A8" w:rsidRDefault="00BB487C" w:rsidP="005B12D5">
      <w:pPr>
        <w:rPr>
          <w:del w:id="4501" w:author="VOYER Raphael" w:date="2021-06-16T11:15:00Z"/>
        </w:rPr>
      </w:pPr>
    </w:p>
    <w:p w:rsidR="00BB487C" w:rsidDel="001111A8" w:rsidRDefault="00BB487C" w:rsidP="005B12D5">
      <w:pPr>
        <w:rPr>
          <w:del w:id="4502" w:author="VOYER Raphael" w:date="2021-06-16T11:15:00Z"/>
        </w:rPr>
      </w:pPr>
    </w:p>
    <w:p w:rsidR="00855336" w:rsidDel="001111A8" w:rsidRDefault="00855336" w:rsidP="00387307">
      <w:pPr>
        <w:pStyle w:val="Titre2"/>
        <w:rPr>
          <w:del w:id="4503" w:author="VOYER Raphael" w:date="2021-06-16T11:15:00Z"/>
        </w:rPr>
      </w:pPr>
      <w:bookmarkStart w:id="4504" w:name="_Toc381025835"/>
      <w:bookmarkStart w:id="4505" w:name="_Toc424820425"/>
      <w:del w:id="4506" w:author="VOYER Raphael" w:date="2021-06-16T11:15:00Z">
        <w:r w:rsidDel="001111A8">
          <w:delText>System Flows</w:delText>
        </w:r>
        <w:bookmarkEnd w:id="4486"/>
        <w:bookmarkEnd w:id="4504"/>
        <w:bookmarkEnd w:id="4505"/>
        <w:r w:rsidDel="001111A8">
          <w:delText xml:space="preserve"> </w:delText>
        </w:r>
      </w:del>
    </w:p>
    <w:p w:rsidR="00855336" w:rsidDel="001111A8" w:rsidRDefault="00855336" w:rsidP="00622755">
      <w:pPr>
        <w:pStyle w:val="Titre3"/>
        <w:ind w:left="0" w:firstLine="0"/>
        <w:jc w:val="left"/>
        <w:rPr>
          <w:del w:id="4507" w:author="VOYER Raphael" w:date="2021-06-16T11:15:00Z"/>
        </w:rPr>
      </w:pPr>
      <w:bookmarkStart w:id="4508" w:name="_Toc168453664"/>
      <w:bookmarkStart w:id="4509" w:name="_Toc242248799"/>
      <w:bookmarkStart w:id="4510" w:name="_Toc381025836"/>
      <w:bookmarkStart w:id="4511" w:name="_Toc424820426"/>
      <w:bookmarkEnd w:id="4487"/>
      <w:del w:id="4512" w:author="VOYER Raphael" w:date="2021-06-16T11:15:00Z">
        <w:r w:rsidRPr="00631005" w:rsidDel="001111A8">
          <w:delText>Summary of Flows</w:delText>
        </w:r>
        <w:bookmarkEnd w:id="4508"/>
        <w:bookmarkEnd w:id="4509"/>
        <w:bookmarkEnd w:id="4510"/>
        <w:bookmarkEnd w:id="4511"/>
      </w:del>
    </w:p>
    <w:tbl>
      <w:tblPr>
        <w:tblW w:w="882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2160"/>
        <w:gridCol w:w="5940"/>
      </w:tblGrid>
      <w:tr w:rsidR="00855336" w:rsidRPr="000F53EB" w:rsidDel="001111A8">
        <w:trPr>
          <w:del w:id="4513" w:author="VOYER Raphael" w:date="2021-06-16T11:15:00Z"/>
        </w:trPr>
        <w:tc>
          <w:tcPr>
            <w:tcW w:w="720" w:type="dxa"/>
            <w:tcBorders>
              <w:right w:val="single" w:sz="6" w:space="0" w:color="000000"/>
            </w:tcBorders>
            <w:shd w:val="clear" w:color="auto" w:fill="auto"/>
          </w:tcPr>
          <w:p w:rsidR="00855336" w:rsidRPr="000F53EB" w:rsidDel="001111A8" w:rsidRDefault="00855336" w:rsidP="00D70809">
            <w:pPr>
              <w:pStyle w:val="TableHeading"/>
              <w:rPr>
                <w:del w:id="4514" w:author="VOYER Raphael" w:date="2021-06-16T11:15:00Z"/>
              </w:rPr>
            </w:pPr>
            <w:del w:id="4515" w:author="VOYER Raphael" w:date="2021-06-16T11:15:00Z">
              <w:r w:rsidDel="001111A8">
                <w:delText>Seq No</w:delText>
              </w:r>
            </w:del>
          </w:p>
        </w:tc>
        <w:tc>
          <w:tcPr>
            <w:tcW w:w="2160" w:type="dxa"/>
            <w:tcBorders>
              <w:left w:val="single" w:sz="6" w:space="0" w:color="000000"/>
              <w:right w:val="single" w:sz="6" w:space="0" w:color="000000"/>
            </w:tcBorders>
            <w:shd w:val="clear" w:color="auto" w:fill="auto"/>
          </w:tcPr>
          <w:p w:rsidR="00855336" w:rsidRPr="000F53EB" w:rsidDel="001111A8" w:rsidRDefault="00855336" w:rsidP="00D70809">
            <w:pPr>
              <w:pStyle w:val="TableHeading"/>
              <w:rPr>
                <w:del w:id="4516" w:author="VOYER Raphael" w:date="2021-06-16T11:15:00Z"/>
              </w:rPr>
            </w:pPr>
            <w:del w:id="4517" w:author="VOYER Raphael" w:date="2021-06-16T11:15:00Z">
              <w:r w:rsidDel="001111A8">
                <w:delText>Flow</w:delText>
              </w:r>
            </w:del>
          </w:p>
        </w:tc>
        <w:tc>
          <w:tcPr>
            <w:tcW w:w="5940" w:type="dxa"/>
            <w:tcBorders>
              <w:left w:val="single" w:sz="6" w:space="0" w:color="000000"/>
              <w:right w:val="single" w:sz="6" w:space="0" w:color="000000"/>
            </w:tcBorders>
            <w:shd w:val="clear" w:color="auto" w:fill="auto"/>
          </w:tcPr>
          <w:p w:rsidR="00855336" w:rsidRPr="000F53EB" w:rsidDel="001111A8" w:rsidRDefault="00855336" w:rsidP="00D70809">
            <w:pPr>
              <w:pStyle w:val="TableHeading"/>
              <w:rPr>
                <w:del w:id="4518" w:author="VOYER Raphael" w:date="2021-06-16T11:15:00Z"/>
              </w:rPr>
            </w:pPr>
            <w:del w:id="4519" w:author="VOYER Raphael" w:date="2021-06-16T11:15:00Z">
              <w:r w:rsidDel="001111A8">
                <w:delText>Description</w:delText>
              </w:r>
            </w:del>
          </w:p>
        </w:tc>
      </w:tr>
      <w:tr w:rsidR="00855336" w:rsidRPr="000F53EB" w:rsidDel="001111A8">
        <w:trPr>
          <w:trHeight w:val="345"/>
          <w:del w:id="4520" w:author="VOYER Raphael" w:date="2021-06-16T11:15:00Z"/>
        </w:trPr>
        <w:tc>
          <w:tcPr>
            <w:tcW w:w="8820" w:type="dxa"/>
            <w:gridSpan w:val="3"/>
            <w:tcBorders>
              <w:bottom w:val="single" w:sz="6" w:space="0" w:color="000000"/>
            </w:tcBorders>
            <w:shd w:val="clear" w:color="auto" w:fill="C0C0C0"/>
          </w:tcPr>
          <w:p w:rsidR="00855336" w:rsidRPr="000F53EB" w:rsidDel="001111A8" w:rsidRDefault="00855336" w:rsidP="00D70809">
            <w:pPr>
              <w:pStyle w:val="Tabletext"/>
              <w:rPr>
                <w:del w:id="4521" w:author="VOYER Raphael" w:date="2021-06-16T11:15:00Z"/>
              </w:rPr>
            </w:pPr>
            <w:del w:id="4522" w:author="VOYER Raphael" w:date="2021-06-16T11:15:00Z">
              <w:r w:rsidDel="001111A8">
                <w:delText>Initialization Flows</w:delText>
              </w:r>
            </w:del>
          </w:p>
        </w:tc>
      </w:tr>
      <w:tr w:rsidR="00855336" w:rsidRPr="000F53EB" w:rsidDel="001111A8">
        <w:trPr>
          <w:del w:id="4523" w:author="VOYER Raphael" w:date="2021-06-16T11:15:00Z"/>
        </w:trPr>
        <w:tc>
          <w:tcPr>
            <w:tcW w:w="720" w:type="dxa"/>
            <w:tcBorders>
              <w:right w:val="single" w:sz="6" w:space="0" w:color="000000"/>
            </w:tcBorders>
            <w:shd w:val="clear" w:color="auto" w:fill="auto"/>
          </w:tcPr>
          <w:p w:rsidR="00855336" w:rsidRPr="000F53EB" w:rsidDel="001111A8" w:rsidRDefault="00855336" w:rsidP="00D70809">
            <w:pPr>
              <w:pStyle w:val="Tabletext"/>
              <w:rPr>
                <w:del w:id="4524" w:author="VOYER Raphael" w:date="2021-06-16T11:15:00Z"/>
              </w:rPr>
            </w:pPr>
            <w:del w:id="4525" w:author="VOYER Raphael" w:date="2021-06-16T11:15:00Z">
              <w:r w:rsidDel="001111A8">
                <w:delText>1.</w:delText>
              </w:r>
            </w:del>
          </w:p>
        </w:tc>
        <w:tc>
          <w:tcPr>
            <w:tcW w:w="2160" w:type="dxa"/>
            <w:tcBorders>
              <w:left w:val="single" w:sz="6" w:space="0" w:color="000000"/>
              <w:right w:val="single" w:sz="6" w:space="0" w:color="000000"/>
            </w:tcBorders>
            <w:shd w:val="clear" w:color="auto" w:fill="auto"/>
          </w:tcPr>
          <w:p w:rsidR="00855336" w:rsidRPr="001A06AD" w:rsidDel="001111A8" w:rsidRDefault="00A87B5C" w:rsidP="00D70809">
            <w:pPr>
              <w:pStyle w:val="Tabletext"/>
              <w:rPr>
                <w:del w:id="4526" w:author="VOYER Raphael" w:date="2021-06-16T11:15:00Z"/>
                <w:u w:val="single"/>
              </w:rPr>
            </w:pPr>
            <w:del w:id="4527" w:author="VOYER Raphael" w:date="2021-06-16T11:15:00Z">
              <w:r w:rsidDel="001111A8">
                <w:fldChar w:fldCharType="begin"/>
              </w:r>
              <w:r w:rsidDel="001111A8">
                <w:delInstrText xml:space="preserve"> HYPERLINK \l "_CMM_Takeover" </w:delInstrText>
              </w:r>
              <w:r w:rsidDel="001111A8">
                <w:fldChar w:fldCharType="separate"/>
              </w:r>
              <w:r w:rsidR="00014FB3" w:rsidRPr="00014FB3" w:rsidDel="001111A8">
                <w:rPr>
                  <w:rStyle w:val="Lienhypertexte"/>
                </w:rPr>
                <w:delText>6.3.2.1</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855336" w:rsidRPr="000F53EB" w:rsidDel="001111A8" w:rsidRDefault="00F85848" w:rsidP="00D70809">
            <w:pPr>
              <w:pStyle w:val="Tabletext"/>
              <w:rPr>
                <w:del w:id="4528" w:author="VOYER Raphael" w:date="2021-06-16T11:15:00Z"/>
              </w:rPr>
            </w:pPr>
            <w:del w:id="4529" w:author="VOYER Raphael" w:date="2021-06-16T11:15:00Z">
              <w:r w:rsidDel="001111A8">
                <w:delText>Boot Sequence</w:delText>
              </w:r>
            </w:del>
          </w:p>
        </w:tc>
      </w:tr>
      <w:tr w:rsidR="00855336" w:rsidRPr="000F53EB" w:rsidDel="001111A8">
        <w:trPr>
          <w:del w:id="4530" w:author="VOYER Raphael" w:date="2021-06-16T11:15:00Z"/>
        </w:trPr>
        <w:tc>
          <w:tcPr>
            <w:tcW w:w="720" w:type="dxa"/>
            <w:tcBorders>
              <w:right w:val="single" w:sz="6" w:space="0" w:color="000000"/>
            </w:tcBorders>
            <w:shd w:val="clear" w:color="auto" w:fill="auto"/>
          </w:tcPr>
          <w:p w:rsidR="00855336" w:rsidDel="001111A8" w:rsidRDefault="00855336" w:rsidP="00D70809">
            <w:pPr>
              <w:pStyle w:val="Tabletext"/>
              <w:rPr>
                <w:del w:id="4531" w:author="VOYER Raphael" w:date="2021-06-16T11:15:00Z"/>
              </w:rPr>
            </w:pPr>
            <w:del w:id="4532" w:author="VOYER Raphael" w:date="2021-06-16T11:15:00Z">
              <w:r w:rsidDel="001111A8">
                <w:delText>2.</w:delText>
              </w:r>
            </w:del>
          </w:p>
        </w:tc>
        <w:tc>
          <w:tcPr>
            <w:tcW w:w="2160" w:type="dxa"/>
            <w:tcBorders>
              <w:left w:val="single" w:sz="6" w:space="0" w:color="000000"/>
              <w:right w:val="single" w:sz="6" w:space="0" w:color="000000"/>
            </w:tcBorders>
            <w:shd w:val="clear" w:color="auto" w:fill="auto"/>
          </w:tcPr>
          <w:p w:rsidR="00855336" w:rsidRPr="001A06AD" w:rsidDel="001111A8" w:rsidRDefault="00A87B5C" w:rsidP="00D70809">
            <w:pPr>
              <w:pStyle w:val="Tabletext"/>
              <w:rPr>
                <w:del w:id="4533" w:author="VOYER Raphael" w:date="2021-06-16T11:15:00Z"/>
                <w:u w:val="single"/>
              </w:rPr>
            </w:pPr>
            <w:del w:id="4534" w:author="VOYER Raphael" w:date="2021-06-16T11:15:00Z">
              <w:r w:rsidDel="001111A8">
                <w:fldChar w:fldCharType="begin"/>
              </w:r>
              <w:r w:rsidDel="001111A8">
                <w:delInstrText xml:space="preserve"> HYPERLINK \l "_5.3.2.2_NI_Down" </w:delInstrText>
              </w:r>
              <w:r w:rsidDel="001111A8">
                <w:fldChar w:fldCharType="separate"/>
              </w:r>
              <w:r w:rsidR="00014FB3" w:rsidDel="001111A8">
                <w:rPr>
                  <w:rStyle w:val="Lienhypertexte"/>
                </w:rPr>
                <w:delText>6.3.2.2</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855336" w:rsidRPr="000F53EB" w:rsidDel="001111A8" w:rsidRDefault="00855336" w:rsidP="00D70809">
            <w:pPr>
              <w:pStyle w:val="Tabletext"/>
              <w:rPr>
                <w:del w:id="4535" w:author="VOYER Raphael" w:date="2021-06-16T11:15:00Z"/>
              </w:rPr>
            </w:pPr>
            <w:del w:id="4536" w:author="VOYER Raphael" w:date="2021-06-16T11:15:00Z">
              <w:r w:rsidDel="001111A8">
                <w:delText>NI Down</w:delText>
              </w:r>
            </w:del>
          </w:p>
        </w:tc>
      </w:tr>
      <w:tr w:rsidR="00855336" w:rsidRPr="000F53EB" w:rsidDel="001111A8">
        <w:trPr>
          <w:del w:id="4537" w:author="VOYER Raphael" w:date="2021-06-16T11:15:00Z"/>
        </w:trPr>
        <w:tc>
          <w:tcPr>
            <w:tcW w:w="720" w:type="dxa"/>
            <w:tcBorders>
              <w:right w:val="single" w:sz="6" w:space="0" w:color="000000"/>
            </w:tcBorders>
            <w:shd w:val="clear" w:color="auto" w:fill="auto"/>
          </w:tcPr>
          <w:p w:rsidR="00855336" w:rsidDel="001111A8" w:rsidRDefault="00855336" w:rsidP="00D70809">
            <w:pPr>
              <w:pStyle w:val="Tabletext"/>
              <w:rPr>
                <w:del w:id="4538" w:author="VOYER Raphael" w:date="2021-06-16T11:15:00Z"/>
              </w:rPr>
            </w:pPr>
            <w:del w:id="4539" w:author="VOYER Raphael" w:date="2021-06-16T11:15:00Z">
              <w:r w:rsidDel="001111A8">
                <w:delText>3.</w:delText>
              </w:r>
            </w:del>
          </w:p>
        </w:tc>
        <w:tc>
          <w:tcPr>
            <w:tcW w:w="2160" w:type="dxa"/>
            <w:tcBorders>
              <w:left w:val="single" w:sz="6" w:space="0" w:color="000000"/>
              <w:right w:val="single" w:sz="6" w:space="0" w:color="000000"/>
            </w:tcBorders>
            <w:shd w:val="clear" w:color="auto" w:fill="auto"/>
          </w:tcPr>
          <w:p w:rsidR="00855336" w:rsidDel="001111A8" w:rsidRDefault="00A87B5C" w:rsidP="00D70809">
            <w:pPr>
              <w:pStyle w:val="Tabletext"/>
              <w:rPr>
                <w:del w:id="4540" w:author="VOYER Raphael" w:date="2021-06-16T11:15:00Z"/>
                <w:u w:val="single"/>
              </w:rPr>
            </w:pPr>
            <w:del w:id="4541" w:author="VOYER Raphael" w:date="2021-06-16T11:15:00Z">
              <w:r w:rsidDel="001111A8">
                <w:fldChar w:fldCharType="begin"/>
              </w:r>
              <w:r w:rsidDel="001111A8">
                <w:delInstrText xml:space="preserve"> HYPERLINK \l "_5.3.2.3_Boot_Sequence" </w:delInstrText>
              </w:r>
              <w:r w:rsidDel="001111A8">
                <w:fldChar w:fldCharType="separate"/>
              </w:r>
              <w:r w:rsidR="00014FB3" w:rsidDel="001111A8">
                <w:rPr>
                  <w:rStyle w:val="Lienhypertexte"/>
                </w:rPr>
                <w:delText>6.3.2.3</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855336" w:rsidDel="001111A8" w:rsidRDefault="00F85848" w:rsidP="00D70809">
            <w:pPr>
              <w:pStyle w:val="Tabletext"/>
              <w:rPr>
                <w:del w:id="4542" w:author="VOYER Raphael" w:date="2021-06-16T11:15:00Z"/>
              </w:rPr>
            </w:pPr>
            <w:del w:id="4543" w:author="VOYER Raphael" w:date="2021-06-16T11:15:00Z">
              <w:r w:rsidDel="001111A8">
                <w:delText>Takeover</w:delText>
              </w:r>
            </w:del>
          </w:p>
        </w:tc>
      </w:tr>
      <w:tr w:rsidR="00855336" w:rsidRPr="000F53EB" w:rsidDel="001111A8">
        <w:trPr>
          <w:trHeight w:val="345"/>
          <w:del w:id="4544" w:author="VOYER Raphael" w:date="2021-06-16T11:15:00Z"/>
        </w:trPr>
        <w:tc>
          <w:tcPr>
            <w:tcW w:w="8820" w:type="dxa"/>
            <w:gridSpan w:val="3"/>
            <w:tcBorders>
              <w:bottom w:val="single" w:sz="6" w:space="0" w:color="000000"/>
            </w:tcBorders>
            <w:shd w:val="clear" w:color="auto" w:fill="C0C0C0"/>
          </w:tcPr>
          <w:p w:rsidR="00855336" w:rsidRPr="000F53EB" w:rsidDel="001111A8" w:rsidRDefault="00855336" w:rsidP="00D70809">
            <w:pPr>
              <w:pStyle w:val="Tabletext"/>
              <w:rPr>
                <w:del w:id="4545" w:author="VOYER Raphael" w:date="2021-06-16T11:15:00Z"/>
              </w:rPr>
            </w:pPr>
            <w:del w:id="4546" w:author="VOYER Raphael" w:date="2021-06-16T11:15:00Z">
              <w:r w:rsidDel="001111A8">
                <w:delText>Configuration Driven Flows</w:delText>
              </w:r>
            </w:del>
          </w:p>
        </w:tc>
      </w:tr>
      <w:tr w:rsidR="00855336" w:rsidRPr="000F53EB" w:rsidDel="001111A8">
        <w:trPr>
          <w:del w:id="4547" w:author="VOYER Raphael" w:date="2021-06-16T11:15:00Z"/>
        </w:trPr>
        <w:tc>
          <w:tcPr>
            <w:tcW w:w="720" w:type="dxa"/>
            <w:tcBorders>
              <w:right w:val="single" w:sz="6" w:space="0" w:color="000000"/>
            </w:tcBorders>
            <w:shd w:val="clear" w:color="auto" w:fill="auto"/>
          </w:tcPr>
          <w:p w:rsidR="00855336" w:rsidRPr="000F53EB" w:rsidDel="001111A8" w:rsidRDefault="00855336" w:rsidP="00D70809">
            <w:pPr>
              <w:pStyle w:val="Tabletext"/>
              <w:rPr>
                <w:del w:id="4548" w:author="VOYER Raphael" w:date="2021-06-16T11:15:00Z"/>
              </w:rPr>
            </w:pPr>
            <w:del w:id="4549" w:author="VOYER Raphael" w:date="2021-06-16T11:15:00Z">
              <w:r w:rsidDel="001111A8">
                <w:delText>4.</w:delText>
              </w:r>
            </w:del>
          </w:p>
        </w:tc>
        <w:tc>
          <w:tcPr>
            <w:tcW w:w="2160" w:type="dxa"/>
            <w:tcBorders>
              <w:left w:val="single" w:sz="6" w:space="0" w:color="000000"/>
              <w:right w:val="single" w:sz="6" w:space="0" w:color="000000"/>
            </w:tcBorders>
            <w:shd w:val="clear" w:color="auto" w:fill="auto"/>
          </w:tcPr>
          <w:p w:rsidR="00855336" w:rsidRPr="001A06AD" w:rsidDel="001111A8" w:rsidRDefault="00A87B5C" w:rsidP="00D70809">
            <w:pPr>
              <w:pStyle w:val="Tabletext"/>
              <w:rPr>
                <w:del w:id="4550" w:author="VOYER Raphael" w:date="2021-06-16T11:15:00Z"/>
                <w:u w:val="single"/>
              </w:rPr>
            </w:pPr>
            <w:del w:id="4551" w:author="VOYER Raphael" w:date="2021-06-16T11:15:00Z">
              <w:r w:rsidDel="001111A8">
                <w:fldChar w:fldCharType="begin"/>
              </w:r>
              <w:r w:rsidDel="001111A8">
                <w:delInstrText xml:space="preserve"> HYPERLINK \l "_5.3.3.1_Cluster_Creation" </w:delInstrText>
              </w:r>
              <w:r w:rsidDel="001111A8">
                <w:fldChar w:fldCharType="separate"/>
              </w:r>
              <w:r w:rsidR="00014FB3" w:rsidDel="001111A8">
                <w:rPr>
                  <w:rStyle w:val="Lienhypertexte"/>
                </w:rPr>
                <w:delText>6.3.3.1</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855336" w:rsidRPr="000F53EB" w:rsidDel="001111A8" w:rsidRDefault="00855336" w:rsidP="00D70809">
            <w:pPr>
              <w:pStyle w:val="Tabletext"/>
              <w:rPr>
                <w:del w:id="4552" w:author="VOYER Raphael" w:date="2021-06-16T11:15:00Z"/>
              </w:rPr>
            </w:pPr>
            <w:del w:id="4553" w:author="VOYER Raphael" w:date="2021-06-16T11:15:00Z">
              <w:r w:rsidDel="001111A8">
                <w:delText>Cluster Creation.</w:delText>
              </w:r>
            </w:del>
          </w:p>
        </w:tc>
      </w:tr>
      <w:tr w:rsidR="00855336" w:rsidRPr="000F53EB" w:rsidDel="001111A8">
        <w:trPr>
          <w:del w:id="4554" w:author="VOYER Raphael" w:date="2021-06-16T11:15:00Z"/>
        </w:trPr>
        <w:tc>
          <w:tcPr>
            <w:tcW w:w="720" w:type="dxa"/>
            <w:tcBorders>
              <w:right w:val="single" w:sz="6" w:space="0" w:color="000000"/>
            </w:tcBorders>
            <w:shd w:val="clear" w:color="auto" w:fill="auto"/>
          </w:tcPr>
          <w:p w:rsidR="00855336" w:rsidDel="001111A8" w:rsidRDefault="00855336" w:rsidP="00D70809">
            <w:pPr>
              <w:pStyle w:val="Tabletext"/>
              <w:rPr>
                <w:del w:id="4555" w:author="VOYER Raphael" w:date="2021-06-16T11:15:00Z"/>
              </w:rPr>
            </w:pPr>
            <w:del w:id="4556" w:author="VOYER Raphael" w:date="2021-06-16T11:15:00Z">
              <w:r w:rsidDel="001111A8">
                <w:delText>5.</w:delText>
              </w:r>
            </w:del>
          </w:p>
        </w:tc>
        <w:tc>
          <w:tcPr>
            <w:tcW w:w="2160" w:type="dxa"/>
            <w:tcBorders>
              <w:left w:val="single" w:sz="6" w:space="0" w:color="000000"/>
              <w:right w:val="single" w:sz="6" w:space="0" w:color="000000"/>
            </w:tcBorders>
            <w:shd w:val="clear" w:color="auto" w:fill="auto"/>
          </w:tcPr>
          <w:p w:rsidR="00855336" w:rsidRPr="001A06AD" w:rsidDel="001111A8" w:rsidRDefault="00A87B5C" w:rsidP="00D70809">
            <w:pPr>
              <w:pStyle w:val="Tabletext"/>
              <w:rPr>
                <w:del w:id="4557" w:author="VOYER Raphael" w:date="2021-06-16T11:15:00Z"/>
                <w:u w:val="single"/>
              </w:rPr>
            </w:pPr>
            <w:del w:id="4558" w:author="VOYER Raphael" w:date="2021-06-16T11:15:00Z">
              <w:r w:rsidDel="001111A8">
                <w:fldChar w:fldCharType="begin"/>
              </w:r>
              <w:r w:rsidDel="001111A8">
                <w:delInstrText xml:space="preserve"> HYPERLINK \l "_5.3.3.2_Cluster_Mode_Setting:" </w:delInstrText>
              </w:r>
              <w:r w:rsidDel="001111A8">
                <w:fldChar w:fldCharType="separate"/>
              </w:r>
              <w:r w:rsidR="00014FB3" w:rsidDel="001111A8">
                <w:rPr>
                  <w:rStyle w:val="Lienhypertexte"/>
                </w:rPr>
                <w:delText>6.3.3.2</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855336" w:rsidRPr="000F53EB" w:rsidDel="001111A8" w:rsidRDefault="009E50E2" w:rsidP="00D70809">
            <w:pPr>
              <w:pStyle w:val="Tabletext"/>
              <w:rPr>
                <w:del w:id="4559" w:author="VOYER Raphael" w:date="2021-06-16T11:15:00Z"/>
              </w:rPr>
            </w:pPr>
            <w:del w:id="4560" w:author="VOYER Raphael" w:date="2021-06-16T11:15:00Z">
              <w:r w:rsidDel="001111A8">
                <w:delText>Cluster Mode Configuration</w:delText>
              </w:r>
              <w:r w:rsidR="00855336" w:rsidDel="001111A8">
                <w:delText>.</w:delText>
              </w:r>
            </w:del>
          </w:p>
        </w:tc>
      </w:tr>
      <w:tr w:rsidR="00855336" w:rsidRPr="000F53EB" w:rsidDel="001111A8">
        <w:trPr>
          <w:del w:id="4561" w:author="VOYER Raphael" w:date="2021-06-16T11:15:00Z"/>
        </w:trPr>
        <w:tc>
          <w:tcPr>
            <w:tcW w:w="720" w:type="dxa"/>
            <w:tcBorders>
              <w:right w:val="single" w:sz="6" w:space="0" w:color="000000"/>
            </w:tcBorders>
            <w:shd w:val="clear" w:color="auto" w:fill="auto"/>
          </w:tcPr>
          <w:p w:rsidR="00855336" w:rsidDel="001111A8" w:rsidRDefault="00855336" w:rsidP="00D70809">
            <w:pPr>
              <w:pStyle w:val="Tabletext"/>
              <w:rPr>
                <w:del w:id="4562" w:author="VOYER Raphael" w:date="2021-06-16T11:15:00Z"/>
              </w:rPr>
            </w:pPr>
            <w:del w:id="4563" w:author="VOYER Raphael" w:date="2021-06-16T11:15:00Z">
              <w:r w:rsidDel="001111A8">
                <w:delText>6.</w:delText>
              </w:r>
            </w:del>
          </w:p>
        </w:tc>
        <w:tc>
          <w:tcPr>
            <w:tcW w:w="2160" w:type="dxa"/>
            <w:tcBorders>
              <w:left w:val="single" w:sz="6" w:space="0" w:color="000000"/>
              <w:right w:val="single" w:sz="6" w:space="0" w:color="000000"/>
            </w:tcBorders>
            <w:shd w:val="clear" w:color="auto" w:fill="auto"/>
          </w:tcPr>
          <w:p w:rsidR="00855336" w:rsidRPr="001A06AD" w:rsidDel="001111A8" w:rsidRDefault="00A87B5C" w:rsidP="00D70809">
            <w:pPr>
              <w:pStyle w:val="Tabletext"/>
              <w:rPr>
                <w:del w:id="4564" w:author="VOYER Raphael" w:date="2021-06-16T11:15:00Z"/>
                <w:u w:val="single"/>
              </w:rPr>
            </w:pPr>
            <w:del w:id="4565" w:author="VOYER Raphael" w:date="2021-06-16T11:15:00Z">
              <w:r w:rsidDel="001111A8">
                <w:fldChar w:fldCharType="begin"/>
              </w:r>
              <w:r w:rsidDel="001111A8">
                <w:delInstrText xml:space="preserve"> HYPERLINK \l "_5.3.3.3_L2_Cluster_Configuration Se" </w:delInstrText>
              </w:r>
              <w:r w:rsidDel="001111A8">
                <w:fldChar w:fldCharType="separate"/>
              </w:r>
              <w:r w:rsidR="00014FB3" w:rsidDel="001111A8">
                <w:rPr>
                  <w:rStyle w:val="Lienhypertexte"/>
                </w:rPr>
                <w:delText>6.3.3.3</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855336" w:rsidRPr="000F53EB" w:rsidDel="001111A8" w:rsidRDefault="009E50E2" w:rsidP="00D70809">
            <w:pPr>
              <w:pStyle w:val="Tabletext"/>
              <w:rPr>
                <w:del w:id="4566" w:author="VOYER Raphael" w:date="2021-06-16T11:15:00Z"/>
              </w:rPr>
            </w:pPr>
            <w:del w:id="4567" w:author="VOYER Raphael" w:date="2021-06-16T11:15:00Z">
              <w:r w:rsidDel="001111A8">
                <w:delText>L2 Cluster parameters configuration</w:delText>
              </w:r>
            </w:del>
          </w:p>
        </w:tc>
      </w:tr>
      <w:tr w:rsidR="009E50E2" w:rsidRPr="000F53EB" w:rsidDel="001111A8">
        <w:trPr>
          <w:del w:id="4568" w:author="VOYER Raphael" w:date="2021-06-16T11:15:00Z"/>
        </w:trPr>
        <w:tc>
          <w:tcPr>
            <w:tcW w:w="720" w:type="dxa"/>
            <w:tcBorders>
              <w:right w:val="single" w:sz="6" w:space="0" w:color="000000"/>
            </w:tcBorders>
            <w:shd w:val="clear" w:color="auto" w:fill="auto"/>
          </w:tcPr>
          <w:p w:rsidR="009E50E2" w:rsidDel="001111A8" w:rsidRDefault="009E50E2" w:rsidP="00D70809">
            <w:pPr>
              <w:pStyle w:val="Tabletext"/>
              <w:rPr>
                <w:del w:id="4569" w:author="VOYER Raphael" w:date="2021-06-16T11:15:00Z"/>
              </w:rPr>
            </w:pPr>
            <w:del w:id="4570" w:author="VOYER Raphael" w:date="2021-06-16T11:15:00Z">
              <w:r w:rsidDel="001111A8">
                <w:delText>7.</w:delText>
              </w:r>
            </w:del>
          </w:p>
        </w:tc>
        <w:tc>
          <w:tcPr>
            <w:tcW w:w="2160" w:type="dxa"/>
            <w:tcBorders>
              <w:left w:val="single" w:sz="6" w:space="0" w:color="000000"/>
              <w:right w:val="single" w:sz="6" w:space="0" w:color="000000"/>
            </w:tcBorders>
            <w:shd w:val="clear" w:color="auto" w:fill="auto"/>
          </w:tcPr>
          <w:p w:rsidR="009E50E2" w:rsidRPr="001A06AD" w:rsidDel="001111A8" w:rsidRDefault="00A87B5C" w:rsidP="00D70809">
            <w:pPr>
              <w:pStyle w:val="Tabletext"/>
              <w:rPr>
                <w:del w:id="4571" w:author="VOYER Raphael" w:date="2021-06-16T11:15:00Z"/>
                <w:u w:val="single"/>
              </w:rPr>
            </w:pPr>
            <w:del w:id="4572" w:author="VOYER Raphael" w:date="2021-06-16T11:15:00Z">
              <w:r w:rsidDel="001111A8">
                <w:fldChar w:fldCharType="begin"/>
              </w:r>
              <w:r w:rsidDel="001111A8">
                <w:delInstrText xml:space="preserve"> HYPERLINK \l "_5.3.3.4_L3_Cluster_Configuration Se" </w:delInstrText>
              </w:r>
              <w:r w:rsidDel="001111A8">
                <w:fldChar w:fldCharType="separate"/>
              </w:r>
              <w:r w:rsidR="00014FB3" w:rsidDel="001111A8">
                <w:rPr>
                  <w:rStyle w:val="Lienhypertexte"/>
                </w:rPr>
                <w:delText>6.3.3.4</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9E50E2" w:rsidDel="001111A8" w:rsidRDefault="009E50E2" w:rsidP="00D70809">
            <w:pPr>
              <w:pStyle w:val="Tabletext"/>
              <w:rPr>
                <w:del w:id="4573" w:author="VOYER Raphael" w:date="2021-06-16T11:15:00Z"/>
              </w:rPr>
            </w:pPr>
            <w:del w:id="4574" w:author="VOYER Raphael" w:date="2021-06-16T11:15:00Z">
              <w:r w:rsidDel="001111A8">
                <w:delText>L3 Cluster parameters configuration</w:delText>
              </w:r>
            </w:del>
          </w:p>
        </w:tc>
      </w:tr>
      <w:tr w:rsidR="00855336" w:rsidRPr="000F53EB" w:rsidDel="001111A8">
        <w:trPr>
          <w:del w:id="4575" w:author="VOYER Raphael" w:date="2021-06-16T11:15:00Z"/>
        </w:trPr>
        <w:tc>
          <w:tcPr>
            <w:tcW w:w="720" w:type="dxa"/>
            <w:tcBorders>
              <w:right w:val="single" w:sz="6" w:space="0" w:color="000000"/>
            </w:tcBorders>
            <w:shd w:val="clear" w:color="auto" w:fill="auto"/>
          </w:tcPr>
          <w:p w:rsidR="00855336" w:rsidRPr="000F53EB" w:rsidDel="001111A8" w:rsidRDefault="00855336" w:rsidP="00D70809">
            <w:pPr>
              <w:pStyle w:val="Tabletext"/>
              <w:rPr>
                <w:del w:id="4576" w:author="VOYER Raphael" w:date="2021-06-16T11:15:00Z"/>
              </w:rPr>
            </w:pPr>
            <w:del w:id="4577" w:author="VOYER Raphael" w:date="2021-06-16T11:15:00Z">
              <w:r w:rsidDel="001111A8">
                <w:delText>7.</w:delText>
              </w:r>
            </w:del>
          </w:p>
        </w:tc>
        <w:tc>
          <w:tcPr>
            <w:tcW w:w="2160" w:type="dxa"/>
            <w:tcBorders>
              <w:left w:val="single" w:sz="6" w:space="0" w:color="000000"/>
              <w:right w:val="single" w:sz="6" w:space="0" w:color="000000"/>
            </w:tcBorders>
            <w:shd w:val="clear" w:color="auto" w:fill="auto"/>
          </w:tcPr>
          <w:p w:rsidR="00855336" w:rsidRPr="001A06AD" w:rsidDel="001111A8" w:rsidRDefault="00A87B5C" w:rsidP="00D70809">
            <w:pPr>
              <w:pStyle w:val="Tabletext"/>
              <w:rPr>
                <w:del w:id="4578" w:author="VOYER Raphael" w:date="2021-06-16T11:15:00Z"/>
                <w:u w:val="single"/>
              </w:rPr>
            </w:pPr>
            <w:del w:id="4579" w:author="VOYER Raphael" w:date="2021-06-16T11:15:00Z">
              <w:r w:rsidDel="001111A8">
                <w:fldChar w:fldCharType="begin"/>
              </w:r>
              <w:r w:rsidDel="001111A8">
                <w:delInstrText xml:space="preserve"> HYPERLINK \l "_5.3.3.5_Cluster_port_modification." </w:delInstrText>
              </w:r>
              <w:r w:rsidDel="001111A8">
                <w:fldChar w:fldCharType="separate"/>
              </w:r>
              <w:r w:rsidR="00014FB3" w:rsidDel="001111A8">
                <w:rPr>
                  <w:rStyle w:val="Lienhypertexte"/>
                </w:rPr>
                <w:delText>6.3.3.5</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855336" w:rsidRPr="000F53EB" w:rsidDel="001111A8" w:rsidRDefault="009E50E2" w:rsidP="00D70809">
            <w:pPr>
              <w:pStyle w:val="Tabletext"/>
              <w:rPr>
                <w:del w:id="4580" w:author="VOYER Raphael" w:date="2021-06-16T11:15:00Z"/>
              </w:rPr>
            </w:pPr>
            <w:del w:id="4581" w:author="VOYER Raphael" w:date="2021-06-16T11:15:00Z">
              <w:r w:rsidDel="001111A8">
                <w:delText>Cluster parameters modification</w:delText>
              </w:r>
            </w:del>
          </w:p>
        </w:tc>
      </w:tr>
      <w:tr w:rsidR="009E50E2" w:rsidRPr="000F53EB" w:rsidDel="001111A8">
        <w:trPr>
          <w:del w:id="4582" w:author="VOYER Raphael" w:date="2021-06-16T11:15:00Z"/>
        </w:trPr>
        <w:tc>
          <w:tcPr>
            <w:tcW w:w="720" w:type="dxa"/>
            <w:tcBorders>
              <w:right w:val="single" w:sz="6" w:space="0" w:color="000000"/>
            </w:tcBorders>
            <w:shd w:val="clear" w:color="auto" w:fill="auto"/>
          </w:tcPr>
          <w:p w:rsidR="009E50E2" w:rsidDel="001111A8" w:rsidRDefault="009E50E2" w:rsidP="00D70809">
            <w:pPr>
              <w:pStyle w:val="Tabletext"/>
              <w:rPr>
                <w:del w:id="4583" w:author="VOYER Raphael" w:date="2021-06-16T11:15:00Z"/>
              </w:rPr>
            </w:pPr>
            <w:del w:id="4584" w:author="VOYER Raphael" w:date="2021-06-16T11:15:00Z">
              <w:r w:rsidDel="001111A8">
                <w:delText>8.</w:delText>
              </w:r>
            </w:del>
          </w:p>
        </w:tc>
        <w:tc>
          <w:tcPr>
            <w:tcW w:w="2160" w:type="dxa"/>
            <w:tcBorders>
              <w:left w:val="single" w:sz="6" w:space="0" w:color="000000"/>
              <w:right w:val="single" w:sz="6" w:space="0" w:color="000000"/>
            </w:tcBorders>
            <w:shd w:val="clear" w:color="auto" w:fill="auto"/>
          </w:tcPr>
          <w:p w:rsidR="009E50E2" w:rsidRPr="001A06AD" w:rsidDel="001111A8" w:rsidRDefault="00A87B5C" w:rsidP="00D70809">
            <w:pPr>
              <w:pStyle w:val="Tabletext"/>
              <w:rPr>
                <w:del w:id="4585" w:author="VOYER Raphael" w:date="2021-06-16T11:15:00Z"/>
                <w:u w:val="single"/>
              </w:rPr>
            </w:pPr>
            <w:del w:id="4586" w:author="VOYER Raphael" w:date="2021-06-16T11:15:00Z">
              <w:r w:rsidDel="001111A8">
                <w:fldChar w:fldCharType="begin"/>
              </w:r>
              <w:r w:rsidDel="001111A8">
                <w:delInstrText xml:space="preserve"> HYPERLINK \l "_5.3.3.6_Cluster_Deletion" </w:delInstrText>
              </w:r>
              <w:r w:rsidDel="001111A8">
                <w:fldChar w:fldCharType="separate"/>
              </w:r>
              <w:r w:rsidR="00014FB3" w:rsidDel="001111A8">
                <w:rPr>
                  <w:rStyle w:val="Lienhypertexte"/>
                </w:rPr>
                <w:delText>6.3.3.6</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9E50E2" w:rsidDel="001111A8" w:rsidRDefault="009E50E2" w:rsidP="00D70809">
            <w:pPr>
              <w:pStyle w:val="Tabletext"/>
              <w:rPr>
                <w:del w:id="4587" w:author="VOYER Raphael" w:date="2021-06-16T11:15:00Z"/>
              </w:rPr>
            </w:pPr>
            <w:del w:id="4588" w:author="VOYER Raphael" w:date="2021-06-16T11:15:00Z">
              <w:r w:rsidDel="001111A8">
                <w:delText>Cluster Deletion</w:delText>
              </w:r>
            </w:del>
          </w:p>
        </w:tc>
      </w:tr>
      <w:tr w:rsidR="00D81D73" w:rsidRPr="000F53EB" w:rsidDel="001111A8">
        <w:trPr>
          <w:del w:id="4589" w:author="VOYER Raphael" w:date="2021-06-16T11:15:00Z"/>
        </w:trPr>
        <w:tc>
          <w:tcPr>
            <w:tcW w:w="720" w:type="dxa"/>
            <w:tcBorders>
              <w:right w:val="single" w:sz="6" w:space="0" w:color="000000"/>
            </w:tcBorders>
            <w:shd w:val="clear" w:color="auto" w:fill="auto"/>
          </w:tcPr>
          <w:p w:rsidR="00D81D73" w:rsidDel="001111A8" w:rsidRDefault="00D81D73" w:rsidP="00D70809">
            <w:pPr>
              <w:pStyle w:val="Tabletext"/>
              <w:rPr>
                <w:del w:id="4590" w:author="VOYER Raphael" w:date="2021-06-16T11:15:00Z"/>
              </w:rPr>
            </w:pPr>
            <w:del w:id="4591" w:author="VOYER Raphael" w:date="2021-06-16T11:15:00Z">
              <w:r w:rsidDel="001111A8">
                <w:delText>9.</w:delText>
              </w:r>
            </w:del>
          </w:p>
        </w:tc>
        <w:tc>
          <w:tcPr>
            <w:tcW w:w="2160" w:type="dxa"/>
            <w:tcBorders>
              <w:left w:val="single" w:sz="6" w:space="0" w:color="000000"/>
              <w:right w:val="single" w:sz="6" w:space="0" w:color="000000"/>
            </w:tcBorders>
            <w:shd w:val="clear" w:color="auto" w:fill="auto"/>
          </w:tcPr>
          <w:p w:rsidR="00D81D73" w:rsidDel="001111A8" w:rsidRDefault="00A87B5C" w:rsidP="00D70809">
            <w:pPr>
              <w:pStyle w:val="Tabletext"/>
              <w:rPr>
                <w:del w:id="4592" w:author="VOYER Raphael" w:date="2021-06-16T11:15:00Z"/>
                <w:u w:val="single"/>
              </w:rPr>
            </w:pPr>
            <w:del w:id="4593" w:author="VOYER Raphael" w:date="2021-06-16T11:15:00Z">
              <w:r w:rsidDel="001111A8">
                <w:fldChar w:fldCharType="begin"/>
              </w:r>
              <w:r w:rsidDel="001111A8">
                <w:delInstrText xml:space="preserve"> HYPERLINK \l "_5.3.3.7_Cluster_Disable:" </w:delInstrText>
              </w:r>
              <w:r w:rsidDel="001111A8">
                <w:fldChar w:fldCharType="separate"/>
              </w:r>
              <w:r w:rsidR="00014FB3" w:rsidDel="001111A8">
                <w:rPr>
                  <w:rStyle w:val="Lienhypertexte"/>
                </w:rPr>
                <w:delText>6.3.3.7</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D81D73" w:rsidDel="001111A8" w:rsidRDefault="00D81D73" w:rsidP="00D70809">
            <w:pPr>
              <w:pStyle w:val="Tabletext"/>
              <w:rPr>
                <w:del w:id="4594" w:author="VOYER Raphael" w:date="2021-06-16T11:15:00Z"/>
              </w:rPr>
            </w:pPr>
            <w:del w:id="4595" w:author="VOYER Raphael" w:date="2021-06-16T11:15:00Z">
              <w:r w:rsidDel="001111A8">
                <w:delText>Cluster Disable</w:delText>
              </w:r>
            </w:del>
          </w:p>
        </w:tc>
      </w:tr>
      <w:tr w:rsidR="00B070E5" w:rsidRPr="000F53EB" w:rsidDel="001111A8">
        <w:trPr>
          <w:del w:id="4596" w:author="VOYER Raphael" w:date="2021-06-16T11:15:00Z"/>
        </w:trPr>
        <w:tc>
          <w:tcPr>
            <w:tcW w:w="720" w:type="dxa"/>
            <w:tcBorders>
              <w:right w:val="single" w:sz="6" w:space="0" w:color="000000"/>
            </w:tcBorders>
            <w:shd w:val="clear" w:color="auto" w:fill="auto"/>
          </w:tcPr>
          <w:p w:rsidR="00B070E5" w:rsidDel="001111A8" w:rsidRDefault="00B070E5" w:rsidP="00D70809">
            <w:pPr>
              <w:pStyle w:val="Tabletext"/>
              <w:rPr>
                <w:del w:id="4597" w:author="VOYER Raphael" w:date="2021-06-16T11:15:00Z"/>
              </w:rPr>
            </w:pPr>
            <w:del w:id="4598" w:author="VOYER Raphael" w:date="2021-06-16T11:15:00Z">
              <w:r w:rsidDel="001111A8">
                <w:delText>10.</w:delText>
              </w:r>
            </w:del>
          </w:p>
        </w:tc>
        <w:tc>
          <w:tcPr>
            <w:tcW w:w="2160" w:type="dxa"/>
            <w:tcBorders>
              <w:left w:val="single" w:sz="6" w:space="0" w:color="000000"/>
              <w:right w:val="single" w:sz="6" w:space="0" w:color="000000"/>
            </w:tcBorders>
            <w:shd w:val="clear" w:color="auto" w:fill="auto"/>
          </w:tcPr>
          <w:p w:rsidR="00B070E5" w:rsidDel="001111A8" w:rsidRDefault="00A87B5C" w:rsidP="00D70809">
            <w:pPr>
              <w:pStyle w:val="Tabletext"/>
              <w:rPr>
                <w:del w:id="4599" w:author="VOYER Raphael" w:date="2021-06-16T11:15:00Z"/>
                <w:u w:val="single"/>
              </w:rPr>
            </w:pPr>
            <w:del w:id="4600" w:author="VOYER Raphael" w:date="2021-06-16T11:15:00Z">
              <w:r w:rsidDel="001111A8">
                <w:fldChar w:fldCharType="begin"/>
              </w:r>
              <w:r w:rsidDel="001111A8">
                <w:delInstrText xml:space="preserve"> HYPERLINK \l "_5.3.3.8_Cluster_Enable:" </w:delInstrText>
              </w:r>
              <w:r w:rsidDel="001111A8">
                <w:fldChar w:fldCharType="separate"/>
              </w:r>
              <w:r w:rsidR="00014FB3" w:rsidDel="001111A8">
                <w:rPr>
                  <w:rStyle w:val="Lienhypertexte"/>
                </w:rPr>
                <w:delText>6.3.3.8</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B070E5" w:rsidDel="001111A8" w:rsidRDefault="00B070E5" w:rsidP="00D70809">
            <w:pPr>
              <w:pStyle w:val="Tabletext"/>
              <w:rPr>
                <w:del w:id="4601" w:author="VOYER Raphael" w:date="2021-06-16T11:15:00Z"/>
              </w:rPr>
            </w:pPr>
            <w:del w:id="4602" w:author="VOYER Raphael" w:date="2021-06-16T11:15:00Z">
              <w:r w:rsidDel="001111A8">
                <w:delText>Cluster Enable</w:delText>
              </w:r>
            </w:del>
          </w:p>
        </w:tc>
      </w:tr>
      <w:tr w:rsidR="00855336" w:rsidRPr="000F53EB" w:rsidDel="001111A8">
        <w:trPr>
          <w:trHeight w:val="345"/>
          <w:del w:id="4603" w:author="VOYER Raphael" w:date="2021-06-16T11:15:00Z"/>
        </w:trPr>
        <w:tc>
          <w:tcPr>
            <w:tcW w:w="8820" w:type="dxa"/>
            <w:gridSpan w:val="3"/>
            <w:tcBorders>
              <w:bottom w:val="single" w:sz="6" w:space="0" w:color="000000"/>
            </w:tcBorders>
            <w:shd w:val="clear" w:color="auto" w:fill="C0C0C0"/>
          </w:tcPr>
          <w:p w:rsidR="00855336" w:rsidRPr="000F53EB" w:rsidDel="001111A8" w:rsidRDefault="00855336" w:rsidP="00D70809">
            <w:pPr>
              <w:pStyle w:val="Tabletext"/>
              <w:rPr>
                <w:del w:id="4604" w:author="VOYER Raphael" w:date="2021-06-16T11:15:00Z"/>
              </w:rPr>
            </w:pPr>
            <w:del w:id="4605" w:author="VOYER Raphael" w:date="2021-06-16T11:15:00Z">
              <w:r w:rsidDel="001111A8">
                <w:delText>Interface Flows</w:delText>
              </w:r>
            </w:del>
          </w:p>
        </w:tc>
      </w:tr>
      <w:tr w:rsidR="00855336" w:rsidRPr="000F53EB" w:rsidDel="001111A8">
        <w:trPr>
          <w:del w:id="4606" w:author="VOYER Raphael" w:date="2021-06-16T11:15:00Z"/>
        </w:trPr>
        <w:tc>
          <w:tcPr>
            <w:tcW w:w="720" w:type="dxa"/>
            <w:tcBorders>
              <w:right w:val="single" w:sz="6" w:space="0" w:color="000000"/>
            </w:tcBorders>
            <w:shd w:val="clear" w:color="auto" w:fill="auto"/>
          </w:tcPr>
          <w:p w:rsidR="00855336" w:rsidRPr="000F53EB" w:rsidDel="001111A8" w:rsidRDefault="00B070E5" w:rsidP="00D70809">
            <w:pPr>
              <w:pStyle w:val="Tabletext"/>
              <w:rPr>
                <w:del w:id="4607" w:author="VOYER Raphael" w:date="2021-06-16T11:15:00Z"/>
              </w:rPr>
            </w:pPr>
            <w:del w:id="4608" w:author="VOYER Raphael" w:date="2021-06-16T11:15:00Z">
              <w:r w:rsidDel="001111A8">
                <w:delText>11</w:delText>
              </w:r>
              <w:r w:rsidR="00855336" w:rsidDel="001111A8">
                <w:delText>.</w:delText>
              </w:r>
            </w:del>
          </w:p>
        </w:tc>
        <w:tc>
          <w:tcPr>
            <w:tcW w:w="2160" w:type="dxa"/>
            <w:tcBorders>
              <w:left w:val="single" w:sz="6" w:space="0" w:color="000000"/>
              <w:right w:val="single" w:sz="6" w:space="0" w:color="000000"/>
            </w:tcBorders>
            <w:shd w:val="clear" w:color="auto" w:fill="auto"/>
          </w:tcPr>
          <w:p w:rsidR="00855336" w:rsidRPr="001A06AD" w:rsidDel="001111A8" w:rsidRDefault="00A87B5C" w:rsidP="00D70809">
            <w:pPr>
              <w:pStyle w:val="Tabletext"/>
              <w:rPr>
                <w:del w:id="4609" w:author="VOYER Raphael" w:date="2021-06-16T11:15:00Z"/>
                <w:u w:val="single"/>
              </w:rPr>
            </w:pPr>
            <w:del w:id="4610" w:author="VOYER Raphael" w:date="2021-06-16T11:15:00Z">
              <w:r w:rsidDel="001111A8">
                <w:fldChar w:fldCharType="begin"/>
              </w:r>
              <w:r w:rsidDel="001111A8">
                <w:delInstrText xml:space="preserve"> HYPERLINK \l "_Interface_with_PM" </w:delInstrText>
              </w:r>
              <w:r w:rsidDel="001111A8">
                <w:fldChar w:fldCharType="separate"/>
              </w:r>
              <w:r w:rsidR="00014FB3" w:rsidDel="001111A8">
                <w:rPr>
                  <w:rStyle w:val="Lienhypertexte"/>
                </w:rPr>
                <w:delText>6.3.4.1</w:delText>
              </w:r>
              <w:r w:rsidDel="001111A8">
                <w:rPr>
                  <w:rStyle w:val="Lienhypertexte"/>
                </w:rPr>
                <w:fldChar w:fldCharType="end"/>
              </w:r>
            </w:del>
          </w:p>
        </w:tc>
        <w:tc>
          <w:tcPr>
            <w:tcW w:w="5940" w:type="dxa"/>
            <w:tcBorders>
              <w:left w:val="single" w:sz="6" w:space="0" w:color="000000"/>
              <w:right w:val="single" w:sz="6" w:space="0" w:color="000000"/>
            </w:tcBorders>
            <w:shd w:val="clear" w:color="auto" w:fill="auto"/>
          </w:tcPr>
          <w:p w:rsidR="00855336" w:rsidRPr="000F53EB" w:rsidDel="001111A8" w:rsidRDefault="00855336" w:rsidP="00D70809">
            <w:pPr>
              <w:pStyle w:val="Tabletext"/>
              <w:rPr>
                <w:del w:id="4611" w:author="VOYER Raphael" w:date="2021-06-16T11:15:00Z"/>
              </w:rPr>
            </w:pPr>
            <w:del w:id="4612" w:author="VOYER Raphael" w:date="2021-06-16T11:15:00Z">
              <w:r w:rsidDel="001111A8">
                <w:delText>Interface with PM</w:delText>
              </w:r>
            </w:del>
          </w:p>
        </w:tc>
      </w:tr>
      <w:tr w:rsidR="00855336" w:rsidRPr="000F53EB" w:rsidDel="001111A8">
        <w:trPr>
          <w:del w:id="4613" w:author="VOYER Raphael" w:date="2021-06-16T11:15:00Z"/>
        </w:trPr>
        <w:tc>
          <w:tcPr>
            <w:tcW w:w="720" w:type="dxa"/>
            <w:tcBorders>
              <w:top w:val="single" w:sz="6" w:space="0" w:color="000000"/>
              <w:left w:val="single" w:sz="6" w:space="0" w:color="000000"/>
              <w:bottom w:val="single" w:sz="6" w:space="0" w:color="000000"/>
              <w:right w:val="single" w:sz="6" w:space="0" w:color="000000"/>
            </w:tcBorders>
            <w:shd w:val="clear" w:color="auto" w:fill="auto"/>
          </w:tcPr>
          <w:p w:rsidR="00855336" w:rsidRPr="000F53EB" w:rsidDel="001111A8" w:rsidRDefault="00B070E5" w:rsidP="00D70809">
            <w:pPr>
              <w:pStyle w:val="Tabletext"/>
              <w:rPr>
                <w:del w:id="4614" w:author="VOYER Raphael" w:date="2021-06-16T11:15:00Z"/>
              </w:rPr>
            </w:pPr>
            <w:del w:id="4615" w:author="VOYER Raphael" w:date="2021-06-16T11:15:00Z">
              <w:r w:rsidDel="001111A8">
                <w:delText>12</w:delText>
              </w:r>
              <w:r w:rsidR="00855336" w:rsidDel="001111A8">
                <w:delText>.</w:delText>
              </w:r>
            </w:del>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855336" w:rsidRPr="001A06AD" w:rsidDel="001111A8" w:rsidRDefault="00A87B5C" w:rsidP="00D70809">
            <w:pPr>
              <w:pStyle w:val="Tabletext"/>
              <w:rPr>
                <w:del w:id="4616" w:author="VOYER Raphael" w:date="2021-06-16T11:15:00Z"/>
                <w:u w:val="single"/>
              </w:rPr>
            </w:pPr>
            <w:del w:id="4617" w:author="VOYER Raphael" w:date="2021-06-16T11:15:00Z">
              <w:r w:rsidDel="001111A8">
                <w:fldChar w:fldCharType="begin"/>
              </w:r>
              <w:r w:rsidDel="001111A8">
                <w:delInstrText xml:space="preserve"> HYPERLINK \l "_Interface_with_VM" </w:delInstrText>
              </w:r>
              <w:r w:rsidDel="001111A8">
                <w:fldChar w:fldCharType="separate"/>
              </w:r>
              <w:r w:rsidR="00014FB3" w:rsidDel="001111A8">
                <w:rPr>
                  <w:rStyle w:val="Lienhypertexte"/>
                </w:rPr>
                <w:delText>6.3.4.2</w:delText>
              </w:r>
              <w:r w:rsidDel="001111A8">
                <w:rPr>
                  <w:rStyle w:val="Lienhypertexte"/>
                </w:rPr>
                <w:fldChar w:fldCharType="end"/>
              </w:r>
            </w:del>
          </w:p>
        </w:tc>
        <w:tc>
          <w:tcPr>
            <w:tcW w:w="5940" w:type="dxa"/>
            <w:tcBorders>
              <w:top w:val="single" w:sz="6" w:space="0" w:color="000000"/>
              <w:left w:val="single" w:sz="6" w:space="0" w:color="000000"/>
              <w:bottom w:val="single" w:sz="6" w:space="0" w:color="000000"/>
              <w:right w:val="single" w:sz="6" w:space="0" w:color="000000"/>
            </w:tcBorders>
            <w:shd w:val="clear" w:color="auto" w:fill="auto"/>
          </w:tcPr>
          <w:p w:rsidR="00855336" w:rsidRPr="000F53EB" w:rsidDel="001111A8" w:rsidRDefault="00855336" w:rsidP="00D70809">
            <w:pPr>
              <w:pStyle w:val="Tabletext"/>
              <w:rPr>
                <w:del w:id="4618" w:author="VOYER Raphael" w:date="2021-06-16T11:15:00Z"/>
              </w:rPr>
            </w:pPr>
            <w:del w:id="4619" w:author="VOYER Raphael" w:date="2021-06-16T11:15:00Z">
              <w:r w:rsidDel="001111A8">
                <w:delText>Interface with VM</w:delText>
              </w:r>
            </w:del>
          </w:p>
        </w:tc>
      </w:tr>
      <w:tr w:rsidR="00FD0274" w:rsidRPr="000F53EB" w:rsidDel="001111A8">
        <w:trPr>
          <w:del w:id="4620" w:author="VOYER Raphael" w:date="2021-06-16T11:15:00Z"/>
        </w:trPr>
        <w:tc>
          <w:tcPr>
            <w:tcW w:w="720" w:type="dxa"/>
            <w:tcBorders>
              <w:top w:val="single" w:sz="6" w:space="0" w:color="000000"/>
              <w:left w:val="single" w:sz="6" w:space="0" w:color="000000"/>
              <w:bottom w:val="single" w:sz="6" w:space="0" w:color="000000"/>
              <w:right w:val="single" w:sz="6" w:space="0" w:color="000000"/>
            </w:tcBorders>
            <w:shd w:val="clear" w:color="auto" w:fill="auto"/>
          </w:tcPr>
          <w:p w:rsidR="00FD0274" w:rsidDel="001111A8" w:rsidRDefault="00FD0274" w:rsidP="00D70809">
            <w:pPr>
              <w:pStyle w:val="Tabletext"/>
              <w:rPr>
                <w:del w:id="4621" w:author="VOYER Raphael" w:date="2021-06-16T11:15:00Z"/>
              </w:rPr>
            </w:pPr>
            <w:del w:id="4622" w:author="VOYER Raphael" w:date="2021-06-16T11:15:00Z">
              <w:r w:rsidDel="001111A8">
                <w:delText>13.</w:delText>
              </w:r>
            </w:del>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FD0274" w:rsidDel="001111A8" w:rsidRDefault="00A87B5C" w:rsidP="00D70809">
            <w:pPr>
              <w:pStyle w:val="Tabletext"/>
              <w:rPr>
                <w:del w:id="4623" w:author="VOYER Raphael" w:date="2021-06-16T11:15:00Z"/>
                <w:u w:val="single"/>
              </w:rPr>
            </w:pPr>
            <w:del w:id="4624" w:author="VOYER Raphael" w:date="2021-06-16T11:15:00Z">
              <w:r w:rsidDel="001111A8">
                <w:fldChar w:fldCharType="begin"/>
              </w:r>
              <w:r w:rsidDel="001111A8">
                <w:delInstrText xml:space="preserve"> HYPERLINK \l "_Interface_with_IP_CMM" </w:delInstrText>
              </w:r>
              <w:r w:rsidDel="001111A8">
                <w:fldChar w:fldCharType="separate"/>
              </w:r>
              <w:r w:rsidR="00FD0274" w:rsidRPr="00FD0274" w:rsidDel="001111A8">
                <w:rPr>
                  <w:rStyle w:val="Lienhypertexte"/>
                </w:rPr>
                <w:delText>6.3.4.3</w:delText>
              </w:r>
              <w:r w:rsidDel="001111A8">
                <w:rPr>
                  <w:rStyle w:val="Lienhypertexte"/>
                </w:rPr>
                <w:fldChar w:fldCharType="end"/>
              </w:r>
            </w:del>
          </w:p>
        </w:tc>
        <w:tc>
          <w:tcPr>
            <w:tcW w:w="5940" w:type="dxa"/>
            <w:tcBorders>
              <w:top w:val="single" w:sz="6" w:space="0" w:color="000000"/>
              <w:left w:val="single" w:sz="6" w:space="0" w:color="000000"/>
              <w:bottom w:val="single" w:sz="6" w:space="0" w:color="000000"/>
              <w:right w:val="single" w:sz="6" w:space="0" w:color="000000"/>
            </w:tcBorders>
            <w:shd w:val="clear" w:color="auto" w:fill="auto"/>
          </w:tcPr>
          <w:p w:rsidR="00FD0274" w:rsidDel="001111A8" w:rsidRDefault="00FD0274" w:rsidP="00D70809">
            <w:pPr>
              <w:pStyle w:val="Tabletext"/>
              <w:rPr>
                <w:del w:id="4625" w:author="VOYER Raphael" w:date="2021-06-16T11:15:00Z"/>
              </w:rPr>
            </w:pPr>
            <w:del w:id="4626" w:author="VOYER Raphael" w:date="2021-06-16T11:15:00Z">
              <w:r w:rsidDel="001111A8">
                <w:delText>Interface with IP</w:delText>
              </w:r>
            </w:del>
          </w:p>
        </w:tc>
      </w:tr>
      <w:tr w:rsidR="008F3792" w:rsidRPr="000F53EB" w:rsidDel="001111A8">
        <w:trPr>
          <w:del w:id="4627" w:author="VOYER Raphael" w:date="2021-06-16T11:15:00Z"/>
        </w:trPr>
        <w:tc>
          <w:tcPr>
            <w:tcW w:w="720" w:type="dxa"/>
            <w:tcBorders>
              <w:top w:val="single" w:sz="6" w:space="0" w:color="000000"/>
              <w:left w:val="single" w:sz="6" w:space="0" w:color="000000"/>
              <w:bottom w:val="single" w:sz="6" w:space="0" w:color="000000"/>
              <w:right w:val="single" w:sz="6" w:space="0" w:color="000000"/>
            </w:tcBorders>
            <w:shd w:val="clear" w:color="auto" w:fill="auto"/>
          </w:tcPr>
          <w:p w:rsidR="008F3792" w:rsidDel="001111A8" w:rsidRDefault="008F3792" w:rsidP="00D70809">
            <w:pPr>
              <w:pStyle w:val="Tabletext"/>
              <w:rPr>
                <w:del w:id="4628" w:author="VOYER Raphael" w:date="2021-06-16T11:15:00Z"/>
              </w:rPr>
            </w:pPr>
            <w:del w:id="4629" w:author="VOYER Raphael" w:date="2021-06-16T11:15:00Z">
              <w:r w:rsidDel="001111A8">
                <w:delText>14.</w:delText>
              </w:r>
            </w:del>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8F3792" w:rsidDel="001111A8" w:rsidRDefault="00A87B5C" w:rsidP="00D70809">
            <w:pPr>
              <w:pStyle w:val="Tabletext"/>
              <w:rPr>
                <w:del w:id="4630" w:author="VOYER Raphael" w:date="2021-06-16T11:15:00Z"/>
                <w:u w:val="single"/>
              </w:rPr>
            </w:pPr>
            <w:del w:id="4631" w:author="VOYER Raphael" w:date="2021-06-16T11:15:00Z">
              <w:r w:rsidDel="001111A8">
                <w:fldChar w:fldCharType="begin"/>
              </w:r>
              <w:r w:rsidDel="001111A8">
                <w:delInstrText xml:space="preserve"> HYPERLINK \l "_Interface_with_IPMS_CMM" </w:delInstrText>
              </w:r>
              <w:r w:rsidDel="001111A8">
                <w:fldChar w:fldCharType="separate"/>
              </w:r>
              <w:r w:rsidR="008F3792" w:rsidRPr="008F3792" w:rsidDel="001111A8">
                <w:rPr>
                  <w:rStyle w:val="Lienhypertexte"/>
                </w:rPr>
                <w:delText>6.3.4.4</w:delText>
              </w:r>
              <w:r w:rsidDel="001111A8">
                <w:rPr>
                  <w:rStyle w:val="Lienhypertexte"/>
                </w:rPr>
                <w:fldChar w:fldCharType="end"/>
              </w:r>
            </w:del>
          </w:p>
        </w:tc>
        <w:tc>
          <w:tcPr>
            <w:tcW w:w="5940" w:type="dxa"/>
            <w:tcBorders>
              <w:top w:val="single" w:sz="6" w:space="0" w:color="000000"/>
              <w:left w:val="single" w:sz="6" w:space="0" w:color="000000"/>
              <w:bottom w:val="single" w:sz="6" w:space="0" w:color="000000"/>
              <w:right w:val="single" w:sz="6" w:space="0" w:color="000000"/>
            </w:tcBorders>
            <w:shd w:val="clear" w:color="auto" w:fill="auto"/>
          </w:tcPr>
          <w:p w:rsidR="008F3792" w:rsidDel="001111A8" w:rsidRDefault="008F3792" w:rsidP="00D70809">
            <w:pPr>
              <w:pStyle w:val="Tabletext"/>
              <w:rPr>
                <w:del w:id="4632" w:author="VOYER Raphael" w:date="2021-06-16T11:15:00Z"/>
              </w:rPr>
            </w:pPr>
            <w:del w:id="4633" w:author="VOYER Raphael" w:date="2021-06-16T11:15:00Z">
              <w:r w:rsidDel="001111A8">
                <w:delText>Interface with IPMS</w:delText>
              </w:r>
            </w:del>
          </w:p>
        </w:tc>
      </w:tr>
    </w:tbl>
    <w:p w:rsidR="0004373C" w:rsidDel="001111A8" w:rsidRDefault="00924D55" w:rsidP="00924D55">
      <w:pPr>
        <w:pStyle w:val="Lgende"/>
        <w:ind w:left="2160" w:firstLine="720"/>
        <w:rPr>
          <w:del w:id="4634" w:author="VOYER Raphael" w:date="2021-06-16T11:15:00Z"/>
        </w:rPr>
      </w:pPr>
      <w:bookmarkStart w:id="4635" w:name="_Toc270435670"/>
      <w:del w:id="4636" w:author="VOYER Raphael" w:date="2021-06-16T11:15:00Z">
        <w:r w:rsidDel="001111A8">
          <w:delText xml:space="preserve">Table </w:delText>
        </w:r>
        <w:r w:rsidR="004F358F" w:rsidDel="001111A8">
          <w:rPr>
            <w:noProof/>
          </w:rPr>
          <w:fldChar w:fldCharType="begin"/>
        </w:r>
        <w:r w:rsidR="004F358F" w:rsidDel="001111A8">
          <w:rPr>
            <w:noProof/>
          </w:rPr>
          <w:delInstrText xml:space="preserve"> SEQ Table \* ARABIC </w:delInstrText>
        </w:r>
        <w:r w:rsidR="004F358F" w:rsidDel="001111A8">
          <w:rPr>
            <w:noProof/>
          </w:rPr>
          <w:fldChar w:fldCharType="separate"/>
        </w:r>
        <w:r w:rsidR="00062A8D" w:rsidDel="001111A8">
          <w:rPr>
            <w:noProof/>
          </w:rPr>
          <w:delText>3</w:delText>
        </w:r>
        <w:r w:rsidR="004F358F" w:rsidDel="001111A8">
          <w:rPr>
            <w:noProof/>
          </w:rPr>
          <w:fldChar w:fldCharType="end"/>
        </w:r>
        <w:r w:rsidDel="001111A8">
          <w:delText>: System Flows</w:delText>
        </w:r>
        <w:bookmarkEnd w:id="4635"/>
      </w:del>
    </w:p>
    <w:p w:rsidR="0004373C" w:rsidRPr="0004373C" w:rsidDel="001111A8" w:rsidRDefault="0004373C" w:rsidP="0004373C">
      <w:pPr>
        <w:rPr>
          <w:del w:id="4637" w:author="VOYER Raphael" w:date="2021-06-16T11:15:00Z"/>
        </w:rPr>
      </w:pPr>
    </w:p>
    <w:p w:rsidR="00855336" w:rsidDel="001111A8" w:rsidRDefault="00855336" w:rsidP="00855336">
      <w:pPr>
        <w:rPr>
          <w:del w:id="4638" w:author="VOYER Raphael" w:date="2021-06-16T11:15:00Z"/>
          <w:lang w:eastAsia="ko-KR"/>
        </w:rPr>
      </w:pPr>
    </w:p>
    <w:p w:rsidR="00855336" w:rsidDel="001111A8" w:rsidRDefault="00855336" w:rsidP="00855336">
      <w:pPr>
        <w:rPr>
          <w:del w:id="4639" w:author="VOYER Raphael" w:date="2021-06-16T11:15:00Z"/>
          <w:lang w:eastAsia="ko-KR"/>
        </w:rPr>
      </w:pPr>
    </w:p>
    <w:p w:rsidR="00855336" w:rsidDel="001111A8" w:rsidRDefault="00855336" w:rsidP="00622755">
      <w:pPr>
        <w:pStyle w:val="Titre3"/>
        <w:ind w:left="0" w:firstLine="0"/>
        <w:jc w:val="left"/>
        <w:rPr>
          <w:del w:id="4640" w:author="VOYER Raphael" w:date="2021-06-16T11:15:00Z"/>
        </w:rPr>
      </w:pPr>
      <w:bookmarkStart w:id="4641" w:name="_Toc381025837"/>
      <w:bookmarkStart w:id="4642" w:name="_Toc424820427"/>
      <w:del w:id="4643" w:author="VOYER Raphael" w:date="2021-06-16T11:15:00Z">
        <w:r w:rsidDel="001111A8">
          <w:delText>Initialization Flows</w:delText>
        </w:r>
        <w:bookmarkEnd w:id="4641"/>
        <w:bookmarkEnd w:id="4642"/>
      </w:del>
    </w:p>
    <w:p w:rsidR="00F85848" w:rsidDel="001111A8" w:rsidRDefault="00F85848" w:rsidP="00622755">
      <w:pPr>
        <w:pStyle w:val="Titre4"/>
        <w:rPr>
          <w:del w:id="4644" w:author="VOYER Raphael" w:date="2021-06-16T11:15:00Z"/>
        </w:rPr>
      </w:pPr>
      <w:bookmarkStart w:id="4645" w:name="_CMM_Takeover"/>
      <w:bookmarkEnd w:id="4645"/>
      <w:del w:id="4646" w:author="VOYER Raphael" w:date="2021-06-16T11:15:00Z">
        <w:r w:rsidDel="001111A8">
          <w:delText>6.3.2.1 Boot Sequence</w:delText>
        </w:r>
      </w:del>
    </w:p>
    <w:p w:rsidR="00F85848" w:rsidDel="001111A8" w:rsidRDefault="00F85848" w:rsidP="00F85848">
      <w:pPr>
        <w:rPr>
          <w:del w:id="4647" w:author="VOYER Raphael" w:date="2021-06-16T11:15:00Z"/>
        </w:rPr>
      </w:pPr>
    </w:p>
    <w:p w:rsidR="0037023E" w:rsidDel="001111A8" w:rsidRDefault="00BB487C" w:rsidP="0037023E">
      <w:pPr>
        <w:keepNext/>
        <w:rPr>
          <w:del w:id="4648" w:author="VOYER Raphael" w:date="2021-06-16T11:15:00Z"/>
        </w:rPr>
      </w:pPr>
      <w:del w:id="4649" w:author="VOYER Raphael" w:date="2021-06-16T11:15:00Z">
        <w:r w:rsidDel="001111A8">
          <w:object w:dxaOrig="9812" w:dyaOrig="4285">
            <v:shape id="_x0000_i1026" type="#_x0000_t75" style="width:467.15pt;height:203.7pt" o:ole="">
              <v:imagedata r:id="rId16" o:title=""/>
            </v:shape>
            <o:OLEObject Type="Embed" ProgID="Visio.Drawing.6" ShapeID="_x0000_i1026" DrawAspect="Content" ObjectID="_1685350193" r:id="rId17"/>
          </w:object>
        </w:r>
      </w:del>
    </w:p>
    <w:p w:rsidR="00855336" w:rsidDel="001111A8" w:rsidRDefault="0037023E" w:rsidP="00622755">
      <w:pPr>
        <w:pStyle w:val="Lgende"/>
        <w:outlineLvl w:val="0"/>
        <w:rPr>
          <w:del w:id="4650" w:author="VOYER Raphael" w:date="2021-06-16T11:15:00Z"/>
        </w:rPr>
      </w:pPr>
      <w:del w:id="4651" w:author="VOYER Raphael" w:date="2021-06-16T11:15:00Z">
        <w:r w:rsidDel="001111A8">
          <w:delText xml:space="preserve">                                                            </w:delText>
        </w:r>
        <w:bookmarkStart w:id="4652" w:name="_Toc381025838"/>
        <w:bookmarkStart w:id="4653" w:name="_Toc424820428"/>
        <w:bookmarkStart w:id="4654" w:name="_Toc436661307"/>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8</w:delText>
        </w:r>
        <w:r w:rsidR="004F358F" w:rsidDel="001111A8">
          <w:rPr>
            <w:noProof/>
          </w:rPr>
          <w:fldChar w:fldCharType="end"/>
        </w:r>
        <w:r w:rsidDel="001111A8">
          <w:delText>: Boot Sequence</w:delText>
        </w:r>
        <w:bookmarkEnd w:id="4652"/>
        <w:bookmarkEnd w:id="4653"/>
        <w:bookmarkEnd w:id="4654"/>
      </w:del>
    </w:p>
    <w:p w:rsidR="001626E8" w:rsidDel="001111A8" w:rsidRDefault="001626E8" w:rsidP="00855336">
      <w:pPr>
        <w:rPr>
          <w:del w:id="4655" w:author="VOYER Raphael" w:date="2021-06-16T11:15:00Z"/>
        </w:rPr>
      </w:pPr>
    </w:p>
    <w:p w:rsidR="001626E8" w:rsidDel="001111A8" w:rsidRDefault="0037023E" w:rsidP="00622755">
      <w:pPr>
        <w:outlineLvl w:val="0"/>
        <w:rPr>
          <w:del w:id="4656" w:author="VOYER Raphael" w:date="2021-06-16T11:15:00Z"/>
          <w:b/>
          <w:bCs/>
        </w:rPr>
      </w:pPr>
      <w:bookmarkStart w:id="4657" w:name="_Toc381025839"/>
      <w:bookmarkStart w:id="4658" w:name="_Toc424820429"/>
      <w:del w:id="4659" w:author="VOYER Raphael" w:date="2021-06-16T11:15:00Z">
        <w:r w:rsidRPr="00F3451D" w:rsidDel="001111A8">
          <w:rPr>
            <w:b/>
            <w:bCs/>
          </w:rPr>
          <w:delText>Detailed Steps</w:delText>
        </w:r>
        <w:r w:rsidDel="001111A8">
          <w:rPr>
            <w:b/>
            <w:bCs/>
          </w:rPr>
          <w:delText>:</w:delText>
        </w:r>
        <w:bookmarkEnd w:id="4657"/>
        <w:bookmarkEnd w:id="4658"/>
      </w:del>
    </w:p>
    <w:p w:rsidR="0037023E" w:rsidDel="001111A8" w:rsidRDefault="0037023E" w:rsidP="0037023E">
      <w:pPr>
        <w:numPr>
          <w:ilvl w:val="0"/>
          <w:numId w:val="35"/>
        </w:numPr>
        <w:rPr>
          <w:del w:id="4660" w:author="VOYER Raphael" w:date="2021-06-16T11:15:00Z"/>
        </w:rPr>
      </w:pPr>
      <w:del w:id="4661" w:author="VOYER Raphael" w:date="2021-06-16T11:15:00Z">
        <w:r w:rsidDel="001111A8">
          <w:delText>The Linux start script instructs CS to spawn an application</w:delText>
        </w:r>
      </w:del>
    </w:p>
    <w:p w:rsidR="0037023E" w:rsidDel="001111A8" w:rsidRDefault="0037023E" w:rsidP="0037023E">
      <w:pPr>
        <w:numPr>
          <w:ilvl w:val="0"/>
          <w:numId w:val="35"/>
        </w:numPr>
        <w:rPr>
          <w:del w:id="4662" w:author="VOYER Raphael" w:date="2021-06-16T11:15:00Z"/>
        </w:rPr>
      </w:pPr>
      <w:del w:id="4663" w:author="VOYER Raphael" w:date="2021-06-16T11:15:00Z">
        <w:r w:rsidDel="001111A8">
          <w:delText>CS starts the application</w:delText>
        </w:r>
      </w:del>
    </w:p>
    <w:p w:rsidR="0037023E" w:rsidDel="001111A8" w:rsidRDefault="0037023E" w:rsidP="0037023E">
      <w:pPr>
        <w:numPr>
          <w:ilvl w:val="0"/>
          <w:numId w:val="35"/>
        </w:numPr>
        <w:rPr>
          <w:del w:id="4664" w:author="VOYER Raphael" w:date="2021-06-16T11:15:00Z"/>
        </w:rPr>
      </w:pPr>
      <w:del w:id="4665" w:author="VOYER Raphael" w:date="2021-06-16T11:15:00Z">
        <w:r w:rsidDel="001111A8">
          <w:delText>HAVLAN initialization and socket connections to its peers.</w:delText>
        </w:r>
      </w:del>
    </w:p>
    <w:p w:rsidR="0037023E" w:rsidDel="001111A8" w:rsidRDefault="0037023E" w:rsidP="0037023E">
      <w:pPr>
        <w:numPr>
          <w:ilvl w:val="0"/>
          <w:numId w:val="35"/>
        </w:numPr>
        <w:rPr>
          <w:del w:id="4666" w:author="VOYER Raphael" w:date="2021-06-16T11:15:00Z"/>
        </w:rPr>
      </w:pPr>
      <w:del w:id="4667" w:author="VOYER Raphael" w:date="2021-06-16T11:15:00Z">
        <w:r w:rsidDel="001111A8">
          <w:delText>HAVLAN registers to MIP and downloads configuration</w:delText>
        </w:r>
      </w:del>
    </w:p>
    <w:p w:rsidR="0037023E" w:rsidDel="001111A8" w:rsidRDefault="0037023E" w:rsidP="0037023E">
      <w:pPr>
        <w:numPr>
          <w:ilvl w:val="0"/>
          <w:numId w:val="35"/>
        </w:numPr>
        <w:rPr>
          <w:del w:id="4668" w:author="VOYER Raphael" w:date="2021-06-16T11:15:00Z"/>
        </w:rPr>
      </w:pPr>
      <w:del w:id="4669" w:author="VOYER Raphael" w:date="2021-06-16T11:15:00Z">
        <w:r w:rsidDel="001111A8">
          <w:delText xml:space="preserve">EOIC is sent after all configuration is finished to HAVLAN </w:delText>
        </w:r>
        <w:smartTag w:uri="urn:schemas-microsoft-com:office:smarttags" w:element="stockticker">
          <w:r w:rsidDel="001111A8">
            <w:delText>CMM</w:delText>
          </w:r>
        </w:smartTag>
        <w:r w:rsidDel="001111A8">
          <w:delText>.</w:delText>
        </w:r>
      </w:del>
    </w:p>
    <w:p w:rsidR="0037023E" w:rsidDel="001111A8" w:rsidRDefault="0037023E" w:rsidP="0037023E">
      <w:pPr>
        <w:numPr>
          <w:ilvl w:val="0"/>
          <w:numId w:val="35"/>
        </w:numPr>
        <w:rPr>
          <w:del w:id="4670" w:author="VOYER Raphael" w:date="2021-06-16T11:15:00Z"/>
        </w:rPr>
      </w:pPr>
      <w:del w:id="4671" w:author="VOYER Raphael" w:date="2021-06-16T11:15:00Z">
        <w:r w:rsidDel="001111A8">
          <w:delText>HAVLAN sends a CSLIB_UNBLOCK message to chassis supervisor with “Task Ready” Status</w:delText>
        </w:r>
      </w:del>
    </w:p>
    <w:p w:rsidR="0037023E" w:rsidDel="001111A8" w:rsidRDefault="0037023E" w:rsidP="0037023E">
      <w:pPr>
        <w:numPr>
          <w:ilvl w:val="0"/>
          <w:numId w:val="35"/>
        </w:numPr>
        <w:rPr>
          <w:del w:id="4672" w:author="VOYER Raphael" w:date="2021-06-16T11:15:00Z"/>
        </w:rPr>
      </w:pPr>
      <w:del w:id="4673" w:author="VOYER Raphael" w:date="2021-06-16T11:15:00Z">
        <w:r w:rsidDel="001111A8">
          <w:delText>Chassis supervisor sends a response to the start script, which then proceeds to start the next application task.</w:delText>
        </w:r>
      </w:del>
    </w:p>
    <w:p w:rsidR="0037023E" w:rsidDel="001111A8" w:rsidRDefault="0037023E" w:rsidP="00F3451D">
      <w:pPr>
        <w:rPr>
          <w:del w:id="4674" w:author="VOYER Raphael" w:date="2021-06-16T11:15:00Z"/>
        </w:rPr>
      </w:pPr>
    </w:p>
    <w:p w:rsidR="00855336" w:rsidDel="001111A8" w:rsidRDefault="00014FB3" w:rsidP="00622755">
      <w:pPr>
        <w:pStyle w:val="Titre4"/>
        <w:rPr>
          <w:del w:id="4675" w:author="VOYER Raphael" w:date="2021-06-16T11:15:00Z"/>
        </w:rPr>
      </w:pPr>
      <w:bookmarkStart w:id="4676" w:name="_5.3.2.2_NI_Down"/>
      <w:bookmarkEnd w:id="4676"/>
      <w:del w:id="4677" w:author="VOYER Raphael" w:date="2021-06-16T11:15:00Z">
        <w:r w:rsidDel="001111A8">
          <w:delText>6</w:delText>
        </w:r>
        <w:r w:rsidR="00453356" w:rsidDel="001111A8">
          <w:delText xml:space="preserve">.3.2.2 </w:delText>
        </w:r>
        <w:r w:rsidR="00855336" w:rsidDel="001111A8">
          <w:delText>NI Down</w:delText>
        </w:r>
      </w:del>
    </w:p>
    <w:p w:rsidR="00855336" w:rsidDel="001111A8" w:rsidRDefault="00855336" w:rsidP="00855336">
      <w:pPr>
        <w:rPr>
          <w:del w:id="4678" w:author="VOYER Raphael" w:date="2021-06-16T11:15:00Z"/>
        </w:rPr>
      </w:pPr>
    </w:p>
    <w:p w:rsidR="00EF63EA" w:rsidDel="001111A8" w:rsidRDefault="00CA34F4" w:rsidP="00EF63EA">
      <w:pPr>
        <w:keepNext/>
        <w:rPr>
          <w:del w:id="4679" w:author="VOYER Raphael" w:date="2021-06-16T11:15:00Z"/>
        </w:rPr>
      </w:pPr>
      <w:del w:id="4680" w:author="VOYER Raphael" w:date="2021-06-16T11:15:00Z">
        <w:r w:rsidDel="001111A8">
          <w:object w:dxaOrig="8453" w:dyaOrig="3683">
            <v:shape id="_x0000_i1027" type="#_x0000_t75" style="width:423.05pt;height:184.75pt" o:ole="">
              <v:imagedata r:id="rId18" o:title=""/>
            </v:shape>
            <o:OLEObject Type="Embed" ProgID="Visio.Drawing.6" ShapeID="_x0000_i1027" DrawAspect="Content" ObjectID="_1685350194" r:id="rId19"/>
          </w:object>
        </w:r>
      </w:del>
    </w:p>
    <w:p w:rsidR="00855336" w:rsidDel="001111A8" w:rsidRDefault="0037023E" w:rsidP="00622755">
      <w:pPr>
        <w:pStyle w:val="Lgende"/>
        <w:ind w:left="1440" w:firstLine="720"/>
        <w:outlineLvl w:val="0"/>
        <w:rPr>
          <w:del w:id="4681" w:author="VOYER Raphael" w:date="2021-06-16T11:15:00Z"/>
        </w:rPr>
      </w:pPr>
      <w:del w:id="4682" w:author="VOYER Raphael" w:date="2021-06-16T11:15:00Z">
        <w:r w:rsidDel="001111A8">
          <w:delText xml:space="preserve">             </w:delText>
        </w:r>
        <w:bookmarkStart w:id="4683" w:name="_Toc381025840"/>
        <w:bookmarkStart w:id="4684" w:name="_Toc424820430"/>
        <w:bookmarkStart w:id="4685" w:name="_Toc436661308"/>
        <w:r w:rsidR="00EF63EA"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9</w:delText>
        </w:r>
        <w:r w:rsidR="004F358F" w:rsidDel="001111A8">
          <w:rPr>
            <w:noProof/>
          </w:rPr>
          <w:fldChar w:fldCharType="end"/>
        </w:r>
        <w:r w:rsidR="00EF63EA" w:rsidDel="001111A8">
          <w:delText>: NI Down</w:delText>
        </w:r>
        <w:bookmarkEnd w:id="4683"/>
        <w:bookmarkEnd w:id="4684"/>
        <w:bookmarkEnd w:id="4685"/>
      </w:del>
    </w:p>
    <w:p w:rsidR="00855336" w:rsidDel="001111A8" w:rsidRDefault="00855336" w:rsidP="00855336">
      <w:pPr>
        <w:rPr>
          <w:del w:id="4686" w:author="VOYER Raphael" w:date="2021-06-16T11:15:00Z"/>
        </w:rPr>
      </w:pPr>
    </w:p>
    <w:p w:rsidR="00F3451D" w:rsidDel="001111A8" w:rsidRDefault="00F3451D" w:rsidP="00F3451D">
      <w:pPr>
        <w:rPr>
          <w:del w:id="4687" w:author="VOYER Raphael" w:date="2021-06-16T11:15:00Z"/>
        </w:rPr>
      </w:pPr>
    </w:p>
    <w:p w:rsidR="00F3451D" w:rsidDel="001111A8" w:rsidRDefault="00F3451D" w:rsidP="00622755">
      <w:pPr>
        <w:outlineLvl w:val="0"/>
        <w:rPr>
          <w:del w:id="4688" w:author="VOYER Raphael" w:date="2021-06-16T11:15:00Z"/>
          <w:b/>
          <w:bCs/>
        </w:rPr>
      </w:pPr>
      <w:bookmarkStart w:id="4689" w:name="_Toc381025841"/>
      <w:bookmarkStart w:id="4690" w:name="_Toc424820431"/>
      <w:del w:id="4691" w:author="VOYER Raphael" w:date="2021-06-16T11:15:00Z">
        <w:r w:rsidRPr="00F3451D" w:rsidDel="001111A8">
          <w:rPr>
            <w:b/>
            <w:bCs/>
          </w:rPr>
          <w:delText>Detailed Steps</w:delText>
        </w:r>
        <w:r w:rsidDel="001111A8">
          <w:rPr>
            <w:b/>
            <w:bCs/>
          </w:rPr>
          <w:delText>:</w:delText>
        </w:r>
        <w:bookmarkEnd w:id="4689"/>
        <w:bookmarkEnd w:id="4690"/>
      </w:del>
    </w:p>
    <w:p w:rsidR="00F3451D" w:rsidDel="001111A8" w:rsidRDefault="00F3451D" w:rsidP="00F3451D">
      <w:pPr>
        <w:numPr>
          <w:ilvl w:val="0"/>
          <w:numId w:val="23"/>
        </w:numPr>
        <w:rPr>
          <w:del w:id="4692" w:author="VOYER Raphael" w:date="2021-06-16T11:15:00Z"/>
        </w:rPr>
      </w:pPr>
      <w:del w:id="4693" w:author="VOYER Raphael" w:date="2021-06-16T11:15:00Z">
        <w:r w:rsidDel="001111A8">
          <w:delText xml:space="preserve">Chassis Supervisor sends a NI_DOWN Message to HA VLAN </w:delText>
        </w:r>
        <w:smartTag w:uri="urn:schemas-microsoft-com:office:smarttags" w:element="stockticker">
          <w:r w:rsidDel="001111A8">
            <w:delText>CMM</w:delText>
          </w:r>
        </w:smartTag>
      </w:del>
    </w:p>
    <w:p w:rsidR="00F3451D" w:rsidDel="001111A8" w:rsidRDefault="00F3451D" w:rsidP="00F3451D">
      <w:pPr>
        <w:numPr>
          <w:ilvl w:val="0"/>
          <w:numId w:val="23"/>
        </w:numPr>
        <w:rPr>
          <w:del w:id="4694" w:author="VOYER Raphael" w:date="2021-06-16T11:15:00Z"/>
        </w:rPr>
      </w:pPr>
      <w:del w:id="4695" w:author="VOYER Raphael" w:date="2021-06-16T11:15:00Z">
        <w:r w:rsidDel="001111A8">
          <w:delText>On receiving the NI_DOWN command HA VLAN flushes the DB related to that NI.</w:delText>
        </w:r>
      </w:del>
    </w:p>
    <w:p w:rsidR="00F3451D" w:rsidDel="001111A8" w:rsidRDefault="00F3451D" w:rsidP="00F3451D">
      <w:pPr>
        <w:numPr>
          <w:ilvl w:val="0"/>
          <w:numId w:val="23"/>
        </w:numPr>
        <w:rPr>
          <w:del w:id="4696" w:author="VOYER Raphael" w:date="2021-06-16T11:15:00Z"/>
        </w:rPr>
      </w:pPr>
      <w:del w:id="4697" w:author="VOYER Raphael" w:date="2021-06-16T11:15:00Z">
        <w:r w:rsidDel="001111A8">
          <w:delText xml:space="preserve">The other applications </w:delText>
        </w:r>
        <w:r w:rsidR="00BB487C" w:rsidDel="001111A8">
          <w:delText xml:space="preserve">SL </w:delText>
        </w:r>
        <w:smartTag w:uri="urn:schemas-microsoft-com:office:smarttags" w:element="stockticker">
          <w:r w:rsidR="00BB487C" w:rsidDel="001111A8">
            <w:delText>CMM</w:delText>
          </w:r>
        </w:smartTag>
        <w:r w:rsidDel="001111A8">
          <w:delText xml:space="preserve">/IP </w:delText>
        </w:r>
        <w:smartTag w:uri="urn:schemas-microsoft-com:office:smarttags" w:element="stockticker">
          <w:r w:rsidDel="001111A8">
            <w:delText>CMM</w:delText>
          </w:r>
        </w:smartTag>
        <w:r w:rsidR="00CA34F4" w:rsidDel="001111A8">
          <w:delText xml:space="preserve">/IPMS </w:delText>
        </w:r>
        <w:smartTag w:uri="urn:schemas-microsoft-com:office:smarttags" w:element="stockticker">
          <w:r w:rsidR="00CA34F4" w:rsidDel="001111A8">
            <w:delText>CMM</w:delText>
          </w:r>
        </w:smartTag>
        <w:r w:rsidDel="001111A8">
          <w:delText xml:space="preserve"> and QOS </w:delText>
        </w:r>
        <w:smartTag w:uri="urn:schemas-microsoft-com:office:smarttags" w:element="stockticker">
          <w:r w:rsidDel="001111A8">
            <w:delText>CMM</w:delText>
          </w:r>
        </w:smartTag>
        <w:r w:rsidDel="001111A8">
          <w:delText xml:space="preserve"> flush the DB internally.</w:delText>
        </w:r>
      </w:del>
    </w:p>
    <w:p w:rsidR="00F3451D" w:rsidRPr="00F3451D" w:rsidDel="001111A8" w:rsidRDefault="00F3451D" w:rsidP="00F3451D">
      <w:pPr>
        <w:ind w:left="720"/>
        <w:rPr>
          <w:del w:id="4698" w:author="VOYER Raphael" w:date="2021-06-16T11:15:00Z"/>
          <w:b/>
          <w:bCs/>
        </w:rPr>
      </w:pPr>
      <w:del w:id="4699" w:author="VOYER Raphael" w:date="2021-06-16T11:15:00Z">
        <w:r w:rsidDel="001111A8">
          <w:delText>.</w:delText>
        </w:r>
      </w:del>
    </w:p>
    <w:p w:rsidR="00855336" w:rsidDel="001111A8" w:rsidRDefault="00855336" w:rsidP="00855336">
      <w:pPr>
        <w:rPr>
          <w:del w:id="4700" w:author="VOYER Raphael" w:date="2021-06-16T11:15:00Z"/>
        </w:rPr>
      </w:pPr>
    </w:p>
    <w:p w:rsidR="009B51E0" w:rsidDel="001111A8" w:rsidRDefault="009B51E0" w:rsidP="00855336">
      <w:pPr>
        <w:rPr>
          <w:del w:id="4701" w:author="VOYER Raphael" w:date="2021-06-16T11:15:00Z"/>
        </w:rPr>
      </w:pPr>
    </w:p>
    <w:p w:rsidR="009B51E0" w:rsidDel="001111A8" w:rsidRDefault="009B51E0" w:rsidP="00855336">
      <w:pPr>
        <w:rPr>
          <w:del w:id="4702" w:author="VOYER Raphael" w:date="2021-06-16T11:15:00Z"/>
        </w:rPr>
      </w:pPr>
    </w:p>
    <w:p w:rsidR="009B51E0" w:rsidDel="001111A8" w:rsidRDefault="009B51E0" w:rsidP="00855336">
      <w:pPr>
        <w:rPr>
          <w:del w:id="4703" w:author="VOYER Raphael" w:date="2021-06-16T11:15:00Z"/>
        </w:rPr>
      </w:pPr>
    </w:p>
    <w:p w:rsidR="009B51E0" w:rsidDel="001111A8" w:rsidRDefault="009B51E0" w:rsidP="00855336">
      <w:pPr>
        <w:rPr>
          <w:del w:id="4704" w:author="VOYER Raphael" w:date="2021-06-16T11:15:00Z"/>
        </w:rPr>
      </w:pPr>
    </w:p>
    <w:p w:rsidR="009B51E0" w:rsidDel="001111A8" w:rsidRDefault="009B51E0" w:rsidP="00855336">
      <w:pPr>
        <w:rPr>
          <w:del w:id="4705" w:author="VOYER Raphael" w:date="2021-06-16T11:15:00Z"/>
        </w:rPr>
      </w:pPr>
    </w:p>
    <w:p w:rsidR="009B51E0" w:rsidDel="001111A8" w:rsidRDefault="009B51E0" w:rsidP="00855336">
      <w:pPr>
        <w:rPr>
          <w:del w:id="4706" w:author="VOYER Raphael" w:date="2021-06-16T11:15:00Z"/>
        </w:rPr>
      </w:pPr>
    </w:p>
    <w:p w:rsidR="009B51E0" w:rsidDel="001111A8" w:rsidRDefault="009B51E0" w:rsidP="00855336">
      <w:pPr>
        <w:rPr>
          <w:del w:id="4707" w:author="VOYER Raphael" w:date="2021-06-16T11:15:00Z"/>
        </w:rPr>
      </w:pPr>
    </w:p>
    <w:p w:rsidR="009B51E0" w:rsidDel="001111A8" w:rsidRDefault="009B51E0" w:rsidP="00855336">
      <w:pPr>
        <w:rPr>
          <w:del w:id="4708" w:author="VOYER Raphael" w:date="2021-06-16T11:15:00Z"/>
        </w:rPr>
      </w:pPr>
    </w:p>
    <w:p w:rsidR="009B51E0" w:rsidDel="001111A8" w:rsidRDefault="009B51E0" w:rsidP="00855336">
      <w:pPr>
        <w:rPr>
          <w:del w:id="4709" w:author="VOYER Raphael" w:date="2021-06-16T11:15:00Z"/>
        </w:rPr>
      </w:pPr>
    </w:p>
    <w:p w:rsidR="00F85848" w:rsidDel="001111A8" w:rsidRDefault="00F85848" w:rsidP="00622755">
      <w:pPr>
        <w:pStyle w:val="Titre4"/>
        <w:numPr>
          <w:ilvl w:val="3"/>
          <w:numId w:val="36"/>
        </w:numPr>
        <w:rPr>
          <w:del w:id="4710" w:author="VOYER Raphael" w:date="2021-06-16T11:15:00Z"/>
        </w:rPr>
      </w:pPr>
      <w:bookmarkStart w:id="4711" w:name="_5.3.2.3_Boot_Sequence"/>
      <w:bookmarkStart w:id="4712" w:name="_Ref239478784"/>
      <w:bookmarkEnd w:id="4711"/>
      <w:smartTag w:uri="urn:schemas-microsoft-com:office:smarttags" w:element="stockticker">
        <w:del w:id="4713" w:author="VOYER Raphael" w:date="2021-06-16T11:15:00Z">
          <w:r w:rsidDel="001111A8">
            <w:delText>CMM</w:delText>
          </w:r>
        </w:del>
      </w:smartTag>
      <w:del w:id="4714" w:author="VOYER Raphael" w:date="2021-06-16T11:15:00Z">
        <w:r w:rsidDel="001111A8">
          <w:delText xml:space="preserve"> Takeover</w:delText>
        </w:r>
        <w:bookmarkEnd w:id="4712"/>
      </w:del>
    </w:p>
    <w:p w:rsidR="00F85848" w:rsidRPr="00EF63EA" w:rsidDel="001111A8" w:rsidRDefault="00F85848" w:rsidP="00F85848">
      <w:pPr>
        <w:rPr>
          <w:del w:id="4715" w:author="VOYER Raphael" w:date="2021-06-16T11:15:00Z"/>
        </w:rPr>
      </w:pPr>
    </w:p>
    <w:p w:rsidR="00F85848" w:rsidDel="001111A8" w:rsidRDefault="00F85848" w:rsidP="00F85848">
      <w:pPr>
        <w:keepNext/>
        <w:rPr>
          <w:del w:id="4716" w:author="VOYER Raphael" w:date="2021-06-16T11:15:00Z"/>
        </w:rPr>
      </w:pPr>
      <w:del w:id="4717" w:author="VOYER Raphael" w:date="2021-06-16T11:15:00Z">
        <w:r w:rsidDel="001111A8">
          <w:object w:dxaOrig="10142" w:dyaOrig="3662">
            <v:shape id="_x0000_i1028" type="#_x0000_t75" style="width:467.15pt;height:168.55pt" o:ole="">
              <v:imagedata r:id="rId20" o:title=""/>
            </v:shape>
            <o:OLEObject Type="Embed" ProgID="Visio.Drawing.6" ShapeID="_x0000_i1028" DrawAspect="Content" ObjectID="_1685350195" r:id="rId21"/>
          </w:object>
        </w:r>
      </w:del>
    </w:p>
    <w:p w:rsidR="00F85848" w:rsidDel="001111A8" w:rsidRDefault="00F85848" w:rsidP="00622755">
      <w:pPr>
        <w:pStyle w:val="Lgende"/>
        <w:ind w:left="720" w:firstLine="720"/>
        <w:outlineLvl w:val="0"/>
        <w:rPr>
          <w:del w:id="4718" w:author="VOYER Raphael" w:date="2021-06-16T11:15:00Z"/>
          <w:lang w:eastAsia="ko-KR"/>
        </w:rPr>
      </w:pPr>
      <w:del w:id="4719" w:author="VOYER Raphael" w:date="2021-06-16T11:15:00Z">
        <w:r w:rsidDel="001111A8">
          <w:delText xml:space="preserve">        </w:delText>
        </w:r>
        <w:r w:rsidR="001E4165" w:rsidDel="001111A8">
          <w:delText xml:space="preserve">                     </w:delText>
        </w:r>
        <w:bookmarkStart w:id="4720" w:name="_Toc381025842"/>
        <w:bookmarkStart w:id="4721" w:name="_Toc424820432"/>
        <w:bookmarkStart w:id="4722" w:name="_Toc436661309"/>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10</w:delText>
        </w:r>
        <w:r w:rsidR="004F358F" w:rsidDel="001111A8">
          <w:rPr>
            <w:noProof/>
          </w:rPr>
          <w:fldChar w:fldCharType="end"/>
        </w:r>
        <w:r w:rsidDel="001111A8">
          <w:delText xml:space="preserve">: </w:delText>
        </w:r>
        <w:smartTag w:uri="urn:schemas-microsoft-com:office:smarttags" w:element="stockticker">
          <w:r w:rsidDel="001111A8">
            <w:delText>CMM</w:delText>
          </w:r>
        </w:smartTag>
        <w:r w:rsidDel="001111A8">
          <w:delText xml:space="preserve"> Takeover</w:delText>
        </w:r>
        <w:bookmarkEnd w:id="4720"/>
        <w:bookmarkEnd w:id="4721"/>
        <w:bookmarkEnd w:id="4722"/>
      </w:del>
    </w:p>
    <w:p w:rsidR="00F85848" w:rsidDel="001111A8" w:rsidRDefault="00F85848" w:rsidP="00F85848">
      <w:pPr>
        <w:rPr>
          <w:del w:id="4723" w:author="VOYER Raphael" w:date="2021-06-16T11:15:00Z"/>
        </w:rPr>
      </w:pPr>
    </w:p>
    <w:p w:rsidR="00F85848" w:rsidDel="001111A8" w:rsidRDefault="00F85848" w:rsidP="00F85848">
      <w:pPr>
        <w:rPr>
          <w:del w:id="4724" w:author="VOYER Raphael" w:date="2021-06-16T11:15:00Z"/>
        </w:rPr>
      </w:pPr>
      <w:del w:id="4725" w:author="VOYER Raphael" w:date="2021-06-16T11:15:00Z">
        <w:r w:rsidDel="001111A8">
          <w:br w:type="textWrapping" w:clear="all"/>
        </w:r>
      </w:del>
    </w:p>
    <w:p w:rsidR="00F85848" w:rsidDel="001111A8" w:rsidRDefault="00F85848" w:rsidP="00F85848">
      <w:pPr>
        <w:rPr>
          <w:del w:id="4726" w:author="VOYER Raphael" w:date="2021-06-16T11:15:00Z"/>
        </w:rPr>
      </w:pPr>
    </w:p>
    <w:p w:rsidR="00F85848" w:rsidDel="001111A8" w:rsidRDefault="00F85848" w:rsidP="00622755">
      <w:pPr>
        <w:outlineLvl w:val="0"/>
        <w:rPr>
          <w:del w:id="4727" w:author="VOYER Raphael" w:date="2021-06-16T11:15:00Z"/>
          <w:b/>
          <w:bCs/>
        </w:rPr>
      </w:pPr>
      <w:bookmarkStart w:id="4728" w:name="_Toc381025843"/>
      <w:bookmarkStart w:id="4729" w:name="_Toc424820433"/>
      <w:del w:id="4730" w:author="VOYER Raphael" w:date="2021-06-16T11:15:00Z">
        <w:r w:rsidRPr="00F3451D" w:rsidDel="001111A8">
          <w:rPr>
            <w:b/>
            <w:bCs/>
          </w:rPr>
          <w:delText>Detailed Steps</w:delText>
        </w:r>
        <w:r w:rsidDel="001111A8">
          <w:rPr>
            <w:b/>
            <w:bCs/>
          </w:rPr>
          <w:delText>:</w:delText>
        </w:r>
        <w:bookmarkEnd w:id="4728"/>
        <w:bookmarkEnd w:id="4729"/>
      </w:del>
    </w:p>
    <w:p w:rsidR="00F85848" w:rsidDel="001111A8" w:rsidRDefault="00F85848" w:rsidP="00F85848">
      <w:pPr>
        <w:numPr>
          <w:ilvl w:val="0"/>
          <w:numId w:val="22"/>
        </w:numPr>
        <w:rPr>
          <w:del w:id="4731" w:author="VOYER Raphael" w:date="2021-06-16T11:15:00Z"/>
        </w:rPr>
      </w:pPr>
      <w:del w:id="4732" w:author="VOYER Raphael" w:date="2021-06-16T11:15:00Z">
        <w:r w:rsidDel="001111A8">
          <w:delText xml:space="preserve">Chassis Supervisor sends a CS_TAKEOVER Message to HA VLAN </w:delText>
        </w:r>
        <w:smartTag w:uri="urn:schemas-microsoft-com:office:smarttags" w:element="stockticker">
          <w:r w:rsidDel="001111A8">
            <w:delText>CMM</w:delText>
          </w:r>
        </w:smartTag>
      </w:del>
    </w:p>
    <w:p w:rsidR="00F85848" w:rsidDel="001111A8" w:rsidRDefault="00F85848" w:rsidP="00F85848">
      <w:pPr>
        <w:numPr>
          <w:ilvl w:val="0"/>
          <w:numId w:val="22"/>
        </w:numPr>
        <w:rPr>
          <w:del w:id="4733" w:author="VOYER Raphael" w:date="2021-06-16T11:15:00Z"/>
        </w:rPr>
      </w:pPr>
      <w:del w:id="4734" w:author="VOYER Raphael" w:date="2021-06-16T11:15:00Z">
        <w:r w:rsidDel="001111A8">
          <w:delText xml:space="preserve">On receiving the takeover it fetches dynamic data from IP </w:delText>
        </w:r>
        <w:smartTag w:uri="urn:schemas-microsoft-com:office:smarttags" w:element="stockticker">
          <w:r w:rsidDel="001111A8">
            <w:delText>CMM</w:delText>
          </w:r>
        </w:smartTag>
        <w:r w:rsidDel="001111A8">
          <w:delText xml:space="preserve"> for ARP entries.</w:delText>
        </w:r>
      </w:del>
    </w:p>
    <w:p w:rsidR="00F85848" w:rsidDel="001111A8" w:rsidRDefault="00F85848" w:rsidP="00F85848">
      <w:pPr>
        <w:numPr>
          <w:ilvl w:val="0"/>
          <w:numId w:val="22"/>
        </w:numPr>
        <w:rPr>
          <w:del w:id="4735" w:author="VOYER Raphael" w:date="2021-06-16T11:15:00Z"/>
        </w:rPr>
      </w:pPr>
      <w:del w:id="4736" w:author="VOYER Raphael" w:date="2021-06-16T11:15:00Z">
        <w:r w:rsidDel="001111A8">
          <w:delText xml:space="preserve">Fetch the IGMP dynamic reports from IPMS </w:delText>
        </w:r>
        <w:smartTag w:uri="urn:schemas-microsoft-com:office:smarttags" w:element="stockticker">
          <w:r w:rsidDel="001111A8">
            <w:delText>CMM</w:delText>
          </w:r>
        </w:smartTag>
        <w:r w:rsidDel="001111A8">
          <w:delText>.</w:delText>
        </w:r>
      </w:del>
    </w:p>
    <w:p w:rsidR="0036122D" w:rsidDel="001111A8" w:rsidRDefault="0036122D" w:rsidP="00F85848">
      <w:pPr>
        <w:numPr>
          <w:ilvl w:val="0"/>
          <w:numId w:val="22"/>
        </w:numPr>
        <w:rPr>
          <w:del w:id="4737" w:author="VOYER Raphael" w:date="2021-06-16T11:15:00Z"/>
        </w:rPr>
      </w:pPr>
      <w:del w:id="4738" w:author="VOYER Raphael" w:date="2021-06-16T11:15:00Z">
        <w:r w:rsidDel="001111A8">
          <w:delText xml:space="preserve">Fetch the VPA state changes from VM </w:delText>
        </w:r>
        <w:smartTag w:uri="urn:schemas-microsoft-com:office:smarttags" w:element="stockticker">
          <w:r w:rsidDel="001111A8">
            <w:delText>CMM</w:delText>
          </w:r>
        </w:smartTag>
        <w:r w:rsidDel="001111A8">
          <w:delText>.</w:delText>
        </w:r>
      </w:del>
    </w:p>
    <w:p w:rsidR="00F85848" w:rsidDel="001111A8" w:rsidRDefault="00F85848" w:rsidP="00F85848">
      <w:pPr>
        <w:numPr>
          <w:ilvl w:val="0"/>
          <w:numId w:val="22"/>
        </w:numPr>
        <w:rPr>
          <w:del w:id="4739" w:author="VOYER Raphael" w:date="2021-06-16T11:15:00Z"/>
        </w:rPr>
      </w:pPr>
      <w:del w:id="4740" w:author="VOYER Raphael" w:date="2021-06-16T11:15:00Z">
        <w:r w:rsidDel="001111A8">
          <w:delText>It sends a takeover complete acknowledgement.</w:delText>
        </w:r>
      </w:del>
    </w:p>
    <w:p w:rsidR="00F85848" w:rsidRPr="00C20763" w:rsidDel="001111A8" w:rsidRDefault="00F85848" w:rsidP="00F85848">
      <w:pPr>
        <w:numPr>
          <w:ilvl w:val="0"/>
          <w:numId w:val="22"/>
        </w:numPr>
        <w:rPr>
          <w:del w:id="4741" w:author="VOYER Raphael" w:date="2021-06-16T11:15:00Z"/>
        </w:rPr>
      </w:pPr>
      <w:del w:id="4742" w:author="VOYER Raphael" w:date="2021-06-16T11:15:00Z">
        <w:r w:rsidDel="001111A8">
          <w:delText>Static Database is already in sync by Configuration Manager.</w:delText>
        </w:r>
      </w:del>
    </w:p>
    <w:p w:rsidR="00F85848" w:rsidDel="001111A8" w:rsidRDefault="00F85848" w:rsidP="00855336">
      <w:pPr>
        <w:rPr>
          <w:del w:id="4743" w:author="VOYER Raphael" w:date="2021-06-16T11:15:00Z"/>
        </w:rPr>
      </w:pPr>
    </w:p>
    <w:p w:rsidR="00F63A30" w:rsidDel="001111A8" w:rsidRDefault="00F63A30" w:rsidP="00855336">
      <w:pPr>
        <w:rPr>
          <w:del w:id="4744" w:author="VOYER Raphael" w:date="2021-06-16T11:15:00Z"/>
        </w:rPr>
      </w:pPr>
    </w:p>
    <w:p w:rsidR="00F63A30" w:rsidDel="001111A8" w:rsidRDefault="00F63A30" w:rsidP="00855336">
      <w:pPr>
        <w:rPr>
          <w:del w:id="4745" w:author="VOYER Raphael" w:date="2021-06-16T11:15:00Z"/>
        </w:rPr>
      </w:pPr>
    </w:p>
    <w:p w:rsidR="00F63A30" w:rsidDel="001111A8" w:rsidRDefault="00F63A30" w:rsidP="00855336">
      <w:pPr>
        <w:rPr>
          <w:del w:id="4746" w:author="VOYER Raphael" w:date="2021-06-16T11:15:00Z"/>
        </w:rPr>
      </w:pPr>
    </w:p>
    <w:p w:rsidR="00F63A30" w:rsidDel="001111A8" w:rsidRDefault="00F63A30" w:rsidP="00855336">
      <w:pPr>
        <w:rPr>
          <w:del w:id="4747" w:author="VOYER Raphael" w:date="2021-06-16T11:15:00Z"/>
        </w:rPr>
      </w:pPr>
    </w:p>
    <w:p w:rsidR="00F63A30" w:rsidDel="001111A8" w:rsidRDefault="00F63A30" w:rsidP="00855336">
      <w:pPr>
        <w:rPr>
          <w:del w:id="4748" w:author="VOYER Raphael" w:date="2021-06-16T11:15:00Z"/>
        </w:rPr>
      </w:pPr>
    </w:p>
    <w:p w:rsidR="00855336" w:rsidDel="001111A8" w:rsidRDefault="00855336" w:rsidP="00622755">
      <w:pPr>
        <w:pStyle w:val="Titre3"/>
        <w:ind w:left="0" w:firstLine="0"/>
        <w:jc w:val="left"/>
        <w:rPr>
          <w:del w:id="4749" w:author="VOYER Raphael" w:date="2021-06-16T11:15:00Z"/>
        </w:rPr>
      </w:pPr>
      <w:bookmarkStart w:id="4750" w:name="_Toc381025844"/>
      <w:bookmarkStart w:id="4751" w:name="_Toc424820434"/>
      <w:del w:id="4752" w:author="VOYER Raphael" w:date="2021-06-16T11:15:00Z">
        <w:r w:rsidDel="001111A8">
          <w:delText>Configuration Flows</w:delText>
        </w:r>
        <w:bookmarkEnd w:id="4750"/>
        <w:bookmarkEnd w:id="4751"/>
      </w:del>
    </w:p>
    <w:p w:rsidR="00855336" w:rsidDel="001111A8" w:rsidRDefault="00014FB3" w:rsidP="00622755">
      <w:pPr>
        <w:pStyle w:val="Titre4"/>
        <w:rPr>
          <w:del w:id="4753" w:author="VOYER Raphael" w:date="2021-06-16T11:15:00Z"/>
        </w:rPr>
      </w:pPr>
      <w:bookmarkStart w:id="4754" w:name="_5.3.3.1_Cluster_Creation"/>
      <w:bookmarkEnd w:id="4754"/>
      <w:del w:id="4755" w:author="VOYER Raphael" w:date="2021-06-16T11:15:00Z">
        <w:r w:rsidDel="001111A8">
          <w:delText>6</w:delText>
        </w:r>
        <w:r w:rsidR="00556E4A" w:rsidRPr="00556E4A" w:rsidDel="001111A8">
          <w:delText>.3.3.1</w:delText>
        </w:r>
        <w:r w:rsidR="00556E4A" w:rsidDel="001111A8">
          <w:delText xml:space="preserve"> </w:delText>
        </w:r>
        <w:r w:rsidR="00855336" w:rsidDel="001111A8">
          <w:delText>Cluster Creation</w:delText>
        </w:r>
      </w:del>
    </w:p>
    <w:p w:rsidR="00855336" w:rsidDel="001111A8" w:rsidRDefault="00855336" w:rsidP="00855336">
      <w:pPr>
        <w:rPr>
          <w:del w:id="4756" w:author="VOYER Raphael" w:date="2021-06-16T11:15:00Z"/>
        </w:rPr>
      </w:pPr>
    </w:p>
    <w:p w:rsidR="00EF63EA" w:rsidDel="001111A8" w:rsidRDefault="00D919EA" w:rsidP="00EF63EA">
      <w:pPr>
        <w:keepNext/>
        <w:rPr>
          <w:del w:id="4757" w:author="VOYER Raphael" w:date="2021-06-16T11:15:00Z"/>
        </w:rPr>
      </w:pPr>
      <w:del w:id="4758" w:author="VOYER Raphael" w:date="2021-06-16T11:15:00Z">
        <w:r w:rsidDel="001111A8">
          <w:object w:dxaOrig="6318" w:dyaOrig="3934">
            <v:shape id="_x0000_i1029" type="#_x0000_t75" style="width:315.9pt;height:196.45pt" o:ole="">
              <v:imagedata r:id="rId22" o:title=""/>
            </v:shape>
            <o:OLEObject Type="Embed" ProgID="Visio.Drawing.6" ShapeID="_x0000_i1029" DrawAspect="Content" ObjectID="_1685350196" r:id="rId23"/>
          </w:object>
        </w:r>
      </w:del>
    </w:p>
    <w:p w:rsidR="00855336" w:rsidDel="001111A8" w:rsidRDefault="00EF63EA" w:rsidP="00622755">
      <w:pPr>
        <w:pStyle w:val="Lgende"/>
        <w:outlineLvl w:val="0"/>
        <w:rPr>
          <w:del w:id="4759" w:author="VOYER Raphael" w:date="2021-06-16T11:15:00Z"/>
        </w:rPr>
      </w:pPr>
      <w:del w:id="4760" w:author="VOYER Raphael" w:date="2021-06-16T11:15:00Z">
        <w:r w:rsidDel="001111A8">
          <w:delText xml:space="preserve">             </w:delText>
        </w:r>
        <w:bookmarkStart w:id="4761" w:name="_Toc381025845"/>
        <w:bookmarkStart w:id="4762" w:name="_Toc424820435"/>
        <w:bookmarkStart w:id="4763" w:name="_Toc436661310"/>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11</w:delText>
        </w:r>
        <w:r w:rsidR="004F358F" w:rsidDel="001111A8">
          <w:rPr>
            <w:noProof/>
          </w:rPr>
          <w:fldChar w:fldCharType="end"/>
        </w:r>
        <w:r w:rsidDel="001111A8">
          <w:delText>: Cluster creation</w:delText>
        </w:r>
        <w:bookmarkEnd w:id="4761"/>
        <w:bookmarkEnd w:id="4762"/>
        <w:bookmarkEnd w:id="4763"/>
      </w:del>
    </w:p>
    <w:p w:rsidR="00855336" w:rsidRPr="00762E5A" w:rsidDel="001111A8" w:rsidRDefault="00855336" w:rsidP="00855336">
      <w:pPr>
        <w:rPr>
          <w:del w:id="4764" w:author="VOYER Raphael" w:date="2021-06-16T11:15:00Z"/>
        </w:rPr>
      </w:pPr>
    </w:p>
    <w:p w:rsidR="00855336" w:rsidDel="001111A8" w:rsidRDefault="00855336" w:rsidP="00855336">
      <w:pPr>
        <w:rPr>
          <w:del w:id="4765" w:author="VOYER Raphael" w:date="2021-06-16T11:15:00Z"/>
        </w:rPr>
      </w:pPr>
    </w:p>
    <w:p w:rsidR="00F63A30" w:rsidDel="001111A8" w:rsidRDefault="00F63A30" w:rsidP="00622755">
      <w:pPr>
        <w:outlineLvl w:val="0"/>
        <w:rPr>
          <w:del w:id="4766" w:author="VOYER Raphael" w:date="2021-06-16T11:15:00Z"/>
          <w:b/>
          <w:bCs/>
        </w:rPr>
      </w:pPr>
      <w:bookmarkStart w:id="4767" w:name="_Toc381025846"/>
      <w:bookmarkStart w:id="4768" w:name="_Toc424820436"/>
      <w:del w:id="4769" w:author="VOYER Raphael" w:date="2021-06-16T11:15:00Z">
        <w:r w:rsidRPr="00F3451D" w:rsidDel="001111A8">
          <w:rPr>
            <w:b/>
            <w:bCs/>
          </w:rPr>
          <w:delText>Detailed Steps</w:delText>
        </w:r>
        <w:r w:rsidDel="001111A8">
          <w:rPr>
            <w:b/>
            <w:bCs/>
          </w:rPr>
          <w:delText>:</w:delText>
        </w:r>
        <w:bookmarkEnd w:id="4767"/>
        <w:bookmarkEnd w:id="4768"/>
      </w:del>
    </w:p>
    <w:p w:rsidR="00F63A30" w:rsidDel="001111A8" w:rsidRDefault="00F63A30" w:rsidP="00F63A30">
      <w:pPr>
        <w:numPr>
          <w:ilvl w:val="0"/>
          <w:numId w:val="24"/>
        </w:numPr>
        <w:rPr>
          <w:del w:id="4770" w:author="VOYER Raphael" w:date="2021-06-16T11:15:00Z"/>
        </w:rPr>
      </w:pPr>
      <w:del w:id="4771" w:author="VOYER Raphael" w:date="2021-06-16T11:15:00Z">
        <w:r w:rsidDel="001111A8">
          <w:delText>Cluster create message from MIP</w:delText>
        </w:r>
      </w:del>
    </w:p>
    <w:p w:rsidR="00F63A30" w:rsidDel="001111A8" w:rsidRDefault="00F63A30" w:rsidP="00F63A30">
      <w:pPr>
        <w:numPr>
          <w:ilvl w:val="0"/>
          <w:numId w:val="24"/>
        </w:numPr>
        <w:rPr>
          <w:del w:id="4772" w:author="VOYER Raphael" w:date="2021-06-16T11:15:00Z"/>
        </w:rPr>
      </w:pPr>
      <w:del w:id="4773" w:author="VOYER Raphael" w:date="2021-06-16T11:15:00Z">
        <w:r w:rsidDel="001111A8">
          <w:delText>Sanity check to see if the maximum</w:delText>
        </w:r>
        <w:r w:rsidR="00EF63EA" w:rsidDel="001111A8">
          <w:delText xml:space="preserve"> </w:delText>
        </w:r>
        <w:r w:rsidDel="001111A8">
          <w:delText>cluster limit has reached and returns error in that case.</w:delText>
        </w:r>
      </w:del>
    </w:p>
    <w:p w:rsidR="00D919EA" w:rsidDel="001111A8" w:rsidRDefault="00D919EA" w:rsidP="00F63A30">
      <w:pPr>
        <w:numPr>
          <w:ilvl w:val="0"/>
          <w:numId w:val="24"/>
        </w:numPr>
        <w:rPr>
          <w:del w:id="4774" w:author="VOYER Raphael" w:date="2021-06-16T11:15:00Z"/>
        </w:rPr>
      </w:pPr>
      <w:del w:id="4775" w:author="VOYER Raphael" w:date="2021-06-16T11:15:00Z">
        <w:r w:rsidDel="001111A8">
          <w:delText>Send a message to SL to allocate the L2MC index.</w:delText>
        </w:r>
      </w:del>
    </w:p>
    <w:p w:rsidR="00D919EA" w:rsidDel="001111A8" w:rsidRDefault="00D919EA" w:rsidP="00F63A30">
      <w:pPr>
        <w:numPr>
          <w:ilvl w:val="0"/>
          <w:numId w:val="24"/>
        </w:numPr>
        <w:rPr>
          <w:del w:id="4776" w:author="VOYER Raphael" w:date="2021-06-16T11:15:00Z"/>
        </w:rPr>
      </w:pPr>
      <w:del w:id="4777" w:author="VOYER Raphael" w:date="2021-06-16T11:15:00Z">
        <w:r w:rsidDel="001111A8">
          <w:delText>SL sends a message to HAVLAN regarding the L2MC index created.</w:delText>
        </w:r>
      </w:del>
    </w:p>
    <w:p w:rsidR="003963F3" w:rsidDel="001111A8" w:rsidRDefault="00D919EA" w:rsidP="00855336">
      <w:pPr>
        <w:numPr>
          <w:ilvl w:val="0"/>
          <w:numId w:val="24"/>
        </w:numPr>
        <w:rPr>
          <w:del w:id="4778" w:author="VOYER Raphael" w:date="2021-06-16T11:15:00Z"/>
        </w:rPr>
      </w:pPr>
      <w:del w:id="4779" w:author="VOYER Raphael" w:date="2021-06-16T11:15:00Z">
        <w:r w:rsidDel="001111A8">
          <w:delText xml:space="preserve">Initialize the </w:delText>
        </w:r>
        <w:smartTag w:uri="urn:schemas-microsoft-com:office:smarttags" w:element="stockticker">
          <w:r w:rsidDel="001111A8">
            <w:delText>CMM</w:delText>
          </w:r>
        </w:smartTag>
        <w:r w:rsidDel="001111A8">
          <w:delText xml:space="preserve"> DB with cluster parameters configured.    </w:delText>
        </w:r>
      </w:del>
    </w:p>
    <w:p w:rsidR="003963F3" w:rsidDel="001111A8" w:rsidRDefault="003963F3" w:rsidP="00855336">
      <w:pPr>
        <w:rPr>
          <w:del w:id="4780" w:author="VOYER Raphael" w:date="2021-06-16T11:15:00Z"/>
        </w:rPr>
      </w:pPr>
    </w:p>
    <w:p w:rsidR="003963F3" w:rsidDel="001111A8" w:rsidRDefault="003963F3" w:rsidP="00855336">
      <w:pPr>
        <w:rPr>
          <w:del w:id="4781" w:author="VOYER Raphael" w:date="2021-06-16T11:15:00Z"/>
        </w:rPr>
      </w:pPr>
    </w:p>
    <w:p w:rsidR="003963F3" w:rsidDel="001111A8" w:rsidRDefault="003963F3" w:rsidP="00855336">
      <w:pPr>
        <w:rPr>
          <w:del w:id="4782" w:author="VOYER Raphael" w:date="2021-06-16T11:15:00Z"/>
        </w:rPr>
      </w:pPr>
    </w:p>
    <w:p w:rsidR="003963F3" w:rsidDel="001111A8" w:rsidRDefault="003963F3" w:rsidP="00855336">
      <w:pPr>
        <w:rPr>
          <w:del w:id="4783" w:author="VOYER Raphael" w:date="2021-06-16T11:15:00Z"/>
        </w:rPr>
      </w:pPr>
    </w:p>
    <w:p w:rsidR="003963F3" w:rsidDel="001111A8" w:rsidRDefault="003963F3" w:rsidP="00855336">
      <w:pPr>
        <w:rPr>
          <w:del w:id="4784" w:author="VOYER Raphael" w:date="2021-06-16T11:15:00Z"/>
        </w:rPr>
      </w:pPr>
    </w:p>
    <w:p w:rsidR="003963F3" w:rsidDel="001111A8" w:rsidRDefault="003963F3" w:rsidP="00855336">
      <w:pPr>
        <w:rPr>
          <w:del w:id="4785" w:author="VOYER Raphael" w:date="2021-06-16T11:15:00Z"/>
        </w:rPr>
      </w:pPr>
    </w:p>
    <w:p w:rsidR="00855336" w:rsidDel="001111A8" w:rsidRDefault="00014FB3" w:rsidP="00622755">
      <w:pPr>
        <w:pStyle w:val="Titre4"/>
        <w:rPr>
          <w:del w:id="4786" w:author="VOYER Raphael" w:date="2021-06-16T11:15:00Z"/>
        </w:rPr>
      </w:pPr>
      <w:bookmarkStart w:id="4787" w:name="_5.3.3.2_Cluster_Mode_Setting:"/>
      <w:bookmarkStart w:id="4788" w:name="_5.3.3.3_L2_Cluster_Configuration_Se"/>
      <w:bookmarkEnd w:id="4787"/>
      <w:bookmarkEnd w:id="4788"/>
      <w:del w:id="4789" w:author="VOYER Raphael" w:date="2021-06-16T11:15:00Z">
        <w:r w:rsidDel="001111A8">
          <w:delText>6</w:delText>
        </w:r>
        <w:r w:rsidR="00EB0EB8" w:rsidDel="001111A8">
          <w:delText>.3.3.</w:delText>
        </w:r>
        <w:r w:rsidR="00F47B44" w:rsidDel="001111A8">
          <w:delText>2</w:delText>
        </w:r>
        <w:r w:rsidR="00556E4A" w:rsidDel="001111A8">
          <w:delText xml:space="preserve"> L2 Cluster Configuration Setting:</w:delText>
        </w:r>
      </w:del>
    </w:p>
    <w:p w:rsidR="00EF63EA" w:rsidDel="001111A8" w:rsidRDefault="0071273D" w:rsidP="00EF63EA">
      <w:pPr>
        <w:keepNext/>
        <w:rPr>
          <w:del w:id="4790" w:author="VOYER Raphael" w:date="2021-06-16T11:15:00Z"/>
        </w:rPr>
      </w:pPr>
      <w:del w:id="4791" w:author="VOYER Raphael" w:date="2021-06-16T11:15:00Z">
        <w:r w:rsidDel="001111A8">
          <w:object w:dxaOrig="11229" w:dyaOrig="9924">
            <v:shape id="_x0000_i1030" type="#_x0000_t75" style="width:468.3pt;height:413.6pt" o:ole="">
              <v:imagedata r:id="rId24" o:title=""/>
            </v:shape>
            <o:OLEObject Type="Embed" ProgID="Visio.Drawing.6" ShapeID="_x0000_i1030" DrawAspect="Content" ObjectID="_1685350197" r:id="rId25"/>
          </w:object>
        </w:r>
      </w:del>
    </w:p>
    <w:p w:rsidR="005D1CA9" w:rsidDel="001111A8" w:rsidRDefault="00EF63EA" w:rsidP="00622755">
      <w:pPr>
        <w:pStyle w:val="Lgende"/>
        <w:ind w:left="2160" w:firstLine="720"/>
        <w:outlineLvl w:val="0"/>
        <w:rPr>
          <w:del w:id="4792" w:author="VOYER Raphael" w:date="2021-06-16T11:15:00Z"/>
        </w:rPr>
      </w:pPr>
      <w:bookmarkStart w:id="4793" w:name="_Toc381025847"/>
      <w:bookmarkStart w:id="4794" w:name="_Toc424820437"/>
      <w:bookmarkStart w:id="4795" w:name="_Toc436661311"/>
      <w:del w:id="4796" w:author="VOYER Raphael" w:date="2021-06-16T11:15:00Z">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12</w:delText>
        </w:r>
        <w:r w:rsidR="004F358F" w:rsidDel="001111A8">
          <w:rPr>
            <w:noProof/>
          </w:rPr>
          <w:fldChar w:fldCharType="end"/>
        </w:r>
        <w:r w:rsidDel="001111A8">
          <w:delText>: L2 Cluster</w:delText>
        </w:r>
        <w:bookmarkEnd w:id="4793"/>
        <w:bookmarkEnd w:id="4794"/>
        <w:bookmarkEnd w:id="4795"/>
      </w:del>
    </w:p>
    <w:p w:rsidR="00175691" w:rsidDel="001111A8" w:rsidRDefault="00175691" w:rsidP="00622755">
      <w:pPr>
        <w:pStyle w:val="Titre4"/>
        <w:rPr>
          <w:del w:id="4797" w:author="VOYER Raphael" w:date="2021-06-16T11:15:00Z"/>
        </w:rPr>
      </w:pPr>
      <w:del w:id="4798" w:author="VOYER Raphael" w:date="2021-06-16T11:15:00Z">
        <w:r w:rsidDel="001111A8">
          <w:delText>Detailed Steps:</w:delText>
        </w:r>
      </w:del>
    </w:p>
    <w:p w:rsidR="00175691" w:rsidDel="001111A8" w:rsidRDefault="00175691" w:rsidP="0001376D">
      <w:pPr>
        <w:ind w:right="540"/>
        <w:rPr>
          <w:del w:id="4799" w:author="VOYER Raphael" w:date="2021-06-16T11:15:00Z"/>
        </w:rPr>
      </w:pPr>
      <w:del w:id="4800" w:author="VOYER Raphael" w:date="2021-06-16T11:15:00Z">
        <w:r w:rsidDel="001111A8">
          <w:delText xml:space="preserve">1) </w:delText>
        </w:r>
        <w:smartTag w:uri="urn:schemas-microsoft-com:office:smarttags" w:element="stockticker">
          <w:r w:rsidDel="001111A8">
            <w:delText>CLI</w:delText>
          </w:r>
        </w:smartTag>
        <w:r w:rsidDel="001111A8">
          <w:delText xml:space="preserve"> to configure an L2 cluster with parameters: cluster-id/vlan/port list/mac-address</w:delText>
        </w:r>
      </w:del>
    </w:p>
    <w:p w:rsidR="00175691" w:rsidDel="001111A8" w:rsidRDefault="00175691" w:rsidP="00175691">
      <w:pPr>
        <w:rPr>
          <w:del w:id="4801" w:author="VOYER Raphael" w:date="2021-06-16T11:15:00Z"/>
        </w:rPr>
      </w:pPr>
      <w:del w:id="4802" w:author="VOYER Raphael" w:date="2021-06-16T11:15:00Z">
        <w:r w:rsidDel="001111A8">
          <w:delText>2) The following sanity checks are performed</w:delText>
        </w:r>
      </w:del>
    </w:p>
    <w:p w:rsidR="00175691" w:rsidDel="001111A8" w:rsidRDefault="00175691" w:rsidP="00175691">
      <w:pPr>
        <w:rPr>
          <w:del w:id="4803" w:author="VOYER Raphael" w:date="2021-06-16T11:15:00Z"/>
        </w:rPr>
      </w:pPr>
      <w:del w:id="4804" w:author="VOYER Raphael" w:date="2021-06-16T11:15:00Z">
        <w:r w:rsidDel="001111A8">
          <w:delText xml:space="preserve">     a) Cluster Id specified should be valid</w:delText>
        </w:r>
      </w:del>
    </w:p>
    <w:p w:rsidR="00175691" w:rsidDel="001111A8" w:rsidRDefault="00175691" w:rsidP="00175691">
      <w:pPr>
        <w:rPr>
          <w:del w:id="4805" w:author="VOYER Raphael" w:date="2021-06-16T11:15:00Z"/>
        </w:rPr>
      </w:pPr>
      <w:del w:id="4806" w:author="VOYER Raphael" w:date="2021-06-16T11:15:00Z">
        <w:r w:rsidDel="001111A8">
          <w:delText xml:space="preserve">     b) Cluster id should have been configured with L2 mode.</w:delText>
        </w:r>
      </w:del>
    </w:p>
    <w:p w:rsidR="00175691" w:rsidDel="001111A8" w:rsidRDefault="00175691" w:rsidP="00175691">
      <w:pPr>
        <w:rPr>
          <w:del w:id="4807" w:author="VOYER Raphael" w:date="2021-06-16T11:15:00Z"/>
        </w:rPr>
      </w:pPr>
      <w:del w:id="4808" w:author="VOYER Raphael" w:date="2021-06-16T11:15:00Z">
        <w:r w:rsidDel="001111A8">
          <w:delText xml:space="preserve">     c) Cluster Limit should not have been reached</w:delText>
        </w:r>
      </w:del>
    </w:p>
    <w:p w:rsidR="0001376D" w:rsidDel="001111A8" w:rsidRDefault="00175691" w:rsidP="00175691">
      <w:pPr>
        <w:rPr>
          <w:del w:id="4809" w:author="VOYER Raphael" w:date="2021-06-16T11:15:00Z"/>
        </w:rPr>
      </w:pPr>
      <w:del w:id="4810" w:author="VOYER Raphael" w:date="2021-06-16T11:15:00Z">
        <w:r w:rsidDel="001111A8">
          <w:delText xml:space="preserve">     d) </w:delText>
        </w:r>
        <w:r w:rsidR="00BB487C" w:rsidDel="001111A8">
          <w:delText>Slot/Port should be valid.</w:delText>
        </w:r>
      </w:del>
    </w:p>
    <w:p w:rsidR="00074F08" w:rsidDel="001111A8" w:rsidRDefault="00BB487C" w:rsidP="00175691">
      <w:pPr>
        <w:rPr>
          <w:del w:id="4811" w:author="VOYER Raphael" w:date="2021-06-16T11:15:00Z"/>
        </w:rPr>
      </w:pPr>
      <w:del w:id="4812" w:author="VOYER Raphael" w:date="2021-06-16T11:15:00Z">
        <w:r w:rsidDel="001111A8">
          <w:delText xml:space="preserve">     e</w:delText>
        </w:r>
        <w:r w:rsidR="0001376D" w:rsidDel="001111A8">
          <w:delText>) Mac-address should be a valid unicast/multicast mac</w:delText>
        </w:r>
      </w:del>
    </w:p>
    <w:p w:rsidR="0001376D" w:rsidDel="001111A8" w:rsidRDefault="00074F08" w:rsidP="00175691">
      <w:pPr>
        <w:rPr>
          <w:del w:id="4813" w:author="VOYER Raphael" w:date="2021-06-16T11:15:00Z"/>
        </w:rPr>
      </w:pPr>
      <w:del w:id="4814" w:author="VOYER Raphael" w:date="2021-06-16T11:15:00Z">
        <w:r w:rsidDel="001111A8">
          <w:delText xml:space="preserve">         </w:delText>
        </w:r>
        <w:r w:rsidR="0001376D" w:rsidDel="001111A8">
          <w:delText xml:space="preserve"> (Reserved mac-address cannot be input)</w:delText>
        </w:r>
      </w:del>
    </w:p>
    <w:p w:rsidR="00C26CE6" w:rsidDel="001111A8" w:rsidRDefault="00C26CE6" w:rsidP="00175691">
      <w:pPr>
        <w:rPr>
          <w:del w:id="4815" w:author="VOYER Raphael" w:date="2021-06-16T11:15:00Z"/>
        </w:rPr>
      </w:pPr>
      <w:del w:id="4816" w:author="VOYER Raphael" w:date="2021-06-16T11:15:00Z">
        <w:r w:rsidDel="001111A8">
          <w:delText>3)Return error in case 2 fails.</w:delText>
        </w:r>
      </w:del>
    </w:p>
    <w:p w:rsidR="00074F08" w:rsidDel="001111A8" w:rsidRDefault="00C26CE6" w:rsidP="00175691">
      <w:pPr>
        <w:rPr>
          <w:del w:id="4817" w:author="VOYER Raphael" w:date="2021-06-16T11:15:00Z"/>
        </w:rPr>
      </w:pPr>
      <w:del w:id="4818" w:author="VOYER Raphael" w:date="2021-06-16T11:15:00Z">
        <w:r w:rsidDel="001111A8">
          <w:delText>4)</w:delText>
        </w:r>
        <w:r w:rsidR="00074F08" w:rsidDel="001111A8">
          <w:delText xml:space="preserve"> If sanity checks pass then a message is sent to SLN </w:delText>
        </w:r>
        <w:smartTag w:uri="urn:schemas-microsoft-com:office:smarttags" w:element="stockticker">
          <w:r w:rsidR="00074F08" w:rsidDel="001111A8">
            <w:delText>CMM</w:delText>
          </w:r>
        </w:smartTag>
        <w:r w:rsidR="00074F08" w:rsidDel="001111A8">
          <w:delText xml:space="preserve"> to assign a multicast index to </w:delText>
        </w:r>
      </w:del>
    </w:p>
    <w:p w:rsidR="00074F08" w:rsidDel="001111A8" w:rsidRDefault="00074F08" w:rsidP="00175691">
      <w:pPr>
        <w:rPr>
          <w:del w:id="4819" w:author="VOYER Raphael" w:date="2021-06-16T11:15:00Z"/>
        </w:rPr>
      </w:pPr>
      <w:del w:id="4820" w:author="VOYER Raphael" w:date="2021-06-16T11:15:00Z">
        <w:r w:rsidDel="001111A8">
          <w:delText xml:space="preserve">    Program the given port.</w:delText>
        </w:r>
      </w:del>
    </w:p>
    <w:p w:rsidR="00074F08" w:rsidDel="001111A8" w:rsidRDefault="00074F08" w:rsidP="00175691">
      <w:pPr>
        <w:rPr>
          <w:del w:id="4821" w:author="VOYER Raphael" w:date="2021-06-16T11:15:00Z"/>
        </w:rPr>
      </w:pPr>
      <w:del w:id="4822" w:author="VOYER Raphael" w:date="2021-06-16T11:15:00Z">
        <w:r w:rsidDel="001111A8">
          <w:delText xml:space="preserve">5) </w:delText>
        </w:r>
        <w:r w:rsidR="00A90CDA" w:rsidDel="001111A8">
          <w:delText>SL programs the L2MC index with port specified.</w:delText>
        </w:r>
      </w:del>
    </w:p>
    <w:p w:rsidR="00074F08" w:rsidDel="001111A8" w:rsidRDefault="00A90CDA" w:rsidP="00175691">
      <w:pPr>
        <w:rPr>
          <w:del w:id="4823" w:author="VOYER Raphael" w:date="2021-06-16T11:15:00Z"/>
        </w:rPr>
      </w:pPr>
      <w:del w:id="4824" w:author="VOYER Raphael" w:date="2021-06-16T11:15:00Z">
        <w:r w:rsidDel="001111A8">
          <w:delText>6</w:delText>
        </w:r>
        <w:r w:rsidR="00074F08" w:rsidDel="001111A8">
          <w:delText xml:space="preserve">) Sends a request to QOS </w:delText>
        </w:r>
        <w:smartTag w:uri="urn:schemas-microsoft-com:office:smarttags" w:element="stockticker">
          <w:r w:rsidR="00074F08" w:rsidDel="001111A8">
            <w:delText>CMM</w:delText>
          </w:r>
        </w:smartTag>
        <w:r w:rsidR="00074F08" w:rsidDel="001111A8">
          <w:delText xml:space="preserve"> to create an IFP entry with the specified mac-address</w:delText>
        </w:r>
      </w:del>
    </w:p>
    <w:p w:rsidR="00074F08" w:rsidDel="001111A8" w:rsidRDefault="00074F08" w:rsidP="00175691">
      <w:pPr>
        <w:rPr>
          <w:del w:id="4825" w:author="VOYER Raphael" w:date="2021-06-16T11:15:00Z"/>
        </w:rPr>
      </w:pPr>
      <w:del w:id="4826" w:author="VOYER Raphael" w:date="2021-06-16T11:15:00Z">
        <w:r w:rsidDel="001111A8">
          <w:delText xml:space="preserve">    /vlan/STP FWD state and redirect to the MC_INDEX.</w:delText>
        </w:r>
      </w:del>
    </w:p>
    <w:p w:rsidR="00A90CDA" w:rsidDel="001111A8" w:rsidRDefault="00A90CDA" w:rsidP="00175691">
      <w:pPr>
        <w:rPr>
          <w:del w:id="4827" w:author="VOYER Raphael" w:date="2021-06-16T11:15:00Z"/>
        </w:rPr>
      </w:pPr>
      <w:del w:id="4828" w:author="VOYER Raphael" w:date="2021-06-16T11:15:00Z">
        <w:r w:rsidDel="001111A8">
          <w:delText>7</w:delText>
        </w:r>
        <w:r w:rsidR="00074F08" w:rsidDel="001111A8">
          <w:delText xml:space="preserve">) QOS Creates an IFP in hardware if entry is free </w:delText>
        </w:r>
      </w:del>
    </w:p>
    <w:p w:rsidR="00A90CDA" w:rsidDel="001111A8" w:rsidRDefault="00A90CDA" w:rsidP="00175691">
      <w:pPr>
        <w:rPr>
          <w:del w:id="4829" w:author="VOYER Raphael" w:date="2021-06-16T11:15:00Z"/>
        </w:rPr>
      </w:pPr>
      <w:del w:id="4830" w:author="VOYER Raphael" w:date="2021-06-16T11:15:00Z">
        <w:r w:rsidDel="001111A8">
          <w:delText>8) On no free index QOS returns failure.</w:delText>
        </w:r>
      </w:del>
    </w:p>
    <w:p w:rsidR="00074F08" w:rsidDel="001111A8" w:rsidRDefault="00074F08" w:rsidP="00175691">
      <w:pPr>
        <w:rPr>
          <w:del w:id="4831" w:author="VOYER Raphael" w:date="2021-06-16T11:15:00Z"/>
        </w:rPr>
      </w:pPr>
      <w:del w:id="4832" w:author="VOYER Raphael" w:date="2021-06-16T11:15:00Z">
        <w:r w:rsidDel="001111A8">
          <w:delText xml:space="preserve">9) On failure HAVLAN </w:delText>
        </w:r>
        <w:smartTag w:uri="urn:schemas-microsoft-com:office:smarttags" w:element="stockticker">
          <w:r w:rsidDel="001111A8">
            <w:delText>CMM</w:delText>
          </w:r>
        </w:smartTag>
        <w:r w:rsidDel="001111A8">
          <w:delText xml:space="preserve"> requests the SL </w:delText>
        </w:r>
        <w:smartTag w:uri="urn:schemas-microsoft-com:office:smarttags" w:element="stockticker">
          <w:r w:rsidDel="001111A8">
            <w:delText>CMM</w:delText>
          </w:r>
        </w:smartTag>
        <w:r w:rsidDel="001111A8">
          <w:delText xml:space="preserve"> to flush the MC_INDEX allocated </w:delText>
        </w:r>
      </w:del>
    </w:p>
    <w:p w:rsidR="00074F08" w:rsidDel="001111A8" w:rsidRDefault="00074F08" w:rsidP="00175691">
      <w:pPr>
        <w:rPr>
          <w:del w:id="4833" w:author="VOYER Raphael" w:date="2021-06-16T11:15:00Z"/>
        </w:rPr>
      </w:pPr>
      <w:del w:id="4834" w:author="VOYER Raphael" w:date="2021-06-16T11:15:00Z">
        <w:r w:rsidDel="001111A8">
          <w:delText xml:space="preserve">10)  </w:delText>
        </w:r>
        <w:r w:rsidR="00F93DB1" w:rsidDel="001111A8">
          <w:delText xml:space="preserve">SL </w:delText>
        </w:r>
        <w:smartTag w:uri="urn:schemas-microsoft-com:office:smarttags" w:element="stockticker">
          <w:r w:rsidR="00F93DB1" w:rsidDel="001111A8">
            <w:delText>CMM</w:delText>
          </w:r>
        </w:smartTag>
        <w:r w:rsidR="00F93DB1" w:rsidDel="001111A8">
          <w:delText xml:space="preserve"> flushes the mc-index</w:delText>
        </w:r>
      </w:del>
    </w:p>
    <w:p w:rsidR="00F93DB1" w:rsidDel="001111A8" w:rsidRDefault="00F93DB1" w:rsidP="00175691">
      <w:pPr>
        <w:rPr>
          <w:del w:id="4835" w:author="VOYER Raphael" w:date="2021-06-16T11:15:00Z"/>
        </w:rPr>
      </w:pPr>
      <w:del w:id="4836" w:author="VOYER Raphael" w:date="2021-06-16T11:15:00Z">
        <w:r w:rsidDel="001111A8">
          <w:delText xml:space="preserve">11) HA VLAN </w:delText>
        </w:r>
        <w:smartTag w:uri="urn:schemas-microsoft-com:office:smarttags" w:element="stockticker">
          <w:r w:rsidDel="001111A8">
            <w:delText>CMM</w:delText>
          </w:r>
        </w:smartTag>
        <w:r w:rsidDel="001111A8">
          <w:delText xml:space="preserve"> re</w:delText>
        </w:r>
        <w:r w:rsidR="00D57736" w:rsidDel="001111A8">
          <w:delText>t</w:delText>
        </w:r>
        <w:r w:rsidDel="001111A8">
          <w:delText>urns failure to the user.</w:delText>
        </w:r>
      </w:del>
    </w:p>
    <w:p w:rsidR="00F93DB1" w:rsidRPr="00175691" w:rsidDel="001111A8" w:rsidRDefault="00F93DB1" w:rsidP="00175691">
      <w:pPr>
        <w:rPr>
          <w:del w:id="4837" w:author="VOYER Raphael" w:date="2021-06-16T11:15:00Z"/>
        </w:rPr>
      </w:pPr>
      <w:del w:id="4838" w:author="VOYER Raphael" w:date="2021-06-16T11:15:00Z">
        <w:r w:rsidDel="001111A8">
          <w:delText>12) On successful IFP creation in step 8 updates the cluster DB with all the cluster properties.</w:delText>
        </w:r>
      </w:del>
    </w:p>
    <w:p w:rsidR="002C116C" w:rsidDel="001111A8" w:rsidRDefault="002C116C" w:rsidP="005D1CA9">
      <w:pPr>
        <w:pStyle w:val="Titre4"/>
        <w:rPr>
          <w:del w:id="4839" w:author="VOYER Raphael" w:date="2021-06-16T11:15:00Z"/>
        </w:rPr>
      </w:pPr>
    </w:p>
    <w:p w:rsidR="00A90CDA" w:rsidDel="001111A8" w:rsidRDefault="00A90CDA" w:rsidP="00A90CDA">
      <w:pPr>
        <w:rPr>
          <w:del w:id="4840" w:author="VOYER Raphael" w:date="2021-06-16T11:15:00Z"/>
        </w:rPr>
      </w:pPr>
    </w:p>
    <w:p w:rsidR="00A90CDA" w:rsidDel="001111A8" w:rsidRDefault="00A90CDA" w:rsidP="00A90CDA">
      <w:pPr>
        <w:rPr>
          <w:del w:id="4841" w:author="VOYER Raphael" w:date="2021-06-16T11:15:00Z"/>
        </w:rPr>
      </w:pPr>
    </w:p>
    <w:p w:rsidR="00A90CDA" w:rsidDel="001111A8" w:rsidRDefault="00A90CDA" w:rsidP="00A90CDA">
      <w:pPr>
        <w:rPr>
          <w:del w:id="4842" w:author="VOYER Raphael" w:date="2021-06-16T11:15:00Z"/>
        </w:rPr>
      </w:pPr>
    </w:p>
    <w:p w:rsidR="00A90CDA" w:rsidRPr="00A90CDA" w:rsidDel="001111A8" w:rsidRDefault="00A90CDA" w:rsidP="00A90CDA">
      <w:pPr>
        <w:rPr>
          <w:del w:id="4843" w:author="VOYER Raphael" w:date="2021-06-16T11:15:00Z"/>
        </w:rPr>
      </w:pPr>
    </w:p>
    <w:p w:rsidR="002C116C" w:rsidDel="001111A8" w:rsidRDefault="002C116C" w:rsidP="005D1CA9">
      <w:pPr>
        <w:pStyle w:val="Titre4"/>
        <w:rPr>
          <w:del w:id="4844" w:author="VOYER Raphael" w:date="2021-06-16T11:15:00Z"/>
        </w:rPr>
      </w:pPr>
    </w:p>
    <w:p w:rsidR="002C116C" w:rsidRPr="002C116C" w:rsidDel="001111A8" w:rsidRDefault="002C116C" w:rsidP="002C116C">
      <w:pPr>
        <w:rPr>
          <w:del w:id="4845" w:author="VOYER Raphael" w:date="2021-06-16T11:15:00Z"/>
        </w:rPr>
      </w:pPr>
    </w:p>
    <w:p w:rsidR="002C116C" w:rsidDel="001111A8" w:rsidRDefault="002C116C" w:rsidP="002C116C">
      <w:pPr>
        <w:rPr>
          <w:del w:id="4846" w:author="VOYER Raphael" w:date="2021-06-16T11:15:00Z"/>
        </w:rPr>
      </w:pPr>
    </w:p>
    <w:p w:rsidR="00814E94" w:rsidDel="001111A8" w:rsidRDefault="00814E94" w:rsidP="002C116C">
      <w:pPr>
        <w:rPr>
          <w:del w:id="4847" w:author="VOYER Raphael" w:date="2021-06-16T11:15:00Z"/>
        </w:rPr>
      </w:pPr>
    </w:p>
    <w:p w:rsidR="00814E94" w:rsidDel="001111A8" w:rsidRDefault="00814E94" w:rsidP="002C116C">
      <w:pPr>
        <w:rPr>
          <w:del w:id="4848" w:author="VOYER Raphael" w:date="2021-06-16T11:15:00Z"/>
        </w:rPr>
      </w:pPr>
    </w:p>
    <w:p w:rsidR="00814E94" w:rsidRPr="002C116C" w:rsidDel="001111A8" w:rsidRDefault="00814E94" w:rsidP="002C116C">
      <w:pPr>
        <w:rPr>
          <w:del w:id="4849" w:author="VOYER Raphael" w:date="2021-06-16T11:15:00Z"/>
        </w:rPr>
      </w:pPr>
    </w:p>
    <w:p w:rsidR="005D1CA9" w:rsidDel="001111A8" w:rsidRDefault="00014FB3" w:rsidP="00622755">
      <w:pPr>
        <w:pStyle w:val="Titre4"/>
        <w:rPr>
          <w:del w:id="4850" w:author="VOYER Raphael" w:date="2021-06-16T11:15:00Z"/>
        </w:rPr>
      </w:pPr>
      <w:bookmarkStart w:id="4851" w:name="_5.3.3.4_L3_Cluster_Configuration_Se"/>
      <w:bookmarkEnd w:id="4851"/>
      <w:del w:id="4852" w:author="VOYER Raphael" w:date="2021-06-16T11:15:00Z">
        <w:r w:rsidDel="001111A8">
          <w:delText>6</w:delText>
        </w:r>
        <w:r w:rsidR="00EB0EB8" w:rsidDel="001111A8">
          <w:delText>.3.3.</w:delText>
        </w:r>
        <w:r w:rsidR="00F47B44" w:rsidDel="001111A8">
          <w:delText>3</w:delText>
        </w:r>
        <w:r w:rsidR="005D1CA9" w:rsidDel="001111A8">
          <w:delText xml:space="preserve"> L3 Cluster Configuration Setting:</w:delText>
        </w:r>
      </w:del>
    </w:p>
    <w:p w:rsidR="002C116C" w:rsidDel="001111A8" w:rsidRDefault="00014FB3" w:rsidP="00622755">
      <w:pPr>
        <w:outlineLvl w:val="0"/>
        <w:rPr>
          <w:del w:id="4853" w:author="VOYER Raphael" w:date="2021-06-16T11:15:00Z"/>
          <w:b/>
          <w:bCs/>
        </w:rPr>
      </w:pPr>
      <w:bookmarkStart w:id="4854" w:name="_Toc381025848"/>
      <w:bookmarkStart w:id="4855" w:name="_Toc424820438"/>
      <w:del w:id="4856" w:author="VOYER Raphael" w:date="2021-06-16T11:15:00Z">
        <w:r w:rsidDel="001111A8">
          <w:rPr>
            <w:b/>
            <w:bCs/>
          </w:rPr>
          <w:delText>6</w:delText>
        </w:r>
        <w:r w:rsidR="00EB0EB8" w:rsidDel="001111A8">
          <w:rPr>
            <w:b/>
            <w:bCs/>
          </w:rPr>
          <w:delText>.3.3.</w:delText>
        </w:r>
        <w:r w:rsidR="00F47B44" w:rsidDel="001111A8">
          <w:rPr>
            <w:b/>
            <w:bCs/>
          </w:rPr>
          <w:delText>3</w:delText>
        </w:r>
        <w:r w:rsidR="004F0F43" w:rsidRPr="004F0F43" w:rsidDel="001111A8">
          <w:rPr>
            <w:b/>
            <w:bCs/>
          </w:rPr>
          <w:delText>.1 L3 cluster with static mac-address</w:delText>
        </w:r>
        <w:r w:rsidR="004F0F43" w:rsidDel="001111A8">
          <w:rPr>
            <w:b/>
            <w:bCs/>
          </w:rPr>
          <w:delText xml:space="preserve"> (ARP)</w:delText>
        </w:r>
        <w:bookmarkEnd w:id="4854"/>
        <w:bookmarkEnd w:id="4855"/>
      </w:del>
    </w:p>
    <w:p w:rsidR="00451BD3" w:rsidRPr="002C116C" w:rsidDel="001111A8" w:rsidRDefault="00C83BFC" w:rsidP="00855336">
      <w:pPr>
        <w:rPr>
          <w:del w:id="4857" w:author="VOYER Raphael" w:date="2021-06-16T11:15:00Z"/>
          <w:b/>
          <w:bCs/>
        </w:rPr>
      </w:pPr>
      <w:del w:id="4858" w:author="VOYER Raphael" w:date="2021-06-16T11:15:00Z">
        <w:r w:rsidDel="001111A8">
          <w:object w:dxaOrig="11035" w:dyaOrig="11589">
            <v:shape id="_x0000_i1031" type="#_x0000_t75" style="width:467.7pt;height:491.15pt" o:ole="">
              <v:imagedata r:id="rId26" o:title=""/>
            </v:shape>
            <o:OLEObject Type="Embed" ProgID="Visio.Drawing.6" ShapeID="_x0000_i1031" DrawAspect="Content" ObjectID="_1685350198" r:id="rId27"/>
          </w:object>
        </w:r>
      </w:del>
    </w:p>
    <w:p w:rsidR="00EF63EA" w:rsidDel="001111A8" w:rsidRDefault="00EF63EA" w:rsidP="00EF63EA">
      <w:pPr>
        <w:keepNext/>
        <w:ind w:firstLine="720"/>
        <w:rPr>
          <w:del w:id="4859" w:author="VOYER Raphael" w:date="2021-06-16T11:15:00Z"/>
        </w:rPr>
      </w:pPr>
    </w:p>
    <w:p w:rsidR="002C116C" w:rsidDel="001111A8" w:rsidRDefault="00EF63EA" w:rsidP="00622755">
      <w:pPr>
        <w:pStyle w:val="Lgende"/>
        <w:ind w:left="2160" w:firstLine="720"/>
        <w:outlineLvl w:val="0"/>
        <w:rPr>
          <w:del w:id="4860" w:author="VOYER Raphael" w:date="2021-06-16T11:15:00Z"/>
        </w:rPr>
      </w:pPr>
      <w:bookmarkStart w:id="4861" w:name="_Toc381025849"/>
      <w:bookmarkStart w:id="4862" w:name="_Toc424820439"/>
      <w:bookmarkStart w:id="4863" w:name="_Toc436661312"/>
      <w:del w:id="4864" w:author="VOYER Raphael" w:date="2021-06-16T11:15:00Z">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13</w:delText>
        </w:r>
        <w:r w:rsidR="004F358F" w:rsidDel="001111A8">
          <w:rPr>
            <w:noProof/>
          </w:rPr>
          <w:fldChar w:fldCharType="end"/>
        </w:r>
        <w:r w:rsidDel="001111A8">
          <w:delText>: L3 Cluster</w:delText>
        </w:r>
        <w:bookmarkEnd w:id="4861"/>
        <w:bookmarkEnd w:id="4862"/>
        <w:bookmarkEnd w:id="4863"/>
      </w:del>
    </w:p>
    <w:p w:rsidR="002C116C" w:rsidDel="001111A8" w:rsidRDefault="002C116C" w:rsidP="00622755">
      <w:pPr>
        <w:pStyle w:val="Titre4"/>
        <w:rPr>
          <w:del w:id="4865" w:author="VOYER Raphael" w:date="2021-06-16T11:15:00Z"/>
        </w:rPr>
      </w:pPr>
      <w:del w:id="4866" w:author="VOYER Raphael" w:date="2021-06-16T11:15:00Z">
        <w:r w:rsidDel="001111A8">
          <w:delText>Detailed Steps:</w:delText>
        </w:r>
      </w:del>
    </w:p>
    <w:p w:rsidR="002C116C" w:rsidDel="001111A8" w:rsidRDefault="002C116C" w:rsidP="002C116C">
      <w:pPr>
        <w:ind w:right="540"/>
        <w:rPr>
          <w:del w:id="4867" w:author="VOYER Raphael" w:date="2021-06-16T11:15:00Z"/>
        </w:rPr>
      </w:pPr>
      <w:del w:id="4868" w:author="VOYER Raphael" w:date="2021-06-16T11:15:00Z">
        <w:r w:rsidDel="001111A8">
          <w:delText xml:space="preserve">1) </w:delText>
        </w:r>
        <w:smartTag w:uri="urn:schemas-microsoft-com:office:smarttags" w:element="stockticker">
          <w:r w:rsidDel="001111A8">
            <w:delText>CLI</w:delText>
          </w:r>
        </w:smartTag>
        <w:r w:rsidDel="001111A8">
          <w:delText xml:space="preserve"> to configure an L3 cluster with parameters: cluster-id/ip-addr/mac-address/portlist</w:delText>
        </w:r>
      </w:del>
    </w:p>
    <w:p w:rsidR="002C116C" w:rsidDel="001111A8" w:rsidRDefault="002C116C" w:rsidP="002C116C">
      <w:pPr>
        <w:rPr>
          <w:del w:id="4869" w:author="VOYER Raphael" w:date="2021-06-16T11:15:00Z"/>
        </w:rPr>
      </w:pPr>
      <w:del w:id="4870" w:author="VOYER Raphael" w:date="2021-06-16T11:15:00Z">
        <w:r w:rsidDel="001111A8">
          <w:delText>2) The following sanity checks are performed</w:delText>
        </w:r>
      </w:del>
    </w:p>
    <w:p w:rsidR="002C116C" w:rsidDel="001111A8" w:rsidRDefault="002C116C" w:rsidP="002C116C">
      <w:pPr>
        <w:rPr>
          <w:del w:id="4871" w:author="VOYER Raphael" w:date="2021-06-16T11:15:00Z"/>
        </w:rPr>
      </w:pPr>
      <w:del w:id="4872" w:author="VOYER Raphael" w:date="2021-06-16T11:15:00Z">
        <w:r w:rsidDel="001111A8">
          <w:delText xml:space="preserve">     a) Cluster Id specified should be valid</w:delText>
        </w:r>
      </w:del>
    </w:p>
    <w:p w:rsidR="002C116C" w:rsidDel="001111A8" w:rsidRDefault="002C116C" w:rsidP="002C116C">
      <w:pPr>
        <w:rPr>
          <w:del w:id="4873" w:author="VOYER Raphael" w:date="2021-06-16T11:15:00Z"/>
        </w:rPr>
      </w:pPr>
      <w:del w:id="4874" w:author="VOYER Raphael" w:date="2021-06-16T11:15:00Z">
        <w:r w:rsidDel="001111A8">
          <w:delText xml:space="preserve">     b) Cluster id should have been configured with L3mode.</w:delText>
        </w:r>
      </w:del>
    </w:p>
    <w:p w:rsidR="002C116C" w:rsidDel="001111A8" w:rsidRDefault="002C116C" w:rsidP="002C116C">
      <w:pPr>
        <w:rPr>
          <w:del w:id="4875" w:author="VOYER Raphael" w:date="2021-06-16T11:15:00Z"/>
        </w:rPr>
      </w:pPr>
      <w:del w:id="4876" w:author="VOYER Raphael" w:date="2021-06-16T11:15:00Z">
        <w:r w:rsidDel="001111A8">
          <w:delText xml:space="preserve">     c) Cluster Limit should not have been reached</w:delText>
        </w:r>
      </w:del>
    </w:p>
    <w:p w:rsidR="002C116C" w:rsidDel="001111A8" w:rsidRDefault="002C116C" w:rsidP="002C116C">
      <w:pPr>
        <w:rPr>
          <w:del w:id="4877" w:author="VOYER Raphael" w:date="2021-06-16T11:15:00Z"/>
        </w:rPr>
      </w:pPr>
      <w:del w:id="4878" w:author="VOYER Raphael" w:date="2021-06-16T11:15:00Z">
        <w:r w:rsidDel="001111A8">
          <w:delText xml:space="preserve">     d) Slot/Port should be valid</w:delText>
        </w:r>
      </w:del>
    </w:p>
    <w:p w:rsidR="002C116C" w:rsidDel="001111A8" w:rsidRDefault="009F5A35" w:rsidP="002C116C">
      <w:pPr>
        <w:rPr>
          <w:del w:id="4879" w:author="VOYER Raphael" w:date="2021-06-16T11:15:00Z"/>
        </w:rPr>
      </w:pPr>
      <w:del w:id="4880" w:author="VOYER Raphael" w:date="2021-06-16T11:15:00Z">
        <w:r w:rsidDel="001111A8">
          <w:delText xml:space="preserve">     e</w:delText>
        </w:r>
        <w:r w:rsidR="00451BD3" w:rsidDel="001111A8">
          <w:delText xml:space="preserve">) haVlan </w:delText>
        </w:r>
        <w:r w:rsidR="0038795D" w:rsidDel="001111A8">
          <w:delText xml:space="preserve">uses a shared library </w:delText>
        </w:r>
        <w:smartTag w:uri="urn:schemas-microsoft-com:office:smarttags" w:element="stockticker">
          <w:r w:rsidR="0038795D" w:rsidDel="001111A8">
            <w:delText>API</w:delText>
          </w:r>
        </w:smartTag>
        <w:r w:rsidR="0038795D" w:rsidDel="001111A8">
          <w:delText xml:space="preserve"> from </w:delText>
        </w:r>
        <w:r w:rsidR="00451BD3" w:rsidDel="001111A8">
          <w:delText xml:space="preserve"> IP </w:delText>
        </w:r>
        <w:smartTag w:uri="urn:schemas-microsoft-com:office:smarttags" w:element="stockticker">
          <w:r w:rsidR="00451BD3" w:rsidDel="001111A8">
            <w:delText>CMM</w:delText>
          </w:r>
        </w:smartTag>
        <w:r w:rsidR="00451BD3" w:rsidDel="001111A8">
          <w:delText xml:space="preserve"> to get the IP interface details.</w:delText>
        </w:r>
        <w:r w:rsidR="00040BC2" w:rsidDel="001111A8">
          <w:delText>.</w:delText>
        </w:r>
      </w:del>
    </w:p>
    <w:p w:rsidR="002C116C" w:rsidDel="001111A8" w:rsidRDefault="009F5A35" w:rsidP="002C116C">
      <w:pPr>
        <w:rPr>
          <w:del w:id="4881" w:author="VOYER Raphael" w:date="2021-06-16T11:15:00Z"/>
        </w:rPr>
      </w:pPr>
      <w:del w:id="4882" w:author="VOYER Raphael" w:date="2021-06-16T11:15:00Z">
        <w:r w:rsidDel="001111A8">
          <w:delText xml:space="preserve">     f</w:delText>
        </w:r>
        <w:r w:rsidR="002C116C" w:rsidDel="001111A8">
          <w:delText>) Mac-address should be a valid unicast/multicast mac</w:delText>
        </w:r>
      </w:del>
    </w:p>
    <w:p w:rsidR="002C116C" w:rsidDel="001111A8" w:rsidRDefault="002C116C" w:rsidP="002C116C">
      <w:pPr>
        <w:rPr>
          <w:del w:id="4883" w:author="VOYER Raphael" w:date="2021-06-16T11:15:00Z"/>
        </w:rPr>
      </w:pPr>
      <w:del w:id="4884" w:author="VOYER Raphael" w:date="2021-06-16T11:15:00Z">
        <w:r w:rsidDel="001111A8">
          <w:delText xml:space="preserve">          (Reserved mac-address cannot be input)</w:delText>
        </w:r>
      </w:del>
    </w:p>
    <w:p w:rsidR="009F5A35" w:rsidDel="001111A8" w:rsidRDefault="009F5A35" w:rsidP="002C116C">
      <w:pPr>
        <w:rPr>
          <w:del w:id="4885" w:author="VOYER Raphael" w:date="2021-06-16T11:15:00Z"/>
        </w:rPr>
      </w:pPr>
      <w:del w:id="4886" w:author="VOYER Raphael" w:date="2021-06-16T11:15:00Z">
        <w:r w:rsidDel="001111A8">
          <w:delText>3) Returns error if sanity checks fail.</w:delText>
        </w:r>
      </w:del>
    </w:p>
    <w:p w:rsidR="00040BC2" w:rsidDel="001111A8" w:rsidRDefault="00451BD3" w:rsidP="00040BC2">
      <w:pPr>
        <w:rPr>
          <w:del w:id="4887" w:author="VOYER Raphael" w:date="2021-06-16T11:15:00Z"/>
        </w:rPr>
      </w:pPr>
      <w:del w:id="4888" w:author="VOYER Raphael" w:date="2021-06-16T11:15:00Z">
        <w:r w:rsidDel="001111A8">
          <w:delText>4</w:delText>
        </w:r>
        <w:r w:rsidR="00040BC2" w:rsidDel="001111A8">
          <w:delText xml:space="preserve">) If sanity checks pass then a message is sent to IPCMM to create and ARP entry with </w:delText>
        </w:r>
      </w:del>
    </w:p>
    <w:p w:rsidR="00040BC2" w:rsidDel="001111A8" w:rsidRDefault="00040BC2" w:rsidP="00040BC2">
      <w:pPr>
        <w:rPr>
          <w:del w:id="4889" w:author="VOYER Raphael" w:date="2021-06-16T11:15:00Z"/>
        </w:rPr>
      </w:pPr>
      <w:del w:id="4890" w:author="VOYER Raphael" w:date="2021-06-16T11:15:00Z">
        <w:r w:rsidDel="001111A8">
          <w:delText xml:space="preserve">    Specified IP mac and the </w:delText>
        </w:r>
        <w:r w:rsidR="0038795D" w:rsidDel="001111A8">
          <w:delText>dummy</w:delText>
        </w:r>
        <w:r w:rsidDel="001111A8">
          <w:delText xml:space="preserve"> port.</w:delText>
        </w:r>
      </w:del>
    </w:p>
    <w:p w:rsidR="00040BC2" w:rsidDel="001111A8" w:rsidRDefault="00451BD3" w:rsidP="00040BC2">
      <w:pPr>
        <w:rPr>
          <w:del w:id="4891" w:author="VOYER Raphael" w:date="2021-06-16T11:15:00Z"/>
        </w:rPr>
      </w:pPr>
      <w:del w:id="4892" w:author="VOYER Raphael" w:date="2021-06-16T11:15:00Z">
        <w:r w:rsidDel="001111A8">
          <w:delText>5</w:delText>
        </w:r>
        <w:r w:rsidR="00040BC2" w:rsidDel="001111A8">
          <w:delText xml:space="preserve">) IP </w:delText>
        </w:r>
        <w:smartTag w:uri="urn:schemas-microsoft-com:office:smarttags" w:element="stockticker">
          <w:r w:rsidR="00040BC2" w:rsidDel="001111A8">
            <w:delText>CMM</w:delText>
          </w:r>
        </w:smartTag>
        <w:r w:rsidR="00040BC2" w:rsidDel="001111A8">
          <w:delText xml:space="preserve"> </w:delText>
        </w:r>
        <w:r w:rsidDel="001111A8">
          <w:delText>creates the ARP entry.</w:delText>
        </w:r>
      </w:del>
    </w:p>
    <w:p w:rsidR="002C116C" w:rsidDel="001111A8" w:rsidRDefault="00040BC2" w:rsidP="002C116C">
      <w:pPr>
        <w:rPr>
          <w:del w:id="4893" w:author="VOYER Raphael" w:date="2021-06-16T11:15:00Z"/>
        </w:rPr>
      </w:pPr>
      <w:del w:id="4894" w:author="VOYER Raphael" w:date="2021-06-16T11:15:00Z">
        <w:r w:rsidDel="001111A8">
          <w:delText>6</w:delText>
        </w:r>
        <w:r w:rsidR="002C116C" w:rsidDel="001111A8">
          <w:delText>)</w:delText>
        </w:r>
        <w:r w:rsidR="00567606" w:rsidRPr="00567606" w:rsidDel="001111A8">
          <w:delText xml:space="preserve"> </w:delText>
        </w:r>
        <w:r w:rsidR="00567606" w:rsidDel="001111A8">
          <w:delText>If 2 e) returns an enabled IP interface</w:delText>
        </w:r>
        <w:r w:rsidR="002C116C" w:rsidDel="001111A8">
          <w:delText xml:space="preserve"> </w:delText>
        </w:r>
        <w:r w:rsidR="00567606" w:rsidDel="001111A8">
          <w:delText>then proceed until 16).</w:delText>
        </w:r>
        <w:r w:rsidDel="001111A8">
          <w:delText>T</w:delText>
        </w:r>
        <w:r w:rsidR="002C116C" w:rsidDel="001111A8">
          <w:delText xml:space="preserve">hen a message is sent to SLN </w:delText>
        </w:r>
        <w:smartTag w:uri="urn:schemas-microsoft-com:office:smarttags" w:element="stockticker">
          <w:r w:rsidR="002C116C" w:rsidDel="001111A8">
            <w:delText>CMM</w:delText>
          </w:r>
        </w:smartTag>
        <w:r w:rsidR="002C116C" w:rsidDel="001111A8">
          <w:delText xml:space="preserve"> to </w:delText>
        </w:r>
        <w:r w:rsidR="00C83BFC" w:rsidDel="001111A8">
          <w:delText xml:space="preserve">  </w:delText>
        </w:r>
        <w:r w:rsidR="002C116C" w:rsidDel="001111A8">
          <w:delText>to Program the given port</w:delText>
        </w:r>
        <w:r w:rsidDel="001111A8">
          <w:delText xml:space="preserve"> list</w:delText>
        </w:r>
      </w:del>
    </w:p>
    <w:p w:rsidR="00C83BFC" w:rsidDel="001111A8" w:rsidRDefault="00C83BFC" w:rsidP="002C116C">
      <w:pPr>
        <w:rPr>
          <w:del w:id="4895" w:author="VOYER Raphael" w:date="2021-06-16T11:15:00Z"/>
        </w:rPr>
      </w:pPr>
      <w:del w:id="4896" w:author="VOYER Raphael" w:date="2021-06-16T11:15:00Z">
        <w:r w:rsidDel="001111A8">
          <w:delText xml:space="preserve">7) SL </w:delText>
        </w:r>
        <w:smartTag w:uri="urn:schemas-microsoft-com:office:smarttags" w:element="stockticker">
          <w:r w:rsidDel="001111A8">
            <w:delText>CMM</w:delText>
          </w:r>
        </w:smartTag>
        <w:r w:rsidDel="001111A8">
          <w:delText xml:space="preserve"> programs the L2mc index with port specified.</w:delText>
        </w:r>
      </w:del>
    </w:p>
    <w:p w:rsidR="00B83E2A" w:rsidDel="001111A8" w:rsidRDefault="00C83BFC" w:rsidP="002C116C">
      <w:pPr>
        <w:rPr>
          <w:del w:id="4897" w:author="VOYER Raphael" w:date="2021-06-16T11:15:00Z"/>
        </w:rPr>
      </w:pPr>
      <w:del w:id="4898" w:author="VOYER Raphael" w:date="2021-06-16T11:15:00Z">
        <w:r w:rsidDel="001111A8">
          <w:delText>8)</w:delText>
        </w:r>
        <w:r w:rsidR="00040BC2" w:rsidDel="001111A8">
          <w:delText xml:space="preserve"> HA VLAN </w:delText>
        </w:r>
        <w:smartTag w:uri="urn:schemas-microsoft-com:office:smarttags" w:element="stockticker">
          <w:r w:rsidR="00040BC2" w:rsidDel="001111A8">
            <w:delText>CMM</w:delText>
          </w:r>
        </w:smartTag>
        <w:r w:rsidR="00040BC2" w:rsidDel="001111A8">
          <w:delText xml:space="preserve"> s</w:delText>
        </w:r>
        <w:r w:rsidR="002C116C" w:rsidDel="001111A8">
          <w:delText xml:space="preserve">ends a request to QOS </w:delText>
        </w:r>
        <w:smartTag w:uri="urn:schemas-microsoft-com:office:smarttags" w:element="stockticker">
          <w:r w:rsidR="002C116C" w:rsidDel="001111A8">
            <w:delText>CMM</w:delText>
          </w:r>
        </w:smartTag>
        <w:r w:rsidR="002C116C" w:rsidDel="001111A8">
          <w:delText xml:space="preserve"> to create an IFP entry with the </w:delText>
        </w:r>
        <w:r w:rsidR="00040BC2" w:rsidDel="001111A8">
          <w:delText xml:space="preserve"> </w:delText>
        </w:r>
        <w:r w:rsidR="002C116C" w:rsidDel="001111A8">
          <w:delText xml:space="preserve">specified </w:delText>
        </w:r>
        <w:r w:rsidR="00B83E2A" w:rsidDel="001111A8">
          <w:delText>IP</w:delText>
        </w:r>
        <w:r w:rsidR="002C116C" w:rsidDel="001111A8">
          <w:delText xml:space="preserve"> and redirect to the M</w:delText>
        </w:r>
        <w:r w:rsidR="00040BC2" w:rsidDel="001111A8">
          <w:delText>C_INDEX returned by SL in step 7</w:delText>
        </w:r>
        <w:r w:rsidR="00B83E2A" w:rsidDel="001111A8">
          <w:delText xml:space="preserve"> and a VFP entry to match cluster IP</w:delText>
        </w:r>
        <w:r w:rsidDel="001111A8">
          <w:delText xml:space="preserve"> a</w:delText>
        </w:r>
        <w:r w:rsidR="00B83E2A" w:rsidDel="001111A8">
          <w:delText>nd action to disable vlan checks.</w:delText>
        </w:r>
      </w:del>
    </w:p>
    <w:p w:rsidR="00C83BFC" w:rsidDel="001111A8" w:rsidRDefault="00C83BFC" w:rsidP="002C116C">
      <w:pPr>
        <w:rPr>
          <w:del w:id="4899" w:author="VOYER Raphael" w:date="2021-06-16T11:15:00Z"/>
        </w:rPr>
      </w:pPr>
      <w:del w:id="4900" w:author="VOYER Raphael" w:date="2021-06-16T11:15:00Z">
        <w:r w:rsidDel="001111A8">
          <w:delText>9)</w:delText>
        </w:r>
        <w:r w:rsidR="002C116C" w:rsidDel="001111A8">
          <w:delText xml:space="preserve"> QOS Creates an IFP</w:delText>
        </w:r>
        <w:r w:rsidR="00B83E2A" w:rsidDel="001111A8">
          <w:delText>/VFP</w:delText>
        </w:r>
        <w:r w:rsidR="002C116C" w:rsidDel="001111A8">
          <w:delText xml:space="preserve"> in hardware if entry is free </w:delText>
        </w:r>
      </w:del>
    </w:p>
    <w:p w:rsidR="002C116C" w:rsidDel="001111A8" w:rsidRDefault="00C83BFC" w:rsidP="002C116C">
      <w:pPr>
        <w:rPr>
          <w:del w:id="4901" w:author="VOYER Raphael" w:date="2021-06-16T11:15:00Z"/>
        </w:rPr>
      </w:pPr>
      <w:del w:id="4902" w:author="VOYER Raphael" w:date="2021-06-16T11:15:00Z">
        <w:r w:rsidDel="001111A8">
          <w:delText>10) E</w:delText>
        </w:r>
        <w:r w:rsidR="002C116C" w:rsidDel="001111A8">
          <w:delText>lse returns failure</w:delText>
        </w:r>
      </w:del>
    </w:p>
    <w:p w:rsidR="002C116C" w:rsidDel="001111A8" w:rsidRDefault="00C83BFC" w:rsidP="002C116C">
      <w:pPr>
        <w:rPr>
          <w:del w:id="4903" w:author="VOYER Raphael" w:date="2021-06-16T11:15:00Z"/>
        </w:rPr>
      </w:pPr>
      <w:del w:id="4904" w:author="VOYER Raphael" w:date="2021-06-16T11:15:00Z">
        <w:r w:rsidDel="001111A8">
          <w:delText>11</w:delText>
        </w:r>
        <w:r w:rsidR="002C116C" w:rsidDel="001111A8">
          <w:delText xml:space="preserve">) On failure </w:delText>
        </w:r>
        <w:r w:rsidDel="001111A8">
          <w:delText xml:space="preserve">in 9 </w:delText>
        </w:r>
        <w:r w:rsidR="002C116C" w:rsidDel="001111A8">
          <w:delText xml:space="preserve">HAVLAN </w:delText>
        </w:r>
        <w:smartTag w:uri="urn:schemas-microsoft-com:office:smarttags" w:element="stockticker">
          <w:r w:rsidR="002C116C" w:rsidDel="001111A8">
            <w:delText>CMM</w:delText>
          </w:r>
        </w:smartTag>
        <w:r w:rsidR="002C116C" w:rsidDel="001111A8">
          <w:delText xml:space="preserve"> requests the </w:delText>
        </w:r>
        <w:r w:rsidR="00040BC2" w:rsidDel="001111A8">
          <w:delText xml:space="preserve">IP </w:delText>
        </w:r>
        <w:smartTag w:uri="urn:schemas-microsoft-com:office:smarttags" w:element="stockticker">
          <w:r w:rsidR="00040BC2" w:rsidDel="001111A8">
            <w:delText>CMM</w:delText>
          </w:r>
        </w:smartTag>
        <w:r w:rsidR="00040BC2" w:rsidDel="001111A8">
          <w:delText xml:space="preserve"> to flush ARP and </w:delText>
        </w:r>
        <w:r w:rsidR="002C116C" w:rsidDel="001111A8">
          <w:delText xml:space="preserve">SL </w:delText>
        </w:r>
        <w:smartTag w:uri="urn:schemas-microsoft-com:office:smarttags" w:element="stockticker">
          <w:r w:rsidR="002C116C" w:rsidDel="001111A8">
            <w:delText>CMM</w:delText>
          </w:r>
        </w:smartTag>
        <w:r w:rsidR="002C116C" w:rsidDel="001111A8">
          <w:delText xml:space="preserve"> to flush the MC_INDEX </w:delText>
        </w:r>
        <w:r w:rsidDel="001111A8">
          <w:delText xml:space="preserve"> </w:delText>
        </w:r>
        <w:r w:rsidR="002C116C" w:rsidDel="001111A8">
          <w:delText xml:space="preserve">allocated </w:delText>
        </w:r>
        <w:r w:rsidR="00040BC2" w:rsidDel="001111A8">
          <w:delText>.</w:delText>
        </w:r>
      </w:del>
    </w:p>
    <w:p w:rsidR="00040BC2" w:rsidDel="001111A8" w:rsidRDefault="00C83BFC" w:rsidP="002C116C">
      <w:pPr>
        <w:rPr>
          <w:del w:id="4905" w:author="VOYER Raphael" w:date="2021-06-16T11:15:00Z"/>
        </w:rPr>
      </w:pPr>
      <w:del w:id="4906" w:author="VOYER Raphael" w:date="2021-06-16T11:15:00Z">
        <w:r w:rsidDel="001111A8">
          <w:delText>12</w:delText>
        </w:r>
        <w:r w:rsidR="00040BC2" w:rsidDel="001111A8">
          <w:delText xml:space="preserve">) IP </w:delText>
        </w:r>
        <w:smartTag w:uri="urn:schemas-microsoft-com:office:smarttags" w:element="stockticker">
          <w:r w:rsidR="00040BC2" w:rsidDel="001111A8">
            <w:delText>CMM</w:delText>
          </w:r>
        </w:smartTag>
        <w:r w:rsidR="00040BC2" w:rsidDel="001111A8">
          <w:delText xml:space="preserve"> deletes ARP entry.</w:delText>
        </w:r>
      </w:del>
    </w:p>
    <w:p w:rsidR="002C116C" w:rsidDel="001111A8" w:rsidRDefault="00C83BFC" w:rsidP="002C116C">
      <w:pPr>
        <w:rPr>
          <w:del w:id="4907" w:author="VOYER Raphael" w:date="2021-06-16T11:15:00Z"/>
        </w:rPr>
      </w:pPr>
      <w:del w:id="4908" w:author="VOYER Raphael" w:date="2021-06-16T11:15:00Z">
        <w:r w:rsidDel="001111A8">
          <w:delText>13</w:delText>
        </w:r>
        <w:r w:rsidR="002C116C" w:rsidDel="001111A8">
          <w:delText xml:space="preserve">)  SL </w:delText>
        </w:r>
        <w:smartTag w:uri="urn:schemas-microsoft-com:office:smarttags" w:element="stockticker">
          <w:r w:rsidR="002C116C" w:rsidDel="001111A8">
            <w:delText>CMM</w:delText>
          </w:r>
        </w:smartTag>
        <w:r w:rsidR="002C116C" w:rsidDel="001111A8">
          <w:delText xml:space="preserve"> flushes the mc-index</w:delText>
        </w:r>
      </w:del>
    </w:p>
    <w:p w:rsidR="002C116C" w:rsidDel="001111A8" w:rsidRDefault="00C83BFC" w:rsidP="002C116C">
      <w:pPr>
        <w:rPr>
          <w:del w:id="4909" w:author="VOYER Raphael" w:date="2021-06-16T11:15:00Z"/>
        </w:rPr>
      </w:pPr>
      <w:del w:id="4910" w:author="VOYER Raphael" w:date="2021-06-16T11:15:00Z">
        <w:r w:rsidDel="001111A8">
          <w:delText>14</w:delText>
        </w:r>
        <w:r w:rsidR="002C116C" w:rsidDel="001111A8">
          <w:delText xml:space="preserve">) HA VLAN </w:delText>
        </w:r>
        <w:smartTag w:uri="urn:schemas-microsoft-com:office:smarttags" w:element="stockticker">
          <w:r w:rsidR="002C116C" w:rsidDel="001111A8">
            <w:delText>CMM</w:delText>
          </w:r>
        </w:smartTag>
        <w:r w:rsidR="002C116C" w:rsidDel="001111A8">
          <w:delText xml:space="preserve"> reurns failure to the user.</w:delText>
        </w:r>
      </w:del>
    </w:p>
    <w:p w:rsidR="002C116C" w:rsidRPr="00175691" w:rsidDel="001111A8" w:rsidRDefault="00C83BFC" w:rsidP="002C116C">
      <w:pPr>
        <w:rPr>
          <w:del w:id="4911" w:author="VOYER Raphael" w:date="2021-06-16T11:15:00Z"/>
        </w:rPr>
      </w:pPr>
      <w:del w:id="4912" w:author="VOYER Raphael" w:date="2021-06-16T11:15:00Z">
        <w:r w:rsidDel="001111A8">
          <w:delText>15</w:delText>
        </w:r>
        <w:r w:rsidR="002C116C" w:rsidDel="001111A8">
          <w:delText>) On s</w:delText>
        </w:r>
        <w:r w:rsidR="00040BC2" w:rsidDel="001111A8">
          <w:delText>uccessful IFP creation in step 12</w:delText>
        </w:r>
        <w:r w:rsidR="002C116C" w:rsidDel="001111A8">
          <w:delText xml:space="preserve"> updates the cluster DB with all the cluster properties.</w:delText>
        </w:r>
      </w:del>
    </w:p>
    <w:p w:rsidR="002C116C" w:rsidDel="001111A8" w:rsidRDefault="002C116C" w:rsidP="00855336">
      <w:pPr>
        <w:rPr>
          <w:del w:id="4913" w:author="VOYER Raphael" w:date="2021-06-16T11:15:00Z"/>
        </w:rPr>
      </w:pPr>
    </w:p>
    <w:p w:rsidR="00697FB2" w:rsidDel="001111A8" w:rsidRDefault="00697FB2" w:rsidP="00855336">
      <w:pPr>
        <w:rPr>
          <w:del w:id="4914" w:author="VOYER Raphael" w:date="2021-06-16T11:15:00Z"/>
        </w:rPr>
      </w:pPr>
    </w:p>
    <w:p w:rsidR="00697FB2" w:rsidDel="001111A8" w:rsidRDefault="00014FB3" w:rsidP="00622755">
      <w:pPr>
        <w:outlineLvl w:val="0"/>
        <w:rPr>
          <w:del w:id="4915" w:author="VOYER Raphael" w:date="2021-06-16T11:15:00Z"/>
          <w:b/>
          <w:bCs/>
        </w:rPr>
      </w:pPr>
      <w:bookmarkStart w:id="4916" w:name="_Toc381025850"/>
      <w:bookmarkStart w:id="4917" w:name="_Toc424820440"/>
      <w:del w:id="4918" w:author="VOYER Raphael" w:date="2021-06-16T11:15:00Z">
        <w:r w:rsidDel="001111A8">
          <w:rPr>
            <w:b/>
            <w:bCs/>
          </w:rPr>
          <w:delText>6</w:delText>
        </w:r>
        <w:r w:rsidR="00EB0EB8" w:rsidDel="001111A8">
          <w:rPr>
            <w:b/>
            <w:bCs/>
          </w:rPr>
          <w:delText>.3.3.</w:delText>
        </w:r>
        <w:r w:rsidR="00F47B44" w:rsidDel="001111A8">
          <w:rPr>
            <w:b/>
            <w:bCs/>
          </w:rPr>
          <w:delText>3</w:delText>
        </w:r>
        <w:r w:rsidR="00697FB2" w:rsidDel="001111A8">
          <w:rPr>
            <w:b/>
            <w:bCs/>
          </w:rPr>
          <w:delText>.2</w:delText>
        </w:r>
        <w:r w:rsidR="00697FB2" w:rsidRPr="004F0F43" w:rsidDel="001111A8">
          <w:rPr>
            <w:b/>
            <w:bCs/>
          </w:rPr>
          <w:delText xml:space="preserve"> L3 cluster with </w:delText>
        </w:r>
        <w:r w:rsidR="00697FB2" w:rsidDel="001111A8">
          <w:rPr>
            <w:b/>
            <w:bCs/>
          </w:rPr>
          <w:delText>dynamic</w:delText>
        </w:r>
        <w:r w:rsidR="00697FB2" w:rsidRPr="004F0F43" w:rsidDel="001111A8">
          <w:rPr>
            <w:b/>
            <w:bCs/>
          </w:rPr>
          <w:delText xml:space="preserve"> mac-address</w:delText>
        </w:r>
        <w:r w:rsidR="00697FB2" w:rsidDel="001111A8">
          <w:rPr>
            <w:b/>
            <w:bCs/>
          </w:rPr>
          <w:delText xml:space="preserve"> (ARP)</w:delText>
        </w:r>
        <w:bookmarkEnd w:id="4916"/>
        <w:bookmarkEnd w:id="4917"/>
      </w:del>
    </w:p>
    <w:p w:rsidR="00697FB2" w:rsidDel="001111A8" w:rsidRDefault="00697FB2" w:rsidP="00697FB2">
      <w:pPr>
        <w:rPr>
          <w:del w:id="4919" w:author="VOYER Raphael" w:date="2021-06-16T11:15:00Z"/>
          <w:bCs/>
        </w:rPr>
      </w:pPr>
      <w:del w:id="4920" w:author="VOYER Raphael" w:date="2021-06-16T11:15:00Z">
        <w:r w:rsidDel="001111A8">
          <w:rPr>
            <w:b/>
            <w:bCs/>
          </w:rPr>
          <w:delText xml:space="preserve">   </w:delText>
        </w:r>
        <w:r w:rsidDel="001111A8">
          <w:rPr>
            <w:bCs/>
          </w:rPr>
          <w:delText>Same as the case of L3 cluster with static mac-address with the following exception</w:delText>
        </w:r>
      </w:del>
    </w:p>
    <w:p w:rsidR="00697FB2" w:rsidDel="001111A8" w:rsidRDefault="00697FB2" w:rsidP="00697FB2">
      <w:pPr>
        <w:numPr>
          <w:ilvl w:val="0"/>
          <w:numId w:val="21"/>
        </w:numPr>
        <w:rPr>
          <w:del w:id="4921" w:author="VOYER Raphael" w:date="2021-06-16T11:15:00Z"/>
          <w:bCs/>
        </w:rPr>
      </w:pPr>
      <w:del w:id="4922" w:author="VOYER Raphael" w:date="2021-06-16T11:15:00Z">
        <w:r w:rsidDel="001111A8">
          <w:rPr>
            <w:bCs/>
          </w:rPr>
          <w:delText xml:space="preserve">The IP </w:delText>
        </w:r>
        <w:smartTag w:uri="urn:schemas-microsoft-com:office:smarttags" w:element="stockticker">
          <w:r w:rsidDel="001111A8">
            <w:rPr>
              <w:bCs/>
            </w:rPr>
            <w:delText>CMM</w:delText>
          </w:r>
        </w:smartTag>
        <w:r w:rsidDel="001111A8">
          <w:rPr>
            <w:bCs/>
          </w:rPr>
          <w:delText xml:space="preserve"> when receives a dynamic ARP entry for the cluster mac-address it should use</w:delText>
        </w:r>
      </w:del>
    </w:p>
    <w:p w:rsidR="00CC2F03" w:rsidDel="001111A8" w:rsidRDefault="00BD71E1" w:rsidP="00697FB2">
      <w:pPr>
        <w:ind w:left="360"/>
        <w:rPr>
          <w:del w:id="4923" w:author="VOYER Raphael" w:date="2021-06-16T11:15:00Z"/>
          <w:bCs/>
        </w:rPr>
      </w:pPr>
      <w:del w:id="4924" w:author="VOYER Raphael" w:date="2021-06-16T11:15:00Z">
        <w:r w:rsidDel="001111A8">
          <w:rPr>
            <w:bCs/>
          </w:rPr>
          <w:delText xml:space="preserve">   t</w:delText>
        </w:r>
        <w:r w:rsidR="00697FB2" w:rsidDel="001111A8">
          <w:rPr>
            <w:bCs/>
          </w:rPr>
          <w:delText xml:space="preserve">he mac-address from ARP reply and the port should be always the </w:delText>
        </w:r>
        <w:r w:rsidR="00CC2F03" w:rsidDel="001111A8">
          <w:rPr>
            <w:bCs/>
          </w:rPr>
          <w:delText xml:space="preserve">egress </w:delText>
        </w:r>
        <w:r w:rsidR="00697FB2" w:rsidDel="001111A8">
          <w:rPr>
            <w:bCs/>
          </w:rPr>
          <w:delText>port</w:delText>
        </w:r>
        <w:r w:rsidR="00CC2F03" w:rsidDel="001111A8">
          <w:rPr>
            <w:bCs/>
          </w:rPr>
          <w:delText xml:space="preserve"> specified</w:delText>
        </w:r>
      </w:del>
    </w:p>
    <w:p w:rsidR="00697FB2" w:rsidDel="001111A8" w:rsidRDefault="00BD71E1" w:rsidP="00697FB2">
      <w:pPr>
        <w:ind w:left="360"/>
        <w:rPr>
          <w:del w:id="4925" w:author="VOYER Raphael" w:date="2021-06-16T11:15:00Z"/>
          <w:bCs/>
        </w:rPr>
      </w:pPr>
      <w:del w:id="4926" w:author="VOYER Raphael" w:date="2021-06-16T11:15:00Z">
        <w:r w:rsidDel="001111A8">
          <w:rPr>
            <w:bCs/>
          </w:rPr>
          <w:delText xml:space="preserve">    by</w:delText>
        </w:r>
        <w:r w:rsidR="00CC2F03" w:rsidDel="001111A8">
          <w:rPr>
            <w:bCs/>
          </w:rPr>
          <w:delText xml:space="preserve"> HAVLAN</w:delText>
        </w:r>
        <w:r w:rsidR="00697FB2" w:rsidDel="001111A8">
          <w:rPr>
            <w:bCs/>
          </w:rPr>
          <w:delText>.</w:delText>
        </w:r>
      </w:del>
    </w:p>
    <w:p w:rsidR="00697FB2" w:rsidRPr="00697FB2" w:rsidDel="001111A8" w:rsidRDefault="00697FB2" w:rsidP="00697FB2">
      <w:pPr>
        <w:ind w:left="360"/>
        <w:rPr>
          <w:del w:id="4927" w:author="VOYER Raphael" w:date="2021-06-16T11:15:00Z"/>
          <w:bCs/>
        </w:rPr>
      </w:pPr>
      <w:del w:id="4928" w:author="VOYER Raphael" w:date="2021-06-16T11:15:00Z">
        <w:r w:rsidDel="001111A8">
          <w:rPr>
            <w:bCs/>
          </w:rPr>
          <w:delText xml:space="preserve">b) IP </w:delText>
        </w:r>
        <w:smartTag w:uri="urn:schemas-microsoft-com:office:smarttags" w:element="stockticker">
          <w:r w:rsidDel="001111A8">
            <w:rPr>
              <w:bCs/>
            </w:rPr>
            <w:delText>CMM</w:delText>
          </w:r>
        </w:smartTag>
        <w:r w:rsidDel="001111A8">
          <w:rPr>
            <w:bCs/>
          </w:rPr>
          <w:delText xml:space="preserve"> should know i</w:delText>
        </w:r>
        <w:r w:rsidR="002A397D" w:rsidDel="001111A8">
          <w:rPr>
            <w:bCs/>
          </w:rPr>
          <w:delText xml:space="preserve">f the cluster is dynamic or not from HA VLAN </w:delText>
        </w:r>
        <w:smartTag w:uri="urn:schemas-microsoft-com:office:smarttags" w:element="stockticker">
          <w:r w:rsidR="002A397D" w:rsidDel="001111A8">
            <w:rPr>
              <w:bCs/>
            </w:rPr>
            <w:delText>CMM</w:delText>
          </w:r>
        </w:smartTag>
        <w:r w:rsidR="002A397D" w:rsidDel="001111A8">
          <w:rPr>
            <w:bCs/>
          </w:rPr>
          <w:delText>.</w:delText>
        </w:r>
      </w:del>
    </w:p>
    <w:p w:rsidR="00697FB2" w:rsidDel="001111A8" w:rsidRDefault="00697FB2" w:rsidP="00855336">
      <w:pPr>
        <w:rPr>
          <w:del w:id="4929" w:author="VOYER Raphael" w:date="2021-06-16T11:15:00Z"/>
        </w:rPr>
      </w:pPr>
    </w:p>
    <w:p w:rsidR="002A397D" w:rsidDel="001111A8" w:rsidRDefault="002A397D" w:rsidP="00855336">
      <w:pPr>
        <w:rPr>
          <w:del w:id="4930" w:author="VOYER Raphael" w:date="2021-06-16T11:15:00Z"/>
        </w:rPr>
      </w:pPr>
    </w:p>
    <w:p w:rsidR="00814E94" w:rsidDel="00384699" w:rsidRDefault="00814E94" w:rsidP="00855336">
      <w:pPr>
        <w:rPr>
          <w:del w:id="4931" w:author="VOYER Raphael" w:date="2021-06-16T11:41:00Z"/>
        </w:rPr>
      </w:pPr>
    </w:p>
    <w:p w:rsidR="00814E94" w:rsidDel="00384699" w:rsidRDefault="00814E94" w:rsidP="00855336">
      <w:pPr>
        <w:rPr>
          <w:del w:id="4932" w:author="VOYER Raphael" w:date="2021-06-16T11:41:00Z"/>
        </w:rPr>
      </w:pPr>
    </w:p>
    <w:p w:rsidR="00814E94" w:rsidDel="00374C6A" w:rsidRDefault="00814E94" w:rsidP="00855336">
      <w:pPr>
        <w:rPr>
          <w:del w:id="4933" w:author="VOYER Raphael" w:date="2021-06-16T11:17:00Z"/>
        </w:rPr>
      </w:pPr>
    </w:p>
    <w:p w:rsidR="00814E94" w:rsidDel="00374C6A" w:rsidRDefault="00814E94" w:rsidP="00855336">
      <w:pPr>
        <w:rPr>
          <w:del w:id="4934" w:author="VOYER Raphael" w:date="2021-06-16T11:17:00Z"/>
        </w:rPr>
      </w:pPr>
    </w:p>
    <w:p w:rsidR="00814E94" w:rsidDel="00374C6A" w:rsidRDefault="00814E94" w:rsidP="00855336">
      <w:pPr>
        <w:rPr>
          <w:del w:id="4935" w:author="VOYER Raphael" w:date="2021-06-16T11:17:00Z"/>
        </w:rPr>
      </w:pPr>
    </w:p>
    <w:p w:rsidR="00814E94" w:rsidDel="00374C6A" w:rsidRDefault="00814E94" w:rsidP="00855336">
      <w:pPr>
        <w:rPr>
          <w:del w:id="4936" w:author="VOYER Raphael" w:date="2021-06-16T11:17:00Z"/>
        </w:rPr>
      </w:pPr>
    </w:p>
    <w:p w:rsidR="00814E94" w:rsidDel="00374C6A" w:rsidRDefault="00814E94" w:rsidP="00855336">
      <w:pPr>
        <w:rPr>
          <w:del w:id="4937" w:author="VOYER Raphael" w:date="2021-06-16T11:17:00Z"/>
        </w:rPr>
      </w:pPr>
    </w:p>
    <w:p w:rsidR="00814E94" w:rsidDel="00374C6A" w:rsidRDefault="00814E94" w:rsidP="00855336">
      <w:pPr>
        <w:rPr>
          <w:del w:id="4938" w:author="VOYER Raphael" w:date="2021-06-16T11:17:00Z"/>
        </w:rPr>
      </w:pPr>
    </w:p>
    <w:p w:rsidR="00814E94" w:rsidDel="00374C6A" w:rsidRDefault="00814E94" w:rsidP="00855336">
      <w:pPr>
        <w:rPr>
          <w:del w:id="4939" w:author="VOYER Raphael" w:date="2021-06-16T11:17:00Z"/>
        </w:rPr>
      </w:pPr>
    </w:p>
    <w:p w:rsidR="00814E94" w:rsidDel="00374C6A" w:rsidRDefault="00814E94" w:rsidP="00855336">
      <w:pPr>
        <w:rPr>
          <w:del w:id="4940" w:author="VOYER Raphael" w:date="2021-06-16T11:17:00Z"/>
        </w:rPr>
      </w:pPr>
    </w:p>
    <w:p w:rsidR="00814E94" w:rsidDel="00374C6A" w:rsidRDefault="00814E94" w:rsidP="00855336">
      <w:pPr>
        <w:rPr>
          <w:del w:id="4941" w:author="VOYER Raphael" w:date="2021-06-16T11:17:00Z"/>
        </w:rPr>
      </w:pPr>
    </w:p>
    <w:p w:rsidR="00814E94" w:rsidDel="00374C6A" w:rsidRDefault="00814E94" w:rsidP="00855336">
      <w:pPr>
        <w:rPr>
          <w:del w:id="4942" w:author="VOYER Raphael" w:date="2021-06-16T11:17:00Z"/>
        </w:rPr>
      </w:pPr>
    </w:p>
    <w:p w:rsidR="00814E94" w:rsidDel="00374C6A" w:rsidRDefault="00814E94" w:rsidP="00855336">
      <w:pPr>
        <w:rPr>
          <w:del w:id="4943" w:author="VOYER Raphael" w:date="2021-06-16T11:17:00Z"/>
        </w:rPr>
      </w:pPr>
    </w:p>
    <w:p w:rsidR="00814E94" w:rsidDel="00374C6A" w:rsidRDefault="00814E94" w:rsidP="00855336">
      <w:pPr>
        <w:rPr>
          <w:del w:id="4944" w:author="VOYER Raphael" w:date="2021-06-16T11:17:00Z"/>
        </w:rPr>
      </w:pPr>
    </w:p>
    <w:p w:rsidR="00814E94" w:rsidDel="00374C6A" w:rsidRDefault="00814E94" w:rsidP="00855336">
      <w:pPr>
        <w:rPr>
          <w:del w:id="4945" w:author="VOYER Raphael" w:date="2021-06-16T11:17:00Z"/>
        </w:rPr>
      </w:pPr>
    </w:p>
    <w:p w:rsidR="00814E94" w:rsidDel="00374C6A" w:rsidRDefault="00814E94" w:rsidP="00855336">
      <w:pPr>
        <w:rPr>
          <w:del w:id="4946" w:author="VOYER Raphael" w:date="2021-06-16T11:17:00Z"/>
        </w:rPr>
      </w:pPr>
    </w:p>
    <w:p w:rsidR="00814E94" w:rsidDel="00374C6A" w:rsidRDefault="00814E94" w:rsidP="00855336">
      <w:pPr>
        <w:rPr>
          <w:del w:id="4947" w:author="VOYER Raphael" w:date="2021-06-16T11:17:00Z"/>
        </w:rPr>
      </w:pPr>
    </w:p>
    <w:p w:rsidR="00814E94" w:rsidDel="00374C6A" w:rsidRDefault="00814E94" w:rsidP="00855336">
      <w:pPr>
        <w:rPr>
          <w:del w:id="4948" w:author="VOYER Raphael" w:date="2021-06-16T11:17:00Z"/>
        </w:rPr>
      </w:pPr>
    </w:p>
    <w:p w:rsidR="00814E94" w:rsidDel="00374C6A" w:rsidRDefault="00814E94" w:rsidP="00855336">
      <w:pPr>
        <w:rPr>
          <w:del w:id="4949" w:author="VOYER Raphael" w:date="2021-06-16T11:17:00Z"/>
        </w:rPr>
      </w:pPr>
    </w:p>
    <w:p w:rsidR="00814E94" w:rsidDel="00374C6A" w:rsidRDefault="00814E94" w:rsidP="00855336">
      <w:pPr>
        <w:rPr>
          <w:del w:id="4950" w:author="VOYER Raphael" w:date="2021-06-16T11:17:00Z"/>
        </w:rPr>
      </w:pPr>
    </w:p>
    <w:p w:rsidR="00814E94" w:rsidDel="00374C6A" w:rsidRDefault="00814E94" w:rsidP="00855336">
      <w:pPr>
        <w:rPr>
          <w:del w:id="4951" w:author="VOYER Raphael" w:date="2021-06-16T11:17:00Z"/>
        </w:rPr>
      </w:pPr>
    </w:p>
    <w:p w:rsidR="00814E94" w:rsidDel="00374C6A" w:rsidRDefault="00814E94" w:rsidP="00855336">
      <w:pPr>
        <w:rPr>
          <w:del w:id="4952" w:author="VOYER Raphael" w:date="2021-06-16T11:17:00Z"/>
        </w:rPr>
      </w:pPr>
    </w:p>
    <w:p w:rsidR="00814E94" w:rsidDel="00374C6A" w:rsidRDefault="00814E94" w:rsidP="00855336">
      <w:pPr>
        <w:rPr>
          <w:del w:id="4953" w:author="VOYER Raphael" w:date="2021-06-16T11:17:00Z"/>
        </w:rPr>
      </w:pPr>
    </w:p>
    <w:p w:rsidR="00814E94" w:rsidDel="00374C6A" w:rsidRDefault="00814E94" w:rsidP="00855336">
      <w:pPr>
        <w:rPr>
          <w:del w:id="4954" w:author="VOYER Raphael" w:date="2021-06-16T11:17:00Z"/>
        </w:rPr>
      </w:pPr>
    </w:p>
    <w:p w:rsidR="00814E94" w:rsidDel="00374C6A" w:rsidRDefault="00814E94" w:rsidP="00855336">
      <w:pPr>
        <w:rPr>
          <w:del w:id="4955" w:author="VOYER Raphael" w:date="2021-06-16T11:17:00Z"/>
        </w:rPr>
      </w:pPr>
    </w:p>
    <w:p w:rsidR="00814E94" w:rsidDel="00374C6A" w:rsidRDefault="00814E94" w:rsidP="00855336">
      <w:pPr>
        <w:rPr>
          <w:del w:id="4956" w:author="VOYER Raphael" w:date="2021-06-16T11:17:00Z"/>
        </w:rPr>
      </w:pPr>
    </w:p>
    <w:p w:rsidR="00814E94" w:rsidDel="00374C6A" w:rsidRDefault="00814E94" w:rsidP="00855336">
      <w:pPr>
        <w:rPr>
          <w:del w:id="4957" w:author="VOYER Raphael" w:date="2021-06-16T11:17:00Z"/>
        </w:rPr>
      </w:pPr>
    </w:p>
    <w:p w:rsidR="00814E94" w:rsidDel="00374C6A" w:rsidRDefault="00814E94" w:rsidP="00855336">
      <w:pPr>
        <w:rPr>
          <w:del w:id="4958" w:author="VOYER Raphael" w:date="2021-06-16T11:17:00Z"/>
        </w:rPr>
      </w:pPr>
    </w:p>
    <w:p w:rsidR="00814E94" w:rsidDel="00374C6A" w:rsidRDefault="00814E94" w:rsidP="00855336">
      <w:pPr>
        <w:rPr>
          <w:del w:id="4959" w:author="VOYER Raphael" w:date="2021-06-16T11:17:00Z"/>
        </w:rPr>
      </w:pPr>
    </w:p>
    <w:p w:rsidR="002A397D" w:rsidDel="00374C6A" w:rsidRDefault="002A397D" w:rsidP="00855336">
      <w:pPr>
        <w:rPr>
          <w:del w:id="4960" w:author="VOYER Raphael" w:date="2021-06-16T11:17:00Z"/>
        </w:rPr>
      </w:pPr>
    </w:p>
    <w:p w:rsidR="002A397D" w:rsidDel="00374C6A" w:rsidRDefault="002A397D" w:rsidP="00855336">
      <w:pPr>
        <w:rPr>
          <w:del w:id="4961" w:author="VOYER Raphael" w:date="2021-06-16T11:17:00Z"/>
        </w:rPr>
      </w:pPr>
    </w:p>
    <w:p w:rsidR="002A397D" w:rsidDel="00374C6A" w:rsidRDefault="00014FB3" w:rsidP="00622755">
      <w:pPr>
        <w:outlineLvl w:val="0"/>
        <w:rPr>
          <w:del w:id="4962" w:author="VOYER Raphael" w:date="2021-06-16T11:17:00Z"/>
          <w:b/>
          <w:bCs/>
        </w:rPr>
      </w:pPr>
      <w:bookmarkStart w:id="4963" w:name="_Toc381025851"/>
      <w:bookmarkStart w:id="4964" w:name="_Toc424820441"/>
      <w:del w:id="4965" w:author="VOYER Raphael" w:date="2021-06-16T11:17:00Z">
        <w:r w:rsidDel="00374C6A">
          <w:rPr>
            <w:b/>
            <w:bCs/>
          </w:rPr>
          <w:delText>6</w:delText>
        </w:r>
        <w:r w:rsidR="00EB0EB8" w:rsidDel="00374C6A">
          <w:rPr>
            <w:b/>
            <w:bCs/>
          </w:rPr>
          <w:delText>.3.3.</w:delText>
        </w:r>
        <w:r w:rsidR="00F47B44" w:rsidDel="00374C6A">
          <w:rPr>
            <w:b/>
            <w:bCs/>
          </w:rPr>
          <w:delText>3</w:delText>
        </w:r>
        <w:r w:rsidR="002A397D" w:rsidDel="00374C6A">
          <w:rPr>
            <w:b/>
            <w:bCs/>
          </w:rPr>
          <w:delText>.3</w:delText>
        </w:r>
        <w:r w:rsidR="002A397D" w:rsidRPr="004F0F43" w:rsidDel="00374C6A">
          <w:rPr>
            <w:b/>
            <w:bCs/>
          </w:rPr>
          <w:delText xml:space="preserve"> L3 cluster with </w:delText>
        </w:r>
        <w:r w:rsidR="002A397D" w:rsidDel="00374C6A">
          <w:rPr>
            <w:b/>
            <w:bCs/>
          </w:rPr>
          <w:delText>IP multicast.</w:delText>
        </w:r>
        <w:bookmarkEnd w:id="4963"/>
        <w:bookmarkEnd w:id="4964"/>
      </w:del>
    </w:p>
    <w:p w:rsidR="00F9324C" w:rsidDel="00374C6A" w:rsidRDefault="00F9324C" w:rsidP="002A397D">
      <w:pPr>
        <w:rPr>
          <w:del w:id="4966" w:author="VOYER Raphael" w:date="2021-06-16T11:17:00Z"/>
        </w:rPr>
      </w:pPr>
    </w:p>
    <w:p w:rsidR="001E4165" w:rsidDel="00374C6A" w:rsidRDefault="002D7081" w:rsidP="001E4165">
      <w:pPr>
        <w:keepNext/>
        <w:rPr>
          <w:del w:id="4967" w:author="VOYER Raphael" w:date="2021-06-16T11:17:00Z"/>
        </w:rPr>
      </w:pPr>
      <w:del w:id="4968" w:author="VOYER Raphael" w:date="2021-06-16T11:17:00Z">
        <w:r w:rsidDel="00374C6A">
          <w:object w:dxaOrig="11030" w:dyaOrig="11386">
            <v:shape id="_x0000_i1032" type="#_x0000_t75" style="width:468.3pt;height:482.8pt" o:ole="">
              <v:imagedata r:id="rId28" o:title=""/>
            </v:shape>
            <o:OLEObject Type="Embed" ProgID="Visio.Drawing.6" ShapeID="_x0000_i1032" DrawAspect="Content" ObjectID="_1685350199" r:id="rId29"/>
          </w:object>
        </w:r>
      </w:del>
    </w:p>
    <w:p w:rsidR="00F9324C" w:rsidDel="00374C6A" w:rsidRDefault="001E4165" w:rsidP="00622755">
      <w:pPr>
        <w:pStyle w:val="Lgende"/>
        <w:outlineLvl w:val="0"/>
        <w:rPr>
          <w:del w:id="4969" w:author="VOYER Raphael" w:date="2021-06-16T11:17:00Z"/>
          <w:b w:val="0"/>
          <w:bCs w:val="0"/>
        </w:rPr>
      </w:pPr>
      <w:del w:id="4970" w:author="VOYER Raphael" w:date="2021-06-16T11:17:00Z">
        <w:r w:rsidDel="00374C6A">
          <w:delText xml:space="preserve">                                                 </w:delText>
        </w:r>
        <w:bookmarkStart w:id="4971" w:name="_Toc381025852"/>
        <w:bookmarkStart w:id="4972" w:name="_Toc424820442"/>
        <w:bookmarkStart w:id="4973" w:name="_Toc436661313"/>
        <w:r w:rsidDel="00374C6A">
          <w:delText xml:space="preserve">Figure </w:delText>
        </w:r>
        <w:r w:rsidR="004F358F" w:rsidDel="00374C6A">
          <w:rPr>
            <w:noProof/>
          </w:rPr>
          <w:fldChar w:fldCharType="begin"/>
        </w:r>
        <w:r w:rsidR="004F358F" w:rsidDel="00374C6A">
          <w:rPr>
            <w:noProof/>
          </w:rPr>
          <w:delInstrText xml:space="preserve"> SEQ Figure \* ARABIC </w:delInstrText>
        </w:r>
        <w:r w:rsidR="004F358F" w:rsidDel="00374C6A">
          <w:rPr>
            <w:noProof/>
          </w:rPr>
          <w:fldChar w:fldCharType="separate"/>
        </w:r>
        <w:r w:rsidR="00F32A78" w:rsidDel="00374C6A">
          <w:rPr>
            <w:noProof/>
          </w:rPr>
          <w:delText>14</w:delText>
        </w:r>
        <w:r w:rsidR="004F358F" w:rsidDel="00374C6A">
          <w:rPr>
            <w:noProof/>
          </w:rPr>
          <w:fldChar w:fldCharType="end"/>
        </w:r>
        <w:r w:rsidDel="00374C6A">
          <w:delText>: L3 cluster(IGMP)</w:delText>
        </w:r>
        <w:bookmarkEnd w:id="4971"/>
        <w:bookmarkEnd w:id="4972"/>
        <w:bookmarkEnd w:id="4973"/>
      </w:del>
    </w:p>
    <w:p w:rsidR="001E4165" w:rsidDel="00374C6A" w:rsidRDefault="002A397D" w:rsidP="002A397D">
      <w:pPr>
        <w:rPr>
          <w:del w:id="4974" w:author="VOYER Raphael" w:date="2021-06-16T11:17:00Z"/>
          <w:b/>
          <w:bCs/>
        </w:rPr>
      </w:pPr>
      <w:del w:id="4975" w:author="VOYER Raphael" w:date="2021-06-16T11:17:00Z">
        <w:r w:rsidDel="00374C6A">
          <w:rPr>
            <w:b/>
            <w:bCs/>
          </w:rPr>
          <w:delText xml:space="preserve">  </w:delText>
        </w:r>
      </w:del>
    </w:p>
    <w:p w:rsidR="002A397D" w:rsidRPr="00616769" w:rsidDel="00374C6A" w:rsidRDefault="002A397D" w:rsidP="00622755">
      <w:pPr>
        <w:outlineLvl w:val="0"/>
        <w:rPr>
          <w:del w:id="4976" w:author="VOYER Raphael" w:date="2021-06-16T11:17:00Z"/>
          <w:bCs/>
        </w:rPr>
      </w:pPr>
      <w:del w:id="4977" w:author="VOYER Raphael" w:date="2021-06-16T11:17:00Z">
        <w:r w:rsidDel="00374C6A">
          <w:rPr>
            <w:b/>
            <w:bCs/>
          </w:rPr>
          <w:delText xml:space="preserve"> </w:delText>
        </w:r>
        <w:bookmarkStart w:id="4978" w:name="_Toc381025853"/>
        <w:bookmarkStart w:id="4979" w:name="_Toc424820443"/>
        <w:r w:rsidDel="00374C6A">
          <w:rPr>
            <w:bCs/>
          </w:rPr>
          <w:delText>Same as the case of L3 cluster with static mac-address with the following exception</w:delText>
        </w:r>
        <w:r w:rsidR="00616769" w:rsidDel="00374C6A">
          <w:rPr>
            <w:bCs/>
          </w:rPr>
          <w:delText>/step</w:delText>
        </w:r>
        <w:bookmarkEnd w:id="4978"/>
        <w:bookmarkEnd w:id="4979"/>
      </w:del>
    </w:p>
    <w:p w:rsidR="002A397D" w:rsidDel="00374C6A" w:rsidRDefault="003553E7" w:rsidP="00F9324C">
      <w:pPr>
        <w:ind w:left="360"/>
        <w:rPr>
          <w:del w:id="4980" w:author="VOYER Raphael" w:date="2021-06-16T11:17:00Z"/>
        </w:rPr>
      </w:pPr>
      <w:del w:id="4981" w:author="VOYER Raphael" w:date="2021-06-16T11:17:00Z">
        <w:r w:rsidDel="00374C6A">
          <w:delText>12 and 13</w:delText>
        </w:r>
        <w:r w:rsidR="00F9324C" w:rsidDel="00374C6A">
          <w:delText xml:space="preserve">) </w:delText>
        </w:r>
        <w:r w:rsidR="002A397D" w:rsidDel="00374C6A">
          <w:delText>Port list to the MC_INDEX is controlled by the dynamic IGMP reports to which HA</w:delText>
        </w:r>
        <w:r w:rsidR="00E456FB" w:rsidDel="00374C6A">
          <w:delText>V</w:delText>
        </w:r>
        <w:r w:rsidR="002A397D" w:rsidDel="00374C6A">
          <w:delText>LAN</w:delText>
        </w:r>
      </w:del>
    </w:p>
    <w:p w:rsidR="002A397D" w:rsidDel="00374C6A" w:rsidRDefault="002A397D" w:rsidP="002A397D">
      <w:pPr>
        <w:ind w:left="720"/>
        <w:rPr>
          <w:del w:id="4982" w:author="VOYER Raphael" w:date="2021-06-16T11:17:00Z"/>
        </w:rPr>
      </w:pPr>
      <w:del w:id="4983" w:author="VOYER Raphael" w:date="2021-06-16T11:17:00Z">
        <w:r w:rsidDel="00374C6A">
          <w:delText>Is registered.</w:delText>
        </w:r>
      </w:del>
    </w:p>
    <w:p w:rsidR="002A397D" w:rsidDel="00374C6A" w:rsidRDefault="002A397D" w:rsidP="002A397D">
      <w:pPr>
        <w:rPr>
          <w:del w:id="4984" w:author="VOYER Raphael" w:date="2021-06-16T11:17:00Z"/>
        </w:rPr>
      </w:pPr>
    </w:p>
    <w:p w:rsidR="00445EC4" w:rsidDel="00374C6A" w:rsidRDefault="00445EC4" w:rsidP="002A397D">
      <w:pPr>
        <w:rPr>
          <w:del w:id="4985" w:author="VOYER Raphael" w:date="2021-06-16T11:17:00Z"/>
        </w:rPr>
      </w:pPr>
    </w:p>
    <w:p w:rsidR="002A397D" w:rsidRPr="007107E1" w:rsidDel="00374C6A" w:rsidRDefault="00014FB3" w:rsidP="00622755">
      <w:pPr>
        <w:pStyle w:val="Titre4"/>
        <w:rPr>
          <w:del w:id="4986" w:author="VOYER Raphael" w:date="2021-06-16T11:17:00Z"/>
        </w:rPr>
      </w:pPr>
      <w:bookmarkStart w:id="4987" w:name="_5.3.3.5_Cluster_port_modification."/>
      <w:bookmarkEnd w:id="4987"/>
      <w:del w:id="4988" w:author="VOYER Raphael" w:date="2021-06-16T11:17:00Z">
        <w:r w:rsidDel="00374C6A">
          <w:delText>6</w:delText>
        </w:r>
        <w:r w:rsidR="00EB0EB8" w:rsidRPr="007107E1" w:rsidDel="00374C6A">
          <w:delText>.3.3.</w:delText>
        </w:r>
        <w:r w:rsidR="00F47B44" w:rsidDel="00374C6A">
          <w:delText>4</w:delText>
        </w:r>
        <w:r w:rsidR="00EB0EB8" w:rsidRPr="007107E1" w:rsidDel="00374C6A">
          <w:delText xml:space="preserve"> </w:delText>
        </w:r>
        <w:r w:rsidR="002A397D" w:rsidRPr="007107E1" w:rsidDel="00374C6A">
          <w:delText>Cluster port modification.</w:delText>
        </w:r>
      </w:del>
    </w:p>
    <w:p w:rsidR="002A397D" w:rsidDel="00374C6A" w:rsidRDefault="002A397D" w:rsidP="002A397D">
      <w:pPr>
        <w:rPr>
          <w:del w:id="4989" w:author="VOYER Raphael" w:date="2021-06-16T11:17:00Z"/>
        </w:rPr>
      </w:pPr>
      <w:del w:id="4990" w:author="VOYER Raphael" w:date="2021-06-16T11:17:00Z">
        <w:r w:rsidDel="00374C6A">
          <w:delText xml:space="preserve">     The user is allowed </w:delText>
        </w:r>
        <w:r w:rsidR="00EB0EB8" w:rsidDel="00374C6A">
          <w:delText xml:space="preserve">to modify the port lists of an </w:delText>
        </w:r>
        <w:r w:rsidDel="00374C6A">
          <w:delText>existing cluster.</w:delText>
        </w:r>
      </w:del>
    </w:p>
    <w:p w:rsidR="00F3451D" w:rsidDel="00374C6A" w:rsidRDefault="00F3451D" w:rsidP="002A397D">
      <w:pPr>
        <w:rPr>
          <w:del w:id="4991" w:author="VOYER Raphael" w:date="2021-06-16T11:17:00Z"/>
        </w:rPr>
      </w:pPr>
    </w:p>
    <w:p w:rsidR="00EF63EA" w:rsidDel="00374C6A" w:rsidRDefault="00F3451D" w:rsidP="00EF63EA">
      <w:pPr>
        <w:keepNext/>
        <w:rPr>
          <w:del w:id="4992" w:author="VOYER Raphael" w:date="2021-06-16T11:17:00Z"/>
        </w:rPr>
      </w:pPr>
      <w:del w:id="4993" w:author="VOYER Raphael" w:date="2021-06-16T11:17:00Z">
        <w:r w:rsidDel="00374C6A">
          <w:delText xml:space="preserve">      </w:delText>
        </w:r>
        <w:r w:rsidDel="00374C6A">
          <w:object w:dxaOrig="7444" w:dyaOrig="4384">
            <v:shape id="_x0000_i1033" type="#_x0000_t75" style="width:371.7pt;height:218.8pt" o:ole="">
              <v:imagedata r:id="rId30" o:title=""/>
            </v:shape>
            <o:OLEObject Type="Embed" ProgID="Visio.Drawing.6" ShapeID="_x0000_i1033" DrawAspect="Content" ObjectID="_1685350200" r:id="rId31"/>
          </w:object>
        </w:r>
      </w:del>
    </w:p>
    <w:p w:rsidR="00F3451D" w:rsidDel="00374C6A" w:rsidRDefault="00EF63EA" w:rsidP="00622755">
      <w:pPr>
        <w:pStyle w:val="Lgende"/>
        <w:ind w:left="1440" w:firstLine="720"/>
        <w:outlineLvl w:val="0"/>
        <w:rPr>
          <w:del w:id="4994" w:author="VOYER Raphael" w:date="2021-06-16T11:17:00Z"/>
        </w:rPr>
      </w:pPr>
      <w:bookmarkStart w:id="4995" w:name="_Toc381025854"/>
      <w:bookmarkStart w:id="4996" w:name="_Toc424820444"/>
      <w:bookmarkStart w:id="4997" w:name="_Toc436661314"/>
      <w:del w:id="4998" w:author="VOYER Raphael" w:date="2021-06-16T11:17:00Z">
        <w:r w:rsidDel="00374C6A">
          <w:delText xml:space="preserve">Figure </w:delText>
        </w:r>
        <w:r w:rsidR="004F358F" w:rsidDel="00374C6A">
          <w:rPr>
            <w:noProof/>
          </w:rPr>
          <w:fldChar w:fldCharType="begin"/>
        </w:r>
        <w:r w:rsidR="004F358F" w:rsidDel="00374C6A">
          <w:rPr>
            <w:noProof/>
          </w:rPr>
          <w:delInstrText xml:space="preserve"> SEQ Figure \* ARABIC </w:delInstrText>
        </w:r>
        <w:r w:rsidR="004F358F" w:rsidDel="00374C6A">
          <w:rPr>
            <w:noProof/>
          </w:rPr>
          <w:fldChar w:fldCharType="separate"/>
        </w:r>
        <w:r w:rsidR="00F32A78" w:rsidDel="00374C6A">
          <w:rPr>
            <w:noProof/>
          </w:rPr>
          <w:delText>15</w:delText>
        </w:r>
        <w:r w:rsidR="004F358F" w:rsidDel="00374C6A">
          <w:rPr>
            <w:noProof/>
          </w:rPr>
          <w:fldChar w:fldCharType="end"/>
        </w:r>
        <w:r w:rsidDel="00374C6A">
          <w:delText xml:space="preserve"> Cluster Modification</w:delText>
        </w:r>
        <w:bookmarkEnd w:id="4995"/>
        <w:bookmarkEnd w:id="4996"/>
        <w:bookmarkEnd w:id="4997"/>
      </w:del>
    </w:p>
    <w:p w:rsidR="002A397D" w:rsidDel="00374C6A" w:rsidRDefault="002A397D" w:rsidP="002A397D">
      <w:pPr>
        <w:rPr>
          <w:del w:id="4999" w:author="VOYER Raphael" w:date="2021-06-16T11:17:00Z"/>
        </w:rPr>
      </w:pPr>
    </w:p>
    <w:p w:rsidR="00E47C0E" w:rsidDel="001111A8" w:rsidRDefault="00E47C0E" w:rsidP="001111A8">
      <w:pPr>
        <w:pStyle w:val="Titre4"/>
        <w:rPr>
          <w:del w:id="5000" w:author="VOYER Raphael" w:date="2021-06-16T11:15:00Z"/>
        </w:rPr>
        <w:pPrChange w:id="5001" w:author="VOYER Raphael" w:date="2021-06-16T11:15:00Z">
          <w:pPr>
            <w:pStyle w:val="Titre4"/>
          </w:pPr>
        </w:pPrChange>
      </w:pPr>
      <w:del w:id="5002" w:author="VOYER Raphael" w:date="2021-06-16T11:17:00Z">
        <w:r w:rsidDel="00374C6A">
          <w:delText>Detail</w:delText>
        </w:r>
      </w:del>
      <w:del w:id="5003" w:author="VOYER Raphael" w:date="2021-06-16T11:15:00Z">
        <w:r w:rsidDel="001111A8">
          <w:delText>ed Steps:</w:delText>
        </w:r>
      </w:del>
    </w:p>
    <w:p w:rsidR="00E47C0E" w:rsidDel="001111A8" w:rsidRDefault="00E47C0E" w:rsidP="001111A8">
      <w:pPr>
        <w:pStyle w:val="Titre4"/>
        <w:rPr>
          <w:del w:id="5004" w:author="VOYER Raphael" w:date="2021-06-16T11:15:00Z"/>
        </w:rPr>
        <w:pPrChange w:id="5005" w:author="VOYER Raphael" w:date="2021-06-16T11:15:00Z">
          <w:pPr>
            <w:ind w:right="540"/>
          </w:pPr>
        </w:pPrChange>
      </w:pPr>
      <w:del w:id="5006" w:author="VOYER Raphael" w:date="2021-06-16T11:15:00Z">
        <w:r w:rsidDel="001111A8">
          <w:delText xml:space="preserve">1) </w:delText>
        </w:r>
        <w:smartTag w:uri="urn:schemas-microsoft-com:office:smarttags" w:element="stockticker">
          <w:r w:rsidDel="001111A8">
            <w:delText>CLI</w:delText>
          </w:r>
        </w:smartTag>
        <w:r w:rsidDel="001111A8">
          <w:delText xml:space="preserve"> to add/remove ports to the specified clusters</w:delText>
        </w:r>
      </w:del>
    </w:p>
    <w:p w:rsidR="00E47C0E" w:rsidDel="001111A8" w:rsidRDefault="00E47C0E" w:rsidP="001111A8">
      <w:pPr>
        <w:pStyle w:val="Titre4"/>
        <w:rPr>
          <w:del w:id="5007" w:author="VOYER Raphael" w:date="2021-06-16T11:15:00Z"/>
        </w:rPr>
        <w:pPrChange w:id="5008" w:author="VOYER Raphael" w:date="2021-06-16T11:15:00Z">
          <w:pPr/>
        </w:pPrChange>
      </w:pPr>
      <w:del w:id="5009" w:author="VOYER Raphael" w:date="2021-06-16T11:15:00Z">
        <w:r w:rsidDel="001111A8">
          <w:delText>2) The following sanity checks are performed</w:delText>
        </w:r>
      </w:del>
    </w:p>
    <w:p w:rsidR="00E47C0E" w:rsidDel="001111A8" w:rsidRDefault="00E47C0E" w:rsidP="001111A8">
      <w:pPr>
        <w:pStyle w:val="Titre4"/>
        <w:rPr>
          <w:del w:id="5010" w:author="VOYER Raphael" w:date="2021-06-16T11:15:00Z"/>
        </w:rPr>
        <w:pPrChange w:id="5011" w:author="VOYER Raphael" w:date="2021-06-16T11:15:00Z">
          <w:pPr/>
        </w:pPrChange>
      </w:pPr>
      <w:del w:id="5012" w:author="VOYER Raphael" w:date="2021-06-16T11:15:00Z">
        <w:r w:rsidDel="001111A8">
          <w:delText xml:space="preserve">     a) Cluster Id specified should be valid</w:delText>
        </w:r>
      </w:del>
    </w:p>
    <w:p w:rsidR="00F3451D" w:rsidDel="001111A8" w:rsidRDefault="00E47C0E" w:rsidP="001111A8">
      <w:pPr>
        <w:pStyle w:val="Titre4"/>
        <w:rPr>
          <w:del w:id="5013" w:author="VOYER Raphael" w:date="2021-06-16T11:15:00Z"/>
        </w:rPr>
        <w:pPrChange w:id="5014" w:author="VOYER Raphael" w:date="2021-06-16T11:15:00Z">
          <w:pPr/>
        </w:pPrChange>
      </w:pPr>
      <w:del w:id="5015" w:author="VOYER Raphael" w:date="2021-06-16T11:15:00Z">
        <w:r w:rsidDel="001111A8">
          <w:delText xml:space="preserve">     b) Port list should be valid</w:delText>
        </w:r>
      </w:del>
    </w:p>
    <w:p w:rsidR="00E47C0E" w:rsidDel="001111A8" w:rsidRDefault="00E47C0E" w:rsidP="001111A8">
      <w:pPr>
        <w:pStyle w:val="Titre4"/>
        <w:rPr>
          <w:del w:id="5016" w:author="VOYER Raphael" w:date="2021-06-16T11:15:00Z"/>
        </w:rPr>
        <w:pPrChange w:id="5017" w:author="VOYER Raphael" w:date="2021-06-16T11:15:00Z">
          <w:pPr/>
        </w:pPrChange>
      </w:pPr>
      <w:del w:id="5018" w:author="VOYER Raphael" w:date="2021-06-16T11:15:00Z">
        <w:r w:rsidDel="001111A8">
          <w:delText>3) Error if sanity checks fail</w:delText>
        </w:r>
      </w:del>
    </w:p>
    <w:p w:rsidR="00E47C0E" w:rsidDel="001111A8" w:rsidRDefault="00E47C0E" w:rsidP="001111A8">
      <w:pPr>
        <w:pStyle w:val="Titre4"/>
        <w:rPr>
          <w:del w:id="5019" w:author="VOYER Raphael" w:date="2021-06-16T11:15:00Z"/>
        </w:rPr>
        <w:pPrChange w:id="5020" w:author="VOYER Raphael" w:date="2021-06-16T11:15:00Z">
          <w:pPr/>
        </w:pPrChange>
      </w:pPr>
      <w:del w:id="5021" w:author="VOYER Raphael" w:date="2021-06-16T11:15:00Z">
        <w:r w:rsidDel="001111A8">
          <w:delText>4) If 2 returns success a message to modify the port bitmap of the L2MC index</w:delText>
        </w:r>
      </w:del>
    </w:p>
    <w:p w:rsidR="00E47C0E" w:rsidDel="001111A8" w:rsidRDefault="00E47C0E" w:rsidP="001111A8">
      <w:pPr>
        <w:pStyle w:val="Titre4"/>
        <w:rPr>
          <w:del w:id="5022" w:author="VOYER Raphael" w:date="2021-06-16T11:15:00Z"/>
        </w:rPr>
        <w:pPrChange w:id="5023" w:author="VOYER Raphael" w:date="2021-06-16T11:15:00Z">
          <w:pPr/>
        </w:pPrChange>
      </w:pPr>
      <w:del w:id="5024" w:author="VOYER Raphael" w:date="2021-06-16T11:15:00Z">
        <w:r w:rsidDel="001111A8">
          <w:delText xml:space="preserve">    Is sent to SL_</w:delText>
        </w:r>
        <w:smartTag w:uri="urn:schemas-microsoft-com:office:smarttags" w:element="stockticker">
          <w:r w:rsidDel="001111A8">
            <w:delText>CMM</w:delText>
          </w:r>
        </w:smartTag>
      </w:del>
    </w:p>
    <w:p w:rsidR="00E47C0E" w:rsidDel="001111A8" w:rsidRDefault="00E47C0E" w:rsidP="001111A8">
      <w:pPr>
        <w:pStyle w:val="Titre4"/>
        <w:rPr>
          <w:del w:id="5025" w:author="VOYER Raphael" w:date="2021-06-16T11:15:00Z"/>
        </w:rPr>
        <w:pPrChange w:id="5026" w:author="VOYER Raphael" w:date="2021-06-16T11:15:00Z">
          <w:pPr/>
        </w:pPrChange>
      </w:pPr>
      <w:del w:id="5027" w:author="VOYER Raphael" w:date="2021-06-16T11:15:00Z">
        <w:r w:rsidDel="001111A8">
          <w:delText xml:space="preserve">5) SL </w:delText>
        </w:r>
        <w:smartTag w:uri="urn:schemas-microsoft-com:office:smarttags" w:element="stockticker">
          <w:r w:rsidDel="001111A8">
            <w:delText>CMM</w:delText>
          </w:r>
        </w:smartTag>
        <w:r w:rsidDel="001111A8">
          <w:delText xml:space="preserve"> modifies the L2MC bitmap</w:delText>
        </w:r>
      </w:del>
    </w:p>
    <w:p w:rsidR="00E47C0E" w:rsidDel="001111A8" w:rsidRDefault="00E47C0E" w:rsidP="001111A8">
      <w:pPr>
        <w:pStyle w:val="Titre4"/>
        <w:rPr>
          <w:del w:id="5028" w:author="VOYER Raphael" w:date="2021-06-16T11:15:00Z"/>
        </w:rPr>
        <w:pPrChange w:id="5029" w:author="VOYER Raphael" w:date="2021-06-16T11:15:00Z">
          <w:pPr/>
        </w:pPrChange>
      </w:pPr>
      <w:del w:id="5030" w:author="VOYER Raphael" w:date="2021-06-16T11:15:00Z">
        <w:r w:rsidDel="001111A8">
          <w:delText xml:space="preserve">6) HA VLAN </w:delText>
        </w:r>
        <w:smartTag w:uri="urn:schemas-microsoft-com:office:smarttags" w:element="stockticker">
          <w:r w:rsidDel="001111A8">
            <w:delText>CMM</w:delText>
          </w:r>
        </w:smartTag>
        <w:r w:rsidDel="001111A8">
          <w:delText xml:space="preserve"> updates the port bitmap of the cluster in the DB.</w:delText>
        </w:r>
      </w:del>
    </w:p>
    <w:p w:rsidR="00F3451D" w:rsidDel="001111A8" w:rsidRDefault="00F3451D" w:rsidP="001111A8">
      <w:pPr>
        <w:pStyle w:val="Titre4"/>
        <w:rPr>
          <w:del w:id="5031" w:author="VOYER Raphael" w:date="2021-06-16T11:15:00Z"/>
        </w:rPr>
        <w:pPrChange w:id="5032" w:author="VOYER Raphael" w:date="2021-06-16T11:15:00Z">
          <w:pPr/>
        </w:pPrChange>
      </w:pPr>
    </w:p>
    <w:p w:rsidR="004300F7" w:rsidDel="001111A8" w:rsidRDefault="004300F7" w:rsidP="001111A8">
      <w:pPr>
        <w:pStyle w:val="Titre4"/>
        <w:rPr>
          <w:del w:id="5033" w:author="VOYER Raphael" w:date="2021-06-16T11:15:00Z"/>
        </w:rPr>
        <w:pPrChange w:id="5034" w:author="VOYER Raphael" w:date="2021-06-16T11:15:00Z">
          <w:pPr/>
        </w:pPrChange>
      </w:pPr>
    </w:p>
    <w:p w:rsidR="004300F7" w:rsidDel="001111A8" w:rsidRDefault="004300F7" w:rsidP="001111A8">
      <w:pPr>
        <w:pStyle w:val="Titre4"/>
        <w:rPr>
          <w:del w:id="5035" w:author="VOYER Raphael" w:date="2021-06-16T11:15:00Z"/>
        </w:rPr>
        <w:pPrChange w:id="5036" w:author="VOYER Raphael" w:date="2021-06-16T11:15:00Z">
          <w:pPr/>
        </w:pPrChange>
      </w:pPr>
    </w:p>
    <w:p w:rsidR="004300F7" w:rsidDel="001111A8" w:rsidRDefault="004300F7" w:rsidP="001111A8">
      <w:pPr>
        <w:pStyle w:val="Titre4"/>
        <w:rPr>
          <w:del w:id="5037" w:author="VOYER Raphael" w:date="2021-06-16T11:15:00Z"/>
        </w:rPr>
        <w:pPrChange w:id="5038" w:author="VOYER Raphael" w:date="2021-06-16T11:15:00Z">
          <w:pPr/>
        </w:pPrChange>
      </w:pPr>
    </w:p>
    <w:p w:rsidR="004300F7" w:rsidDel="001111A8" w:rsidRDefault="004300F7" w:rsidP="001111A8">
      <w:pPr>
        <w:pStyle w:val="Titre4"/>
        <w:rPr>
          <w:del w:id="5039" w:author="VOYER Raphael" w:date="2021-06-16T11:15:00Z"/>
        </w:rPr>
        <w:pPrChange w:id="5040" w:author="VOYER Raphael" w:date="2021-06-16T11:15:00Z">
          <w:pPr/>
        </w:pPrChange>
      </w:pPr>
    </w:p>
    <w:p w:rsidR="004300F7" w:rsidDel="001111A8" w:rsidRDefault="004300F7" w:rsidP="001111A8">
      <w:pPr>
        <w:pStyle w:val="Titre4"/>
        <w:rPr>
          <w:del w:id="5041" w:author="VOYER Raphael" w:date="2021-06-16T11:15:00Z"/>
        </w:rPr>
        <w:pPrChange w:id="5042" w:author="VOYER Raphael" w:date="2021-06-16T11:15:00Z">
          <w:pPr/>
        </w:pPrChange>
      </w:pPr>
    </w:p>
    <w:p w:rsidR="004300F7" w:rsidDel="001111A8" w:rsidRDefault="004300F7" w:rsidP="001111A8">
      <w:pPr>
        <w:pStyle w:val="Titre4"/>
        <w:rPr>
          <w:del w:id="5043" w:author="VOYER Raphael" w:date="2021-06-16T11:15:00Z"/>
        </w:rPr>
        <w:pPrChange w:id="5044" w:author="VOYER Raphael" w:date="2021-06-16T11:15:00Z">
          <w:pPr/>
        </w:pPrChange>
      </w:pPr>
    </w:p>
    <w:p w:rsidR="004300F7" w:rsidDel="001111A8" w:rsidRDefault="004300F7" w:rsidP="001111A8">
      <w:pPr>
        <w:pStyle w:val="Titre4"/>
        <w:rPr>
          <w:del w:id="5045" w:author="VOYER Raphael" w:date="2021-06-16T11:15:00Z"/>
        </w:rPr>
        <w:pPrChange w:id="5046" w:author="VOYER Raphael" w:date="2021-06-16T11:15:00Z">
          <w:pPr/>
        </w:pPrChange>
      </w:pPr>
    </w:p>
    <w:p w:rsidR="004300F7" w:rsidDel="001111A8" w:rsidRDefault="004300F7" w:rsidP="001111A8">
      <w:pPr>
        <w:pStyle w:val="Titre4"/>
        <w:rPr>
          <w:del w:id="5047" w:author="VOYER Raphael" w:date="2021-06-16T11:15:00Z"/>
        </w:rPr>
        <w:pPrChange w:id="5048" w:author="VOYER Raphael" w:date="2021-06-16T11:15:00Z">
          <w:pPr/>
        </w:pPrChange>
      </w:pPr>
    </w:p>
    <w:p w:rsidR="004300F7" w:rsidDel="001111A8" w:rsidRDefault="004300F7" w:rsidP="001111A8">
      <w:pPr>
        <w:pStyle w:val="Titre4"/>
        <w:rPr>
          <w:del w:id="5049" w:author="VOYER Raphael" w:date="2021-06-16T11:15:00Z"/>
        </w:rPr>
        <w:pPrChange w:id="5050" w:author="VOYER Raphael" w:date="2021-06-16T11:15:00Z">
          <w:pPr/>
        </w:pPrChange>
      </w:pPr>
    </w:p>
    <w:p w:rsidR="004300F7" w:rsidDel="001111A8" w:rsidRDefault="004300F7" w:rsidP="001111A8">
      <w:pPr>
        <w:pStyle w:val="Titre4"/>
        <w:rPr>
          <w:del w:id="5051" w:author="VOYER Raphael" w:date="2021-06-16T11:15:00Z"/>
        </w:rPr>
        <w:pPrChange w:id="5052" w:author="VOYER Raphael" w:date="2021-06-16T11:15:00Z">
          <w:pPr/>
        </w:pPrChange>
      </w:pPr>
    </w:p>
    <w:p w:rsidR="004300F7" w:rsidDel="001111A8" w:rsidRDefault="004300F7" w:rsidP="001111A8">
      <w:pPr>
        <w:pStyle w:val="Titre4"/>
        <w:rPr>
          <w:del w:id="5053" w:author="VOYER Raphael" w:date="2021-06-16T11:15:00Z"/>
        </w:rPr>
        <w:pPrChange w:id="5054" w:author="VOYER Raphael" w:date="2021-06-16T11:15:00Z">
          <w:pPr/>
        </w:pPrChange>
      </w:pPr>
    </w:p>
    <w:p w:rsidR="004300F7" w:rsidDel="001111A8" w:rsidRDefault="004300F7" w:rsidP="001111A8">
      <w:pPr>
        <w:pStyle w:val="Titre4"/>
        <w:rPr>
          <w:del w:id="5055" w:author="VOYER Raphael" w:date="2021-06-16T11:15:00Z"/>
        </w:rPr>
        <w:pPrChange w:id="5056" w:author="VOYER Raphael" w:date="2021-06-16T11:15:00Z">
          <w:pPr/>
        </w:pPrChange>
      </w:pPr>
    </w:p>
    <w:p w:rsidR="004300F7" w:rsidDel="001111A8" w:rsidRDefault="004300F7" w:rsidP="001111A8">
      <w:pPr>
        <w:pStyle w:val="Titre4"/>
        <w:rPr>
          <w:del w:id="5057" w:author="VOYER Raphael" w:date="2021-06-16T11:15:00Z"/>
        </w:rPr>
        <w:pPrChange w:id="5058" w:author="VOYER Raphael" w:date="2021-06-16T11:15:00Z">
          <w:pPr/>
        </w:pPrChange>
      </w:pPr>
    </w:p>
    <w:p w:rsidR="004300F7" w:rsidDel="001111A8" w:rsidRDefault="004300F7" w:rsidP="001111A8">
      <w:pPr>
        <w:pStyle w:val="Titre4"/>
        <w:rPr>
          <w:del w:id="5059" w:author="VOYER Raphael" w:date="2021-06-16T11:15:00Z"/>
        </w:rPr>
        <w:pPrChange w:id="5060" w:author="VOYER Raphael" w:date="2021-06-16T11:15:00Z">
          <w:pPr/>
        </w:pPrChange>
      </w:pPr>
    </w:p>
    <w:p w:rsidR="004300F7" w:rsidDel="001111A8" w:rsidRDefault="004300F7" w:rsidP="001111A8">
      <w:pPr>
        <w:pStyle w:val="Titre4"/>
        <w:rPr>
          <w:del w:id="5061" w:author="VOYER Raphael" w:date="2021-06-16T11:15:00Z"/>
        </w:rPr>
        <w:pPrChange w:id="5062" w:author="VOYER Raphael" w:date="2021-06-16T11:15:00Z">
          <w:pPr/>
        </w:pPrChange>
      </w:pPr>
    </w:p>
    <w:p w:rsidR="004300F7" w:rsidDel="001111A8" w:rsidRDefault="004300F7" w:rsidP="001111A8">
      <w:pPr>
        <w:pStyle w:val="Titre4"/>
        <w:rPr>
          <w:del w:id="5063" w:author="VOYER Raphael" w:date="2021-06-16T11:15:00Z"/>
        </w:rPr>
        <w:pPrChange w:id="5064" w:author="VOYER Raphael" w:date="2021-06-16T11:15:00Z">
          <w:pPr/>
        </w:pPrChange>
      </w:pPr>
    </w:p>
    <w:p w:rsidR="004300F7" w:rsidDel="001111A8" w:rsidRDefault="004300F7" w:rsidP="001111A8">
      <w:pPr>
        <w:pStyle w:val="Titre4"/>
        <w:rPr>
          <w:del w:id="5065" w:author="VOYER Raphael" w:date="2021-06-16T11:15:00Z"/>
        </w:rPr>
        <w:pPrChange w:id="5066" w:author="VOYER Raphael" w:date="2021-06-16T11:15:00Z">
          <w:pPr/>
        </w:pPrChange>
      </w:pPr>
    </w:p>
    <w:p w:rsidR="004300F7" w:rsidDel="001111A8" w:rsidRDefault="004300F7" w:rsidP="001111A8">
      <w:pPr>
        <w:pStyle w:val="Titre4"/>
        <w:rPr>
          <w:del w:id="5067" w:author="VOYER Raphael" w:date="2021-06-16T11:15:00Z"/>
        </w:rPr>
        <w:pPrChange w:id="5068" w:author="VOYER Raphael" w:date="2021-06-16T11:15:00Z">
          <w:pPr/>
        </w:pPrChange>
      </w:pPr>
    </w:p>
    <w:p w:rsidR="004300F7" w:rsidDel="001111A8" w:rsidRDefault="004300F7" w:rsidP="001111A8">
      <w:pPr>
        <w:pStyle w:val="Titre4"/>
        <w:rPr>
          <w:del w:id="5069" w:author="VOYER Raphael" w:date="2021-06-16T11:15:00Z"/>
        </w:rPr>
        <w:pPrChange w:id="5070" w:author="VOYER Raphael" w:date="2021-06-16T11:15:00Z">
          <w:pPr/>
        </w:pPrChange>
      </w:pPr>
    </w:p>
    <w:p w:rsidR="004300F7" w:rsidDel="001111A8" w:rsidRDefault="004300F7" w:rsidP="001111A8">
      <w:pPr>
        <w:pStyle w:val="Titre4"/>
        <w:rPr>
          <w:del w:id="5071" w:author="VOYER Raphael" w:date="2021-06-16T11:15:00Z"/>
        </w:rPr>
        <w:pPrChange w:id="5072" w:author="VOYER Raphael" w:date="2021-06-16T11:15:00Z">
          <w:pPr/>
        </w:pPrChange>
      </w:pPr>
    </w:p>
    <w:p w:rsidR="004300F7" w:rsidDel="001111A8" w:rsidRDefault="004300F7" w:rsidP="001111A8">
      <w:pPr>
        <w:pStyle w:val="Titre4"/>
        <w:rPr>
          <w:del w:id="5073" w:author="VOYER Raphael" w:date="2021-06-16T11:15:00Z"/>
        </w:rPr>
        <w:pPrChange w:id="5074" w:author="VOYER Raphael" w:date="2021-06-16T11:15:00Z">
          <w:pPr/>
        </w:pPrChange>
      </w:pPr>
    </w:p>
    <w:p w:rsidR="004300F7" w:rsidDel="001111A8" w:rsidRDefault="004300F7" w:rsidP="001111A8">
      <w:pPr>
        <w:pStyle w:val="Titre4"/>
        <w:rPr>
          <w:del w:id="5075" w:author="VOYER Raphael" w:date="2021-06-16T11:15:00Z"/>
        </w:rPr>
        <w:pPrChange w:id="5076" w:author="VOYER Raphael" w:date="2021-06-16T11:15:00Z">
          <w:pPr/>
        </w:pPrChange>
      </w:pPr>
    </w:p>
    <w:p w:rsidR="004300F7" w:rsidDel="001111A8" w:rsidRDefault="004300F7" w:rsidP="001111A8">
      <w:pPr>
        <w:pStyle w:val="Titre4"/>
        <w:rPr>
          <w:del w:id="5077" w:author="VOYER Raphael" w:date="2021-06-16T11:15:00Z"/>
        </w:rPr>
        <w:pPrChange w:id="5078" w:author="VOYER Raphael" w:date="2021-06-16T11:15:00Z">
          <w:pPr/>
        </w:pPrChange>
      </w:pPr>
    </w:p>
    <w:p w:rsidR="004300F7" w:rsidDel="001111A8" w:rsidRDefault="004300F7" w:rsidP="001111A8">
      <w:pPr>
        <w:pStyle w:val="Titre4"/>
        <w:rPr>
          <w:del w:id="5079" w:author="VOYER Raphael" w:date="2021-06-16T11:15:00Z"/>
        </w:rPr>
        <w:pPrChange w:id="5080" w:author="VOYER Raphael" w:date="2021-06-16T11:15:00Z">
          <w:pPr/>
        </w:pPrChange>
      </w:pPr>
    </w:p>
    <w:p w:rsidR="004300F7" w:rsidDel="001111A8" w:rsidRDefault="004300F7" w:rsidP="001111A8">
      <w:pPr>
        <w:pStyle w:val="Titre4"/>
        <w:rPr>
          <w:del w:id="5081" w:author="VOYER Raphael" w:date="2021-06-16T11:15:00Z"/>
        </w:rPr>
        <w:pPrChange w:id="5082" w:author="VOYER Raphael" w:date="2021-06-16T11:15:00Z">
          <w:pPr/>
        </w:pPrChange>
      </w:pPr>
    </w:p>
    <w:p w:rsidR="004300F7" w:rsidDel="001111A8" w:rsidRDefault="004300F7" w:rsidP="001111A8">
      <w:pPr>
        <w:pStyle w:val="Titre4"/>
        <w:rPr>
          <w:del w:id="5083" w:author="VOYER Raphael" w:date="2021-06-16T11:15:00Z"/>
        </w:rPr>
        <w:pPrChange w:id="5084" w:author="VOYER Raphael" w:date="2021-06-16T11:15:00Z">
          <w:pPr/>
        </w:pPrChange>
      </w:pPr>
    </w:p>
    <w:p w:rsidR="004300F7" w:rsidDel="001111A8" w:rsidRDefault="004300F7" w:rsidP="001111A8">
      <w:pPr>
        <w:pStyle w:val="Titre4"/>
        <w:rPr>
          <w:del w:id="5085" w:author="VOYER Raphael" w:date="2021-06-16T11:15:00Z"/>
        </w:rPr>
        <w:pPrChange w:id="5086" w:author="VOYER Raphael" w:date="2021-06-16T11:15:00Z">
          <w:pPr/>
        </w:pPrChange>
      </w:pPr>
    </w:p>
    <w:p w:rsidR="004300F7" w:rsidDel="001111A8" w:rsidRDefault="004300F7" w:rsidP="001111A8">
      <w:pPr>
        <w:pStyle w:val="Titre4"/>
        <w:rPr>
          <w:del w:id="5087" w:author="VOYER Raphael" w:date="2021-06-16T11:15:00Z"/>
        </w:rPr>
        <w:pPrChange w:id="5088" w:author="VOYER Raphael" w:date="2021-06-16T11:15:00Z">
          <w:pPr/>
        </w:pPrChange>
      </w:pPr>
    </w:p>
    <w:p w:rsidR="002A397D" w:rsidRPr="007107E1" w:rsidDel="001111A8" w:rsidRDefault="00014FB3" w:rsidP="001111A8">
      <w:pPr>
        <w:pStyle w:val="Titre4"/>
        <w:rPr>
          <w:del w:id="5089" w:author="VOYER Raphael" w:date="2021-06-16T11:15:00Z"/>
        </w:rPr>
        <w:pPrChange w:id="5090" w:author="VOYER Raphael" w:date="2021-06-16T11:15:00Z">
          <w:pPr>
            <w:pStyle w:val="Titre4"/>
          </w:pPr>
        </w:pPrChange>
      </w:pPr>
      <w:bookmarkStart w:id="5091" w:name="_5.3.3.6_Cluster_Deletion"/>
      <w:bookmarkEnd w:id="5091"/>
      <w:del w:id="5092" w:author="VOYER Raphael" w:date="2021-06-16T11:15:00Z">
        <w:r w:rsidDel="001111A8">
          <w:delText>6</w:delText>
        </w:r>
        <w:r w:rsidR="00EB0EB8" w:rsidRPr="007107E1" w:rsidDel="001111A8">
          <w:delText>.3.3.</w:delText>
        </w:r>
        <w:r w:rsidR="00F47B44" w:rsidDel="001111A8">
          <w:delText>5</w:delText>
        </w:r>
        <w:r w:rsidR="00EB0EB8" w:rsidRPr="007107E1" w:rsidDel="001111A8">
          <w:delText xml:space="preserve"> </w:delText>
        </w:r>
        <w:r w:rsidR="002A397D" w:rsidRPr="007107E1" w:rsidDel="001111A8">
          <w:delText>Cluster Deletion</w:delText>
        </w:r>
      </w:del>
    </w:p>
    <w:p w:rsidR="002A397D" w:rsidRPr="002A397D" w:rsidDel="001111A8" w:rsidRDefault="002A397D" w:rsidP="001111A8">
      <w:pPr>
        <w:pStyle w:val="Titre4"/>
        <w:rPr>
          <w:del w:id="5093" w:author="VOYER Raphael" w:date="2021-06-16T11:15:00Z"/>
          <w:b w:val="0"/>
          <w:bCs w:val="0"/>
        </w:rPr>
        <w:pPrChange w:id="5094" w:author="VOYER Raphael" w:date="2021-06-16T11:15:00Z">
          <w:pPr/>
        </w:pPrChange>
      </w:pPr>
      <w:del w:id="5095" w:author="VOYER Raphael" w:date="2021-06-16T11:15:00Z">
        <w:r w:rsidDel="001111A8">
          <w:rPr>
            <w:b w:val="0"/>
            <w:bCs w:val="0"/>
          </w:rPr>
          <w:delText xml:space="preserve">      </w:delText>
        </w:r>
      </w:del>
    </w:p>
    <w:p w:rsidR="00EF63EA" w:rsidDel="001111A8" w:rsidRDefault="00CC2F03" w:rsidP="001111A8">
      <w:pPr>
        <w:pStyle w:val="Titre4"/>
        <w:rPr>
          <w:del w:id="5096" w:author="VOYER Raphael" w:date="2021-06-16T11:15:00Z"/>
        </w:rPr>
        <w:pPrChange w:id="5097" w:author="VOYER Raphael" w:date="2021-06-16T11:15:00Z">
          <w:pPr>
            <w:keepNext/>
          </w:pPr>
        </w:pPrChange>
      </w:pPr>
      <w:del w:id="5098" w:author="VOYER Raphael" w:date="2021-06-16T11:15:00Z">
        <w:r w:rsidDel="001111A8">
          <w:object w:dxaOrig="10305" w:dyaOrig="6223">
            <v:shape id="_x0000_i1034" type="#_x0000_t75" style="width:467.7pt;height:283pt" o:ole="">
              <v:imagedata r:id="rId32" o:title=""/>
            </v:shape>
            <o:OLEObject Type="Embed" ProgID="Visio.Drawing.6" ShapeID="_x0000_i1034" DrawAspect="Content" ObjectID="_1685350201" r:id="rId33"/>
          </w:object>
        </w:r>
      </w:del>
    </w:p>
    <w:p w:rsidR="002A397D" w:rsidDel="001111A8" w:rsidRDefault="00EF63EA" w:rsidP="001111A8">
      <w:pPr>
        <w:pStyle w:val="Titre4"/>
        <w:rPr>
          <w:del w:id="5099" w:author="VOYER Raphael" w:date="2021-06-16T11:15:00Z"/>
        </w:rPr>
        <w:pPrChange w:id="5100" w:author="VOYER Raphael" w:date="2021-06-16T11:15:00Z">
          <w:pPr>
            <w:pStyle w:val="Lgende"/>
            <w:ind w:left="2880" w:firstLine="720"/>
            <w:outlineLvl w:val="0"/>
          </w:pPr>
        </w:pPrChange>
      </w:pPr>
      <w:bookmarkStart w:id="5101" w:name="_Toc381025855"/>
      <w:bookmarkStart w:id="5102" w:name="_Toc424820445"/>
      <w:bookmarkStart w:id="5103" w:name="_Toc436661315"/>
      <w:del w:id="5104" w:author="VOYER Raphael" w:date="2021-06-16T11:15:00Z">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16</w:delText>
        </w:r>
        <w:r w:rsidR="004F358F" w:rsidDel="001111A8">
          <w:rPr>
            <w:noProof/>
          </w:rPr>
          <w:fldChar w:fldCharType="end"/>
        </w:r>
        <w:r w:rsidDel="001111A8">
          <w:delText>: Cluster Deletion</w:delText>
        </w:r>
        <w:bookmarkEnd w:id="5101"/>
        <w:bookmarkEnd w:id="5102"/>
        <w:bookmarkEnd w:id="5103"/>
      </w:del>
    </w:p>
    <w:p w:rsidR="00E47C0E" w:rsidDel="001111A8" w:rsidRDefault="00E47C0E" w:rsidP="001111A8">
      <w:pPr>
        <w:pStyle w:val="Titre4"/>
        <w:rPr>
          <w:del w:id="5105" w:author="VOYER Raphael" w:date="2021-06-16T11:15:00Z"/>
        </w:rPr>
        <w:pPrChange w:id="5106" w:author="VOYER Raphael" w:date="2021-06-16T11:15:00Z">
          <w:pPr/>
        </w:pPrChange>
      </w:pPr>
    </w:p>
    <w:p w:rsidR="00E47C0E" w:rsidDel="001111A8" w:rsidRDefault="00E47C0E" w:rsidP="001111A8">
      <w:pPr>
        <w:pStyle w:val="Titre4"/>
        <w:rPr>
          <w:del w:id="5107" w:author="VOYER Raphael" w:date="2021-06-16T11:15:00Z"/>
        </w:rPr>
        <w:pPrChange w:id="5108" w:author="VOYER Raphael" w:date="2021-06-16T11:15:00Z">
          <w:pPr>
            <w:pStyle w:val="Titre4"/>
          </w:pPr>
        </w:pPrChange>
      </w:pPr>
      <w:del w:id="5109" w:author="VOYER Raphael" w:date="2021-06-16T11:15:00Z">
        <w:r w:rsidDel="001111A8">
          <w:delText>Detailed Steps:</w:delText>
        </w:r>
      </w:del>
    </w:p>
    <w:p w:rsidR="00E47C0E" w:rsidDel="001111A8" w:rsidRDefault="00E47C0E" w:rsidP="001111A8">
      <w:pPr>
        <w:pStyle w:val="Titre4"/>
        <w:rPr>
          <w:del w:id="5110" w:author="VOYER Raphael" w:date="2021-06-16T11:15:00Z"/>
        </w:rPr>
        <w:pPrChange w:id="5111" w:author="VOYER Raphael" w:date="2021-06-16T11:15:00Z">
          <w:pPr>
            <w:ind w:right="540"/>
          </w:pPr>
        </w:pPrChange>
      </w:pPr>
      <w:del w:id="5112" w:author="VOYER Raphael" w:date="2021-06-16T11:15:00Z">
        <w:r w:rsidDel="001111A8">
          <w:delText xml:space="preserve">1) </w:delText>
        </w:r>
        <w:smartTag w:uri="urn:schemas-microsoft-com:office:smarttags" w:element="stockticker">
          <w:r w:rsidDel="001111A8">
            <w:delText>CLI</w:delText>
          </w:r>
        </w:smartTag>
        <w:r w:rsidDel="001111A8">
          <w:delText xml:space="preserve"> to delete a cluster</w:delText>
        </w:r>
      </w:del>
    </w:p>
    <w:p w:rsidR="00E47C0E" w:rsidDel="001111A8" w:rsidRDefault="00E47C0E" w:rsidP="001111A8">
      <w:pPr>
        <w:pStyle w:val="Titre4"/>
        <w:rPr>
          <w:del w:id="5113" w:author="VOYER Raphael" w:date="2021-06-16T11:15:00Z"/>
        </w:rPr>
        <w:pPrChange w:id="5114" w:author="VOYER Raphael" w:date="2021-06-16T11:15:00Z">
          <w:pPr/>
        </w:pPrChange>
      </w:pPr>
      <w:del w:id="5115" w:author="VOYER Raphael" w:date="2021-06-16T11:15:00Z">
        <w:r w:rsidDel="001111A8">
          <w:delText xml:space="preserve">2) </w:delText>
        </w:r>
        <w:r w:rsidR="0043760D" w:rsidDel="001111A8">
          <w:delText>Sanity check to see if cluster is invalid and returns e</w:delText>
        </w:r>
        <w:r w:rsidDel="001111A8">
          <w:delText>rror if sanity checks fail</w:delText>
        </w:r>
      </w:del>
    </w:p>
    <w:p w:rsidR="0043760D" w:rsidDel="001111A8" w:rsidRDefault="0043760D" w:rsidP="001111A8">
      <w:pPr>
        <w:pStyle w:val="Titre4"/>
        <w:rPr>
          <w:del w:id="5116" w:author="VOYER Raphael" w:date="2021-06-16T11:15:00Z"/>
        </w:rPr>
        <w:pPrChange w:id="5117" w:author="VOYER Raphael" w:date="2021-06-16T11:15:00Z">
          <w:pPr/>
        </w:pPrChange>
      </w:pPr>
      <w:del w:id="5118" w:author="VOYER Raphael" w:date="2021-06-16T11:15:00Z">
        <w:r w:rsidDel="001111A8">
          <w:delText>3) Derives the mode of the cluster</w:delText>
        </w:r>
      </w:del>
    </w:p>
    <w:p w:rsidR="00E47C0E" w:rsidDel="001111A8" w:rsidRDefault="0043760D" w:rsidP="001111A8">
      <w:pPr>
        <w:pStyle w:val="Titre4"/>
        <w:rPr>
          <w:del w:id="5119" w:author="VOYER Raphael" w:date="2021-06-16T11:15:00Z"/>
        </w:rPr>
        <w:pPrChange w:id="5120" w:author="VOYER Raphael" w:date="2021-06-16T11:15:00Z">
          <w:pPr/>
        </w:pPrChange>
      </w:pPr>
      <w:del w:id="5121" w:author="VOYER Raphael" w:date="2021-06-16T11:15:00Z">
        <w:r w:rsidDel="001111A8">
          <w:delText xml:space="preserve">4) If L2/L3 cluster sends a message to SL </w:delText>
        </w:r>
        <w:smartTag w:uri="urn:schemas-microsoft-com:office:smarttags" w:element="stockticker">
          <w:r w:rsidDel="001111A8">
            <w:delText>CMM</w:delText>
          </w:r>
        </w:smartTag>
        <w:r w:rsidDel="001111A8">
          <w:delText xml:space="preserve"> to delete the L2 Table/L2MC index</w:delText>
        </w:r>
      </w:del>
    </w:p>
    <w:p w:rsidR="0043760D" w:rsidDel="001111A8" w:rsidRDefault="0043760D" w:rsidP="001111A8">
      <w:pPr>
        <w:pStyle w:val="Titre4"/>
        <w:rPr>
          <w:del w:id="5122" w:author="VOYER Raphael" w:date="2021-06-16T11:15:00Z"/>
        </w:rPr>
        <w:pPrChange w:id="5123" w:author="VOYER Raphael" w:date="2021-06-16T11:15:00Z">
          <w:pPr/>
        </w:pPrChange>
      </w:pPr>
      <w:del w:id="5124" w:author="VOYER Raphael" w:date="2021-06-16T11:15:00Z">
        <w:r w:rsidDel="001111A8">
          <w:delText xml:space="preserve">5) If L3 cluster sends a message to IP </w:delText>
        </w:r>
        <w:smartTag w:uri="urn:schemas-microsoft-com:office:smarttags" w:element="stockticker">
          <w:r w:rsidDel="001111A8">
            <w:delText>CMM</w:delText>
          </w:r>
        </w:smartTag>
        <w:r w:rsidDel="001111A8">
          <w:delText xml:space="preserve"> to delete the ARP entry.</w:delText>
        </w:r>
      </w:del>
    </w:p>
    <w:p w:rsidR="0043760D" w:rsidDel="001111A8" w:rsidRDefault="0043760D" w:rsidP="001111A8">
      <w:pPr>
        <w:pStyle w:val="Titre4"/>
        <w:rPr>
          <w:del w:id="5125" w:author="VOYER Raphael" w:date="2021-06-16T11:15:00Z"/>
        </w:rPr>
        <w:pPrChange w:id="5126" w:author="VOYER Raphael" w:date="2021-06-16T11:15:00Z">
          <w:pPr/>
        </w:pPrChange>
      </w:pPr>
      <w:del w:id="5127" w:author="VOYER Raphael" w:date="2021-06-16T11:15:00Z">
        <w:r w:rsidDel="001111A8">
          <w:delText xml:space="preserve">6) If L2/L3 cluster sends a Message to QOS </w:delText>
        </w:r>
        <w:smartTag w:uri="urn:schemas-microsoft-com:office:smarttags" w:element="stockticker">
          <w:r w:rsidDel="001111A8">
            <w:delText>CMM</w:delText>
          </w:r>
        </w:smartTag>
        <w:r w:rsidDel="001111A8">
          <w:delText xml:space="preserve"> to remove the IFP entry.</w:delText>
        </w:r>
      </w:del>
    </w:p>
    <w:p w:rsidR="0043760D" w:rsidDel="001111A8" w:rsidRDefault="0043760D" w:rsidP="001111A8">
      <w:pPr>
        <w:pStyle w:val="Titre4"/>
        <w:rPr>
          <w:del w:id="5128" w:author="VOYER Raphael" w:date="2021-06-16T11:15:00Z"/>
        </w:rPr>
        <w:pPrChange w:id="5129" w:author="VOYER Raphael" w:date="2021-06-16T11:15:00Z">
          <w:pPr/>
        </w:pPrChange>
      </w:pPr>
      <w:del w:id="5130" w:author="VOYER Raphael" w:date="2021-06-16T11:15:00Z">
        <w:r w:rsidDel="001111A8">
          <w:delText xml:space="preserve">7) If L3 cluster with IP multicast sends a message to IPMS </w:delText>
        </w:r>
        <w:smartTag w:uri="urn:schemas-microsoft-com:office:smarttags" w:element="stockticker">
          <w:r w:rsidDel="001111A8">
            <w:delText>CMM</w:delText>
          </w:r>
        </w:smartTag>
        <w:r w:rsidDel="001111A8">
          <w:delText xml:space="preserve"> to deregister reports</w:delText>
        </w:r>
      </w:del>
    </w:p>
    <w:p w:rsidR="0043760D" w:rsidDel="001111A8" w:rsidRDefault="0043760D" w:rsidP="001111A8">
      <w:pPr>
        <w:pStyle w:val="Titre4"/>
        <w:rPr>
          <w:del w:id="5131" w:author="VOYER Raphael" w:date="2021-06-16T11:15:00Z"/>
        </w:rPr>
        <w:pPrChange w:id="5132" w:author="VOYER Raphael" w:date="2021-06-16T11:15:00Z">
          <w:pPr/>
        </w:pPrChange>
      </w:pPr>
      <w:del w:id="5133" w:author="VOYER Raphael" w:date="2021-06-16T11:15:00Z">
        <w:r w:rsidDel="001111A8">
          <w:delText xml:space="preserve">8) Flushes the DB related to the specified cluster in the HA VLAN </w:delText>
        </w:r>
        <w:smartTag w:uri="urn:schemas-microsoft-com:office:smarttags" w:element="stockticker">
          <w:r w:rsidDel="001111A8">
            <w:delText>CMM</w:delText>
          </w:r>
        </w:smartTag>
        <w:r w:rsidDel="001111A8">
          <w:delText>.</w:delText>
        </w:r>
      </w:del>
    </w:p>
    <w:p w:rsidR="001E4165" w:rsidDel="001111A8" w:rsidRDefault="001E4165" w:rsidP="001111A8">
      <w:pPr>
        <w:pStyle w:val="Titre4"/>
        <w:rPr>
          <w:del w:id="5134" w:author="VOYER Raphael" w:date="2021-06-16T11:15:00Z"/>
        </w:rPr>
        <w:pPrChange w:id="5135" w:author="VOYER Raphael" w:date="2021-06-16T11:15:00Z">
          <w:pPr>
            <w:pStyle w:val="Titre4"/>
          </w:pPr>
        </w:pPrChange>
      </w:pPr>
      <w:bookmarkStart w:id="5136" w:name="_5.3.3.7_Cluster_Disable:"/>
      <w:bookmarkEnd w:id="5136"/>
    </w:p>
    <w:p w:rsidR="00814E94" w:rsidDel="001111A8" w:rsidRDefault="00814E94" w:rsidP="001111A8">
      <w:pPr>
        <w:pStyle w:val="Titre4"/>
        <w:rPr>
          <w:del w:id="5137" w:author="VOYER Raphael" w:date="2021-06-16T11:15:00Z"/>
        </w:rPr>
        <w:pPrChange w:id="5138" w:author="VOYER Raphael" w:date="2021-06-16T11:15:00Z">
          <w:pPr/>
        </w:pPrChange>
      </w:pPr>
    </w:p>
    <w:p w:rsidR="00814E94" w:rsidDel="001111A8" w:rsidRDefault="00814E94" w:rsidP="001111A8">
      <w:pPr>
        <w:pStyle w:val="Titre4"/>
        <w:rPr>
          <w:del w:id="5139" w:author="VOYER Raphael" w:date="2021-06-16T11:15:00Z"/>
        </w:rPr>
        <w:pPrChange w:id="5140" w:author="VOYER Raphael" w:date="2021-06-16T11:15:00Z">
          <w:pPr/>
        </w:pPrChange>
      </w:pPr>
    </w:p>
    <w:p w:rsidR="00814E94" w:rsidDel="001111A8" w:rsidRDefault="00814E94" w:rsidP="001111A8">
      <w:pPr>
        <w:pStyle w:val="Titre4"/>
        <w:rPr>
          <w:del w:id="5141" w:author="VOYER Raphael" w:date="2021-06-16T11:15:00Z"/>
        </w:rPr>
        <w:pPrChange w:id="5142" w:author="VOYER Raphael" w:date="2021-06-16T11:15:00Z">
          <w:pPr/>
        </w:pPrChange>
      </w:pPr>
    </w:p>
    <w:p w:rsidR="00814E94" w:rsidDel="001111A8" w:rsidRDefault="00814E94" w:rsidP="001111A8">
      <w:pPr>
        <w:pStyle w:val="Titre4"/>
        <w:rPr>
          <w:del w:id="5143" w:author="VOYER Raphael" w:date="2021-06-16T11:15:00Z"/>
        </w:rPr>
        <w:pPrChange w:id="5144" w:author="VOYER Raphael" w:date="2021-06-16T11:15:00Z">
          <w:pPr/>
        </w:pPrChange>
      </w:pPr>
    </w:p>
    <w:p w:rsidR="00814E94" w:rsidDel="001111A8" w:rsidRDefault="00814E94" w:rsidP="001111A8">
      <w:pPr>
        <w:pStyle w:val="Titre4"/>
        <w:rPr>
          <w:del w:id="5145" w:author="VOYER Raphael" w:date="2021-06-16T11:15:00Z"/>
        </w:rPr>
        <w:pPrChange w:id="5146" w:author="VOYER Raphael" w:date="2021-06-16T11:15:00Z">
          <w:pPr/>
        </w:pPrChange>
      </w:pPr>
    </w:p>
    <w:p w:rsidR="00814E94" w:rsidDel="001111A8" w:rsidRDefault="00814E94" w:rsidP="001111A8">
      <w:pPr>
        <w:pStyle w:val="Titre4"/>
        <w:rPr>
          <w:del w:id="5147" w:author="VOYER Raphael" w:date="2021-06-16T11:15:00Z"/>
        </w:rPr>
        <w:pPrChange w:id="5148" w:author="VOYER Raphael" w:date="2021-06-16T11:15:00Z">
          <w:pPr/>
        </w:pPrChange>
      </w:pPr>
    </w:p>
    <w:p w:rsidR="00814E94" w:rsidDel="001111A8" w:rsidRDefault="00814E94" w:rsidP="001111A8">
      <w:pPr>
        <w:pStyle w:val="Titre4"/>
        <w:rPr>
          <w:del w:id="5149" w:author="VOYER Raphael" w:date="2021-06-16T11:15:00Z"/>
        </w:rPr>
        <w:pPrChange w:id="5150" w:author="VOYER Raphael" w:date="2021-06-16T11:15:00Z">
          <w:pPr/>
        </w:pPrChange>
      </w:pPr>
    </w:p>
    <w:p w:rsidR="00814E94" w:rsidDel="001111A8" w:rsidRDefault="00814E94" w:rsidP="001111A8">
      <w:pPr>
        <w:pStyle w:val="Titre4"/>
        <w:rPr>
          <w:del w:id="5151" w:author="VOYER Raphael" w:date="2021-06-16T11:15:00Z"/>
        </w:rPr>
        <w:pPrChange w:id="5152" w:author="VOYER Raphael" w:date="2021-06-16T11:15:00Z">
          <w:pPr/>
        </w:pPrChange>
      </w:pPr>
    </w:p>
    <w:p w:rsidR="00814E94" w:rsidDel="001111A8" w:rsidRDefault="00814E94" w:rsidP="001111A8">
      <w:pPr>
        <w:pStyle w:val="Titre4"/>
        <w:rPr>
          <w:del w:id="5153" w:author="VOYER Raphael" w:date="2021-06-16T11:15:00Z"/>
        </w:rPr>
        <w:pPrChange w:id="5154" w:author="VOYER Raphael" w:date="2021-06-16T11:15:00Z">
          <w:pPr/>
        </w:pPrChange>
      </w:pPr>
    </w:p>
    <w:p w:rsidR="00814E94" w:rsidDel="001111A8" w:rsidRDefault="00814E94" w:rsidP="001111A8">
      <w:pPr>
        <w:pStyle w:val="Titre4"/>
        <w:rPr>
          <w:del w:id="5155" w:author="VOYER Raphael" w:date="2021-06-16T11:15:00Z"/>
        </w:rPr>
        <w:pPrChange w:id="5156" w:author="VOYER Raphael" w:date="2021-06-16T11:15:00Z">
          <w:pPr/>
        </w:pPrChange>
      </w:pPr>
    </w:p>
    <w:p w:rsidR="00814E94" w:rsidDel="001111A8" w:rsidRDefault="00814E94" w:rsidP="001111A8">
      <w:pPr>
        <w:pStyle w:val="Titre4"/>
        <w:rPr>
          <w:del w:id="5157" w:author="VOYER Raphael" w:date="2021-06-16T11:15:00Z"/>
        </w:rPr>
        <w:pPrChange w:id="5158" w:author="VOYER Raphael" w:date="2021-06-16T11:15:00Z">
          <w:pPr/>
        </w:pPrChange>
      </w:pPr>
    </w:p>
    <w:p w:rsidR="00814E94" w:rsidDel="001111A8" w:rsidRDefault="00814E94" w:rsidP="001111A8">
      <w:pPr>
        <w:pStyle w:val="Titre4"/>
        <w:rPr>
          <w:del w:id="5159" w:author="VOYER Raphael" w:date="2021-06-16T11:15:00Z"/>
        </w:rPr>
        <w:pPrChange w:id="5160" w:author="VOYER Raphael" w:date="2021-06-16T11:15:00Z">
          <w:pPr/>
        </w:pPrChange>
      </w:pPr>
    </w:p>
    <w:p w:rsidR="00814E94" w:rsidDel="001111A8" w:rsidRDefault="00814E94" w:rsidP="001111A8">
      <w:pPr>
        <w:pStyle w:val="Titre4"/>
        <w:rPr>
          <w:del w:id="5161" w:author="VOYER Raphael" w:date="2021-06-16T11:15:00Z"/>
        </w:rPr>
        <w:pPrChange w:id="5162" w:author="VOYER Raphael" w:date="2021-06-16T11:15:00Z">
          <w:pPr/>
        </w:pPrChange>
      </w:pPr>
    </w:p>
    <w:p w:rsidR="00814E94" w:rsidDel="001111A8" w:rsidRDefault="00814E94" w:rsidP="001111A8">
      <w:pPr>
        <w:pStyle w:val="Titre4"/>
        <w:rPr>
          <w:del w:id="5163" w:author="VOYER Raphael" w:date="2021-06-16T11:15:00Z"/>
        </w:rPr>
        <w:pPrChange w:id="5164" w:author="VOYER Raphael" w:date="2021-06-16T11:15:00Z">
          <w:pPr/>
        </w:pPrChange>
      </w:pPr>
    </w:p>
    <w:p w:rsidR="00814E94" w:rsidDel="001111A8" w:rsidRDefault="00814E94" w:rsidP="001111A8">
      <w:pPr>
        <w:pStyle w:val="Titre4"/>
        <w:rPr>
          <w:del w:id="5165" w:author="VOYER Raphael" w:date="2021-06-16T11:15:00Z"/>
        </w:rPr>
        <w:pPrChange w:id="5166" w:author="VOYER Raphael" w:date="2021-06-16T11:15:00Z">
          <w:pPr/>
        </w:pPrChange>
      </w:pPr>
    </w:p>
    <w:p w:rsidR="00814E94" w:rsidDel="001111A8" w:rsidRDefault="00814E94" w:rsidP="001111A8">
      <w:pPr>
        <w:pStyle w:val="Titre4"/>
        <w:rPr>
          <w:del w:id="5167" w:author="VOYER Raphael" w:date="2021-06-16T11:15:00Z"/>
        </w:rPr>
        <w:pPrChange w:id="5168" w:author="VOYER Raphael" w:date="2021-06-16T11:15:00Z">
          <w:pPr/>
        </w:pPrChange>
      </w:pPr>
    </w:p>
    <w:p w:rsidR="00814E94" w:rsidDel="001111A8" w:rsidRDefault="00814E94" w:rsidP="001111A8">
      <w:pPr>
        <w:pStyle w:val="Titre4"/>
        <w:rPr>
          <w:del w:id="5169" w:author="VOYER Raphael" w:date="2021-06-16T11:15:00Z"/>
        </w:rPr>
        <w:pPrChange w:id="5170" w:author="VOYER Raphael" w:date="2021-06-16T11:15:00Z">
          <w:pPr/>
        </w:pPrChange>
      </w:pPr>
    </w:p>
    <w:p w:rsidR="00814E94" w:rsidDel="001111A8" w:rsidRDefault="00814E94" w:rsidP="001111A8">
      <w:pPr>
        <w:pStyle w:val="Titre4"/>
        <w:rPr>
          <w:del w:id="5171" w:author="VOYER Raphael" w:date="2021-06-16T11:15:00Z"/>
        </w:rPr>
        <w:pPrChange w:id="5172" w:author="VOYER Raphael" w:date="2021-06-16T11:15:00Z">
          <w:pPr/>
        </w:pPrChange>
      </w:pPr>
    </w:p>
    <w:p w:rsidR="00814E94" w:rsidDel="001111A8" w:rsidRDefault="00814E94" w:rsidP="001111A8">
      <w:pPr>
        <w:pStyle w:val="Titre4"/>
        <w:rPr>
          <w:del w:id="5173" w:author="VOYER Raphael" w:date="2021-06-16T11:15:00Z"/>
        </w:rPr>
        <w:pPrChange w:id="5174" w:author="VOYER Raphael" w:date="2021-06-16T11:15:00Z">
          <w:pPr/>
        </w:pPrChange>
      </w:pPr>
    </w:p>
    <w:p w:rsidR="00814E94" w:rsidDel="001111A8" w:rsidRDefault="00814E94" w:rsidP="001111A8">
      <w:pPr>
        <w:pStyle w:val="Titre4"/>
        <w:rPr>
          <w:del w:id="5175" w:author="VOYER Raphael" w:date="2021-06-16T11:15:00Z"/>
        </w:rPr>
        <w:pPrChange w:id="5176" w:author="VOYER Raphael" w:date="2021-06-16T11:15:00Z">
          <w:pPr/>
        </w:pPrChange>
      </w:pPr>
    </w:p>
    <w:p w:rsidR="00814E94" w:rsidDel="001111A8" w:rsidRDefault="00814E94" w:rsidP="001111A8">
      <w:pPr>
        <w:pStyle w:val="Titre4"/>
        <w:rPr>
          <w:del w:id="5177" w:author="VOYER Raphael" w:date="2021-06-16T11:15:00Z"/>
        </w:rPr>
        <w:pPrChange w:id="5178" w:author="VOYER Raphael" w:date="2021-06-16T11:15:00Z">
          <w:pPr/>
        </w:pPrChange>
      </w:pPr>
    </w:p>
    <w:p w:rsidR="00814E94" w:rsidDel="001111A8" w:rsidRDefault="00814E94" w:rsidP="001111A8">
      <w:pPr>
        <w:pStyle w:val="Titre4"/>
        <w:rPr>
          <w:del w:id="5179" w:author="VOYER Raphael" w:date="2021-06-16T11:15:00Z"/>
        </w:rPr>
        <w:pPrChange w:id="5180" w:author="VOYER Raphael" w:date="2021-06-16T11:15:00Z">
          <w:pPr/>
        </w:pPrChange>
      </w:pPr>
    </w:p>
    <w:p w:rsidR="00814E94" w:rsidDel="001111A8" w:rsidRDefault="00814E94" w:rsidP="001111A8">
      <w:pPr>
        <w:pStyle w:val="Titre4"/>
        <w:rPr>
          <w:del w:id="5181" w:author="VOYER Raphael" w:date="2021-06-16T11:15:00Z"/>
        </w:rPr>
        <w:pPrChange w:id="5182" w:author="VOYER Raphael" w:date="2021-06-16T11:15:00Z">
          <w:pPr/>
        </w:pPrChange>
      </w:pPr>
    </w:p>
    <w:p w:rsidR="00814E94" w:rsidDel="001111A8" w:rsidRDefault="00814E94" w:rsidP="001111A8">
      <w:pPr>
        <w:pStyle w:val="Titre4"/>
        <w:rPr>
          <w:del w:id="5183" w:author="VOYER Raphael" w:date="2021-06-16T11:15:00Z"/>
        </w:rPr>
        <w:pPrChange w:id="5184" w:author="VOYER Raphael" w:date="2021-06-16T11:15:00Z">
          <w:pPr/>
        </w:pPrChange>
      </w:pPr>
    </w:p>
    <w:p w:rsidR="00814E94" w:rsidDel="001111A8" w:rsidRDefault="00814E94" w:rsidP="001111A8">
      <w:pPr>
        <w:pStyle w:val="Titre4"/>
        <w:rPr>
          <w:del w:id="5185" w:author="VOYER Raphael" w:date="2021-06-16T11:15:00Z"/>
        </w:rPr>
        <w:pPrChange w:id="5186" w:author="VOYER Raphael" w:date="2021-06-16T11:15:00Z">
          <w:pPr/>
        </w:pPrChange>
      </w:pPr>
    </w:p>
    <w:p w:rsidR="00814E94" w:rsidDel="001111A8" w:rsidRDefault="00814E94" w:rsidP="001111A8">
      <w:pPr>
        <w:pStyle w:val="Titre4"/>
        <w:rPr>
          <w:del w:id="5187" w:author="VOYER Raphael" w:date="2021-06-16T11:15:00Z"/>
        </w:rPr>
        <w:pPrChange w:id="5188" w:author="VOYER Raphael" w:date="2021-06-16T11:15:00Z">
          <w:pPr/>
        </w:pPrChange>
      </w:pPr>
    </w:p>
    <w:p w:rsidR="004300F7" w:rsidDel="001111A8" w:rsidRDefault="004300F7" w:rsidP="001111A8">
      <w:pPr>
        <w:pStyle w:val="Titre4"/>
        <w:rPr>
          <w:del w:id="5189" w:author="VOYER Raphael" w:date="2021-06-16T11:15:00Z"/>
        </w:rPr>
        <w:pPrChange w:id="5190" w:author="VOYER Raphael" w:date="2021-06-16T11:15:00Z">
          <w:pPr/>
        </w:pPrChange>
      </w:pPr>
    </w:p>
    <w:p w:rsidR="004300F7" w:rsidDel="001111A8" w:rsidRDefault="004300F7" w:rsidP="001111A8">
      <w:pPr>
        <w:pStyle w:val="Titre4"/>
        <w:rPr>
          <w:del w:id="5191" w:author="VOYER Raphael" w:date="2021-06-16T11:15:00Z"/>
        </w:rPr>
        <w:pPrChange w:id="5192" w:author="VOYER Raphael" w:date="2021-06-16T11:15:00Z">
          <w:pPr/>
        </w:pPrChange>
      </w:pPr>
    </w:p>
    <w:p w:rsidR="004300F7" w:rsidDel="001111A8" w:rsidRDefault="004300F7" w:rsidP="001111A8">
      <w:pPr>
        <w:pStyle w:val="Titre4"/>
        <w:rPr>
          <w:del w:id="5193" w:author="VOYER Raphael" w:date="2021-06-16T11:15:00Z"/>
        </w:rPr>
        <w:pPrChange w:id="5194" w:author="VOYER Raphael" w:date="2021-06-16T11:15:00Z">
          <w:pPr/>
        </w:pPrChange>
      </w:pPr>
    </w:p>
    <w:p w:rsidR="004300F7" w:rsidDel="001111A8" w:rsidRDefault="004300F7" w:rsidP="001111A8">
      <w:pPr>
        <w:pStyle w:val="Titre4"/>
        <w:rPr>
          <w:del w:id="5195" w:author="VOYER Raphael" w:date="2021-06-16T11:15:00Z"/>
        </w:rPr>
        <w:pPrChange w:id="5196" w:author="VOYER Raphael" w:date="2021-06-16T11:15:00Z">
          <w:pPr/>
        </w:pPrChange>
      </w:pPr>
    </w:p>
    <w:p w:rsidR="004300F7" w:rsidDel="001111A8" w:rsidRDefault="004300F7" w:rsidP="001111A8">
      <w:pPr>
        <w:pStyle w:val="Titre4"/>
        <w:rPr>
          <w:del w:id="5197" w:author="VOYER Raphael" w:date="2021-06-16T11:15:00Z"/>
        </w:rPr>
        <w:pPrChange w:id="5198" w:author="VOYER Raphael" w:date="2021-06-16T11:15:00Z">
          <w:pPr/>
        </w:pPrChange>
      </w:pPr>
    </w:p>
    <w:p w:rsidR="00814E94" w:rsidRPr="00814E94" w:rsidDel="001111A8" w:rsidRDefault="00814E94" w:rsidP="001111A8">
      <w:pPr>
        <w:pStyle w:val="Titre4"/>
        <w:rPr>
          <w:del w:id="5199" w:author="VOYER Raphael" w:date="2021-06-16T11:15:00Z"/>
        </w:rPr>
        <w:pPrChange w:id="5200" w:author="VOYER Raphael" w:date="2021-06-16T11:15:00Z">
          <w:pPr/>
        </w:pPrChange>
      </w:pPr>
    </w:p>
    <w:p w:rsidR="00D81D73" w:rsidDel="001111A8" w:rsidRDefault="00014FB3" w:rsidP="001111A8">
      <w:pPr>
        <w:pStyle w:val="Titre4"/>
        <w:rPr>
          <w:del w:id="5201" w:author="VOYER Raphael" w:date="2021-06-16T11:15:00Z"/>
        </w:rPr>
        <w:pPrChange w:id="5202" w:author="VOYER Raphael" w:date="2021-06-16T11:15:00Z">
          <w:pPr>
            <w:pStyle w:val="Titre4"/>
          </w:pPr>
        </w:pPrChange>
      </w:pPr>
      <w:del w:id="5203" w:author="VOYER Raphael" w:date="2021-06-16T11:15:00Z">
        <w:r w:rsidDel="001111A8">
          <w:delText>6</w:delText>
        </w:r>
        <w:r w:rsidR="00D81D73" w:rsidRPr="007107E1" w:rsidDel="001111A8">
          <w:delText>.3.3.</w:delText>
        </w:r>
        <w:r w:rsidR="00F47B44" w:rsidDel="001111A8">
          <w:delText>6</w:delText>
        </w:r>
        <w:r w:rsidR="00D81D73" w:rsidRPr="007107E1" w:rsidDel="001111A8">
          <w:delText xml:space="preserve"> Cluster </w:delText>
        </w:r>
        <w:r w:rsidR="00D81D73" w:rsidDel="001111A8">
          <w:delText>Disable:</w:delText>
        </w:r>
      </w:del>
    </w:p>
    <w:p w:rsidR="00D81D73" w:rsidDel="001111A8" w:rsidRDefault="00CF65AB" w:rsidP="001111A8">
      <w:pPr>
        <w:pStyle w:val="Titre4"/>
        <w:rPr>
          <w:del w:id="5204" w:author="VOYER Raphael" w:date="2021-06-16T11:15:00Z"/>
        </w:rPr>
        <w:pPrChange w:id="5205" w:author="VOYER Raphael" w:date="2021-06-16T11:15:00Z">
          <w:pPr/>
        </w:pPrChange>
      </w:pPr>
      <w:del w:id="5206" w:author="VOYER Raphael" w:date="2021-06-16T11:15:00Z">
        <w:r w:rsidDel="001111A8">
          <w:delText xml:space="preserve"> </w:delText>
        </w:r>
        <w:r w:rsidR="00D81D73" w:rsidDel="001111A8">
          <w:delText xml:space="preserve"> Cluster Disable is similar to cluster delete with the exception that the </w:delText>
        </w:r>
        <w:smartTag w:uri="urn:schemas-microsoft-com:office:smarttags" w:element="stockticker">
          <w:r w:rsidR="00D81D73" w:rsidDel="001111A8">
            <w:delText>CMM</w:delText>
          </w:r>
        </w:smartTag>
        <w:r w:rsidR="00D81D73" w:rsidDel="001111A8">
          <w:delText xml:space="preserve"> database </w:delText>
        </w:r>
      </w:del>
    </w:p>
    <w:p w:rsidR="00CF65AB" w:rsidDel="001111A8" w:rsidRDefault="00D81D73" w:rsidP="001111A8">
      <w:pPr>
        <w:pStyle w:val="Titre4"/>
        <w:rPr>
          <w:del w:id="5207" w:author="VOYER Raphael" w:date="2021-06-16T11:15:00Z"/>
        </w:rPr>
        <w:pPrChange w:id="5208" w:author="VOYER Raphael" w:date="2021-06-16T11:15:00Z">
          <w:pPr>
            <w:tabs>
              <w:tab w:val="left" w:pos="7320"/>
            </w:tabs>
          </w:pPr>
        </w:pPrChange>
      </w:pPr>
      <w:del w:id="5209" w:author="VOYER Raphael" w:date="2021-06-16T11:15:00Z">
        <w:r w:rsidDel="001111A8">
          <w:delText xml:space="preserve">   Will </w:delText>
        </w:r>
        <w:r w:rsidR="00116661" w:rsidDel="001111A8">
          <w:delText>be retained and admin state parameter would be changed to disabled.</w:delText>
        </w:r>
      </w:del>
    </w:p>
    <w:p w:rsidR="00814E94" w:rsidDel="001111A8" w:rsidRDefault="00814E94" w:rsidP="001111A8">
      <w:pPr>
        <w:pStyle w:val="Titre4"/>
        <w:rPr>
          <w:del w:id="5210" w:author="VOYER Raphael" w:date="2021-06-16T11:15:00Z"/>
        </w:rPr>
        <w:pPrChange w:id="5211" w:author="VOYER Raphael" w:date="2021-06-16T11:15:00Z">
          <w:pPr>
            <w:tabs>
              <w:tab w:val="left" w:pos="7320"/>
            </w:tabs>
          </w:pPr>
        </w:pPrChange>
      </w:pPr>
    </w:p>
    <w:p w:rsidR="00814E94" w:rsidDel="001111A8" w:rsidRDefault="00814E94" w:rsidP="001111A8">
      <w:pPr>
        <w:pStyle w:val="Titre4"/>
        <w:rPr>
          <w:del w:id="5212" w:author="VOYER Raphael" w:date="2021-06-16T11:15:00Z"/>
        </w:rPr>
        <w:pPrChange w:id="5213" w:author="VOYER Raphael" w:date="2021-06-16T11:15:00Z">
          <w:pPr>
            <w:tabs>
              <w:tab w:val="left" w:pos="7320"/>
            </w:tabs>
          </w:pPr>
        </w:pPrChange>
      </w:pPr>
    </w:p>
    <w:p w:rsidR="00EF63EA" w:rsidDel="001111A8" w:rsidRDefault="00116661" w:rsidP="001111A8">
      <w:pPr>
        <w:pStyle w:val="Titre4"/>
        <w:rPr>
          <w:del w:id="5214" w:author="VOYER Raphael" w:date="2021-06-16T11:15:00Z"/>
        </w:rPr>
        <w:pPrChange w:id="5215" w:author="VOYER Raphael" w:date="2021-06-16T11:15:00Z">
          <w:pPr>
            <w:keepNext/>
          </w:pPr>
        </w:pPrChange>
      </w:pPr>
      <w:del w:id="5216" w:author="VOYER Raphael" w:date="2021-06-16T11:15:00Z">
        <w:r w:rsidDel="001111A8">
          <w:object w:dxaOrig="10305" w:dyaOrig="6223">
            <v:shape id="_x0000_i1035" type="#_x0000_t75" style="width:467.7pt;height:283pt" o:ole="">
              <v:imagedata r:id="rId34" o:title=""/>
            </v:shape>
            <o:OLEObject Type="Embed" ProgID="Visio.Drawing.6" ShapeID="_x0000_i1035" DrawAspect="Content" ObjectID="_1685350202" r:id="rId35"/>
          </w:object>
        </w:r>
      </w:del>
    </w:p>
    <w:p w:rsidR="00CF65AB" w:rsidRPr="00D81D73" w:rsidDel="001111A8" w:rsidRDefault="00EF63EA" w:rsidP="001111A8">
      <w:pPr>
        <w:pStyle w:val="Titre4"/>
        <w:rPr>
          <w:del w:id="5217" w:author="VOYER Raphael" w:date="2021-06-16T11:15:00Z"/>
        </w:rPr>
        <w:pPrChange w:id="5218" w:author="VOYER Raphael" w:date="2021-06-16T11:15:00Z">
          <w:pPr>
            <w:pStyle w:val="Lgende"/>
            <w:ind w:left="2880" w:firstLine="720"/>
            <w:outlineLvl w:val="0"/>
          </w:pPr>
        </w:pPrChange>
      </w:pPr>
      <w:bookmarkStart w:id="5219" w:name="_Toc381025856"/>
      <w:bookmarkStart w:id="5220" w:name="_Toc424820446"/>
      <w:bookmarkStart w:id="5221" w:name="_Toc436661316"/>
      <w:del w:id="5222" w:author="VOYER Raphael" w:date="2021-06-16T11:15:00Z">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17</w:delText>
        </w:r>
        <w:r w:rsidR="004F358F" w:rsidDel="001111A8">
          <w:rPr>
            <w:noProof/>
          </w:rPr>
          <w:fldChar w:fldCharType="end"/>
        </w:r>
        <w:r w:rsidDel="001111A8">
          <w:delText>: Cluster Disable</w:delText>
        </w:r>
        <w:bookmarkEnd w:id="5219"/>
        <w:bookmarkEnd w:id="5220"/>
        <w:bookmarkEnd w:id="5221"/>
      </w:del>
    </w:p>
    <w:p w:rsidR="00D81D73" w:rsidDel="001111A8" w:rsidRDefault="00D81D73" w:rsidP="001111A8">
      <w:pPr>
        <w:pStyle w:val="Titre4"/>
        <w:rPr>
          <w:del w:id="5223" w:author="VOYER Raphael" w:date="2021-06-16T11:15:00Z"/>
        </w:rPr>
        <w:pPrChange w:id="5224" w:author="VOYER Raphael" w:date="2021-06-16T11:15:00Z">
          <w:pPr/>
        </w:pPrChange>
      </w:pPr>
    </w:p>
    <w:p w:rsidR="00CF65AB" w:rsidDel="001111A8" w:rsidRDefault="00CF65AB" w:rsidP="001111A8">
      <w:pPr>
        <w:pStyle w:val="Titre4"/>
        <w:rPr>
          <w:del w:id="5225" w:author="VOYER Raphael" w:date="2021-06-16T11:15:00Z"/>
        </w:rPr>
        <w:pPrChange w:id="5226" w:author="VOYER Raphael" w:date="2021-06-16T11:15:00Z">
          <w:pPr/>
        </w:pPrChange>
      </w:pPr>
    </w:p>
    <w:p w:rsidR="00CF65AB" w:rsidDel="001111A8" w:rsidRDefault="00CF65AB" w:rsidP="001111A8">
      <w:pPr>
        <w:pStyle w:val="Titre4"/>
        <w:rPr>
          <w:del w:id="5227" w:author="VOYER Raphael" w:date="2021-06-16T11:15:00Z"/>
        </w:rPr>
        <w:pPrChange w:id="5228" w:author="VOYER Raphael" w:date="2021-06-16T11:15:00Z">
          <w:pPr/>
        </w:pPrChange>
      </w:pPr>
    </w:p>
    <w:p w:rsidR="00814E94" w:rsidDel="001111A8" w:rsidRDefault="00814E94" w:rsidP="001111A8">
      <w:pPr>
        <w:pStyle w:val="Titre4"/>
        <w:rPr>
          <w:del w:id="5229" w:author="VOYER Raphael" w:date="2021-06-16T11:15:00Z"/>
        </w:rPr>
        <w:pPrChange w:id="5230" w:author="VOYER Raphael" w:date="2021-06-16T11:15:00Z">
          <w:pPr/>
        </w:pPrChange>
      </w:pPr>
    </w:p>
    <w:p w:rsidR="00814E94" w:rsidDel="001111A8" w:rsidRDefault="00814E94" w:rsidP="001111A8">
      <w:pPr>
        <w:pStyle w:val="Titre4"/>
        <w:rPr>
          <w:del w:id="5231" w:author="VOYER Raphael" w:date="2021-06-16T11:15:00Z"/>
        </w:rPr>
        <w:pPrChange w:id="5232" w:author="VOYER Raphael" w:date="2021-06-16T11:15:00Z">
          <w:pPr/>
        </w:pPrChange>
      </w:pPr>
    </w:p>
    <w:p w:rsidR="00814E94" w:rsidDel="001111A8" w:rsidRDefault="00814E94" w:rsidP="001111A8">
      <w:pPr>
        <w:pStyle w:val="Titre4"/>
        <w:rPr>
          <w:del w:id="5233" w:author="VOYER Raphael" w:date="2021-06-16T11:15:00Z"/>
        </w:rPr>
        <w:pPrChange w:id="5234" w:author="VOYER Raphael" w:date="2021-06-16T11:15:00Z">
          <w:pPr/>
        </w:pPrChange>
      </w:pPr>
    </w:p>
    <w:p w:rsidR="00CF65AB" w:rsidRPr="00B070E5" w:rsidDel="001111A8" w:rsidRDefault="00014FB3" w:rsidP="001111A8">
      <w:pPr>
        <w:pStyle w:val="Titre4"/>
        <w:rPr>
          <w:del w:id="5235" w:author="VOYER Raphael" w:date="2021-06-16T11:15:00Z"/>
        </w:rPr>
        <w:pPrChange w:id="5236" w:author="VOYER Raphael" w:date="2021-06-16T11:15:00Z">
          <w:pPr>
            <w:pStyle w:val="Titre4"/>
          </w:pPr>
        </w:pPrChange>
      </w:pPr>
      <w:bookmarkStart w:id="5237" w:name="_5.3.3.8_Cluster_Enable:"/>
      <w:bookmarkEnd w:id="5237"/>
      <w:del w:id="5238" w:author="VOYER Raphael" w:date="2021-06-16T11:15:00Z">
        <w:r w:rsidDel="001111A8">
          <w:delText>6</w:delText>
        </w:r>
        <w:r w:rsidR="00CF65AB" w:rsidRPr="00B070E5" w:rsidDel="001111A8">
          <w:delText>.3.3.</w:delText>
        </w:r>
        <w:r w:rsidR="00F47B44" w:rsidDel="001111A8">
          <w:delText>7</w:delText>
        </w:r>
        <w:r w:rsidR="00CF65AB" w:rsidRPr="00B070E5" w:rsidDel="001111A8">
          <w:delText xml:space="preserve"> Cluster Enable:</w:delText>
        </w:r>
      </w:del>
    </w:p>
    <w:p w:rsidR="00CF65AB" w:rsidDel="001111A8" w:rsidRDefault="00CF65AB" w:rsidP="001111A8">
      <w:pPr>
        <w:pStyle w:val="Titre4"/>
        <w:rPr>
          <w:del w:id="5239" w:author="VOYER Raphael" w:date="2021-06-16T11:15:00Z"/>
        </w:rPr>
        <w:pPrChange w:id="5240" w:author="VOYER Raphael" w:date="2021-06-16T11:15:00Z">
          <w:pPr/>
        </w:pPrChange>
      </w:pPr>
      <w:del w:id="5241" w:author="VOYER Raphael" w:date="2021-06-16T11:15:00Z">
        <w:r w:rsidDel="001111A8">
          <w:rPr>
            <w:b w:val="0"/>
            <w:bCs w:val="0"/>
          </w:rPr>
          <w:delText xml:space="preserve">   </w:delText>
        </w:r>
        <w:r w:rsidRPr="00CF65AB" w:rsidDel="001111A8">
          <w:delText xml:space="preserve">Cluster enable is same as cluster parameter setting with the exception </w:delText>
        </w:r>
        <w:r w:rsidR="00B070E5" w:rsidRPr="00CF65AB" w:rsidDel="001111A8">
          <w:delText xml:space="preserve">that </w:delText>
        </w:r>
        <w:r w:rsidR="00B070E5" w:rsidDel="001111A8">
          <w:delText>messages</w:delText>
        </w:r>
      </w:del>
    </w:p>
    <w:p w:rsidR="00CF65AB" w:rsidDel="001111A8" w:rsidRDefault="00CF65AB" w:rsidP="001111A8">
      <w:pPr>
        <w:pStyle w:val="Titre4"/>
        <w:rPr>
          <w:del w:id="5242" w:author="VOYER Raphael" w:date="2021-06-16T11:15:00Z"/>
        </w:rPr>
        <w:pPrChange w:id="5243" w:author="VOYER Raphael" w:date="2021-06-16T11:15:00Z">
          <w:pPr/>
        </w:pPrChange>
      </w:pPr>
      <w:del w:id="5244" w:author="VOYER Raphael" w:date="2021-06-16T11:15:00Z">
        <w:r w:rsidDel="001111A8">
          <w:delText xml:space="preserve">   are sent</w:delText>
        </w:r>
        <w:r w:rsidRPr="00CF65AB" w:rsidDel="001111A8">
          <w:delText xml:space="preserve"> </w:delText>
        </w:r>
        <w:smartTag w:uri="urn:schemas-microsoft-com:office:smarttags" w:element="stockticker">
          <w:r w:rsidRPr="00CF65AB" w:rsidDel="001111A8">
            <w:delText>CMM</w:delText>
          </w:r>
        </w:smartTag>
        <w:r w:rsidRPr="00CF65AB" w:rsidDel="001111A8">
          <w:delText xml:space="preserve"> DB</w:delText>
        </w:r>
        <w:r w:rsidDel="001111A8">
          <w:delText xml:space="preserve"> by referring the existing </w:delText>
        </w:r>
        <w:smartTag w:uri="urn:schemas-microsoft-com:office:smarttags" w:element="stockticker">
          <w:r w:rsidDel="001111A8">
            <w:delText>CMM</w:delText>
          </w:r>
        </w:smartTag>
        <w:r w:rsidDel="001111A8">
          <w:delText xml:space="preserve"> DB.</w:delText>
        </w:r>
        <w:r w:rsidR="00ED0890" w:rsidDel="001111A8">
          <w:delText xml:space="preserve"> If any of the h/w settings fail we </w:delText>
        </w:r>
      </w:del>
    </w:p>
    <w:p w:rsidR="00ED0890" w:rsidRPr="00CF65AB" w:rsidDel="001111A8" w:rsidRDefault="00ED0890" w:rsidP="001111A8">
      <w:pPr>
        <w:pStyle w:val="Titre4"/>
        <w:rPr>
          <w:del w:id="5245" w:author="VOYER Raphael" w:date="2021-06-16T11:15:00Z"/>
        </w:rPr>
        <w:pPrChange w:id="5246" w:author="VOYER Raphael" w:date="2021-06-16T11:15:00Z">
          <w:pPr/>
        </w:pPrChange>
      </w:pPr>
      <w:del w:id="5247" w:author="VOYER Raphael" w:date="2021-06-16T11:15:00Z">
        <w:r w:rsidDel="001111A8">
          <w:delText xml:space="preserve">   roll back and return error to the user as in the case of cluster creation case.</w:delText>
        </w:r>
      </w:del>
    </w:p>
    <w:p w:rsidR="00CF65AB" w:rsidDel="001111A8" w:rsidRDefault="00CF65AB" w:rsidP="001111A8">
      <w:pPr>
        <w:pStyle w:val="Titre4"/>
        <w:rPr>
          <w:del w:id="5248" w:author="VOYER Raphael" w:date="2021-06-16T11:15:00Z"/>
        </w:rPr>
        <w:pPrChange w:id="5249" w:author="VOYER Raphael" w:date="2021-06-16T11:15:00Z">
          <w:pPr/>
        </w:pPrChange>
      </w:pPr>
      <w:del w:id="5250" w:author="VOYER Raphael" w:date="2021-06-16T11:15:00Z">
        <w:r w:rsidRPr="00CF65AB" w:rsidDel="001111A8">
          <w:delText xml:space="preserve">   </w:delText>
        </w:r>
      </w:del>
    </w:p>
    <w:p w:rsidR="00EF63EA" w:rsidDel="001111A8" w:rsidRDefault="00CF65AB" w:rsidP="001111A8">
      <w:pPr>
        <w:pStyle w:val="Titre4"/>
        <w:rPr>
          <w:del w:id="5251" w:author="VOYER Raphael" w:date="2021-06-16T11:15:00Z"/>
        </w:rPr>
        <w:pPrChange w:id="5252" w:author="VOYER Raphael" w:date="2021-06-16T11:15:00Z">
          <w:pPr/>
        </w:pPrChange>
      </w:pPr>
      <w:del w:id="5253" w:author="VOYER Raphael" w:date="2021-06-16T11:15:00Z">
        <w:r w:rsidDel="001111A8">
          <w:delText xml:space="preserve">       </w:delText>
        </w:r>
        <w:r w:rsidR="00116661" w:rsidDel="001111A8">
          <w:object w:dxaOrig="10305" w:dyaOrig="7596">
            <v:shape id="_x0000_i1036" type="#_x0000_t75" style="width:467.7pt;height:344.95pt" o:ole="">
              <v:imagedata r:id="rId36" o:title=""/>
            </v:shape>
            <o:OLEObject Type="Embed" ProgID="Visio.Drawing.6" ShapeID="_x0000_i1036" DrawAspect="Content" ObjectID="_1685350203" r:id="rId37"/>
          </w:object>
        </w:r>
      </w:del>
    </w:p>
    <w:p w:rsidR="00D57736" w:rsidDel="001111A8" w:rsidRDefault="00EF63EA" w:rsidP="001111A8">
      <w:pPr>
        <w:pStyle w:val="Titre4"/>
        <w:rPr>
          <w:del w:id="5254" w:author="VOYER Raphael" w:date="2021-06-16T11:15:00Z"/>
        </w:rPr>
        <w:pPrChange w:id="5255" w:author="VOYER Raphael" w:date="2021-06-16T11:15:00Z">
          <w:pPr>
            <w:pStyle w:val="Lgende"/>
            <w:ind w:left="2880" w:firstLine="720"/>
            <w:outlineLvl w:val="0"/>
          </w:pPr>
        </w:pPrChange>
      </w:pPr>
      <w:bookmarkStart w:id="5256" w:name="_Toc381025857"/>
      <w:bookmarkStart w:id="5257" w:name="_Toc424820447"/>
      <w:bookmarkStart w:id="5258" w:name="_Toc436661317"/>
      <w:del w:id="5259" w:author="VOYER Raphael" w:date="2021-06-16T11:15:00Z">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18</w:delText>
        </w:r>
        <w:r w:rsidR="004F358F" w:rsidDel="001111A8">
          <w:rPr>
            <w:noProof/>
          </w:rPr>
          <w:fldChar w:fldCharType="end"/>
        </w:r>
        <w:r w:rsidDel="001111A8">
          <w:delText>: Cluster Enable</w:delText>
        </w:r>
        <w:bookmarkEnd w:id="5256"/>
        <w:bookmarkEnd w:id="5257"/>
        <w:bookmarkEnd w:id="5258"/>
      </w:del>
    </w:p>
    <w:p w:rsidR="007107E1" w:rsidDel="001111A8" w:rsidRDefault="007107E1" w:rsidP="001111A8">
      <w:pPr>
        <w:pStyle w:val="Titre4"/>
        <w:rPr>
          <w:del w:id="5260" w:author="VOYER Raphael" w:date="2021-06-16T11:15:00Z"/>
        </w:rPr>
        <w:pPrChange w:id="5261" w:author="VOYER Raphael" w:date="2021-06-16T11:15:00Z">
          <w:pPr>
            <w:pStyle w:val="Titre3"/>
          </w:pPr>
        </w:pPrChange>
      </w:pPr>
      <w:bookmarkStart w:id="5262" w:name="_Toc381025858"/>
      <w:bookmarkStart w:id="5263" w:name="_Toc424820448"/>
      <w:del w:id="5264" w:author="VOYER Raphael" w:date="2021-06-16T11:15:00Z">
        <w:r w:rsidDel="001111A8">
          <w:delText>Interface Flows</w:delText>
        </w:r>
        <w:bookmarkEnd w:id="5262"/>
        <w:bookmarkEnd w:id="5263"/>
      </w:del>
    </w:p>
    <w:p w:rsidR="007107E1" w:rsidDel="001111A8" w:rsidRDefault="007107E1" w:rsidP="001111A8">
      <w:pPr>
        <w:pStyle w:val="Titre4"/>
        <w:rPr>
          <w:del w:id="5265" w:author="VOYER Raphael" w:date="2021-06-16T11:15:00Z"/>
        </w:rPr>
        <w:pPrChange w:id="5266" w:author="VOYER Raphael" w:date="2021-06-16T11:15:00Z">
          <w:pPr>
            <w:pStyle w:val="Titre4"/>
            <w:numPr>
              <w:ilvl w:val="3"/>
              <w:numId w:val="1"/>
            </w:numPr>
            <w:tabs>
              <w:tab w:val="num" w:pos="864"/>
            </w:tabs>
            <w:ind w:left="864" w:hanging="864"/>
          </w:pPr>
        </w:pPrChange>
      </w:pPr>
      <w:bookmarkStart w:id="5267" w:name="_Interface_with_PM"/>
      <w:bookmarkEnd w:id="5267"/>
      <w:del w:id="5268" w:author="VOYER Raphael" w:date="2021-06-16T11:15:00Z">
        <w:r w:rsidDel="001111A8">
          <w:delText>Interface with PM</w:delText>
        </w:r>
      </w:del>
    </w:p>
    <w:p w:rsidR="007107E1" w:rsidDel="001111A8" w:rsidRDefault="007107E1" w:rsidP="001111A8">
      <w:pPr>
        <w:pStyle w:val="Titre4"/>
        <w:rPr>
          <w:del w:id="5269" w:author="VOYER Raphael" w:date="2021-06-16T11:15:00Z"/>
        </w:rPr>
        <w:pPrChange w:id="5270" w:author="VOYER Raphael" w:date="2021-06-16T11:15:00Z">
          <w:pPr/>
        </w:pPrChange>
      </w:pPr>
    </w:p>
    <w:p w:rsidR="00EF63EA" w:rsidDel="001111A8" w:rsidRDefault="00CA2D14" w:rsidP="001111A8">
      <w:pPr>
        <w:pStyle w:val="Titre4"/>
        <w:rPr>
          <w:del w:id="5271" w:author="VOYER Raphael" w:date="2021-06-16T11:15:00Z"/>
        </w:rPr>
        <w:pPrChange w:id="5272" w:author="VOYER Raphael" w:date="2021-06-16T11:15:00Z">
          <w:pPr>
            <w:keepNext/>
          </w:pPr>
        </w:pPrChange>
      </w:pPr>
      <w:del w:id="5273" w:author="VOYER Raphael" w:date="2021-06-16T11:15:00Z">
        <w:r w:rsidDel="001111A8">
          <w:object w:dxaOrig="4014" w:dyaOrig="4014">
            <v:shape id="_x0000_i1037" type="#_x0000_t75" style="width:200.95pt;height:200.95pt" o:ole="">
              <v:imagedata r:id="rId38" o:title=""/>
            </v:shape>
            <o:OLEObject Type="Embed" ProgID="Visio.Drawing.6" ShapeID="_x0000_i1037" DrawAspect="Content" ObjectID="_1685350204" r:id="rId39"/>
          </w:object>
        </w:r>
      </w:del>
    </w:p>
    <w:p w:rsidR="007107E1" w:rsidDel="001111A8" w:rsidRDefault="00EF63EA" w:rsidP="001111A8">
      <w:pPr>
        <w:pStyle w:val="Titre4"/>
        <w:rPr>
          <w:del w:id="5274" w:author="VOYER Raphael" w:date="2021-06-16T11:15:00Z"/>
        </w:rPr>
        <w:pPrChange w:id="5275" w:author="VOYER Raphael" w:date="2021-06-16T11:15:00Z">
          <w:pPr>
            <w:pStyle w:val="Lgende"/>
            <w:ind w:firstLine="720"/>
            <w:outlineLvl w:val="0"/>
          </w:pPr>
        </w:pPrChange>
      </w:pPr>
      <w:del w:id="5276" w:author="VOYER Raphael" w:date="2021-06-16T11:15:00Z">
        <w:r w:rsidDel="001111A8">
          <w:delText xml:space="preserve">   </w:delText>
        </w:r>
        <w:bookmarkStart w:id="5277" w:name="_Toc381025859"/>
        <w:bookmarkStart w:id="5278" w:name="_Toc424820449"/>
        <w:bookmarkStart w:id="5279" w:name="_Toc436661318"/>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19</w:delText>
        </w:r>
        <w:r w:rsidR="004F358F" w:rsidDel="001111A8">
          <w:rPr>
            <w:noProof/>
          </w:rPr>
          <w:fldChar w:fldCharType="end"/>
        </w:r>
        <w:r w:rsidDel="001111A8">
          <w:delText>: PM Interface</w:delText>
        </w:r>
        <w:bookmarkEnd w:id="5277"/>
        <w:bookmarkEnd w:id="5278"/>
        <w:bookmarkEnd w:id="5279"/>
      </w:del>
    </w:p>
    <w:p w:rsidR="007107E1" w:rsidDel="001111A8" w:rsidRDefault="007107E1" w:rsidP="001111A8">
      <w:pPr>
        <w:pStyle w:val="Titre4"/>
        <w:rPr>
          <w:del w:id="5280" w:author="VOYER Raphael" w:date="2021-06-16T11:15:00Z"/>
        </w:rPr>
        <w:pPrChange w:id="5281" w:author="VOYER Raphael" w:date="2021-06-16T11:15:00Z">
          <w:pPr/>
        </w:pPrChange>
      </w:pPr>
    </w:p>
    <w:p w:rsidR="007107E1" w:rsidDel="001111A8" w:rsidRDefault="007107E1" w:rsidP="001111A8">
      <w:pPr>
        <w:pStyle w:val="Titre4"/>
        <w:rPr>
          <w:del w:id="5282" w:author="VOYER Raphael" w:date="2021-06-16T11:15:00Z"/>
        </w:rPr>
        <w:pPrChange w:id="5283" w:author="VOYER Raphael" w:date="2021-06-16T11:15:00Z">
          <w:pPr/>
        </w:pPrChange>
      </w:pPr>
    </w:p>
    <w:p w:rsidR="007107E1" w:rsidRPr="007107E1" w:rsidDel="001111A8" w:rsidRDefault="007107E1" w:rsidP="001111A8">
      <w:pPr>
        <w:pStyle w:val="Titre4"/>
        <w:rPr>
          <w:del w:id="5284" w:author="VOYER Raphael" w:date="2021-06-16T11:15:00Z"/>
        </w:rPr>
        <w:pPrChange w:id="5285" w:author="VOYER Raphael" w:date="2021-06-16T11:15:00Z">
          <w:pPr>
            <w:pStyle w:val="Titre4"/>
          </w:pPr>
        </w:pPrChange>
      </w:pPr>
      <w:del w:id="5286" w:author="VOYER Raphael" w:date="2021-06-16T11:15:00Z">
        <w:r w:rsidDel="001111A8">
          <w:delText>Detailed Steps:</w:delText>
        </w:r>
      </w:del>
    </w:p>
    <w:p w:rsidR="007107E1" w:rsidDel="001111A8" w:rsidRDefault="007107E1" w:rsidP="001111A8">
      <w:pPr>
        <w:pStyle w:val="Titre4"/>
        <w:rPr>
          <w:del w:id="5287" w:author="VOYER Raphael" w:date="2021-06-16T11:15:00Z"/>
        </w:rPr>
        <w:pPrChange w:id="5288" w:author="VOYER Raphael" w:date="2021-06-16T11:15:00Z">
          <w:pPr>
            <w:numPr>
              <w:numId w:val="25"/>
            </w:numPr>
            <w:tabs>
              <w:tab w:val="num" w:pos="420"/>
            </w:tabs>
            <w:ind w:left="420" w:hanging="360"/>
          </w:pPr>
        </w:pPrChange>
      </w:pPr>
      <w:del w:id="5289" w:author="VOYER Raphael" w:date="2021-06-16T11:15:00Z">
        <w:r w:rsidDel="001111A8">
          <w:delText>Connects to the PM shared memory and PL shared memory.</w:delText>
        </w:r>
      </w:del>
    </w:p>
    <w:p w:rsidR="007107E1" w:rsidRPr="007107E1" w:rsidDel="001111A8" w:rsidRDefault="007107E1" w:rsidP="001111A8">
      <w:pPr>
        <w:pStyle w:val="Titre4"/>
        <w:rPr>
          <w:del w:id="5290" w:author="VOYER Raphael" w:date="2021-06-16T11:15:00Z"/>
        </w:rPr>
        <w:pPrChange w:id="5291" w:author="VOYER Raphael" w:date="2021-06-16T11:15:00Z">
          <w:pPr>
            <w:numPr>
              <w:numId w:val="25"/>
            </w:numPr>
            <w:tabs>
              <w:tab w:val="num" w:pos="420"/>
            </w:tabs>
            <w:ind w:left="420" w:hanging="360"/>
          </w:pPr>
        </w:pPrChange>
      </w:pPr>
      <w:del w:id="5292" w:author="VOYER Raphael" w:date="2021-06-16T11:15:00Z">
        <w:r w:rsidDel="001111A8">
          <w:delText>Sends a registration request to PM for Link status/Linkagg related changes</w:delText>
        </w:r>
        <w:r w:rsidR="005E48BF" w:rsidDel="001111A8">
          <w:delText>.</w:delText>
        </w:r>
      </w:del>
    </w:p>
    <w:p w:rsidR="007107E1" w:rsidDel="001111A8" w:rsidRDefault="007107E1" w:rsidP="001111A8">
      <w:pPr>
        <w:pStyle w:val="Titre4"/>
        <w:rPr>
          <w:del w:id="5293" w:author="VOYER Raphael" w:date="2021-06-16T11:15:00Z"/>
        </w:rPr>
        <w:pPrChange w:id="5294" w:author="VOYER Raphael" w:date="2021-06-16T11:15:00Z">
          <w:pPr/>
        </w:pPrChange>
      </w:pPr>
    </w:p>
    <w:p w:rsidR="0003119D" w:rsidDel="001111A8" w:rsidRDefault="0003119D" w:rsidP="001111A8">
      <w:pPr>
        <w:pStyle w:val="Titre4"/>
        <w:rPr>
          <w:del w:id="5295" w:author="VOYER Raphael" w:date="2021-06-16T11:15:00Z"/>
        </w:rPr>
        <w:pPrChange w:id="5296" w:author="VOYER Raphael" w:date="2021-06-16T11:15:00Z">
          <w:pPr/>
        </w:pPrChange>
      </w:pPr>
    </w:p>
    <w:p w:rsidR="0003119D" w:rsidDel="001111A8" w:rsidRDefault="0003119D" w:rsidP="001111A8">
      <w:pPr>
        <w:pStyle w:val="Titre4"/>
        <w:rPr>
          <w:del w:id="5297" w:author="VOYER Raphael" w:date="2021-06-16T11:15:00Z"/>
        </w:rPr>
        <w:pPrChange w:id="5298" w:author="VOYER Raphael" w:date="2021-06-16T11:15:00Z">
          <w:pPr/>
        </w:pPrChange>
      </w:pPr>
    </w:p>
    <w:p w:rsidR="0003119D" w:rsidDel="001111A8" w:rsidRDefault="0003119D" w:rsidP="001111A8">
      <w:pPr>
        <w:pStyle w:val="Titre4"/>
        <w:rPr>
          <w:del w:id="5299" w:author="VOYER Raphael" w:date="2021-06-16T11:15:00Z"/>
        </w:rPr>
        <w:pPrChange w:id="5300" w:author="VOYER Raphael" w:date="2021-06-16T11:15:00Z">
          <w:pPr/>
        </w:pPrChange>
      </w:pPr>
    </w:p>
    <w:p w:rsidR="0003119D" w:rsidDel="001111A8" w:rsidRDefault="0003119D" w:rsidP="001111A8">
      <w:pPr>
        <w:pStyle w:val="Titre4"/>
        <w:rPr>
          <w:del w:id="5301" w:author="VOYER Raphael" w:date="2021-06-16T11:15:00Z"/>
        </w:rPr>
        <w:pPrChange w:id="5302" w:author="VOYER Raphael" w:date="2021-06-16T11:15:00Z">
          <w:pPr/>
        </w:pPrChange>
      </w:pPr>
    </w:p>
    <w:p w:rsidR="0003119D" w:rsidDel="001111A8" w:rsidRDefault="0003119D" w:rsidP="001111A8">
      <w:pPr>
        <w:pStyle w:val="Titre4"/>
        <w:rPr>
          <w:del w:id="5303" w:author="VOYER Raphael" w:date="2021-06-16T11:15:00Z"/>
        </w:rPr>
        <w:pPrChange w:id="5304" w:author="VOYER Raphael" w:date="2021-06-16T11:15:00Z">
          <w:pPr/>
        </w:pPrChange>
      </w:pPr>
    </w:p>
    <w:p w:rsidR="0003119D" w:rsidDel="001111A8" w:rsidRDefault="0003119D" w:rsidP="001111A8">
      <w:pPr>
        <w:pStyle w:val="Titre4"/>
        <w:rPr>
          <w:del w:id="5305" w:author="VOYER Raphael" w:date="2021-06-16T11:15:00Z"/>
        </w:rPr>
        <w:pPrChange w:id="5306" w:author="VOYER Raphael" w:date="2021-06-16T11:15:00Z">
          <w:pPr/>
        </w:pPrChange>
      </w:pPr>
    </w:p>
    <w:p w:rsidR="00E6734B" w:rsidDel="001111A8" w:rsidRDefault="00E6734B" w:rsidP="001111A8">
      <w:pPr>
        <w:pStyle w:val="Titre4"/>
        <w:rPr>
          <w:del w:id="5307" w:author="VOYER Raphael" w:date="2021-06-16T11:15:00Z"/>
        </w:rPr>
        <w:pPrChange w:id="5308" w:author="VOYER Raphael" w:date="2021-06-16T11:15:00Z">
          <w:pPr>
            <w:pStyle w:val="Titre4"/>
            <w:numPr>
              <w:ilvl w:val="3"/>
              <w:numId w:val="1"/>
            </w:numPr>
            <w:tabs>
              <w:tab w:val="num" w:pos="864"/>
            </w:tabs>
            <w:ind w:left="864" w:hanging="864"/>
          </w:pPr>
        </w:pPrChange>
      </w:pPr>
      <w:bookmarkStart w:id="5309" w:name="_Interface_with_VM"/>
      <w:bookmarkEnd w:id="5309"/>
      <w:del w:id="5310" w:author="VOYER Raphael" w:date="2021-06-16T11:15:00Z">
        <w:r w:rsidDel="001111A8">
          <w:delText xml:space="preserve">Interface with </w:delText>
        </w:r>
        <w:r w:rsidR="0003119D" w:rsidDel="001111A8">
          <w:delText>VM</w:delText>
        </w:r>
      </w:del>
    </w:p>
    <w:p w:rsidR="0003119D" w:rsidDel="001111A8" w:rsidRDefault="0003119D" w:rsidP="001111A8">
      <w:pPr>
        <w:pStyle w:val="Titre4"/>
        <w:rPr>
          <w:del w:id="5311" w:author="VOYER Raphael" w:date="2021-06-16T11:15:00Z"/>
        </w:rPr>
        <w:pPrChange w:id="5312" w:author="VOYER Raphael" w:date="2021-06-16T11:15:00Z">
          <w:pPr/>
        </w:pPrChange>
      </w:pPr>
    </w:p>
    <w:p w:rsidR="00EF63EA" w:rsidDel="001111A8" w:rsidRDefault="0003119D" w:rsidP="001111A8">
      <w:pPr>
        <w:pStyle w:val="Titre4"/>
        <w:rPr>
          <w:del w:id="5313" w:author="VOYER Raphael" w:date="2021-06-16T11:15:00Z"/>
        </w:rPr>
        <w:pPrChange w:id="5314" w:author="VOYER Raphael" w:date="2021-06-16T11:15:00Z">
          <w:pPr>
            <w:keepNext/>
          </w:pPr>
        </w:pPrChange>
      </w:pPr>
      <w:del w:id="5315" w:author="VOYER Raphael" w:date="2021-06-16T11:15:00Z">
        <w:r w:rsidDel="001111A8">
          <w:object w:dxaOrig="4014" w:dyaOrig="4014">
            <v:shape id="_x0000_i1038" type="#_x0000_t75" style="width:200.95pt;height:200.95pt" o:ole="">
              <v:imagedata r:id="rId40" o:title=""/>
            </v:shape>
            <o:OLEObject Type="Embed" ProgID="Visio.Drawing.6" ShapeID="_x0000_i1038" DrawAspect="Content" ObjectID="_1685350205" r:id="rId41"/>
          </w:object>
        </w:r>
      </w:del>
    </w:p>
    <w:p w:rsidR="0003119D" w:rsidRPr="0003119D" w:rsidDel="001111A8" w:rsidRDefault="00EF63EA" w:rsidP="001111A8">
      <w:pPr>
        <w:pStyle w:val="Titre4"/>
        <w:rPr>
          <w:del w:id="5316" w:author="VOYER Raphael" w:date="2021-06-16T11:15:00Z"/>
        </w:rPr>
        <w:pPrChange w:id="5317" w:author="VOYER Raphael" w:date="2021-06-16T11:15:00Z">
          <w:pPr>
            <w:pStyle w:val="Lgende"/>
            <w:ind w:left="720"/>
            <w:outlineLvl w:val="0"/>
          </w:pPr>
        </w:pPrChange>
      </w:pPr>
      <w:del w:id="5318" w:author="VOYER Raphael" w:date="2021-06-16T11:15:00Z">
        <w:r w:rsidDel="001111A8">
          <w:delText xml:space="preserve">    </w:delText>
        </w:r>
        <w:bookmarkStart w:id="5319" w:name="_Toc381025860"/>
        <w:bookmarkStart w:id="5320" w:name="_Toc424820450"/>
        <w:bookmarkStart w:id="5321" w:name="_Toc436661319"/>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20</w:delText>
        </w:r>
        <w:r w:rsidR="004F358F" w:rsidDel="001111A8">
          <w:rPr>
            <w:noProof/>
          </w:rPr>
          <w:fldChar w:fldCharType="end"/>
        </w:r>
        <w:r w:rsidDel="001111A8">
          <w:delText>: VM Interface</w:delText>
        </w:r>
        <w:bookmarkEnd w:id="5319"/>
        <w:bookmarkEnd w:id="5320"/>
        <w:bookmarkEnd w:id="5321"/>
      </w:del>
    </w:p>
    <w:p w:rsidR="00E6734B" w:rsidRPr="007107E1" w:rsidDel="001111A8" w:rsidRDefault="00E6734B" w:rsidP="001111A8">
      <w:pPr>
        <w:pStyle w:val="Titre4"/>
        <w:rPr>
          <w:del w:id="5322" w:author="VOYER Raphael" w:date="2021-06-16T11:15:00Z"/>
        </w:rPr>
        <w:pPrChange w:id="5323" w:author="VOYER Raphael" w:date="2021-06-16T11:15:00Z">
          <w:pPr/>
        </w:pPrChange>
      </w:pPr>
    </w:p>
    <w:p w:rsidR="0003119D" w:rsidRPr="007107E1" w:rsidDel="001111A8" w:rsidRDefault="0003119D" w:rsidP="001111A8">
      <w:pPr>
        <w:pStyle w:val="Titre4"/>
        <w:rPr>
          <w:del w:id="5324" w:author="VOYER Raphael" w:date="2021-06-16T11:15:00Z"/>
        </w:rPr>
        <w:pPrChange w:id="5325" w:author="VOYER Raphael" w:date="2021-06-16T11:15:00Z">
          <w:pPr>
            <w:pStyle w:val="Titre4"/>
          </w:pPr>
        </w:pPrChange>
      </w:pPr>
      <w:del w:id="5326" w:author="VOYER Raphael" w:date="2021-06-16T11:15:00Z">
        <w:r w:rsidDel="001111A8">
          <w:delText>Detailed Steps:</w:delText>
        </w:r>
      </w:del>
    </w:p>
    <w:p w:rsidR="0003119D" w:rsidDel="001111A8" w:rsidRDefault="0003119D" w:rsidP="001111A8">
      <w:pPr>
        <w:pStyle w:val="Titre4"/>
        <w:rPr>
          <w:del w:id="5327" w:author="VOYER Raphael" w:date="2021-06-16T11:15:00Z"/>
        </w:rPr>
        <w:pPrChange w:id="5328" w:author="VOYER Raphael" w:date="2021-06-16T11:15:00Z">
          <w:pPr>
            <w:numPr>
              <w:numId w:val="26"/>
            </w:numPr>
            <w:tabs>
              <w:tab w:val="num" w:pos="420"/>
            </w:tabs>
            <w:ind w:left="420" w:hanging="360"/>
          </w:pPr>
        </w:pPrChange>
      </w:pPr>
      <w:del w:id="5329" w:author="VOYER Raphael" w:date="2021-06-16T11:15:00Z">
        <w:r w:rsidDel="001111A8">
          <w:delText xml:space="preserve">Connects to the VM shared </w:delText>
        </w:r>
        <w:r w:rsidR="005E48BF" w:rsidDel="001111A8">
          <w:delText>memory.</w:delText>
        </w:r>
      </w:del>
    </w:p>
    <w:p w:rsidR="0003119D" w:rsidDel="001111A8" w:rsidRDefault="0003119D" w:rsidP="001111A8">
      <w:pPr>
        <w:pStyle w:val="Titre4"/>
        <w:rPr>
          <w:del w:id="5330" w:author="VOYER Raphael" w:date="2021-06-16T11:15:00Z"/>
        </w:rPr>
        <w:pPrChange w:id="5331" w:author="VOYER Raphael" w:date="2021-06-16T11:15:00Z">
          <w:pPr>
            <w:numPr>
              <w:numId w:val="26"/>
            </w:numPr>
            <w:tabs>
              <w:tab w:val="num" w:pos="420"/>
            </w:tabs>
            <w:ind w:left="420" w:hanging="360"/>
          </w:pPr>
        </w:pPrChange>
      </w:pPr>
      <w:del w:id="5332" w:author="VOYER Raphael" w:date="2021-06-16T11:15:00Z">
        <w:r w:rsidDel="001111A8">
          <w:delText>Sends a registration request to VM for Vlan/VPA related changes</w:delText>
        </w:r>
      </w:del>
    </w:p>
    <w:p w:rsidR="0066678D" w:rsidDel="001111A8" w:rsidRDefault="0066678D" w:rsidP="001111A8">
      <w:pPr>
        <w:pStyle w:val="Titre4"/>
        <w:rPr>
          <w:del w:id="5333" w:author="VOYER Raphael" w:date="2021-06-16T11:15:00Z"/>
        </w:rPr>
        <w:pPrChange w:id="5334" w:author="VOYER Raphael" w:date="2021-06-16T11:15:00Z">
          <w:pPr>
            <w:numPr>
              <w:numId w:val="26"/>
            </w:numPr>
            <w:tabs>
              <w:tab w:val="num" w:pos="420"/>
            </w:tabs>
            <w:ind w:left="420" w:hanging="360"/>
          </w:pPr>
        </w:pPrChange>
      </w:pPr>
      <w:del w:id="5335" w:author="VOYER Raphael" w:date="2021-06-16T11:15:00Z">
        <w:r w:rsidDel="001111A8">
          <w:delText>This shall be useful in controlling the cluster port bitmap.</w:delText>
        </w:r>
      </w:del>
    </w:p>
    <w:p w:rsidR="004F2711" w:rsidDel="001111A8" w:rsidRDefault="004F2711" w:rsidP="001111A8">
      <w:pPr>
        <w:pStyle w:val="Titre4"/>
        <w:rPr>
          <w:del w:id="5336" w:author="VOYER Raphael" w:date="2021-06-16T11:15:00Z"/>
        </w:rPr>
        <w:pPrChange w:id="5337" w:author="VOYER Raphael" w:date="2021-06-16T11:15:00Z">
          <w:pPr>
            <w:numPr>
              <w:numId w:val="26"/>
            </w:numPr>
            <w:tabs>
              <w:tab w:val="num" w:pos="420"/>
            </w:tabs>
            <w:ind w:left="420" w:hanging="360"/>
          </w:pPr>
        </w:pPrChange>
      </w:pPr>
      <w:del w:id="5338" w:author="VOYER Raphael" w:date="2021-06-16T11:15:00Z">
        <w:r w:rsidDel="001111A8">
          <w:delText>On vlan delete/vpa delete we display the cluster as invalid and operationally down.</w:delText>
        </w:r>
      </w:del>
    </w:p>
    <w:p w:rsidR="00940AA5" w:rsidRPr="007107E1" w:rsidDel="001111A8" w:rsidRDefault="00940AA5" w:rsidP="001111A8">
      <w:pPr>
        <w:pStyle w:val="Titre4"/>
        <w:rPr>
          <w:del w:id="5339" w:author="VOYER Raphael" w:date="2021-06-16T11:15:00Z"/>
        </w:rPr>
        <w:pPrChange w:id="5340" w:author="VOYER Raphael" w:date="2021-06-16T11:15:00Z">
          <w:pPr>
            <w:numPr>
              <w:numId w:val="26"/>
            </w:numPr>
            <w:tabs>
              <w:tab w:val="num" w:pos="420"/>
            </w:tabs>
            <w:ind w:left="420" w:hanging="360"/>
          </w:pPr>
        </w:pPrChange>
      </w:pPr>
      <w:del w:id="5341" w:author="VOYER Raphael" w:date="2021-06-16T11:15:00Z">
        <w:r w:rsidDel="001111A8">
          <w:delText>This shall also be required for maintaining the operational status of the cluster.</w:delText>
        </w:r>
      </w:del>
    </w:p>
    <w:p w:rsidR="007107E1" w:rsidDel="001111A8" w:rsidRDefault="007107E1" w:rsidP="001111A8">
      <w:pPr>
        <w:pStyle w:val="Titre4"/>
        <w:rPr>
          <w:del w:id="5342" w:author="VOYER Raphael" w:date="2021-06-16T11:15:00Z"/>
        </w:rPr>
        <w:pPrChange w:id="5343" w:author="VOYER Raphael" w:date="2021-06-16T11:15:00Z">
          <w:pPr>
            <w:pStyle w:val="Titre4"/>
          </w:pPr>
        </w:pPrChange>
      </w:pPr>
    </w:p>
    <w:p w:rsidR="00FD0274" w:rsidDel="001111A8" w:rsidRDefault="00FD0274" w:rsidP="001111A8">
      <w:pPr>
        <w:pStyle w:val="Titre4"/>
        <w:rPr>
          <w:del w:id="5344" w:author="VOYER Raphael" w:date="2021-06-16T11:15:00Z"/>
        </w:rPr>
        <w:pPrChange w:id="5345" w:author="VOYER Raphael" w:date="2021-06-16T11:15:00Z">
          <w:pPr/>
        </w:pPrChange>
      </w:pPr>
    </w:p>
    <w:p w:rsidR="00FD0274" w:rsidDel="001111A8" w:rsidRDefault="00FD0274" w:rsidP="001111A8">
      <w:pPr>
        <w:pStyle w:val="Titre4"/>
        <w:rPr>
          <w:del w:id="5346" w:author="VOYER Raphael" w:date="2021-06-16T11:15:00Z"/>
        </w:rPr>
        <w:pPrChange w:id="5347" w:author="VOYER Raphael" w:date="2021-06-16T11:15:00Z">
          <w:pPr/>
        </w:pPrChange>
      </w:pPr>
    </w:p>
    <w:p w:rsidR="00FD0274" w:rsidDel="001111A8" w:rsidRDefault="00FD0274" w:rsidP="001111A8">
      <w:pPr>
        <w:pStyle w:val="Titre4"/>
        <w:rPr>
          <w:del w:id="5348" w:author="VOYER Raphael" w:date="2021-06-16T11:15:00Z"/>
        </w:rPr>
        <w:pPrChange w:id="5349" w:author="VOYER Raphael" w:date="2021-06-16T11:15:00Z">
          <w:pPr/>
        </w:pPrChange>
      </w:pPr>
    </w:p>
    <w:p w:rsidR="00FD0274" w:rsidDel="001111A8" w:rsidRDefault="00FD0274" w:rsidP="001111A8">
      <w:pPr>
        <w:pStyle w:val="Titre4"/>
        <w:rPr>
          <w:del w:id="5350" w:author="VOYER Raphael" w:date="2021-06-16T11:15:00Z"/>
        </w:rPr>
        <w:pPrChange w:id="5351" w:author="VOYER Raphael" w:date="2021-06-16T11:15:00Z">
          <w:pPr/>
        </w:pPrChange>
      </w:pPr>
    </w:p>
    <w:p w:rsidR="00FD0274" w:rsidRPr="00FD0274" w:rsidDel="001111A8" w:rsidRDefault="00FD0274" w:rsidP="001111A8">
      <w:pPr>
        <w:pStyle w:val="Titre4"/>
        <w:rPr>
          <w:del w:id="5352" w:author="VOYER Raphael" w:date="2021-06-16T11:15:00Z"/>
        </w:rPr>
        <w:pPrChange w:id="5353" w:author="VOYER Raphael" w:date="2021-06-16T11:15:00Z">
          <w:pPr/>
        </w:pPrChange>
      </w:pPr>
    </w:p>
    <w:p w:rsidR="00FD0274" w:rsidDel="001111A8" w:rsidRDefault="00FD0274" w:rsidP="001111A8">
      <w:pPr>
        <w:pStyle w:val="Titre4"/>
        <w:rPr>
          <w:del w:id="5354" w:author="VOYER Raphael" w:date="2021-06-16T11:15:00Z"/>
        </w:rPr>
        <w:pPrChange w:id="5355" w:author="VOYER Raphael" w:date="2021-06-16T11:15:00Z">
          <w:pPr>
            <w:pStyle w:val="Titre4"/>
            <w:numPr>
              <w:ilvl w:val="3"/>
              <w:numId w:val="1"/>
            </w:numPr>
            <w:tabs>
              <w:tab w:val="num" w:pos="864"/>
            </w:tabs>
            <w:ind w:left="864" w:hanging="864"/>
          </w:pPr>
        </w:pPrChange>
      </w:pPr>
      <w:bookmarkStart w:id="5356" w:name="_Interface_with_IP_CMM"/>
      <w:bookmarkEnd w:id="5356"/>
      <w:del w:id="5357" w:author="VOYER Raphael" w:date="2021-06-16T11:15:00Z">
        <w:r w:rsidDel="001111A8">
          <w:delText xml:space="preserve">Interface with IP </w:delText>
        </w:r>
        <w:smartTag w:uri="urn:schemas-microsoft-com:office:smarttags" w:element="stockticker">
          <w:r w:rsidDel="001111A8">
            <w:delText>CMM</w:delText>
          </w:r>
        </w:smartTag>
      </w:del>
    </w:p>
    <w:p w:rsidR="00FD0274" w:rsidDel="001111A8" w:rsidRDefault="00FD0274" w:rsidP="001111A8">
      <w:pPr>
        <w:pStyle w:val="Titre4"/>
        <w:rPr>
          <w:del w:id="5358" w:author="VOYER Raphael" w:date="2021-06-16T11:15:00Z"/>
        </w:rPr>
        <w:pPrChange w:id="5359" w:author="VOYER Raphael" w:date="2021-06-16T11:15:00Z">
          <w:pPr/>
        </w:pPrChange>
      </w:pPr>
    </w:p>
    <w:p w:rsidR="00FD0274" w:rsidDel="001111A8" w:rsidRDefault="00FD0274" w:rsidP="001111A8">
      <w:pPr>
        <w:pStyle w:val="Titre4"/>
        <w:rPr>
          <w:del w:id="5360" w:author="VOYER Raphael" w:date="2021-06-16T11:15:00Z"/>
        </w:rPr>
        <w:pPrChange w:id="5361" w:author="VOYER Raphael" w:date="2021-06-16T11:15:00Z">
          <w:pPr>
            <w:keepNext/>
          </w:pPr>
        </w:pPrChange>
      </w:pPr>
      <w:del w:id="5362" w:author="VOYER Raphael" w:date="2021-06-16T11:15:00Z">
        <w:r w:rsidDel="001111A8">
          <w:object w:dxaOrig="4014" w:dyaOrig="4014">
            <v:shape id="_x0000_i1039" type="#_x0000_t75" style="width:200.95pt;height:200.95pt" o:ole="">
              <v:imagedata r:id="rId42" o:title=""/>
            </v:shape>
            <o:OLEObject Type="Embed" ProgID="Visio.Drawing.6" ShapeID="_x0000_i1039" DrawAspect="Content" ObjectID="_1685350206" r:id="rId43"/>
          </w:object>
        </w:r>
      </w:del>
    </w:p>
    <w:p w:rsidR="00FD0274" w:rsidDel="001111A8" w:rsidRDefault="00FD0274" w:rsidP="001111A8">
      <w:pPr>
        <w:pStyle w:val="Titre4"/>
        <w:rPr>
          <w:del w:id="5363" w:author="VOYER Raphael" w:date="2021-06-16T11:15:00Z"/>
        </w:rPr>
        <w:pPrChange w:id="5364" w:author="VOYER Raphael" w:date="2021-06-16T11:15:00Z">
          <w:pPr>
            <w:pStyle w:val="Lgende"/>
            <w:outlineLvl w:val="0"/>
          </w:pPr>
        </w:pPrChange>
      </w:pPr>
      <w:del w:id="5365" w:author="VOYER Raphael" w:date="2021-06-16T11:15:00Z">
        <w:r w:rsidDel="001111A8">
          <w:delText xml:space="preserve">                         </w:delText>
        </w:r>
        <w:bookmarkStart w:id="5366" w:name="_Toc381025861"/>
        <w:bookmarkStart w:id="5367" w:name="_Toc424820451"/>
        <w:bookmarkStart w:id="5368" w:name="_Toc436661320"/>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21</w:delText>
        </w:r>
        <w:r w:rsidR="004F358F" w:rsidDel="001111A8">
          <w:rPr>
            <w:noProof/>
          </w:rPr>
          <w:fldChar w:fldCharType="end"/>
        </w:r>
        <w:r w:rsidDel="001111A8">
          <w:delText xml:space="preserve">: IP </w:delText>
        </w:r>
        <w:smartTag w:uri="urn:schemas-microsoft-com:office:smarttags" w:element="stockticker">
          <w:r w:rsidDel="001111A8">
            <w:delText>CMM</w:delText>
          </w:r>
        </w:smartTag>
        <w:r w:rsidDel="001111A8">
          <w:delText xml:space="preserve"> interface.</w:delText>
        </w:r>
        <w:bookmarkEnd w:id="5366"/>
        <w:bookmarkEnd w:id="5367"/>
        <w:bookmarkEnd w:id="5368"/>
      </w:del>
    </w:p>
    <w:p w:rsidR="00FD0274" w:rsidRPr="007107E1" w:rsidDel="001111A8" w:rsidRDefault="00FD0274" w:rsidP="001111A8">
      <w:pPr>
        <w:pStyle w:val="Titre4"/>
        <w:rPr>
          <w:del w:id="5369" w:author="VOYER Raphael" w:date="2021-06-16T11:15:00Z"/>
        </w:rPr>
        <w:pPrChange w:id="5370" w:author="VOYER Raphael" w:date="2021-06-16T11:15:00Z">
          <w:pPr/>
        </w:pPrChange>
      </w:pPr>
    </w:p>
    <w:p w:rsidR="00FD0274" w:rsidRPr="007107E1" w:rsidDel="001111A8" w:rsidRDefault="00FD0274" w:rsidP="001111A8">
      <w:pPr>
        <w:pStyle w:val="Titre4"/>
        <w:rPr>
          <w:del w:id="5371" w:author="VOYER Raphael" w:date="2021-06-16T11:15:00Z"/>
        </w:rPr>
        <w:pPrChange w:id="5372" w:author="VOYER Raphael" w:date="2021-06-16T11:15:00Z">
          <w:pPr>
            <w:pStyle w:val="Titre4"/>
          </w:pPr>
        </w:pPrChange>
      </w:pPr>
      <w:del w:id="5373" w:author="VOYER Raphael" w:date="2021-06-16T11:15:00Z">
        <w:r w:rsidDel="001111A8">
          <w:delText>Detailed Steps:</w:delText>
        </w:r>
      </w:del>
    </w:p>
    <w:p w:rsidR="00FD0274" w:rsidDel="001111A8" w:rsidRDefault="00FD0274" w:rsidP="001111A8">
      <w:pPr>
        <w:pStyle w:val="Titre4"/>
        <w:rPr>
          <w:del w:id="5374" w:author="VOYER Raphael" w:date="2021-06-16T11:15:00Z"/>
        </w:rPr>
        <w:pPrChange w:id="5375" w:author="VOYER Raphael" w:date="2021-06-16T11:15:00Z">
          <w:pPr>
            <w:numPr>
              <w:numId w:val="40"/>
            </w:numPr>
            <w:tabs>
              <w:tab w:val="num" w:pos="420"/>
            </w:tabs>
            <w:ind w:left="420" w:hanging="360"/>
          </w:pPr>
        </w:pPrChange>
      </w:pPr>
      <w:del w:id="5376" w:author="VOYER Raphael" w:date="2021-06-16T11:15:00Z">
        <w:r w:rsidDel="001111A8">
          <w:delText>Connects to the IP shared memory.</w:delText>
        </w:r>
      </w:del>
    </w:p>
    <w:p w:rsidR="00FD0274" w:rsidDel="001111A8" w:rsidRDefault="00FD0274" w:rsidP="001111A8">
      <w:pPr>
        <w:pStyle w:val="Titre4"/>
        <w:rPr>
          <w:del w:id="5377" w:author="VOYER Raphael" w:date="2021-06-16T11:15:00Z"/>
        </w:rPr>
        <w:pPrChange w:id="5378" w:author="VOYER Raphael" w:date="2021-06-16T11:15:00Z">
          <w:pPr>
            <w:numPr>
              <w:numId w:val="40"/>
            </w:numPr>
            <w:tabs>
              <w:tab w:val="num" w:pos="420"/>
            </w:tabs>
            <w:ind w:left="420" w:hanging="360"/>
          </w:pPr>
        </w:pPrChange>
      </w:pPr>
      <w:del w:id="5379" w:author="VOYER Raphael" w:date="2021-06-16T11:15:00Z">
        <w:r w:rsidDel="001111A8">
          <w:delText>Sends a registration request to IP for interface related changes</w:delText>
        </w:r>
        <w:r w:rsidR="004F2711" w:rsidDel="001111A8">
          <w:delText xml:space="preserve"> and the ARP in case of</w:delText>
        </w:r>
      </w:del>
    </w:p>
    <w:p w:rsidR="004F2711" w:rsidDel="001111A8" w:rsidRDefault="004F2711" w:rsidP="001111A8">
      <w:pPr>
        <w:pStyle w:val="Titre4"/>
        <w:rPr>
          <w:del w:id="5380" w:author="VOYER Raphael" w:date="2021-06-16T11:15:00Z"/>
        </w:rPr>
        <w:pPrChange w:id="5381" w:author="VOYER Raphael" w:date="2021-06-16T11:15:00Z">
          <w:pPr>
            <w:ind w:left="420"/>
          </w:pPr>
        </w:pPrChange>
      </w:pPr>
      <w:del w:id="5382" w:author="VOYER Raphael" w:date="2021-06-16T11:15:00Z">
        <w:r w:rsidDel="001111A8">
          <w:delText>Cluster with dynamic mac.</w:delText>
        </w:r>
      </w:del>
    </w:p>
    <w:p w:rsidR="00FD0274" w:rsidDel="001111A8" w:rsidRDefault="00FD0274" w:rsidP="001111A8">
      <w:pPr>
        <w:pStyle w:val="Titre4"/>
        <w:rPr>
          <w:del w:id="5383" w:author="VOYER Raphael" w:date="2021-06-16T11:15:00Z"/>
        </w:rPr>
        <w:pPrChange w:id="5384" w:author="VOYER Raphael" w:date="2021-06-16T11:15:00Z">
          <w:pPr>
            <w:numPr>
              <w:numId w:val="40"/>
            </w:numPr>
            <w:tabs>
              <w:tab w:val="num" w:pos="420"/>
            </w:tabs>
            <w:ind w:left="420" w:hanging="360"/>
          </w:pPr>
        </w:pPrChange>
      </w:pPr>
      <w:del w:id="5385" w:author="VOYER Raphael" w:date="2021-06-16T11:15:00Z">
        <w:r w:rsidDel="001111A8">
          <w:delText>This shall be useful in controlling the cluster port bitmap.</w:delText>
        </w:r>
      </w:del>
    </w:p>
    <w:p w:rsidR="004F2711" w:rsidDel="001111A8" w:rsidRDefault="004F2711" w:rsidP="001111A8">
      <w:pPr>
        <w:pStyle w:val="Titre4"/>
        <w:rPr>
          <w:del w:id="5386" w:author="VOYER Raphael" w:date="2021-06-16T11:15:00Z"/>
        </w:rPr>
        <w:pPrChange w:id="5387" w:author="VOYER Raphael" w:date="2021-06-16T11:15:00Z">
          <w:pPr>
            <w:numPr>
              <w:numId w:val="40"/>
            </w:numPr>
            <w:tabs>
              <w:tab w:val="num" w:pos="420"/>
            </w:tabs>
            <w:ind w:left="420" w:hanging="360"/>
          </w:pPr>
        </w:pPrChange>
      </w:pPr>
      <w:del w:id="5388" w:author="VOYER Raphael" w:date="2021-06-16T11:15:00Z">
        <w:r w:rsidDel="001111A8">
          <w:delText>Deletion of ARP or deletion of ip interface results in displaying the cluster as operationally</w:delText>
        </w:r>
      </w:del>
    </w:p>
    <w:p w:rsidR="004F2711" w:rsidDel="001111A8" w:rsidRDefault="004F2711" w:rsidP="001111A8">
      <w:pPr>
        <w:pStyle w:val="Titre4"/>
        <w:rPr>
          <w:del w:id="5389" w:author="VOYER Raphael" w:date="2021-06-16T11:15:00Z"/>
        </w:rPr>
        <w:pPrChange w:id="5390" w:author="VOYER Raphael" w:date="2021-06-16T11:15:00Z">
          <w:pPr>
            <w:ind w:left="420"/>
          </w:pPr>
        </w:pPrChange>
      </w:pPr>
      <w:del w:id="5391" w:author="VOYER Raphael" w:date="2021-06-16T11:15:00Z">
        <w:r w:rsidDel="001111A8">
          <w:delText>down.</w:delText>
        </w:r>
      </w:del>
    </w:p>
    <w:p w:rsidR="00FD0274" w:rsidRPr="007107E1" w:rsidDel="001111A8" w:rsidRDefault="00FD0274" w:rsidP="001111A8">
      <w:pPr>
        <w:pStyle w:val="Titre4"/>
        <w:rPr>
          <w:del w:id="5392" w:author="VOYER Raphael" w:date="2021-06-16T11:15:00Z"/>
        </w:rPr>
        <w:pPrChange w:id="5393" w:author="VOYER Raphael" w:date="2021-06-16T11:15:00Z">
          <w:pPr>
            <w:numPr>
              <w:numId w:val="40"/>
            </w:numPr>
            <w:tabs>
              <w:tab w:val="num" w:pos="420"/>
            </w:tabs>
            <w:ind w:left="420" w:hanging="360"/>
          </w:pPr>
        </w:pPrChange>
      </w:pPr>
      <w:del w:id="5394" w:author="VOYER Raphael" w:date="2021-06-16T11:15:00Z">
        <w:r w:rsidDel="001111A8">
          <w:delText>This shall also be required for maintaining the operational status of the cluster.</w:delText>
        </w:r>
      </w:del>
    </w:p>
    <w:p w:rsidR="007107E1" w:rsidDel="001111A8" w:rsidRDefault="007107E1" w:rsidP="001111A8">
      <w:pPr>
        <w:pStyle w:val="Titre4"/>
        <w:rPr>
          <w:del w:id="5395" w:author="VOYER Raphael" w:date="2021-06-16T11:15:00Z"/>
        </w:rPr>
        <w:pPrChange w:id="5396" w:author="VOYER Raphael" w:date="2021-06-16T11:15:00Z">
          <w:pPr/>
        </w:pPrChange>
      </w:pPr>
    </w:p>
    <w:p w:rsidR="00EA34C3" w:rsidDel="001111A8" w:rsidRDefault="00EA34C3" w:rsidP="001111A8">
      <w:pPr>
        <w:pStyle w:val="Titre4"/>
        <w:rPr>
          <w:del w:id="5397" w:author="VOYER Raphael" w:date="2021-06-16T11:15:00Z"/>
        </w:rPr>
        <w:pPrChange w:id="5398" w:author="VOYER Raphael" w:date="2021-06-16T11:15:00Z">
          <w:pPr/>
        </w:pPrChange>
      </w:pPr>
    </w:p>
    <w:p w:rsidR="00EA34C3" w:rsidDel="001111A8" w:rsidRDefault="00EA34C3" w:rsidP="001111A8">
      <w:pPr>
        <w:pStyle w:val="Titre4"/>
        <w:rPr>
          <w:del w:id="5399" w:author="VOYER Raphael" w:date="2021-06-16T11:15:00Z"/>
        </w:rPr>
        <w:pPrChange w:id="5400" w:author="VOYER Raphael" w:date="2021-06-16T11:15:00Z">
          <w:pPr/>
        </w:pPrChange>
      </w:pPr>
    </w:p>
    <w:p w:rsidR="00EA34C3" w:rsidDel="001111A8" w:rsidRDefault="00EA34C3" w:rsidP="001111A8">
      <w:pPr>
        <w:pStyle w:val="Titre4"/>
        <w:rPr>
          <w:del w:id="5401" w:author="VOYER Raphael" w:date="2021-06-16T11:15:00Z"/>
        </w:rPr>
        <w:pPrChange w:id="5402" w:author="VOYER Raphael" w:date="2021-06-16T11:15:00Z">
          <w:pPr/>
        </w:pPrChange>
      </w:pPr>
    </w:p>
    <w:p w:rsidR="00EA34C3" w:rsidDel="001111A8" w:rsidRDefault="00EA34C3" w:rsidP="001111A8">
      <w:pPr>
        <w:pStyle w:val="Titre4"/>
        <w:rPr>
          <w:del w:id="5403" w:author="VOYER Raphael" w:date="2021-06-16T11:15:00Z"/>
        </w:rPr>
        <w:pPrChange w:id="5404" w:author="VOYER Raphael" w:date="2021-06-16T11:15:00Z">
          <w:pPr/>
        </w:pPrChange>
      </w:pPr>
    </w:p>
    <w:p w:rsidR="00EA34C3" w:rsidDel="001111A8" w:rsidRDefault="00EA34C3" w:rsidP="001111A8">
      <w:pPr>
        <w:pStyle w:val="Titre4"/>
        <w:rPr>
          <w:del w:id="5405" w:author="VOYER Raphael" w:date="2021-06-16T11:15:00Z"/>
        </w:rPr>
        <w:pPrChange w:id="5406" w:author="VOYER Raphael" w:date="2021-06-16T11:15:00Z">
          <w:pPr/>
        </w:pPrChange>
      </w:pPr>
    </w:p>
    <w:p w:rsidR="00EA34C3" w:rsidDel="001111A8" w:rsidRDefault="00EA34C3" w:rsidP="001111A8">
      <w:pPr>
        <w:pStyle w:val="Titre4"/>
        <w:rPr>
          <w:del w:id="5407" w:author="VOYER Raphael" w:date="2021-06-16T11:15:00Z"/>
        </w:rPr>
        <w:pPrChange w:id="5408" w:author="VOYER Raphael" w:date="2021-06-16T11:15:00Z">
          <w:pPr/>
        </w:pPrChange>
      </w:pPr>
    </w:p>
    <w:p w:rsidR="00EA34C3" w:rsidDel="001111A8" w:rsidRDefault="00EA34C3" w:rsidP="001111A8">
      <w:pPr>
        <w:pStyle w:val="Titre4"/>
        <w:rPr>
          <w:del w:id="5409" w:author="VOYER Raphael" w:date="2021-06-16T11:15:00Z"/>
        </w:rPr>
        <w:pPrChange w:id="5410" w:author="VOYER Raphael" w:date="2021-06-16T11:15:00Z">
          <w:pPr/>
        </w:pPrChange>
      </w:pPr>
    </w:p>
    <w:p w:rsidR="00EA34C3" w:rsidDel="001111A8" w:rsidRDefault="00EA34C3" w:rsidP="001111A8">
      <w:pPr>
        <w:pStyle w:val="Titre4"/>
        <w:rPr>
          <w:del w:id="5411" w:author="VOYER Raphael" w:date="2021-06-16T11:15:00Z"/>
        </w:rPr>
        <w:pPrChange w:id="5412" w:author="VOYER Raphael" w:date="2021-06-16T11:15:00Z">
          <w:pPr>
            <w:pStyle w:val="Titre4"/>
            <w:numPr>
              <w:ilvl w:val="3"/>
              <w:numId w:val="1"/>
            </w:numPr>
            <w:tabs>
              <w:tab w:val="num" w:pos="864"/>
            </w:tabs>
            <w:ind w:left="864" w:hanging="864"/>
          </w:pPr>
        </w:pPrChange>
      </w:pPr>
      <w:bookmarkStart w:id="5413" w:name="_Interface_with_IPMS_CMM"/>
      <w:bookmarkEnd w:id="5413"/>
      <w:del w:id="5414" w:author="VOYER Raphael" w:date="2021-06-16T11:15:00Z">
        <w:r w:rsidDel="001111A8">
          <w:delText xml:space="preserve">Interface with IPMS </w:delText>
        </w:r>
        <w:smartTag w:uri="urn:schemas-microsoft-com:office:smarttags" w:element="stockticker">
          <w:r w:rsidDel="001111A8">
            <w:delText>CMM</w:delText>
          </w:r>
        </w:smartTag>
      </w:del>
    </w:p>
    <w:p w:rsidR="00EA34C3" w:rsidRPr="00EA34C3" w:rsidDel="001111A8" w:rsidRDefault="00EA34C3" w:rsidP="001111A8">
      <w:pPr>
        <w:pStyle w:val="Titre4"/>
        <w:rPr>
          <w:del w:id="5415" w:author="VOYER Raphael" w:date="2021-06-16T11:15:00Z"/>
        </w:rPr>
        <w:pPrChange w:id="5416" w:author="VOYER Raphael" w:date="2021-06-16T11:15:00Z">
          <w:pPr/>
        </w:pPrChange>
      </w:pPr>
    </w:p>
    <w:p w:rsidR="00EA34C3" w:rsidDel="001111A8" w:rsidRDefault="00EA34C3" w:rsidP="001111A8">
      <w:pPr>
        <w:pStyle w:val="Titre4"/>
        <w:rPr>
          <w:del w:id="5417" w:author="VOYER Raphael" w:date="2021-06-16T11:15:00Z"/>
        </w:rPr>
        <w:pPrChange w:id="5418" w:author="VOYER Raphael" w:date="2021-06-16T11:15:00Z">
          <w:pPr>
            <w:keepNext/>
          </w:pPr>
        </w:pPrChange>
      </w:pPr>
      <w:del w:id="5419" w:author="VOYER Raphael" w:date="2021-06-16T11:15:00Z">
        <w:r w:rsidDel="001111A8">
          <w:object w:dxaOrig="4014" w:dyaOrig="4014">
            <v:shape id="_x0000_i1040" type="#_x0000_t75" style="width:200.95pt;height:200.95pt" o:ole="">
              <v:imagedata r:id="rId44" o:title=""/>
            </v:shape>
            <o:OLEObject Type="Embed" ProgID="Visio.Drawing.6" ShapeID="_x0000_i1040" DrawAspect="Content" ObjectID="_1685350207" r:id="rId45"/>
          </w:object>
        </w:r>
      </w:del>
    </w:p>
    <w:p w:rsidR="00EA34C3" w:rsidDel="001111A8" w:rsidRDefault="00EA34C3" w:rsidP="001111A8">
      <w:pPr>
        <w:pStyle w:val="Titre4"/>
        <w:rPr>
          <w:del w:id="5420" w:author="VOYER Raphael" w:date="2021-06-16T11:15:00Z"/>
        </w:rPr>
        <w:pPrChange w:id="5421" w:author="VOYER Raphael" w:date="2021-06-16T11:15:00Z">
          <w:pPr>
            <w:pStyle w:val="Lgende"/>
            <w:outlineLvl w:val="0"/>
          </w:pPr>
        </w:pPrChange>
      </w:pPr>
      <w:del w:id="5422" w:author="VOYER Raphael" w:date="2021-06-16T11:15:00Z">
        <w:r w:rsidDel="001111A8">
          <w:delText xml:space="preserve">           </w:delText>
        </w:r>
        <w:bookmarkStart w:id="5423" w:name="_Toc381025862"/>
        <w:bookmarkStart w:id="5424" w:name="_Toc424820452"/>
        <w:bookmarkStart w:id="5425" w:name="_Toc436661321"/>
        <w:r w:rsidDel="001111A8">
          <w:delText xml:space="preserve">Figure </w:delText>
        </w:r>
        <w:r w:rsidR="004F358F" w:rsidDel="001111A8">
          <w:rPr>
            <w:noProof/>
          </w:rPr>
          <w:fldChar w:fldCharType="begin"/>
        </w:r>
        <w:r w:rsidR="004F358F" w:rsidDel="001111A8">
          <w:rPr>
            <w:noProof/>
          </w:rPr>
          <w:delInstrText xml:space="preserve"> SEQ Figure \* ARABIC </w:delInstrText>
        </w:r>
        <w:r w:rsidR="004F358F" w:rsidDel="001111A8">
          <w:rPr>
            <w:noProof/>
          </w:rPr>
          <w:fldChar w:fldCharType="separate"/>
        </w:r>
        <w:r w:rsidR="00F32A78" w:rsidDel="001111A8">
          <w:rPr>
            <w:noProof/>
          </w:rPr>
          <w:delText>22</w:delText>
        </w:r>
        <w:r w:rsidR="004F358F" w:rsidDel="001111A8">
          <w:rPr>
            <w:noProof/>
          </w:rPr>
          <w:fldChar w:fldCharType="end"/>
        </w:r>
        <w:r w:rsidDel="001111A8">
          <w:delText xml:space="preserve"> : Interface with IPMS </w:delText>
        </w:r>
        <w:smartTag w:uri="urn:schemas-microsoft-com:office:smarttags" w:element="stockticker">
          <w:r w:rsidDel="001111A8">
            <w:delText>CMM</w:delText>
          </w:r>
        </w:smartTag>
        <w:bookmarkEnd w:id="5423"/>
        <w:bookmarkEnd w:id="5424"/>
        <w:bookmarkEnd w:id="5425"/>
      </w:del>
    </w:p>
    <w:p w:rsidR="00EA34C3" w:rsidDel="001111A8" w:rsidRDefault="00EA34C3" w:rsidP="001111A8">
      <w:pPr>
        <w:pStyle w:val="Titre4"/>
        <w:rPr>
          <w:del w:id="5426" w:author="VOYER Raphael" w:date="2021-06-16T11:15:00Z"/>
        </w:rPr>
        <w:pPrChange w:id="5427" w:author="VOYER Raphael" w:date="2021-06-16T11:15:00Z">
          <w:pPr/>
        </w:pPrChange>
      </w:pPr>
    </w:p>
    <w:p w:rsidR="00EA34C3" w:rsidDel="001111A8" w:rsidRDefault="00EA34C3" w:rsidP="001111A8">
      <w:pPr>
        <w:pStyle w:val="Titre4"/>
        <w:rPr>
          <w:del w:id="5428" w:author="VOYER Raphael" w:date="2021-06-16T11:15:00Z"/>
        </w:rPr>
        <w:pPrChange w:id="5429" w:author="VOYER Raphael" w:date="2021-06-16T11:15:00Z">
          <w:pPr/>
        </w:pPrChange>
      </w:pPr>
    </w:p>
    <w:p w:rsidR="00EA34C3" w:rsidRPr="007107E1" w:rsidDel="001111A8" w:rsidRDefault="00EA34C3" w:rsidP="001111A8">
      <w:pPr>
        <w:pStyle w:val="Titre4"/>
        <w:rPr>
          <w:del w:id="5430" w:author="VOYER Raphael" w:date="2021-06-16T11:15:00Z"/>
        </w:rPr>
        <w:pPrChange w:id="5431" w:author="VOYER Raphael" w:date="2021-06-16T11:15:00Z">
          <w:pPr>
            <w:pStyle w:val="Titre4"/>
          </w:pPr>
        </w:pPrChange>
      </w:pPr>
      <w:del w:id="5432" w:author="VOYER Raphael" w:date="2021-06-16T11:15:00Z">
        <w:r w:rsidDel="001111A8">
          <w:delText>Detailed Steps:</w:delText>
        </w:r>
      </w:del>
    </w:p>
    <w:p w:rsidR="00EA34C3" w:rsidDel="001111A8" w:rsidRDefault="00EA34C3" w:rsidP="001111A8">
      <w:pPr>
        <w:pStyle w:val="Titre4"/>
        <w:rPr>
          <w:del w:id="5433" w:author="VOYER Raphael" w:date="2021-06-16T11:15:00Z"/>
        </w:rPr>
        <w:pPrChange w:id="5434" w:author="VOYER Raphael" w:date="2021-06-16T11:15:00Z">
          <w:pPr>
            <w:numPr>
              <w:numId w:val="41"/>
            </w:numPr>
            <w:tabs>
              <w:tab w:val="num" w:pos="420"/>
            </w:tabs>
            <w:ind w:left="420" w:hanging="360"/>
            <w:outlineLvl w:val="0"/>
          </w:pPr>
        </w:pPrChange>
      </w:pPr>
      <w:bookmarkStart w:id="5435" w:name="_Toc381025863"/>
      <w:bookmarkStart w:id="5436" w:name="_Toc424820453"/>
      <w:del w:id="5437" w:author="VOYER Raphael" w:date="2021-06-16T11:15:00Z">
        <w:r w:rsidDel="001111A8">
          <w:delText>Registers with IGMP memberships of cluster multicast IP.</w:delText>
        </w:r>
        <w:bookmarkEnd w:id="5435"/>
        <w:bookmarkEnd w:id="5436"/>
      </w:del>
    </w:p>
    <w:p w:rsidR="00EA34C3" w:rsidDel="001111A8" w:rsidRDefault="00EA34C3" w:rsidP="001111A8">
      <w:pPr>
        <w:pStyle w:val="Titre4"/>
        <w:rPr>
          <w:del w:id="5438" w:author="VOYER Raphael" w:date="2021-06-16T11:15:00Z"/>
        </w:rPr>
        <w:pPrChange w:id="5439" w:author="VOYER Raphael" w:date="2021-06-16T11:15:00Z">
          <w:pPr>
            <w:numPr>
              <w:numId w:val="41"/>
            </w:numPr>
            <w:tabs>
              <w:tab w:val="num" w:pos="420"/>
            </w:tabs>
            <w:ind w:left="420" w:hanging="360"/>
            <w:outlineLvl w:val="0"/>
          </w:pPr>
        </w:pPrChange>
      </w:pPr>
      <w:bookmarkStart w:id="5440" w:name="_Toc381025864"/>
      <w:bookmarkStart w:id="5441" w:name="_Toc424820454"/>
      <w:del w:id="5442" w:author="VOYER Raphael" w:date="2021-06-16T11:15:00Z">
        <w:r w:rsidDel="001111A8">
          <w:delText>Receives the dynamic updates  from IPMS</w:delText>
        </w:r>
        <w:bookmarkEnd w:id="5440"/>
        <w:bookmarkEnd w:id="5441"/>
      </w:del>
    </w:p>
    <w:p w:rsidR="00EA34C3" w:rsidDel="001111A8" w:rsidRDefault="00EA34C3" w:rsidP="001111A8">
      <w:pPr>
        <w:pStyle w:val="Titre4"/>
        <w:rPr>
          <w:del w:id="5443" w:author="VOYER Raphael" w:date="2021-06-16T11:15:00Z"/>
        </w:rPr>
        <w:pPrChange w:id="5444" w:author="VOYER Raphael" w:date="2021-06-16T11:15:00Z">
          <w:pPr>
            <w:numPr>
              <w:numId w:val="41"/>
            </w:numPr>
            <w:tabs>
              <w:tab w:val="num" w:pos="420"/>
            </w:tabs>
            <w:ind w:left="420" w:hanging="360"/>
            <w:outlineLvl w:val="0"/>
          </w:pPr>
        </w:pPrChange>
      </w:pPr>
      <w:bookmarkStart w:id="5445" w:name="_Toc381025865"/>
      <w:bookmarkStart w:id="5446" w:name="_Toc424820455"/>
      <w:del w:id="5447" w:author="VOYER Raphael" w:date="2021-06-16T11:15:00Z">
        <w:r w:rsidDel="001111A8">
          <w:delText>This shall be useful in controlling the cluster port bitmap.</w:delText>
        </w:r>
        <w:bookmarkEnd w:id="5445"/>
        <w:bookmarkEnd w:id="5446"/>
      </w:del>
    </w:p>
    <w:p w:rsidR="00EA34C3" w:rsidRPr="007107E1" w:rsidDel="001111A8" w:rsidRDefault="00EA34C3" w:rsidP="001111A8">
      <w:pPr>
        <w:pStyle w:val="Titre4"/>
        <w:rPr>
          <w:del w:id="5448" w:author="VOYER Raphael" w:date="2021-06-16T11:15:00Z"/>
        </w:rPr>
        <w:pPrChange w:id="5449" w:author="VOYER Raphael" w:date="2021-06-16T11:15:00Z">
          <w:pPr>
            <w:numPr>
              <w:numId w:val="41"/>
            </w:numPr>
            <w:tabs>
              <w:tab w:val="num" w:pos="420"/>
            </w:tabs>
            <w:ind w:left="420" w:hanging="360"/>
            <w:outlineLvl w:val="0"/>
          </w:pPr>
        </w:pPrChange>
      </w:pPr>
      <w:bookmarkStart w:id="5450" w:name="_Toc381025866"/>
      <w:bookmarkStart w:id="5451" w:name="_Toc424820456"/>
      <w:del w:id="5452" w:author="VOYER Raphael" w:date="2021-06-16T11:15:00Z">
        <w:r w:rsidDel="001111A8">
          <w:delText>This shall also be required for maintaining the operational status of the cluster.</w:delText>
        </w:r>
        <w:bookmarkEnd w:id="5450"/>
        <w:bookmarkEnd w:id="5451"/>
      </w:del>
    </w:p>
    <w:p w:rsidR="00EA34C3" w:rsidRPr="00EA34C3" w:rsidDel="001111A8" w:rsidRDefault="00EA34C3" w:rsidP="001111A8">
      <w:pPr>
        <w:pStyle w:val="Titre4"/>
        <w:rPr>
          <w:del w:id="5453" w:author="VOYER Raphael" w:date="2021-06-16T11:15:00Z"/>
        </w:rPr>
        <w:pPrChange w:id="5454" w:author="VOYER Raphael" w:date="2021-06-16T11:15:00Z">
          <w:pPr/>
        </w:pPrChange>
      </w:pPr>
    </w:p>
    <w:p w:rsidR="00855336" w:rsidDel="001111A8" w:rsidRDefault="00855336" w:rsidP="001111A8">
      <w:pPr>
        <w:pStyle w:val="Titre4"/>
        <w:rPr>
          <w:del w:id="5455" w:author="VOYER Raphael" w:date="2021-06-16T11:15:00Z"/>
        </w:rPr>
        <w:pPrChange w:id="5456" w:author="VOYER Raphael" w:date="2021-06-16T11:15:00Z">
          <w:pPr>
            <w:pStyle w:val="Titre1"/>
            <w:pageBreakBefore/>
            <w:tabs>
              <w:tab w:val="clear" w:pos="432"/>
              <w:tab w:val="num" w:pos="360"/>
            </w:tabs>
            <w:ind w:left="360" w:hanging="360"/>
            <w:jc w:val="left"/>
          </w:pPr>
        </w:pPrChange>
      </w:pPr>
      <w:bookmarkStart w:id="5457" w:name="_Implementation_Strategy"/>
      <w:bookmarkStart w:id="5458" w:name="_Toc381025867"/>
      <w:bookmarkStart w:id="5459" w:name="_Toc424820457"/>
      <w:bookmarkEnd w:id="5457"/>
      <w:del w:id="5460" w:author="VOYER Raphael" w:date="2021-06-16T11:15:00Z">
        <w:r w:rsidDel="001111A8">
          <w:delText>Implementation Strategy</w:delText>
        </w:r>
        <w:bookmarkEnd w:id="5458"/>
        <w:bookmarkEnd w:id="5459"/>
      </w:del>
    </w:p>
    <w:p w:rsidR="00855336" w:rsidRPr="00962A4B" w:rsidDel="001111A8" w:rsidRDefault="00855336" w:rsidP="001111A8">
      <w:pPr>
        <w:pStyle w:val="Titre4"/>
        <w:rPr>
          <w:del w:id="5461" w:author="VOYER Raphael" w:date="2021-06-16T11:15:00Z"/>
        </w:rPr>
        <w:pPrChange w:id="5462" w:author="VOYER Raphael" w:date="2021-06-16T11:15:00Z">
          <w:pPr>
            <w:pStyle w:val="Titre2"/>
          </w:pPr>
        </w:pPrChange>
      </w:pPr>
      <w:bookmarkStart w:id="5463" w:name="_Toc381025868"/>
      <w:bookmarkStart w:id="5464" w:name="_Toc424820458"/>
      <w:del w:id="5465" w:author="VOYER Raphael" w:date="2021-06-16T11:15:00Z">
        <w:r w:rsidRPr="00962A4B" w:rsidDel="001111A8">
          <w:delText>Basic Overview</w:delText>
        </w:r>
        <w:bookmarkEnd w:id="5463"/>
        <w:bookmarkEnd w:id="5464"/>
      </w:del>
    </w:p>
    <w:p w:rsidR="00855336" w:rsidRPr="00962A4B" w:rsidDel="001111A8" w:rsidRDefault="00855336" w:rsidP="001111A8">
      <w:pPr>
        <w:pStyle w:val="Titre4"/>
        <w:rPr>
          <w:del w:id="5466" w:author="VOYER Raphael" w:date="2021-06-16T11:15:00Z"/>
        </w:rPr>
        <w:pPrChange w:id="5467" w:author="VOYER Raphael" w:date="2021-06-16T11:15:00Z">
          <w:pPr/>
        </w:pPrChange>
      </w:pPr>
    </w:p>
    <w:p w:rsidR="00855336" w:rsidDel="001111A8" w:rsidRDefault="00855336" w:rsidP="001111A8">
      <w:pPr>
        <w:pStyle w:val="Titre4"/>
        <w:rPr>
          <w:del w:id="5468" w:author="VOYER Raphael" w:date="2021-06-16T11:15:00Z"/>
        </w:rPr>
        <w:pPrChange w:id="5469" w:author="VOYER Raphael" w:date="2021-06-16T11:15:00Z">
          <w:pPr/>
        </w:pPrChange>
      </w:pPr>
      <w:del w:id="5470" w:author="VOYER Raphael" w:date="2021-06-16T11:15:00Z">
        <w:r w:rsidDel="001111A8">
          <w:delText>The L2 cluster with the multicast mac-address is similar to the existing static multicast mac command (mac-learning vlan &lt;vid&gt; port &lt;slot/port&gt; multicast mac-address &lt;mac-address&gt;).</w:delText>
        </w:r>
      </w:del>
    </w:p>
    <w:p w:rsidR="00855336" w:rsidDel="001111A8" w:rsidRDefault="00855336" w:rsidP="001111A8">
      <w:pPr>
        <w:pStyle w:val="Titre4"/>
        <w:rPr>
          <w:del w:id="5471" w:author="VOYER Raphael" w:date="2021-06-16T11:15:00Z"/>
        </w:rPr>
        <w:pPrChange w:id="5472" w:author="VOYER Raphael" w:date="2021-06-16T11:15:00Z">
          <w:pPr>
            <w:ind w:left="360"/>
          </w:pPr>
        </w:pPrChange>
      </w:pPr>
    </w:p>
    <w:p w:rsidR="00855336" w:rsidDel="001111A8" w:rsidRDefault="00855336" w:rsidP="001111A8">
      <w:pPr>
        <w:pStyle w:val="Titre4"/>
        <w:rPr>
          <w:del w:id="5473" w:author="VOYER Raphael" w:date="2021-06-16T11:15:00Z"/>
        </w:rPr>
        <w:pPrChange w:id="5474" w:author="VOYER Raphael" w:date="2021-06-16T11:15:00Z">
          <w:pPr>
            <w:outlineLvl w:val="0"/>
          </w:pPr>
        </w:pPrChange>
      </w:pPr>
      <w:bookmarkStart w:id="5475" w:name="_Toc381025869"/>
      <w:bookmarkStart w:id="5476" w:name="_Toc424820459"/>
      <w:del w:id="5477" w:author="VOYER Raphael" w:date="2021-06-16T11:15:00Z">
        <w:r w:rsidDel="001111A8">
          <w:delText>The L3 cluster with the IP and a mac-address is similar to the existing static arp command</w:delText>
        </w:r>
        <w:bookmarkEnd w:id="5475"/>
        <w:bookmarkEnd w:id="5476"/>
      </w:del>
    </w:p>
    <w:p w:rsidR="00855336" w:rsidDel="001111A8" w:rsidRDefault="00855336" w:rsidP="001111A8">
      <w:pPr>
        <w:pStyle w:val="Titre4"/>
        <w:rPr>
          <w:del w:id="5478" w:author="VOYER Raphael" w:date="2021-06-16T11:15:00Z"/>
        </w:rPr>
        <w:pPrChange w:id="5479" w:author="VOYER Raphael" w:date="2021-06-16T11:15:00Z">
          <w:pPr/>
        </w:pPrChange>
      </w:pPr>
      <w:del w:id="5480" w:author="VOYER Raphael" w:date="2021-06-16T11:15:00Z">
        <w:r w:rsidDel="001111A8">
          <w:delText>(arp &lt;ip&gt; &lt;mac-address&gt; &lt;slot/port&gt;)</w:delText>
        </w:r>
      </w:del>
    </w:p>
    <w:p w:rsidR="00855336" w:rsidDel="001111A8" w:rsidRDefault="00855336" w:rsidP="001111A8">
      <w:pPr>
        <w:pStyle w:val="Titre4"/>
        <w:rPr>
          <w:del w:id="5481" w:author="VOYER Raphael" w:date="2021-06-16T11:15:00Z"/>
        </w:rPr>
        <w:pPrChange w:id="5482" w:author="VOYER Raphael" w:date="2021-06-16T11:15:00Z">
          <w:pPr>
            <w:ind w:left="360"/>
          </w:pPr>
        </w:pPrChange>
      </w:pPr>
    </w:p>
    <w:p w:rsidR="00855336" w:rsidDel="001111A8" w:rsidRDefault="00855336" w:rsidP="001111A8">
      <w:pPr>
        <w:pStyle w:val="Titre4"/>
        <w:rPr>
          <w:del w:id="5483" w:author="VOYER Raphael" w:date="2021-06-16T11:15:00Z"/>
        </w:rPr>
        <w:pPrChange w:id="5484" w:author="VOYER Raphael" w:date="2021-06-16T11:15:00Z">
          <w:pPr/>
        </w:pPrChange>
      </w:pPr>
      <w:del w:id="5485" w:author="VOYER Raphael" w:date="2021-06-16T11:15:00Z">
        <w:r w:rsidDel="001111A8">
          <w:delText>This feature has the following enhancements apart from the one existing in the legacy commands</w:delText>
        </w:r>
      </w:del>
    </w:p>
    <w:p w:rsidR="00855336" w:rsidDel="001111A8" w:rsidRDefault="00855336" w:rsidP="001111A8">
      <w:pPr>
        <w:pStyle w:val="Titre4"/>
        <w:rPr>
          <w:del w:id="5486" w:author="VOYER Raphael" w:date="2021-06-16T11:15:00Z"/>
        </w:rPr>
        <w:pPrChange w:id="5487" w:author="VOYER Raphael" w:date="2021-06-16T11:15:00Z">
          <w:pPr/>
        </w:pPrChange>
      </w:pPr>
      <w:del w:id="5488" w:author="VOYER Raphael" w:date="2021-06-16T11:15:00Z">
        <w:r w:rsidDel="001111A8">
          <w:delText>Mentioned above and uses a different framework for management configuration.</w:delText>
        </w:r>
      </w:del>
    </w:p>
    <w:p w:rsidR="00855336" w:rsidDel="001111A8" w:rsidRDefault="00F854E1" w:rsidP="001111A8">
      <w:pPr>
        <w:pStyle w:val="Titre4"/>
        <w:rPr>
          <w:del w:id="5489" w:author="VOYER Raphael" w:date="2021-06-16T11:15:00Z"/>
        </w:rPr>
        <w:pPrChange w:id="5490" w:author="VOYER Raphael" w:date="2021-06-16T11:15:00Z">
          <w:pPr>
            <w:ind w:left="360"/>
            <w:outlineLvl w:val="0"/>
          </w:pPr>
        </w:pPrChange>
      </w:pPr>
      <w:bookmarkStart w:id="5491" w:name="_Toc381025870"/>
      <w:bookmarkStart w:id="5492" w:name="_Toc424820460"/>
      <w:del w:id="5493" w:author="VOYER Raphael" w:date="2021-06-16T11:15:00Z">
        <w:r w:rsidDel="001111A8">
          <w:delText xml:space="preserve">1. </w:delText>
        </w:r>
        <w:r w:rsidR="00855336" w:rsidDel="001111A8">
          <w:delText>L2 Cluster (same vlan)</w:delText>
        </w:r>
        <w:bookmarkEnd w:id="5491"/>
        <w:bookmarkEnd w:id="5492"/>
      </w:del>
    </w:p>
    <w:p w:rsidR="00855336" w:rsidDel="001111A8" w:rsidRDefault="00855336" w:rsidP="001111A8">
      <w:pPr>
        <w:pStyle w:val="Titre4"/>
        <w:rPr>
          <w:del w:id="5494" w:author="VOYER Raphael" w:date="2021-06-16T11:15:00Z"/>
        </w:rPr>
        <w:pPrChange w:id="5495" w:author="VOYER Raphael" w:date="2021-06-16T11:15:00Z">
          <w:pPr>
            <w:numPr>
              <w:ilvl w:val="1"/>
              <w:numId w:val="12"/>
            </w:numPr>
            <w:tabs>
              <w:tab w:val="num" w:pos="1440"/>
            </w:tabs>
            <w:ind w:left="1440" w:hanging="360"/>
            <w:jc w:val="left"/>
          </w:pPr>
        </w:pPrChange>
      </w:pPr>
      <w:del w:id="5496" w:author="VOYER Raphael" w:date="2021-06-16T11:15:00Z">
        <w:r w:rsidDel="001111A8">
          <w:delText>L2 cluster with unicast mac and flooding</w:delText>
        </w:r>
      </w:del>
    </w:p>
    <w:p w:rsidR="00855336" w:rsidDel="001111A8" w:rsidRDefault="00855336" w:rsidP="001111A8">
      <w:pPr>
        <w:pStyle w:val="Titre4"/>
        <w:rPr>
          <w:del w:id="5497" w:author="VOYER Raphael" w:date="2021-06-16T11:15:00Z"/>
        </w:rPr>
        <w:pPrChange w:id="5498" w:author="VOYER Raphael" w:date="2021-06-16T11:15:00Z">
          <w:pPr>
            <w:numPr>
              <w:ilvl w:val="1"/>
              <w:numId w:val="12"/>
            </w:numPr>
            <w:tabs>
              <w:tab w:val="num" w:pos="1440"/>
            </w:tabs>
            <w:ind w:left="1440" w:hanging="360"/>
            <w:jc w:val="left"/>
          </w:pPr>
        </w:pPrChange>
      </w:pPr>
      <w:del w:id="5499" w:author="VOYER Raphael" w:date="2021-06-16T11:15:00Z">
        <w:r w:rsidDel="001111A8">
          <w:delText>L2 cluster with unicast mac and explicit port list</w:delText>
        </w:r>
      </w:del>
    </w:p>
    <w:p w:rsidR="00855336" w:rsidDel="001111A8" w:rsidRDefault="00855336" w:rsidP="001111A8">
      <w:pPr>
        <w:pStyle w:val="Titre4"/>
        <w:rPr>
          <w:del w:id="5500" w:author="VOYER Raphael" w:date="2021-06-16T11:15:00Z"/>
        </w:rPr>
        <w:pPrChange w:id="5501" w:author="VOYER Raphael" w:date="2021-06-16T11:15:00Z">
          <w:pPr>
            <w:numPr>
              <w:ilvl w:val="1"/>
              <w:numId w:val="12"/>
            </w:numPr>
            <w:tabs>
              <w:tab w:val="num" w:pos="1440"/>
            </w:tabs>
            <w:ind w:left="1440" w:hanging="360"/>
            <w:jc w:val="left"/>
          </w:pPr>
        </w:pPrChange>
      </w:pPr>
      <w:del w:id="5502" w:author="VOYER Raphael" w:date="2021-06-16T11:15:00Z">
        <w:r w:rsidDel="001111A8">
          <w:delText>L2 cluster with L2 multicast mac and explicit port list (similar to static multicast)</w:delText>
        </w:r>
      </w:del>
    </w:p>
    <w:p w:rsidR="00855336" w:rsidDel="001111A8" w:rsidRDefault="00855336" w:rsidP="001111A8">
      <w:pPr>
        <w:pStyle w:val="Titre4"/>
        <w:rPr>
          <w:del w:id="5503" w:author="VOYER Raphael" w:date="2021-06-16T11:15:00Z"/>
        </w:rPr>
        <w:pPrChange w:id="5504" w:author="VOYER Raphael" w:date="2021-06-16T11:15:00Z">
          <w:pPr>
            <w:numPr>
              <w:ilvl w:val="1"/>
              <w:numId w:val="12"/>
            </w:numPr>
            <w:tabs>
              <w:tab w:val="num" w:pos="1440"/>
            </w:tabs>
            <w:ind w:left="1440" w:hanging="360"/>
            <w:jc w:val="left"/>
          </w:pPr>
        </w:pPrChange>
      </w:pPr>
      <w:del w:id="5505" w:author="VOYER Raphael" w:date="2021-06-16T11:15:00Z">
        <w:r w:rsidDel="001111A8">
          <w:delText>L2 cluster with IP multicast mac and explicit port list</w:delText>
        </w:r>
      </w:del>
    </w:p>
    <w:p w:rsidR="00855336" w:rsidDel="001111A8" w:rsidRDefault="00855336" w:rsidP="001111A8">
      <w:pPr>
        <w:pStyle w:val="Titre4"/>
        <w:rPr>
          <w:del w:id="5506" w:author="VOYER Raphael" w:date="2021-06-16T11:15:00Z"/>
        </w:rPr>
        <w:pPrChange w:id="5507" w:author="VOYER Raphael" w:date="2021-06-16T11:15:00Z">
          <w:pPr>
            <w:ind w:left="360"/>
            <w:jc w:val="left"/>
            <w:outlineLvl w:val="0"/>
          </w:pPr>
        </w:pPrChange>
      </w:pPr>
      <w:bookmarkStart w:id="5508" w:name="_Toc381025871"/>
      <w:bookmarkStart w:id="5509" w:name="_Toc424820461"/>
      <w:del w:id="5510" w:author="VOYER Raphael" w:date="2021-06-16T11:15:00Z">
        <w:r w:rsidDel="001111A8">
          <w:delText>2.   L3 Cluster (routing)</w:delText>
        </w:r>
        <w:bookmarkEnd w:id="5508"/>
        <w:bookmarkEnd w:id="5509"/>
      </w:del>
    </w:p>
    <w:p w:rsidR="00855336" w:rsidDel="001111A8" w:rsidRDefault="00855336" w:rsidP="001111A8">
      <w:pPr>
        <w:pStyle w:val="Titre4"/>
        <w:rPr>
          <w:del w:id="5511" w:author="VOYER Raphael" w:date="2021-06-16T11:15:00Z"/>
        </w:rPr>
        <w:pPrChange w:id="5512" w:author="VOYER Raphael" w:date="2021-06-16T11:15:00Z">
          <w:pPr>
            <w:numPr>
              <w:ilvl w:val="1"/>
              <w:numId w:val="12"/>
            </w:numPr>
            <w:tabs>
              <w:tab w:val="num" w:pos="1440"/>
            </w:tabs>
            <w:ind w:left="1440" w:hanging="360"/>
            <w:jc w:val="left"/>
          </w:pPr>
        </w:pPrChange>
      </w:pPr>
      <w:del w:id="5513" w:author="VOYER Raphael" w:date="2021-06-16T11:15:00Z">
        <w:r w:rsidDel="001111A8">
          <w:delText>L3 cluster with unicast mac and flooding</w:delText>
        </w:r>
      </w:del>
    </w:p>
    <w:p w:rsidR="00855336" w:rsidDel="001111A8" w:rsidRDefault="00855336" w:rsidP="001111A8">
      <w:pPr>
        <w:pStyle w:val="Titre4"/>
        <w:rPr>
          <w:del w:id="5514" w:author="VOYER Raphael" w:date="2021-06-16T11:15:00Z"/>
        </w:rPr>
        <w:pPrChange w:id="5515" w:author="VOYER Raphael" w:date="2021-06-16T11:15:00Z">
          <w:pPr>
            <w:numPr>
              <w:ilvl w:val="1"/>
              <w:numId w:val="12"/>
            </w:numPr>
            <w:tabs>
              <w:tab w:val="num" w:pos="1440"/>
            </w:tabs>
            <w:ind w:left="1440" w:hanging="360"/>
            <w:jc w:val="left"/>
          </w:pPr>
        </w:pPrChange>
      </w:pPr>
      <w:del w:id="5516" w:author="VOYER Raphael" w:date="2021-06-16T11:15:00Z">
        <w:r w:rsidDel="001111A8">
          <w:delText>L3 cluster with unicast mac and explicit port list (similar to static arp)</w:delText>
        </w:r>
      </w:del>
    </w:p>
    <w:p w:rsidR="00855336" w:rsidDel="001111A8" w:rsidRDefault="00855336" w:rsidP="001111A8">
      <w:pPr>
        <w:pStyle w:val="Titre4"/>
        <w:rPr>
          <w:del w:id="5517" w:author="VOYER Raphael" w:date="2021-06-16T11:15:00Z"/>
        </w:rPr>
        <w:pPrChange w:id="5518" w:author="VOYER Raphael" w:date="2021-06-16T11:15:00Z">
          <w:pPr>
            <w:numPr>
              <w:ilvl w:val="1"/>
              <w:numId w:val="12"/>
            </w:numPr>
            <w:tabs>
              <w:tab w:val="num" w:pos="1440"/>
            </w:tabs>
            <w:ind w:left="1440" w:hanging="360"/>
            <w:jc w:val="left"/>
          </w:pPr>
        </w:pPrChange>
      </w:pPr>
      <w:del w:id="5519" w:author="VOYER Raphael" w:date="2021-06-16T11:15:00Z">
        <w:r w:rsidDel="001111A8">
          <w:delText>L3 cluster with L2 multicast mac and flooding</w:delText>
        </w:r>
      </w:del>
    </w:p>
    <w:p w:rsidR="00855336" w:rsidDel="001111A8" w:rsidRDefault="00855336" w:rsidP="001111A8">
      <w:pPr>
        <w:pStyle w:val="Titre4"/>
        <w:rPr>
          <w:del w:id="5520" w:author="VOYER Raphael" w:date="2021-06-16T11:15:00Z"/>
        </w:rPr>
        <w:pPrChange w:id="5521" w:author="VOYER Raphael" w:date="2021-06-16T11:15:00Z">
          <w:pPr>
            <w:numPr>
              <w:ilvl w:val="1"/>
              <w:numId w:val="12"/>
            </w:numPr>
            <w:tabs>
              <w:tab w:val="num" w:pos="1440"/>
            </w:tabs>
            <w:ind w:left="1440" w:hanging="360"/>
            <w:jc w:val="left"/>
          </w:pPr>
        </w:pPrChange>
      </w:pPr>
      <w:del w:id="5522" w:author="VOYER Raphael" w:date="2021-06-16T11:15:00Z">
        <w:r w:rsidDel="001111A8">
          <w:delText>L3 cluster with L2 multicast mac and explicit port list</w:delText>
        </w:r>
      </w:del>
    </w:p>
    <w:p w:rsidR="00855336" w:rsidDel="001111A8" w:rsidRDefault="00855336" w:rsidP="001111A8">
      <w:pPr>
        <w:pStyle w:val="Titre4"/>
        <w:rPr>
          <w:del w:id="5523" w:author="VOYER Raphael" w:date="2021-06-16T11:15:00Z"/>
        </w:rPr>
        <w:pPrChange w:id="5524" w:author="VOYER Raphael" w:date="2021-06-16T11:15:00Z">
          <w:pPr>
            <w:numPr>
              <w:ilvl w:val="1"/>
              <w:numId w:val="12"/>
            </w:numPr>
            <w:tabs>
              <w:tab w:val="num" w:pos="1440"/>
            </w:tabs>
            <w:ind w:left="1440" w:hanging="360"/>
            <w:jc w:val="left"/>
          </w:pPr>
        </w:pPrChange>
      </w:pPr>
      <w:del w:id="5525" w:author="VOYER Raphael" w:date="2021-06-16T11:15:00Z">
        <w:r w:rsidDel="001111A8">
          <w:delText>L3 cluster with IP multicast mac and flooding</w:delText>
        </w:r>
      </w:del>
    </w:p>
    <w:p w:rsidR="00855336" w:rsidDel="001111A8" w:rsidRDefault="00855336" w:rsidP="001111A8">
      <w:pPr>
        <w:pStyle w:val="Titre4"/>
        <w:rPr>
          <w:del w:id="5526" w:author="VOYER Raphael" w:date="2021-06-16T11:15:00Z"/>
        </w:rPr>
        <w:pPrChange w:id="5527" w:author="VOYER Raphael" w:date="2021-06-16T11:15:00Z">
          <w:pPr>
            <w:numPr>
              <w:ilvl w:val="1"/>
              <w:numId w:val="12"/>
            </w:numPr>
            <w:tabs>
              <w:tab w:val="num" w:pos="1440"/>
            </w:tabs>
            <w:ind w:left="1440" w:hanging="360"/>
            <w:jc w:val="left"/>
          </w:pPr>
        </w:pPrChange>
      </w:pPr>
      <w:del w:id="5528" w:author="VOYER Raphael" w:date="2021-06-16T11:15:00Z">
        <w:r w:rsidDel="001111A8">
          <w:delText>L3 cluster with IP multicast mac and explicit port list</w:delText>
        </w:r>
      </w:del>
    </w:p>
    <w:p w:rsidR="00855336" w:rsidDel="001111A8" w:rsidRDefault="00855336" w:rsidP="001111A8">
      <w:pPr>
        <w:pStyle w:val="Titre4"/>
        <w:rPr>
          <w:del w:id="5529" w:author="VOYER Raphael" w:date="2021-06-16T11:15:00Z"/>
        </w:rPr>
        <w:pPrChange w:id="5530" w:author="VOYER Raphael" w:date="2021-06-16T11:15:00Z">
          <w:pPr>
            <w:numPr>
              <w:ilvl w:val="1"/>
              <w:numId w:val="12"/>
            </w:numPr>
            <w:tabs>
              <w:tab w:val="num" w:pos="1440"/>
            </w:tabs>
            <w:ind w:left="1440" w:hanging="360"/>
            <w:jc w:val="left"/>
          </w:pPr>
        </w:pPrChange>
      </w:pPr>
      <w:del w:id="5531" w:author="VOYER Raphael" w:date="2021-06-16T11:15:00Z">
        <w:r w:rsidDel="001111A8">
          <w:delText>L3 cluster with IP multicast  and dynamic port list (IGMP)</w:delText>
        </w:r>
      </w:del>
    </w:p>
    <w:p w:rsidR="00855336" w:rsidDel="001111A8" w:rsidRDefault="00855336" w:rsidP="001111A8">
      <w:pPr>
        <w:pStyle w:val="Titre4"/>
        <w:rPr>
          <w:del w:id="5532" w:author="VOYER Raphael" w:date="2021-06-16T11:15:00Z"/>
        </w:rPr>
        <w:pPrChange w:id="5533" w:author="VOYER Raphael" w:date="2021-06-16T11:15:00Z">
          <w:pPr>
            <w:numPr>
              <w:ilvl w:val="1"/>
              <w:numId w:val="12"/>
            </w:numPr>
            <w:tabs>
              <w:tab w:val="num" w:pos="1440"/>
            </w:tabs>
            <w:ind w:left="1440" w:hanging="360"/>
            <w:jc w:val="left"/>
          </w:pPr>
        </w:pPrChange>
      </w:pPr>
      <w:del w:id="5534" w:author="VOYER Raphael" w:date="2021-06-16T11:15:00Z">
        <w:r w:rsidDel="001111A8">
          <w:delText xml:space="preserve">L3 cluster with dynamic </w:delText>
        </w:r>
        <w:smartTag w:uri="urn:schemas-microsoft-com:office:smarttags" w:element="stockticker">
          <w:r w:rsidDel="001111A8">
            <w:delText>MAC</w:delText>
          </w:r>
        </w:smartTag>
        <w:r w:rsidDel="001111A8">
          <w:delText xml:space="preserve"> learning form ARP</w:delText>
        </w:r>
      </w:del>
    </w:p>
    <w:p w:rsidR="00855336" w:rsidDel="001111A8" w:rsidRDefault="00855336" w:rsidP="001111A8">
      <w:pPr>
        <w:pStyle w:val="Titre4"/>
        <w:rPr>
          <w:del w:id="5535" w:author="VOYER Raphael" w:date="2021-06-16T11:15:00Z"/>
        </w:rPr>
        <w:pPrChange w:id="5536" w:author="VOYER Raphael" w:date="2021-06-16T11:15:00Z">
          <w:pPr>
            <w:jc w:val="left"/>
          </w:pPr>
        </w:pPrChange>
      </w:pPr>
    </w:p>
    <w:p w:rsidR="00855336" w:rsidDel="001111A8" w:rsidRDefault="00855336" w:rsidP="001111A8">
      <w:pPr>
        <w:pStyle w:val="Titre4"/>
        <w:rPr>
          <w:del w:id="5537" w:author="VOYER Raphael" w:date="2021-06-16T11:15:00Z"/>
        </w:rPr>
        <w:pPrChange w:id="5538" w:author="VOYER Raphael" w:date="2021-06-16T11:15:00Z">
          <w:pPr>
            <w:jc w:val="left"/>
          </w:pPr>
        </w:pPrChange>
      </w:pPr>
      <w:del w:id="5539" w:author="VOYER Raphael" w:date="2021-06-16T11:15:00Z">
        <w:r w:rsidDel="001111A8">
          <w:delText>a) The L2 cluster shall be implemented using the L2MC table</w:delText>
        </w:r>
        <w:r w:rsidR="00292611" w:rsidDel="001111A8">
          <w:delText xml:space="preserve"> and IFP multicast redirection feature.</w:delText>
        </w:r>
        <w:r w:rsidDel="001111A8">
          <w:delText xml:space="preserve">    </w:delText>
        </w:r>
      </w:del>
    </w:p>
    <w:p w:rsidR="00855336" w:rsidDel="001111A8" w:rsidRDefault="00292611" w:rsidP="001111A8">
      <w:pPr>
        <w:pStyle w:val="Titre4"/>
        <w:rPr>
          <w:del w:id="5540" w:author="VOYER Raphael" w:date="2021-06-16T11:15:00Z"/>
        </w:rPr>
        <w:pPrChange w:id="5541" w:author="VOYER Raphael" w:date="2021-06-16T11:15:00Z">
          <w:pPr>
            <w:jc w:val="left"/>
          </w:pPr>
        </w:pPrChange>
      </w:pPr>
      <w:del w:id="5542" w:author="VOYER Raphael" w:date="2021-06-16T11:15:00Z">
        <w:r w:rsidDel="001111A8">
          <w:delText>b)</w:delText>
        </w:r>
        <w:r w:rsidR="00855336" w:rsidDel="001111A8">
          <w:delText xml:space="preserve"> The L3 cluster would be implemented by routing to a </w:delText>
        </w:r>
        <w:r w:rsidR="00616769" w:rsidDel="001111A8">
          <w:delText>dummy port</w:delText>
        </w:r>
        <w:r w:rsidR="00855336" w:rsidDel="001111A8">
          <w:delText xml:space="preserve"> and then switching on a set </w:delText>
        </w:r>
      </w:del>
    </w:p>
    <w:p w:rsidR="00292611" w:rsidDel="001111A8" w:rsidRDefault="00855336" w:rsidP="001111A8">
      <w:pPr>
        <w:pStyle w:val="Titre4"/>
        <w:rPr>
          <w:del w:id="5543" w:author="VOYER Raphael" w:date="2021-06-16T11:15:00Z"/>
        </w:rPr>
        <w:pPrChange w:id="5544" w:author="VOYER Raphael" w:date="2021-06-16T11:15:00Z">
          <w:pPr>
            <w:jc w:val="left"/>
          </w:pPr>
        </w:pPrChange>
      </w:pPr>
      <w:del w:id="5545" w:author="VOYER Raphael" w:date="2021-06-16T11:15:00Z">
        <w:r w:rsidDel="001111A8">
          <w:delText xml:space="preserve">   of ports using the IFP redirection feature.</w:delText>
        </w:r>
      </w:del>
    </w:p>
    <w:p w:rsidR="00292611" w:rsidDel="001111A8" w:rsidRDefault="00901F2D" w:rsidP="001111A8">
      <w:pPr>
        <w:pStyle w:val="Titre4"/>
        <w:rPr>
          <w:del w:id="5546" w:author="VOYER Raphael" w:date="2021-06-16T11:15:00Z"/>
        </w:rPr>
        <w:pPrChange w:id="5547" w:author="VOYER Raphael" w:date="2021-06-16T11:15:00Z">
          <w:pPr>
            <w:jc w:val="left"/>
          </w:pPr>
        </w:pPrChange>
      </w:pPr>
      <w:del w:id="5548" w:author="VOYER Raphael" w:date="2021-06-16T11:15:00Z">
        <w:r w:rsidDel="001111A8">
          <w:delText>c) STP state shall be used in the condition as to avoid the IFP hitting on the blocked ports.</w:delText>
        </w:r>
      </w:del>
    </w:p>
    <w:p w:rsidR="00901F2D" w:rsidDel="001111A8" w:rsidRDefault="00901F2D" w:rsidP="001111A8">
      <w:pPr>
        <w:pStyle w:val="Titre4"/>
        <w:rPr>
          <w:del w:id="5549" w:author="VOYER Raphael" w:date="2021-06-16T11:15:00Z"/>
        </w:rPr>
        <w:pPrChange w:id="5550" w:author="VOYER Raphael" w:date="2021-06-16T11:15:00Z">
          <w:pPr>
            <w:jc w:val="left"/>
          </w:pPr>
        </w:pPrChange>
      </w:pPr>
      <w:del w:id="5551" w:author="VOYER Raphael" w:date="2021-06-16T11:15:00Z">
        <w:r w:rsidDel="001111A8">
          <w:delText>d)The VFP setting to disable ingress filtering has been done as IFP has to be matched</w:delText>
        </w:r>
      </w:del>
    </w:p>
    <w:p w:rsidR="00901F2D" w:rsidDel="001111A8" w:rsidRDefault="00901F2D" w:rsidP="001111A8">
      <w:pPr>
        <w:pStyle w:val="Titre4"/>
        <w:rPr>
          <w:del w:id="5552" w:author="VOYER Raphael" w:date="2021-06-16T11:15:00Z"/>
        </w:rPr>
        <w:pPrChange w:id="5553" w:author="VOYER Raphael" w:date="2021-06-16T11:15:00Z">
          <w:pPr>
            <w:jc w:val="left"/>
          </w:pPr>
        </w:pPrChange>
      </w:pPr>
      <w:del w:id="5554" w:author="VOYER Raphael" w:date="2021-06-16T11:15:00Z">
        <w:r w:rsidDel="001111A8">
          <w:delText xml:space="preserve"> after the routing engine .At this stage the ingress port may not be member of the egress </w:delText>
        </w:r>
      </w:del>
    </w:p>
    <w:p w:rsidR="00855336" w:rsidDel="001111A8" w:rsidRDefault="00901F2D" w:rsidP="001111A8">
      <w:pPr>
        <w:pStyle w:val="Titre4"/>
        <w:rPr>
          <w:del w:id="5555" w:author="VOYER Raphael" w:date="2021-06-16T11:15:00Z"/>
        </w:rPr>
        <w:pPrChange w:id="5556" w:author="VOYER Raphael" w:date="2021-06-16T11:15:00Z">
          <w:pPr>
            <w:jc w:val="left"/>
          </w:pPr>
        </w:pPrChange>
      </w:pPr>
      <w:del w:id="5557" w:author="VOYER Raphael" w:date="2021-06-16T11:15:00Z">
        <w:r w:rsidDel="001111A8">
          <w:delText xml:space="preserve"> routed vlan.</w:delText>
        </w:r>
      </w:del>
    </w:p>
    <w:p w:rsidR="00855336" w:rsidDel="001111A8" w:rsidRDefault="00855336" w:rsidP="001111A8">
      <w:pPr>
        <w:pStyle w:val="Titre4"/>
        <w:rPr>
          <w:del w:id="5558" w:author="VOYER Raphael" w:date="2021-06-16T11:15:00Z"/>
        </w:rPr>
        <w:pPrChange w:id="5559" w:author="VOYER Raphael" w:date="2021-06-16T11:15:00Z">
          <w:pPr>
            <w:pStyle w:val="Titre2"/>
          </w:pPr>
        </w:pPrChange>
      </w:pPr>
      <w:bookmarkStart w:id="5560" w:name="_Toc381025872"/>
      <w:bookmarkStart w:id="5561" w:name="_Toc424820462"/>
      <w:del w:id="5562" w:author="VOYER Raphael" w:date="2021-06-16T11:15:00Z">
        <w:r w:rsidRPr="00962A4B" w:rsidDel="001111A8">
          <w:delText>Proposed Hardware Settings</w:delText>
        </w:r>
        <w:bookmarkEnd w:id="5560"/>
        <w:bookmarkEnd w:id="5561"/>
      </w:del>
    </w:p>
    <w:p w:rsidR="00855336" w:rsidDel="001111A8" w:rsidRDefault="00855336" w:rsidP="001111A8">
      <w:pPr>
        <w:pStyle w:val="Titre4"/>
        <w:rPr>
          <w:del w:id="5563" w:author="VOYER Raphael" w:date="2021-06-16T11:15:00Z"/>
        </w:rPr>
        <w:pPrChange w:id="5564" w:author="VOYER Raphael" w:date="2021-06-16T11:15:00Z">
          <w:pPr>
            <w:pStyle w:val="Titre3"/>
            <w:ind w:left="0" w:firstLine="0"/>
            <w:jc w:val="left"/>
          </w:pPr>
        </w:pPrChange>
      </w:pPr>
      <w:bookmarkStart w:id="5565" w:name="_Toc381025873"/>
      <w:bookmarkStart w:id="5566" w:name="_Toc424820463"/>
      <w:del w:id="5567" w:author="VOYER Raphael" w:date="2021-06-16T11:15:00Z">
        <w:r w:rsidDel="001111A8">
          <w:delText>L2 Cluster Scenarios</w:delText>
        </w:r>
        <w:bookmarkEnd w:id="5565"/>
        <w:bookmarkEnd w:id="5566"/>
      </w:del>
    </w:p>
    <w:p w:rsidR="00855336" w:rsidRPr="00480769" w:rsidDel="001111A8" w:rsidRDefault="00855336" w:rsidP="001111A8">
      <w:pPr>
        <w:pStyle w:val="Titre4"/>
        <w:rPr>
          <w:del w:id="5568" w:author="VOYER Raphael" w:date="2021-06-16T11:15:00Z"/>
        </w:rPr>
        <w:pPrChange w:id="5569" w:author="VOYER Raphael" w:date="2021-06-16T11:15:00Z">
          <w:pPr>
            <w:outlineLvl w:val="0"/>
          </w:pPr>
        </w:pPrChange>
      </w:pPr>
      <w:bookmarkStart w:id="5570" w:name="_Toc381025874"/>
      <w:bookmarkStart w:id="5571" w:name="_Toc424820464"/>
      <w:del w:id="5572" w:author="VOYER Raphael" w:date="2021-06-16T11:15:00Z">
        <w:r w:rsidDel="001111A8">
          <w:delText xml:space="preserve">i) </w:delText>
        </w:r>
        <w:r w:rsidRPr="00480769" w:rsidDel="001111A8">
          <w:delText>L2 cluster with L2 multicast mac and explicit port list:</w:delText>
        </w:r>
        <w:bookmarkEnd w:id="5570"/>
        <w:bookmarkEnd w:id="5571"/>
      </w:del>
    </w:p>
    <w:p w:rsidR="00901F2D" w:rsidDel="001111A8" w:rsidRDefault="00901F2D" w:rsidP="001111A8">
      <w:pPr>
        <w:pStyle w:val="Titre4"/>
        <w:rPr>
          <w:del w:id="5573" w:author="VOYER Raphael" w:date="2021-06-16T11:15:00Z"/>
        </w:rPr>
        <w:pPrChange w:id="5574" w:author="VOYER Raphael" w:date="2021-06-16T11:15:00Z">
          <w:pPr>
            <w:numPr>
              <w:numId w:val="13"/>
            </w:numPr>
            <w:tabs>
              <w:tab w:val="num" w:pos="720"/>
            </w:tabs>
            <w:ind w:left="720" w:hanging="360"/>
          </w:pPr>
        </w:pPrChange>
      </w:pPr>
      <w:del w:id="5575" w:author="VOYER Raphael" w:date="2021-06-16T11:15:00Z">
        <w:r w:rsidDel="001111A8">
          <w:delText>The L2MC table is programmed with the specified port list</w:delText>
        </w:r>
      </w:del>
    </w:p>
    <w:p w:rsidR="00855336" w:rsidDel="001111A8" w:rsidRDefault="00855336" w:rsidP="001111A8">
      <w:pPr>
        <w:pStyle w:val="Titre4"/>
        <w:rPr>
          <w:del w:id="5576" w:author="VOYER Raphael" w:date="2021-06-16T11:15:00Z"/>
        </w:rPr>
        <w:pPrChange w:id="5577" w:author="VOYER Raphael" w:date="2021-06-16T11:15:00Z">
          <w:pPr>
            <w:numPr>
              <w:numId w:val="13"/>
            </w:numPr>
            <w:tabs>
              <w:tab w:val="num" w:pos="720"/>
            </w:tabs>
            <w:ind w:left="720" w:hanging="360"/>
            <w:jc w:val="left"/>
          </w:pPr>
        </w:pPrChange>
      </w:pPr>
      <w:del w:id="5578" w:author="VOYER Raphael" w:date="2021-06-16T11:15:00Z">
        <w:r w:rsidDel="001111A8">
          <w:delText>The specified port list is added to the multicast mac.</w:delText>
        </w:r>
      </w:del>
    </w:p>
    <w:p w:rsidR="00855336" w:rsidDel="001111A8" w:rsidRDefault="00855336" w:rsidP="001111A8">
      <w:pPr>
        <w:pStyle w:val="Titre4"/>
        <w:rPr>
          <w:del w:id="5579" w:author="VOYER Raphael" w:date="2021-06-16T11:15:00Z"/>
        </w:rPr>
        <w:pPrChange w:id="5580" w:author="VOYER Raphael" w:date="2021-06-16T11:15:00Z">
          <w:pPr>
            <w:numPr>
              <w:numId w:val="13"/>
            </w:numPr>
            <w:tabs>
              <w:tab w:val="num" w:pos="720"/>
            </w:tabs>
            <w:ind w:left="720" w:hanging="360"/>
            <w:jc w:val="left"/>
          </w:pPr>
        </w:pPrChange>
      </w:pPr>
      <w:del w:id="5581" w:author="VOYER Raphael" w:date="2021-06-16T11:15:00Z">
        <w:r w:rsidDel="001111A8">
          <w:delText>The packet which matches the L2 multicast now floods on the port list matching the L2MC  entry.</w:delText>
        </w:r>
      </w:del>
    </w:p>
    <w:p w:rsidR="00855336" w:rsidDel="001111A8" w:rsidRDefault="00855336" w:rsidP="001111A8">
      <w:pPr>
        <w:pStyle w:val="Titre4"/>
        <w:rPr>
          <w:del w:id="5582" w:author="VOYER Raphael" w:date="2021-06-16T11:15:00Z"/>
        </w:rPr>
        <w:pPrChange w:id="5583" w:author="VOYER Raphael" w:date="2021-06-16T11:15:00Z">
          <w:pPr>
            <w:ind w:left="720"/>
          </w:pPr>
        </w:pPrChange>
      </w:pPr>
    </w:p>
    <w:p w:rsidR="00855336" w:rsidDel="001111A8" w:rsidRDefault="00855336" w:rsidP="001111A8">
      <w:pPr>
        <w:pStyle w:val="Titre4"/>
        <w:rPr>
          <w:del w:id="5584" w:author="VOYER Raphael" w:date="2021-06-16T11:15:00Z"/>
        </w:rPr>
        <w:pPrChange w:id="5585" w:author="VOYER Raphael" w:date="2021-06-16T11:15:00Z">
          <w:pPr>
            <w:ind w:left="720"/>
            <w:outlineLvl w:val="0"/>
          </w:pPr>
        </w:pPrChange>
      </w:pPr>
      <w:bookmarkStart w:id="5586" w:name="_Toc381025875"/>
      <w:bookmarkStart w:id="5587" w:name="_Toc424820465"/>
      <w:del w:id="5588" w:author="VOYER Raphael" w:date="2021-06-16T11:15:00Z">
        <w:r w:rsidDel="001111A8">
          <w:delText>Example</w:delText>
        </w:r>
        <w:bookmarkEnd w:id="5586"/>
        <w:bookmarkEnd w:id="5587"/>
      </w:del>
    </w:p>
    <w:p w:rsidR="00855336" w:rsidRPr="0019551F" w:rsidDel="001111A8" w:rsidRDefault="00855336" w:rsidP="001111A8">
      <w:pPr>
        <w:pStyle w:val="Titre4"/>
        <w:rPr>
          <w:del w:id="5589" w:author="VOYER Raphael" w:date="2021-06-16T11:15:00Z"/>
        </w:rPr>
        <w:pPrChange w:id="5590" w:author="VOYER Raphael" w:date="2021-06-16T11:15:00Z">
          <w:pPr>
            <w:ind w:left="720"/>
          </w:pPr>
        </w:pPrChange>
      </w:pPr>
      <w:del w:id="5591" w:author="VOYER Raphael" w:date="2021-06-16T11:15:00Z">
        <w:r w:rsidDel="001111A8">
          <w:delText>=========</w:delText>
        </w:r>
      </w:del>
    </w:p>
    <w:p w:rsidR="00855336" w:rsidDel="001111A8" w:rsidRDefault="00855336" w:rsidP="001111A8">
      <w:pPr>
        <w:pStyle w:val="Titre4"/>
        <w:rPr>
          <w:del w:id="5592" w:author="VOYER Raphael" w:date="2021-06-16T11:15:00Z"/>
        </w:rPr>
        <w:pPrChange w:id="5593" w:author="VOYER Raphael" w:date="2021-06-16T11:15:00Z">
          <w:pPr>
            <w:ind w:left="720"/>
          </w:pPr>
        </w:pPrChange>
      </w:pPr>
      <w:del w:id="5594" w:author="VOYER Raphael" w:date="2021-06-16T11:15:00Z">
        <w:r w:rsidDel="001111A8">
          <w:delText>-&gt;vlan 101</w:delText>
        </w:r>
      </w:del>
    </w:p>
    <w:p w:rsidR="00855336" w:rsidDel="001111A8" w:rsidRDefault="00855336" w:rsidP="001111A8">
      <w:pPr>
        <w:pStyle w:val="Titre4"/>
        <w:rPr>
          <w:del w:id="5595" w:author="VOYER Raphael" w:date="2021-06-16T11:15:00Z"/>
        </w:rPr>
        <w:pPrChange w:id="5596" w:author="VOYER Raphael" w:date="2021-06-16T11:15:00Z">
          <w:pPr>
            <w:ind w:left="720"/>
          </w:pPr>
        </w:pPrChange>
      </w:pPr>
      <w:del w:id="5597" w:author="VOYER Raphael" w:date="2021-06-16T11:15:00Z">
        <w:r w:rsidDel="001111A8">
          <w:delText xml:space="preserve">-&gt; vlan 101 </w:delText>
        </w:r>
        <w:r w:rsidR="003D5702" w:rsidDel="001111A8">
          <w:delText>members</w:delText>
        </w:r>
        <w:r w:rsidDel="001111A8">
          <w:delText xml:space="preserve"> 1/21 </w:delText>
        </w:r>
        <w:r w:rsidR="003D5702" w:rsidDel="001111A8">
          <w:delText>tagged</w:delText>
        </w:r>
      </w:del>
    </w:p>
    <w:p w:rsidR="00855336" w:rsidDel="001111A8" w:rsidRDefault="00855336" w:rsidP="001111A8">
      <w:pPr>
        <w:pStyle w:val="Titre4"/>
        <w:rPr>
          <w:del w:id="5598" w:author="VOYER Raphael" w:date="2021-06-16T11:15:00Z"/>
        </w:rPr>
        <w:pPrChange w:id="5599" w:author="VOYER Raphael" w:date="2021-06-16T11:15:00Z">
          <w:pPr>
            <w:ind w:left="720"/>
          </w:pPr>
        </w:pPrChange>
      </w:pPr>
      <w:del w:id="5600" w:author="VOYER Raphael" w:date="2021-06-16T11:15:00Z">
        <w:r w:rsidDel="001111A8">
          <w:delText xml:space="preserve">-&gt; vlan 101 </w:delText>
        </w:r>
        <w:r w:rsidR="003D5702" w:rsidDel="001111A8">
          <w:delText>members</w:delText>
        </w:r>
        <w:r w:rsidDel="001111A8">
          <w:delText xml:space="preserve"> 1/23</w:delText>
        </w:r>
        <w:r w:rsidR="003D5702" w:rsidDel="001111A8">
          <w:delText xml:space="preserve"> tagged</w:delText>
        </w:r>
      </w:del>
    </w:p>
    <w:p w:rsidR="00855336" w:rsidDel="001111A8" w:rsidRDefault="00855336" w:rsidP="001111A8">
      <w:pPr>
        <w:pStyle w:val="Titre4"/>
        <w:rPr>
          <w:del w:id="5601" w:author="VOYER Raphael" w:date="2021-06-16T11:15:00Z"/>
        </w:rPr>
        <w:pPrChange w:id="5602" w:author="VOYER Raphael" w:date="2021-06-16T11:15:00Z">
          <w:pPr>
            <w:ind w:left="720"/>
          </w:pPr>
        </w:pPrChange>
      </w:pPr>
      <w:del w:id="5603" w:author="VOYER Raphael" w:date="2021-06-16T11:15:00Z">
        <w:r w:rsidDel="001111A8">
          <w:delText xml:space="preserve">-&gt; </w:delText>
        </w:r>
        <w:r w:rsidR="009E053F" w:rsidDel="001111A8">
          <w:delText>server-cluster</w:delText>
        </w:r>
        <w:r w:rsidDel="001111A8">
          <w:delText xml:space="preserve"> 1 name “l2_mcast_cluster”</w:delText>
        </w:r>
      </w:del>
    </w:p>
    <w:p w:rsidR="00855336" w:rsidDel="001111A8" w:rsidRDefault="00855336" w:rsidP="001111A8">
      <w:pPr>
        <w:pStyle w:val="Titre4"/>
        <w:rPr>
          <w:del w:id="5604" w:author="VOYER Raphael" w:date="2021-06-16T11:15:00Z"/>
        </w:rPr>
        <w:pPrChange w:id="5605" w:author="VOYER Raphael" w:date="2021-06-16T11:15:00Z">
          <w:pPr>
            <w:ind w:left="720"/>
          </w:pPr>
        </w:pPrChange>
      </w:pPr>
      <w:del w:id="5606" w:author="VOYER Raphael" w:date="2021-06-16T11:15:00Z">
        <w:r w:rsidDel="001111A8">
          <w:delText xml:space="preserve">-&gt; </w:delText>
        </w:r>
        <w:r w:rsidR="009E053F" w:rsidDel="001111A8">
          <w:delText>server-cluster</w:delText>
        </w:r>
        <w:r w:rsidDel="001111A8">
          <w:delText xml:space="preserve"> 1 mode L2</w:delText>
        </w:r>
      </w:del>
    </w:p>
    <w:p w:rsidR="00855336" w:rsidDel="001111A8" w:rsidRDefault="00855336" w:rsidP="001111A8">
      <w:pPr>
        <w:pStyle w:val="Titre4"/>
        <w:rPr>
          <w:del w:id="5607" w:author="VOYER Raphael" w:date="2021-06-16T11:15:00Z"/>
        </w:rPr>
        <w:pPrChange w:id="5608" w:author="VOYER Raphael" w:date="2021-06-16T11:15:00Z">
          <w:pPr/>
        </w:pPrChange>
      </w:pPr>
      <w:del w:id="5609" w:author="VOYER Raphael" w:date="2021-06-16T11:15:00Z">
        <w:r w:rsidDel="001111A8">
          <w:tab/>
          <w:delText xml:space="preserve">-&gt; </w:delText>
        </w:r>
        <w:r w:rsidR="009E053F" w:rsidDel="001111A8">
          <w:delText xml:space="preserve">server-cluster  </w:delText>
        </w:r>
        <w:r w:rsidDel="001111A8">
          <w:delText>1 vlan 101 mac-address 01:00:00:11:22:33</w:delText>
        </w:r>
      </w:del>
    </w:p>
    <w:p w:rsidR="00273C62" w:rsidDel="001111A8" w:rsidRDefault="00273C62" w:rsidP="001111A8">
      <w:pPr>
        <w:pStyle w:val="Titre4"/>
        <w:rPr>
          <w:del w:id="5610" w:author="VOYER Raphael" w:date="2021-06-16T11:15:00Z"/>
        </w:rPr>
        <w:pPrChange w:id="5611" w:author="VOYER Raphael" w:date="2021-06-16T11:15:00Z">
          <w:pPr/>
        </w:pPrChange>
      </w:pPr>
      <w:del w:id="5612" w:author="VOYER Raphael" w:date="2021-06-16T11:15:00Z">
        <w:r w:rsidDel="001111A8">
          <w:tab/>
          <w:delText>-&gt; server-cluster  1 port  1/21 1/23</w:delText>
        </w:r>
      </w:del>
    </w:p>
    <w:p w:rsidR="00855336" w:rsidDel="001111A8" w:rsidRDefault="00855336" w:rsidP="001111A8">
      <w:pPr>
        <w:pStyle w:val="Titre4"/>
        <w:rPr>
          <w:del w:id="5613" w:author="VOYER Raphael" w:date="2021-06-16T11:15:00Z"/>
        </w:rPr>
        <w:pPrChange w:id="5614" w:author="VOYER Raphael" w:date="2021-06-16T11:15:00Z">
          <w:pPr>
            <w:ind w:left="720"/>
          </w:pPr>
        </w:pPrChange>
      </w:pPr>
    </w:p>
    <w:p w:rsidR="00855336" w:rsidDel="001111A8" w:rsidRDefault="00855336" w:rsidP="001111A8">
      <w:pPr>
        <w:pStyle w:val="Titre4"/>
        <w:rPr>
          <w:del w:id="5615" w:author="VOYER Raphael" w:date="2021-06-16T11:15:00Z"/>
        </w:rPr>
        <w:pPrChange w:id="5616" w:author="VOYER Raphael" w:date="2021-06-16T11:15:00Z">
          <w:pPr/>
        </w:pPrChange>
      </w:pPr>
      <w:del w:id="5617" w:author="VOYER Raphael" w:date="2021-06-16T11:15:00Z">
        <w:r w:rsidDel="001111A8">
          <w:delText xml:space="preserve">     </w:delText>
        </w:r>
      </w:del>
    </w:p>
    <w:p w:rsidR="00855336" w:rsidRPr="00165F73" w:rsidDel="001111A8" w:rsidRDefault="00855336" w:rsidP="001111A8">
      <w:pPr>
        <w:pStyle w:val="Titre4"/>
        <w:rPr>
          <w:del w:id="5618" w:author="VOYER Raphael" w:date="2021-06-16T11:15:00Z"/>
          <w:u w:val="single"/>
        </w:rPr>
        <w:pPrChange w:id="5619" w:author="VOYER Raphael" w:date="2021-06-16T11:15:00Z">
          <w:pPr>
            <w:outlineLvl w:val="0"/>
          </w:pPr>
        </w:pPrChange>
      </w:pPr>
      <w:del w:id="5620" w:author="VOYER Raphael" w:date="2021-06-16T11:15:00Z">
        <w:r w:rsidDel="001111A8">
          <w:delText xml:space="preserve">  </w:delText>
        </w:r>
        <w:bookmarkStart w:id="5621" w:name="_Toc381025876"/>
        <w:bookmarkStart w:id="5622" w:name="_Toc424820466"/>
        <w:r w:rsidDel="001111A8">
          <w:delText>ii)</w:delText>
        </w:r>
        <w:r w:rsidRPr="00CB7F4E" w:rsidDel="001111A8">
          <w:delText xml:space="preserve"> </w:delText>
        </w:r>
        <w:r w:rsidRPr="00165F73" w:rsidDel="001111A8">
          <w:rPr>
            <w:u w:val="single"/>
          </w:rPr>
          <w:delText>L2 cluster with IP multicast mac and explicit port list</w:delText>
        </w:r>
        <w:bookmarkEnd w:id="5621"/>
        <w:bookmarkEnd w:id="5622"/>
      </w:del>
    </w:p>
    <w:p w:rsidR="00901F2D" w:rsidDel="001111A8" w:rsidRDefault="00901F2D" w:rsidP="001111A8">
      <w:pPr>
        <w:pStyle w:val="Titre4"/>
        <w:rPr>
          <w:del w:id="5623" w:author="VOYER Raphael" w:date="2021-06-16T11:15:00Z"/>
        </w:rPr>
        <w:pPrChange w:id="5624" w:author="VOYER Raphael" w:date="2021-06-16T11:15:00Z">
          <w:pPr>
            <w:numPr>
              <w:numId w:val="14"/>
            </w:numPr>
            <w:tabs>
              <w:tab w:val="num" w:pos="720"/>
            </w:tabs>
            <w:ind w:left="720" w:hanging="360"/>
          </w:pPr>
        </w:pPrChange>
      </w:pPr>
      <w:del w:id="5625" w:author="VOYER Raphael" w:date="2021-06-16T11:15:00Z">
        <w:r w:rsidDel="001111A8">
          <w:delText>The L2MC table is programmed with the specified port list</w:delText>
        </w:r>
      </w:del>
    </w:p>
    <w:p w:rsidR="00855336" w:rsidDel="001111A8" w:rsidRDefault="00855336" w:rsidP="001111A8">
      <w:pPr>
        <w:pStyle w:val="Titre4"/>
        <w:rPr>
          <w:del w:id="5626" w:author="VOYER Raphael" w:date="2021-06-16T11:15:00Z"/>
        </w:rPr>
        <w:pPrChange w:id="5627" w:author="VOYER Raphael" w:date="2021-06-16T11:15:00Z">
          <w:pPr>
            <w:numPr>
              <w:numId w:val="14"/>
            </w:numPr>
            <w:tabs>
              <w:tab w:val="num" w:pos="720"/>
            </w:tabs>
            <w:ind w:left="720" w:hanging="360"/>
            <w:jc w:val="left"/>
          </w:pPr>
        </w:pPrChange>
      </w:pPr>
      <w:del w:id="5628" w:author="VOYER Raphael" w:date="2021-06-16T11:15:00Z">
        <w:r w:rsidDel="001111A8">
          <w:delText>The specified port list is added to the IP multicast mac.</w:delText>
        </w:r>
      </w:del>
    </w:p>
    <w:p w:rsidR="00855336" w:rsidDel="001111A8" w:rsidRDefault="00855336" w:rsidP="001111A8">
      <w:pPr>
        <w:pStyle w:val="Titre4"/>
        <w:rPr>
          <w:del w:id="5629" w:author="VOYER Raphael" w:date="2021-06-16T11:15:00Z"/>
        </w:rPr>
        <w:pPrChange w:id="5630" w:author="VOYER Raphael" w:date="2021-06-16T11:15:00Z">
          <w:pPr>
            <w:numPr>
              <w:numId w:val="14"/>
            </w:numPr>
            <w:tabs>
              <w:tab w:val="num" w:pos="720"/>
            </w:tabs>
            <w:ind w:left="720" w:hanging="360"/>
            <w:jc w:val="left"/>
          </w:pPr>
        </w:pPrChange>
      </w:pPr>
      <w:del w:id="5631" w:author="VOYER Raphael" w:date="2021-06-16T11:15:00Z">
        <w:r w:rsidDel="001111A8">
          <w:delText xml:space="preserve">An IFP entry is created with </w:delText>
        </w:r>
      </w:del>
    </w:p>
    <w:p w:rsidR="00855336" w:rsidDel="001111A8" w:rsidRDefault="00855336" w:rsidP="001111A8">
      <w:pPr>
        <w:pStyle w:val="Titre4"/>
        <w:rPr>
          <w:del w:id="5632" w:author="VOYER Raphael" w:date="2021-06-16T11:15:00Z"/>
        </w:rPr>
        <w:pPrChange w:id="5633" w:author="VOYER Raphael" w:date="2021-06-16T11:15:00Z">
          <w:pPr>
            <w:ind w:left="900"/>
          </w:pPr>
        </w:pPrChange>
      </w:pPr>
      <w:del w:id="5634" w:author="VOYER Raphael" w:date="2021-06-16T11:15:00Z">
        <w:r w:rsidDel="001111A8">
          <w:delText>Condition :</w:delText>
        </w:r>
      </w:del>
    </w:p>
    <w:p w:rsidR="00855336" w:rsidDel="001111A8" w:rsidRDefault="00855336" w:rsidP="001111A8">
      <w:pPr>
        <w:pStyle w:val="Titre4"/>
        <w:rPr>
          <w:del w:id="5635" w:author="VOYER Raphael" w:date="2021-06-16T11:15:00Z"/>
        </w:rPr>
        <w:pPrChange w:id="5636" w:author="VOYER Raphael" w:date="2021-06-16T11:15:00Z">
          <w:pPr>
            <w:ind w:left="900"/>
          </w:pPr>
        </w:pPrChange>
      </w:pPr>
      <w:del w:id="5637" w:author="VOYER Raphael" w:date="2021-06-16T11:15:00Z">
        <w:r w:rsidDel="001111A8">
          <w:delText>========</w:delText>
        </w:r>
      </w:del>
    </w:p>
    <w:p w:rsidR="00855336" w:rsidDel="001111A8" w:rsidRDefault="00855336" w:rsidP="001111A8">
      <w:pPr>
        <w:pStyle w:val="Titre4"/>
        <w:rPr>
          <w:del w:id="5638" w:author="VOYER Raphael" w:date="2021-06-16T11:15:00Z"/>
        </w:rPr>
        <w:pPrChange w:id="5639" w:author="VOYER Raphael" w:date="2021-06-16T11:15:00Z">
          <w:pPr>
            <w:ind w:left="900"/>
            <w:outlineLvl w:val="0"/>
          </w:pPr>
        </w:pPrChange>
      </w:pPr>
      <w:bookmarkStart w:id="5640" w:name="_Toc381025877"/>
      <w:bookmarkStart w:id="5641" w:name="_Toc424820467"/>
      <w:del w:id="5642" w:author="VOYER Raphael" w:date="2021-06-16T11:15:00Z">
        <w:r w:rsidDel="001111A8">
          <w:delText>DMAC = IP Multicast Mac and</w:delText>
        </w:r>
        <w:bookmarkEnd w:id="5640"/>
        <w:bookmarkEnd w:id="5641"/>
        <w:r w:rsidDel="001111A8">
          <w:delText xml:space="preserve"> </w:delText>
        </w:r>
      </w:del>
    </w:p>
    <w:p w:rsidR="00855336" w:rsidDel="001111A8" w:rsidRDefault="00855336" w:rsidP="001111A8">
      <w:pPr>
        <w:pStyle w:val="Titre4"/>
        <w:rPr>
          <w:del w:id="5643" w:author="VOYER Raphael" w:date="2021-06-16T11:15:00Z"/>
        </w:rPr>
        <w:pPrChange w:id="5644" w:author="VOYER Raphael" w:date="2021-06-16T11:15:00Z">
          <w:pPr>
            <w:ind w:left="900"/>
          </w:pPr>
        </w:pPrChange>
      </w:pPr>
      <w:del w:id="5645" w:author="VOYER Raphael" w:date="2021-06-16T11:15:00Z">
        <w:r w:rsidDel="001111A8">
          <w:delText xml:space="preserve">Vlan = configured vlan </w:delText>
        </w:r>
      </w:del>
    </w:p>
    <w:p w:rsidR="00855336" w:rsidDel="001111A8" w:rsidRDefault="00855336" w:rsidP="001111A8">
      <w:pPr>
        <w:pStyle w:val="Titre4"/>
        <w:rPr>
          <w:del w:id="5646" w:author="VOYER Raphael" w:date="2021-06-16T11:15:00Z"/>
        </w:rPr>
        <w:pPrChange w:id="5647" w:author="VOYER Raphael" w:date="2021-06-16T11:15:00Z">
          <w:pPr>
            <w:ind w:left="900"/>
          </w:pPr>
        </w:pPrChange>
      </w:pPr>
      <w:del w:id="5648" w:author="VOYER Raphael" w:date="2021-06-16T11:15:00Z">
        <w:r w:rsidDel="001111A8">
          <w:delText>STP state = FWD</w:delText>
        </w:r>
      </w:del>
    </w:p>
    <w:p w:rsidR="00855336" w:rsidDel="001111A8" w:rsidRDefault="00855336" w:rsidP="001111A8">
      <w:pPr>
        <w:pStyle w:val="Titre4"/>
        <w:rPr>
          <w:del w:id="5649" w:author="VOYER Raphael" w:date="2021-06-16T11:15:00Z"/>
        </w:rPr>
        <w:pPrChange w:id="5650" w:author="VOYER Raphael" w:date="2021-06-16T11:15:00Z">
          <w:pPr>
            <w:ind w:left="900"/>
          </w:pPr>
        </w:pPrChange>
      </w:pPr>
      <w:del w:id="5651" w:author="VOYER Raphael" w:date="2021-06-16T11:15:00Z">
        <w:r w:rsidDel="001111A8">
          <w:delText>Action :</w:delText>
        </w:r>
      </w:del>
    </w:p>
    <w:p w:rsidR="00855336" w:rsidDel="001111A8" w:rsidRDefault="00855336" w:rsidP="001111A8">
      <w:pPr>
        <w:pStyle w:val="Titre4"/>
        <w:rPr>
          <w:del w:id="5652" w:author="VOYER Raphael" w:date="2021-06-16T11:15:00Z"/>
        </w:rPr>
        <w:pPrChange w:id="5653" w:author="VOYER Raphael" w:date="2021-06-16T11:15:00Z">
          <w:pPr>
            <w:ind w:left="900"/>
          </w:pPr>
        </w:pPrChange>
      </w:pPr>
      <w:del w:id="5654" w:author="VOYER Raphael" w:date="2021-06-16T11:15:00Z">
        <w:r w:rsidDel="001111A8">
          <w:delText>======</w:delText>
        </w:r>
      </w:del>
    </w:p>
    <w:p w:rsidR="00855336" w:rsidDel="001111A8" w:rsidRDefault="00855336" w:rsidP="001111A8">
      <w:pPr>
        <w:pStyle w:val="Titre4"/>
        <w:rPr>
          <w:del w:id="5655" w:author="VOYER Raphael" w:date="2021-06-16T11:15:00Z"/>
        </w:rPr>
        <w:pPrChange w:id="5656" w:author="VOYER Raphael" w:date="2021-06-16T11:15:00Z">
          <w:pPr>
            <w:ind w:left="900"/>
            <w:outlineLvl w:val="0"/>
          </w:pPr>
        </w:pPrChange>
      </w:pPr>
      <w:del w:id="5657" w:author="VOYER Raphael" w:date="2021-06-16T11:15:00Z">
        <w:r w:rsidDel="001111A8">
          <w:delText xml:space="preserve"> </w:delText>
        </w:r>
        <w:bookmarkStart w:id="5658" w:name="_Toc381025878"/>
        <w:bookmarkStart w:id="5659" w:name="_Toc424820468"/>
        <w:r w:rsidDel="001111A8">
          <w:delText>Redirect the packet to the L2MC index obtained from the above step.</w:delText>
        </w:r>
        <w:bookmarkEnd w:id="5658"/>
        <w:bookmarkEnd w:id="5659"/>
      </w:del>
    </w:p>
    <w:p w:rsidR="00855336" w:rsidDel="001111A8" w:rsidRDefault="00855336" w:rsidP="001111A8">
      <w:pPr>
        <w:pStyle w:val="Titre4"/>
        <w:rPr>
          <w:del w:id="5660" w:author="VOYER Raphael" w:date="2021-06-16T11:15:00Z"/>
        </w:rPr>
        <w:pPrChange w:id="5661" w:author="VOYER Raphael" w:date="2021-06-16T11:15:00Z">
          <w:pPr/>
        </w:pPrChange>
      </w:pPr>
      <w:del w:id="5662" w:author="VOYER Raphael" w:date="2021-06-16T11:15:00Z">
        <w:r w:rsidDel="001111A8">
          <w:delText xml:space="preserve">                         </w:delText>
        </w:r>
      </w:del>
    </w:p>
    <w:p w:rsidR="00855336" w:rsidDel="001111A8" w:rsidRDefault="00855336" w:rsidP="001111A8">
      <w:pPr>
        <w:pStyle w:val="Titre4"/>
        <w:rPr>
          <w:del w:id="5663" w:author="VOYER Raphael" w:date="2021-06-16T11:15:00Z"/>
        </w:rPr>
        <w:pPrChange w:id="5664" w:author="VOYER Raphael" w:date="2021-06-16T11:15:00Z">
          <w:pPr>
            <w:outlineLvl w:val="0"/>
          </w:pPr>
        </w:pPrChange>
      </w:pPr>
      <w:del w:id="5665" w:author="VOYER Raphael" w:date="2021-06-16T11:15:00Z">
        <w:r w:rsidDel="001111A8">
          <w:delText xml:space="preserve">     </w:delText>
        </w:r>
        <w:bookmarkStart w:id="5666" w:name="_Toc381025879"/>
        <w:bookmarkStart w:id="5667" w:name="_Toc424820469"/>
        <w:r w:rsidDel="001111A8">
          <w:delText>Example</w:delText>
        </w:r>
        <w:bookmarkEnd w:id="5666"/>
        <w:bookmarkEnd w:id="5667"/>
      </w:del>
    </w:p>
    <w:p w:rsidR="00855336" w:rsidRPr="005E0820" w:rsidDel="001111A8" w:rsidRDefault="00855336" w:rsidP="001111A8">
      <w:pPr>
        <w:pStyle w:val="Titre4"/>
        <w:rPr>
          <w:del w:id="5668" w:author="VOYER Raphael" w:date="2021-06-16T11:15:00Z"/>
        </w:rPr>
        <w:pPrChange w:id="5669" w:author="VOYER Raphael" w:date="2021-06-16T11:15:00Z">
          <w:pPr/>
        </w:pPrChange>
      </w:pPr>
      <w:del w:id="5670" w:author="VOYER Raphael" w:date="2021-06-16T11:15:00Z">
        <w:r w:rsidDel="001111A8">
          <w:delText xml:space="preserve">     ======</w:delText>
        </w:r>
      </w:del>
    </w:p>
    <w:p w:rsidR="003D5702" w:rsidDel="001111A8" w:rsidRDefault="00855336" w:rsidP="001111A8">
      <w:pPr>
        <w:pStyle w:val="Titre4"/>
        <w:rPr>
          <w:del w:id="5671" w:author="VOYER Raphael" w:date="2021-06-16T11:15:00Z"/>
        </w:rPr>
        <w:pPrChange w:id="5672" w:author="VOYER Raphael" w:date="2021-06-16T11:15:00Z">
          <w:pPr/>
        </w:pPrChange>
      </w:pPr>
      <w:del w:id="5673" w:author="VOYER Raphael" w:date="2021-06-16T11:15:00Z">
        <w:r w:rsidDel="001111A8">
          <w:delText xml:space="preserve">     -&gt;vlan 101</w:delText>
        </w:r>
      </w:del>
    </w:p>
    <w:p w:rsidR="003D5702" w:rsidDel="001111A8" w:rsidRDefault="003D5702" w:rsidP="001111A8">
      <w:pPr>
        <w:pStyle w:val="Titre4"/>
        <w:rPr>
          <w:del w:id="5674" w:author="VOYER Raphael" w:date="2021-06-16T11:15:00Z"/>
        </w:rPr>
        <w:pPrChange w:id="5675" w:author="VOYER Raphael" w:date="2021-06-16T11:15:00Z">
          <w:pPr/>
        </w:pPrChange>
      </w:pPr>
      <w:del w:id="5676" w:author="VOYER Raphael" w:date="2021-06-16T11:15:00Z">
        <w:r w:rsidDel="001111A8">
          <w:delText xml:space="preserve">     -&gt; vlan 101 members 1/21 tagged</w:delText>
        </w:r>
      </w:del>
    </w:p>
    <w:p w:rsidR="00855336" w:rsidDel="001111A8" w:rsidRDefault="003D5702" w:rsidP="001111A8">
      <w:pPr>
        <w:pStyle w:val="Titre4"/>
        <w:rPr>
          <w:del w:id="5677" w:author="VOYER Raphael" w:date="2021-06-16T11:15:00Z"/>
        </w:rPr>
        <w:pPrChange w:id="5678" w:author="VOYER Raphael" w:date="2021-06-16T11:15:00Z">
          <w:pPr/>
        </w:pPrChange>
      </w:pPr>
      <w:del w:id="5679" w:author="VOYER Raphael" w:date="2021-06-16T11:15:00Z">
        <w:r w:rsidDel="001111A8">
          <w:delText xml:space="preserve">     -&gt; vlan 101 members 1/23 tagged</w:delText>
        </w:r>
      </w:del>
    </w:p>
    <w:p w:rsidR="00855336" w:rsidDel="001111A8" w:rsidRDefault="00855336" w:rsidP="001111A8">
      <w:pPr>
        <w:pStyle w:val="Titre4"/>
        <w:rPr>
          <w:del w:id="5680" w:author="VOYER Raphael" w:date="2021-06-16T11:15:00Z"/>
        </w:rPr>
        <w:pPrChange w:id="5681" w:author="VOYER Raphael" w:date="2021-06-16T11:15:00Z">
          <w:pPr/>
        </w:pPrChange>
      </w:pPr>
      <w:del w:id="5682" w:author="VOYER Raphael" w:date="2021-06-16T11:15:00Z">
        <w:r w:rsidDel="001111A8">
          <w:delText xml:space="preserve">     -&gt; </w:delText>
        </w:r>
        <w:r w:rsidR="009E053F" w:rsidDel="001111A8">
          <w:delText>server-cluster</w:delText>
        </w:r>
        <w:r w:rsidDel="001111A8">
          <w:delText xml:space="preserve"> 1 name “l2_mcast_cluster”</w:delText>
        </w:r>
      </w:del>
    </w:p>
    <w:p w:rsidR="00855336" w:rsidDel="001111A8" w:rsidRDefault="00855336" w:rsidP="001111A8">
      <w:pPr>
        <w:pStyle w:val="Titre4"/>
        <w:rPr>
          <w:del w:id="5683" w:author="VOYER Raphael" w:date="2021-06-16T11:15:00Z"/>
        </w:rPr>
        <w:pPrChange w:id="5684" w:author="VOYER Raphael" w:date="2021-06-16T11:15:00Z">
          <w:pPr/>
        </w:pPrChange>
      </w:pPr>
      <w:del w:id="5685" w:author="VOYER Raphael" w:date="2021-06-16T11:15:00Z">
        <w:r w:rsidDel="001111A8">
          <w:delText xml:space="preserve">     -&gt; </w:delText>
        </w:r>
        <w:r w:rsidR="009E053F" w:rsidDel="001111A8">
          <w:delText>server-cluster</w:delText>
        </w:r>
        <w:r w:rsidDel="001111A8">
          <w:delText xml:space="preserve"> 1 mode L2</w:delText>
        </w:r>
      </w:del>
    </w:p>
    <w:p w:rsidR="00855336" w:rsidDel="001111A8" w:rsidRDefault="00855336" w:rsidP="001111A8">
      <w:pPr>
        <w:pStyle w:val="Titre4"/>
        <w:rPr>
          <w:del w:id="5686" w:author="VOYER Raphael" w:date="2021-06-16T11:15:00Z"/>
        </w:rPr>
        <w:pPrChange w:id="5687" w:author="VOYER Raphael" w:date="2021-06-16T11:15:00Z">
          <w:pPr/>
        </w:pPrChange>
      </w:pPr>
      <w:del w:id="5688" w:author="VOYER Raphael" w:date="2021-06-16T11:15:00Z">
        <w:r w:rsidDel="001111A8">
          <w:delText xml:space="preserve">     -&gt; </w:delText>
        </w:r>
        <w:r w:rsidR="009E053F" w:rsidDel="001111A8">
          <w:delText xml:space="preserve">server-cluster  </w:delText>
        </w:r>
        <w:r w:rsidDel="001111A8">
          <w:delText>1 vlan 101 mac-address 01:00:5e:11:22:33</w:delText>
        </w:r>
      </w:del>
    </w:p>
    <w:p w:rsidR="00273C62" w:rsidDel="001111A8" w:rsidRDefault="00273C62" w:rsidP="001111A8">
      <w:pPr>
        <w:pStyle w:val="Titre4"/>
        <w:rPr>
          <w:del w:id="5689" w:author="VOYER Raphael" w:date="2021-06-16T11:15:00Z"/>
        </w:rPr>
        <w:pPrChange w:id="5690" w:author="VOYER Raphael" w:date="2021-06-16T11:15:00Z">
          <w:pPr/>
        </w:pPrChange>
      </w:pPr>
      <w:del w:id="5691" w:author="VOYER Raphael" w:date="2021-06-16T11:15:00Z">
        <w:r w:rsidDel="001111A8">
          <w:delText xml:space="preserve">     -&gt; server-cluster  1 port  1/21 1/23</w:delText>
        </w:r>
      </w:del>
    </w:p>
    <w:p w:rsidR="00855336" w:rsidDel="001111A8" w:rsidRDefault="00855336" w:rsidP="001111A8">
      <w:pPr>
        <w:pStyle w:val="Titre4"/>
        <w:rPr>
          <w:del w:id="5692" w:author="VOYER Raphael" w:date="2021-06-16T11:15:00Z"/>
        </w:rPr>
        <w:pPrChange w:id="5693" w:author="VOYER Raphael" w:date="2021-06-16T11:15:00Z">
          <w:pPr/>
        </w:pPrChange>
      </w:pPr>
    </w:p>
    <w:p w:rsidR="00855336" w:rsidDel="001111A8" w:rsidRDefault="00855336" w:rsidP="001111A8">
      <w:pPr>
        <w:pStyle w:val="Titre4"/>
        <w:rPr>
          <w:del w:id="5694" w:author="VOYER Raphael" w:date="2021-06-16T11:15:00Z"/>
        </w:rPr>
        <w:pPrChange w:id="5695" w:author="VOYER Raphael" w:date="2021-06-16T11:15:00Z">
          <w:pPr/>
        </w:pPrChange>
      </w:pPr>
    </w:p>
    <w:p w:rsidR="00855336" w:rsidDel="001111A8" w:rsidRDefault="00855336" w:rsidP="001111A8">
      <w:pPr>
        <w:pStyle w:val="Titre4"/>
        <w:rPr>
          <w:del w:id="5696" w:author="VOYER Raphael" w:date="2021-06-16T11:15:00Z"/>
        </w:rPr>
        <w:pPrChange w:id="5697" w:author="VOYER Raphael" w:date="2021-06-16T11:15:00Z">
          <w:pPr>
            <w:outlineLvl w:val="0"/>
          </w:pPr>
        </w:pPrChange>
      </w:pPr>
      <w:del w:id="5698" w:author="VOYER Raphael" w:date="2021-06-16T11:15:00Z">
        <w:r w:rsidDel="001111A8">
          <w:delText xml:space="preserve">   </w:delText>
        </w:r>
        <w:bookmarkStart w:id="5699" w:name="_Toc381025880"/>
        <w:bookmarkStart w:id="5700" w:name="_Toc424820470"/>
        <w:r w:rsidDel="001111A8">
          <w:delText xml:space="preserve">iii) </w:delText>
        </w:r>
        <w:r w:rsidRPr="00165F73" w:rsidDel="001111A8">
          <w:rPr>
            <w:u w:val="single"/>
          </w:rPr>
          <w:delText>L2 cluster with unicast mac and explicit port list.</w:delText>
        </w:r>
        <w:bookmarkEnd w:id="5699"/>
        <w:bookmarkEnd w:id="5700"/>
      </w:del>
    </w:p>
    <w:p w:rsidR="00855336" w:rsidDel="001111A8" w:rsidRDefault="00855336" w:rsidP="001111A8">
      <w:pPr>
        <w:pStyle w:val="Titre4"/>
        <w:rPr>
          <w:del w:id="5701" w:author="VOYER Raphael" w:date="2021-06-16T11:15:00Z"/>
        </w:rPr>
        <w:pPrChange w:id="5702" w:author="VOYER Raphael" w:date="2021-06-16T11:15:00Z">
          <w:pPr>
            <w:numPr>
              <w:numId w:val="15"/>
            </w:numPr>
            <w:tabs>
              <w:tab w:val="num" w:pos="720"/>
            </w:tabs>
            <w:ind w:left="720" w:hanging="360"/>
          </w:pPr>
        </w:pPrChange>
      </w:pPr>
      <w:del w:id="5703" w:author="VOYER Raphael" w:date="2021-06-16T11:15:00Z">
        <w:r w:rsidDel="001111A8">
          <w:delText>The L2MC table is programmed with the specified port list</w:delText>
        </w:r>
      </w:del>
    </w:p>
    <w:p w:rsidR="00855336" w:rsidDel="001111A8" w:rsidRDefault="00855336" w:rsidP="001111A8">
      <w:pPr>
        <w:pStyle w:val="Titre4"/>
        <w:rPr>
          <w:del w:id="5704" w:author="VOYER Raphael" w:date="2021-06-16T11:15:00Z"/>
        </w:rPr>
        <w:pPrChange w:id="5705" w:author="VOYER Raphael" w:date="2021-06-16T11:15:00Z">
          <w:pPr>
            <w:numPr>
              <w:numId w:val="15"/>
            </w:numPr>
            <w:tabs>
              <w:tab w:val="num" w:pos="720"/>
            </w:tabs>
            <w:ind w:left="720" w:hanging="360"/>
          </w:pPr>
        </w:pPrChange>
      </w:pPr>
      <w:del w:id="5706" w:author="VOYER Raphael" w:date="2021-06-16T11:15:00Z">
        <w:r w:rsidDel="001111A8">
          <w:delText xml:space="preserve">An IFP entry is created with </w:delText>
        </w:r>
      </w:del>
    </w:p>
    <w:p w:rsidR="00855336" w:rsidDel="001111A8" w:rsidRDefault="00855336" w:rsidP="001111A8">
      <w:pPr>
        <w:pStyle w:val="Titre4"/>
        <w:rPr>
          <w:del w:id="5707" w:author="VOYER Raphael" w:date="2021-06-16T11:15:00Z"/>
        </w:rPr>
        <w:pPrChange w:id="5708" w:author="VOYER Raphael" w:date="2021-06-16T11:15:00Z">
          <w:pPr/>
        </w:pPrChange>
      </w:pPr>
      <w:del w:id="5709" w:author="VOYER Raphael" w:date="2021-06-16T11:15:00Z">
        <w:r w:rsidDel="001111A8">
          <w:delText xml:space="preserve">            Condition :</w:delText>
        </w:r>
      </w:del>
    </w:p>
    <w:p w:rsidR="00855336" w:rsidDel="001111A8" w:rsidRDefault="00855336" w:rsidP="001111A8">
      <w:pPr>
        <w:pStyle w:val="Titre4"/>
        <w:rPr>
          <w:del w:id="5710" w:author="VOYER Raphael" w:date="2021-06-16T11:15:00Z"/>
        </w:rPr>
        <w:pPrChange w:id="5711" w:author="VOYER Raphael" w:date="2021-06-16T11:15:00Z">
          <w:pPr/>
        </w:pPrChange>
      </w:pPr>
      <w:del w:id="5712" w:author="VOYER Raphael" w:date="2021-06-16T11:15:00Z">
        <w:r w:rsidDel="001111A8">
          <w:delText xml:space="preserve">            ========</w:delText>
        </w:r>
      </w:del>
    </w:p>
    <w:p w:rsidR="00855336" w:rsidDel="001111A8" w:rsidRDefault="00855336" w:rsidP="001111A8">
      <w:pPr>
        <w:pStyle w:val="Titre4"/>
        <w:rPr>
          <w:del w:id="5713" w:author="VOYER Raphael" w:date="2021-06-16T11:15:00Z"/>
        </w:rPr>
        <w:pPrChange w:id="5714" w:author="VOYER Raphael" w:date="2021-06-16T11:15:00Z">
          <w:pPr>
            <w:outlineLvl w:val="0"/>
          </w:pPr>
        </w:pPrChange>
      </w:pPr>
      <w:del w:id="5715" w:author="VOYER Raphael" w:date="2021-06-16T11:15:00Z">
        <w:r w:rsidDel="001111A8">
          <w:delText xml:space="preserve">            </w:delText>
        </w:r>
        <w:bookmarkStart w:id="5716" w:name="_Toc381025881"/>
        <w:bookmarkStart w:id="5717" w:name="_Toc424820471"/>
        <w:r w:rsidDel="001111A8">
          <w:delText>DMAC = Unicast Mac</w:delText>
        </w:r>
        <w:bookmarkEnd w:id="5716"/>
        <w:bookmarkEnd w:id="5717"/>
      </w:del>
    </w:p>
    <w:p w:rsidR="00855336" w:rsidDel="001111A8" w:rsidRDefault="00855336" w:rsidP="001111A8">
      <w:pPr>
        <w:pStyle w:val="Titre4"/>
        <w:rPr>
          <w:del w:id="5718" w:author="VOYER Raphael" w:date="2021-06-16T11:15:00Z"/>
        </w:rPr>
        <w:pPrChange w:id="5719" w:author="VOYER Raphael" w:date="2021-06-16T11:15:00Z">
          <w:pPr/>
        </w:pPrChange>
      </w:pPr>
      <w:del w:id="5720" w:author="VOYER Raphael" w:date="2021-06-16T11:15:00Z">
        <w:r w:rsidDel="001111A8">
          <w:delText xml:space="preserve">            Vlan = configured vlan </w:delText>
        </w:r>
      </w:del>
    </w:p>
    <w:p w:rsidR="00855336" w:rsidDel="001111A8" w:rsidRDefault="00855336" w:rsidP="001111A8">
      <w:pPr>
        <w:pStyle w:val="Titre4"/>
        <w:rPr>
          <w:del w:id="5721" w:author="VOYER Raphael" w:date="2021-06-16T11:15:00Z"/>
        </w:rPr>
        <w:pPrChange w:id="5722" w:author="VOYER Raphael" w:date="2021-06-16T11:15:00Z">
          <w:pPr/>
        </w:pPrChange>
      </w:pPr>
      <w:del w:id="5723" w:author="VOYER Raphael" w:date="2021-06-16T11:15:00Z">
        <w:r w:rsidDel="001111A8">
          <w:delText xml:space="preserve">            STP state = FWD</w:delText>
        </w:r>
      </w:del>
    </w:p>
    <w:p w:rsidR="00855336" w:rsidDel="001111A8" w:rsidRDefault="00855336" w:rsidP="001111A8">
      <w:pPr>
        <w:pStyle w:val="Titre4"/>
        <w:rPr>
          <w:del w:id="5724" w:author="VOYER Raphael" w:date="2021-06-16T11:15:00Z"/>
        </w:rPr>
        <w:pPrChange w:id="5725" w:author="VOYER Raphael" w:date="2021-06-16T11:15:00Z">
          <w:pPr>
            <w:ind w:left="900"/>
          </w:pPr>
        </w:pPrChange>
      </w:pPr>
    </w:p>
    <w:p w:rsidR="00855336" w:rsidDel="001111A8" w:rsidRDefault="00901F2D" w:rsidP="001111A8">
      <w:pPr>
        <w:pStyle w:val="Titre4"/>
        <w:rPr>
          <w:del w:id="5726" w:author="VOYER Raphael" w:date="2021-06-16T11:15:00Z"/>
        </w:rPr>
        <w:pPrChange w:id="5727" w:author="VOYER Raphael" w:date="2021-06-16T11:15:00Z">
          <w:pPr/>
        </w:pPrChange>
      </w:pPr>
      <w:del w:id="5728" w:author="VOYER Raphael" w:date="2021-06-16T11:15:00Z">
        <w:r w:rsidDel="001111A8">
          <w:delText xml:space="preserve">     </w:delText>
        </w:r>
      </w:del>
    </w:p>
    <w:p w:rsidR="00855336" w:rsidDel="001111A8" w:rsidRDefault="00855336" w:rsidP="001111A8">
      <w:pPr>
        <w:pStyle w:val="Titre4"/>
        <w:rPr>
          <w:del w:id="5729" w:author="VOYER Raphael" w:date="2021-06-16T11:15:00Z"/>
        </w:rPr>
        <w:pPrChange w:id="5730" w:author="VOYER Raphael" w:date="2021-06-16T11:15:00Z">
          <w:pPr/>
        </w:pPrChange>
      </w:pPr>
      <w:del w:id="5731" w:author="VOYER Raphael" w:date="2021-06-16T11:15:00Z">
        <w:r w:rsidDel="001111A8">
          <w:delText xml:space="preserve">           Action :</w:delText>
        </w:r>
      </w:del>
    </w:p>
    <w:p w:rsidR="00855336" w:rsidDel="001111A8" w:rsidRDefault="00855336" w:rsidP="001111A8">
      <w:pPr>
        <w:pStyle w:val="Titre4"/>
        <w:rPr>
          <w:del w:id="5732" w:author="VOYER Raphael" w:date="2021-06-16T11:15:00Z"/>
        </w:rPr>
        <w:pPrChange w:id="5733" w:author="VOYER Raphael" w:date="2021-06-16T11:15:00Z">
          <w:pPr/>
        </w:pPrChange>
      </w:pPr>
      <w:del w:id="5734" w:author="VOYER Raphael" w:date="2021-06-16T11:15:00Z">
        <w:r w:rsidDel="001111A8">
          <w:delText xml:space="preserve">           ======</w:delText>
        </w:r>
      </w:del>
    </w:p>
    <w:p w:rsidR="00855336" w:rsidDel="001111A8" w:rsidRDefault="00855336" w:rsidP="001111A8">
      <w:pPr>
        <w:pStyle w:val="Titre4"/>
        <w:rPr>
          <w:del w:id="5735" w:author="VOYER Raphael" w:date="2021-06-16T11:15:00Z"/>
        </w:rPr>
        <w:pPrChange w:id="5736" w:author="VOYER Raphael" w:date="2021-06-16T11:15:00Z">
          <w:pPr>
            <w:ind w:left="900"/>
          </w:pPr>
        </w:pPrChange>
      </w:pPr>
      <w:del w:id="5737" w:author="VOYER Raphael" w:date="2021-06-16T11:15:00Z">
        <w:r w:rsidDel="001111A8">
          <w:delText xml:space="preserve"> Redirect the packet to the L2MC index obtained from the above step.</w:delText>
        </w:r>
      </w:del>
    </w:p>
    <w:p w:rsidR="00855336" w:rsidDel="001111A8" w:rsidRDefault="00855336" w:rsidP="001111A8">
      <w:pPr>
        <w:pStyle w:val="Titre4"/>
        <w:rPr>
          <w:del w:id="5738" w:author="VOYER Raphael" w:date="2021-06-16T11:15:00Z"/>
        </w:rPr>
        <w:pPrChange w:id="5739" w:author="VOYER Raphael" w:date="2021-06-16T11:15:00Z">
          <w:pPr>
            <w:outlineLvl w:val="0"/>
          </w:pPr>
        </w:pPrChange>
      </w:pPr>
      <w:del w:id="5740" w:author="VOYER Raphael" w:date="2021-06-16T11:15:00Z">
        <w:r w:rsidDel="001111A8">
          <w:delText xml:space="preserve">      </w:delText>
        </w:r>
        <w:bookmarkStart w:id="5741" w:name="_Toc381025882"/>
        <w:bookmarkStart w:id="5742" w:name="_Toc424820472"/>
        <w:r w:rsidDel="001111A8">
          <w:delText>Example</w:delText>
        </w:r>
        <w:bookmarkEnd w:id="5741"/>
        <w:bookmarkEnd w:id="5742"/>
      </w:del>
    </w:p>
    <w:p w:rsidR="00855336" w:rsidRPr="00CC00C5" w:rsidDel="001111A8" w:rsidRDefault="00855336" w:rsidP="001111A8">
      <w:pPr>
        <w:pStyle w:val="Titre4"/>
        <w:rPr>
          <w:del w:id="5743" w:author="VOYER Raphael" w:date="2021-06-16T11:15:00Z"/>
        </w:rPr>
        <w:pPrChange w:id="5744" w:author="VOYER Raphael" w:date="2021-06-16T11:15:00Z">
          <w:pPr/>
        </w:pPrChange>
      </w:pPr>
      <w:del w:id="5745" w:author="VOYER Raphael" w:date="2021-06-16T11:15:00Z">
        <w:r w:rsidDel="001111A8">
          <w:delText xml:space="preserve">      ========</w:delText>
        </w:r>
      </w:del>
    </w:p>
    <w:p w:rsidR="003D5702" w:rsidDel="001111A8" w:rsidRDefault="00855336" w:rsidP="001111A8">
      <w:pPr>
        <w:pStyle w:val="Titre4"/>
        <w:rPr>
          <w:del w:id="5746" w:author="VOYER Raphael" w:date="2021-06-16T11:15:00Z"/>
        </w:rPr>
        <w:pPrChange w:id="5747" w:author="VOYER Raphael" w:date="2021-06-16T11:15:00Z">
          <w:pPr/>
        </w:pPrChange>
      </w:pPr>
      <w:del w:id="5748" w:author="VOYER Raphael" w:date="2021-06-16T11:15:00Z">
        <w:r w:rsidDel="001111A8">
          <w:delText xml:space="preserve">     -&gt;vlan 101</w:delText>
        </w:r>
      </w:del>
    </w:p>
    <w:p w:rsidR="003D5702" w:rsidDel="001111A8" w:rsidRDefault="003D5702" w:rsidP="001111A8">
      <w:pPr>
        <w:pStyle w:val="Titre4"/>
        <w:rPr>
          <w:del w:id="5749" w:author="VOYER Raphael" w:date="2021-06-16T11:15:00Z"/>
        </w:rPr>
        <w:pPrChange w:id="5750" w:author="VOYER Raphael" w:date="2021-06-16T11:15:00Z">
          <w:pPr/>
        </w:pPrChange>
      </w:pPr>
      <w:del w:id="5751" w:author="VOYER Raphael" w:date="2021-06-16T11:15:00Z">
        <w:r w:rsidDel="001111A8">
          <w:delText xml:space="preserve">     -&gt; vlan 101 members 1/21 tagged</w:delText>
        </w:r>
      </w:del>
    </w:p>
    <w:p w:rsidR="003D5702" w:rsidDel="001111A8" w:rsidRDefault="003D5702" w:rsidP="001111A8">
      <w:pPr>
        <w:pStyle w:val="Titre4"/>
        <w:rPr>
          <w:del w:id="5752" w:author="VOYER Raphael" w:date="2021-06-16T11:15:00Z"/>
        </w:rPr>
        <w:pPrChange w:id="5753" w:author="VOYER Raphael" w:date="2021-06-16T11:15:00Z">
          <w:pPr/>
        </w:pPrChange>
      </w:pPr>
      <w:del w:id="5754" w:author="VOYER Raphael" w:date="2021-06-16T11:15:00Z">
        <w:r w:rsidDel="001111A8">
          <w:delText xml:space="preserve">     -&gt; vlan 101 members 1/23 tagged</w:delText>
        </w:r>
      </w:del>
    </w:p>
    <w:p w:rsidR="00855336" w:rsidDel="001111A8" w:rsidRDefault="00855336" w:rsidP="001111A8">
      <w:pPr>
        <w:pStyle w:val="Titre4"/>
        <w:rPr>
          <w:del w:id="5755" w:author="VOYER Raphael" w:date="2021-06-16T11:15:00Z"/>
        </w:rPr>
        <w:pPrChange w:id="5756" w:author="VOYER Raphael" w:date="2021-06-16T11:15:00Z">
          <w:pPr/>
        </w:pPrChange>
      </w:pPr>
      <w:del w:id="5757" w:author="VOYER Raphael" w:date="2021-06-16T11:15:00Z">
        <w:r w:rsidDel="001111A8">
          <w:delText xml:space="preserve">     -&gt; </w:delText>
        </w:r>
        <w:r w:rsidR="009E053F" w:rsidDel="001111A8">
          <w:delText>server-cluster</w:delText>
        </w:r>
        <w:r w:rsidDel="001111A8">
          <w:delText xml:space="preserve"> 1 name “l2_mcast_cluster”</w:delText>
        </w:r>
      </w:del>
    </w:p>
    <w:p w:rsidR="00855336" w:rsidDel="001111A8" w:rsidRDefault="00855336" w:rsidP="001111A8">
      <w:pPr>
        <w:pStyle w:val="Titre4"/>
        <w:rPr>
          <w:del w:id="5758" w:author="VOYER Raphael" w:date="2021-06-16T11:15:00Z"/>
        </w:rPr>
        <w:pPrChange w:id="5759" w:author="VOYER Raphael" w:date="2021-06-16T11:15:00Z">
          <w:pPr/>
        </w:pPrChange>
      </w:pPr>
      <w:del w:id="5760" w:author="VOYER Raphael" w:date="2021-06-16T11:15:00Z">
        <w:r w:rsidDel="001111A8">
          <w:delText xml:space="preserve">     -&gt; </w:delText>
        </w:r>
        <w:r w:rsidR="009E053F" w:rsidDel="001111A8">
          <w:delText>server-cluster</w:delText>
        </w:r>
        <w:r w:rsidDel="001111A8">
          <w:delText xml:space="preserve"> 1 mode L2</w:delText>
        </w:r>
      </w:del>
    </w:p>
    <w:p w:rsidR="00855336" w:rsidDel="001111A8" w:rsidRDefault="003D5702" w:rsidP="001111A8">
      <w:pPr>
        <w:pStyle w:val="Titre4"/>
        <w:rPr>
          <w:del w:id="5761" w:author="VOYER Raphael" w:date="2021-06-16T11:15:00Z"/>
        </w:rPr>
        <w:pPrChange w:id="5762" w:author="VOYER Raphael" w:date="2021-06-16T11:15:00Z">
          <w:pPr/>
        </w:pPrChange>
      </w:pPr>
      <w:del w:id="5763" w:author="VOYER Raphael" w:date="2021-06-16T11:15:00Z">
        <w:r w:rsidDel="001111A8">
          <w:delText xml:space="preserve">     -&gt; </w:delText>
        </w:r>
        <w:r w:rsidR="009E053F" w:rsidDel="001111A8">
          <w:delText>server-cluster</w:delText>
        </w:r>
        <w:r w:rsidDel="001111A8">
          <w:delText xml:space="preserve"> </w:delText>
        </w:r>
        <w:r w:rsidR="00855336" w:rsidDel="001111A8">
          <w:delText>1 vlan 101 mac-address 01:00:00:11:22:33</w:delText>
        </w:r>
      </w:del>
    </w:p>
    <w:p w:rsidR="00273C62" w:rsidDel="001111A8" w:rsidRDefault="00273C62" w:rsidP="001111A8">
      <w:pPr>
        <w:pStyle w:val="Titre4"/>
        <w:rPr>
          <w:del w:id="5764" w:author="VOYER Raphael" w:date="2021-06-16T11:15:00Z"/>
        </w:rPr>
        <w:pPrChange w:id="5765" w:author="VOYER Raphael" w:date="2021-06-16T11:15:00Z">
          <w:pPr/>
        </w:pPrChange>
      </w:pPr>
      <w:del w:id="5766" w:author="VOYER Raphael" w:date="2021-06-16T11:15:00Z">
        <w:r w:rsidDel="001111A8">
          <w:delText xml:space="preserve">     -&gt; server-cluster  1 port  1/21 1/23</w:delText>
        </w:r>
      </w:del>
    </w:p>
    <w:p w:rsidR="00855336" w:rsidDel="001111A8" w:rsidRDefault="00855336" w:rsidP="001111A8">
      <w:pPr>
        <w:pStyle w:val="Titre4"/>
        <w:rPr>
          <w:del w:id="5767" w:author="VOYER Raphael" w:date="2021-06-16T11:15:00Z"/>
        </w:rPr>
        <w:pPrChange w:id="5768" w:author="VOYER Raphael" w:date="2021-06-16T11:15:00Z">
          <w:pPr/>
        </w:pPrChange>
      </w:pPr>
    </w:p>
    <w:p w:rsidR="00855336" w:rsidDel="001111A8" w:rsidRDefault="00855336" w:rsidP="001111A8">
      <w:pPr>
        <w:pStyle w:val="Titre4"/>
        <w:rPr>
          <w:del w:id="5769" w:author="VOYER Raphael" w:date="2021-06-16T11:15:00Z"/>
        </w:rPr>
        <w:pPrChange w:id="5770" w:author="VOYER Raphael" w:date="2021-06-16T11:15:00Z">
          <w:pPr>
            <w:pStyle w:val="Titre3"/>
            <w:ind w:left="0" w:firstLine="0"/>
            <w:jc w:val="left"/>
          </w:pPr>
        </w:pPrChange>
      </w:pPr>
      <w:bookmarkStart w:id="5771" w:name="_Toc381025883"/>
      <w:bookmarkStart w:id="5772" w:name="_Toc424820473"/>
      <w:del w:id="5773" w:author="VOYER Raphael" w:date="2021-06-16T11:15:00Z">
        <w:r w:rsidDel="001111A8">
          <w:delText>L3 Cluster Scenarios</w:delText>
        </w:r>
        <w:bookmarkEnd w:id="5771"/>
        <w:bookmarkEnd w:id="5772"/>
      </w:del>
    </w:p>
    <w:p w:rsidR="00855336" w:rsidRPr="00C52E03" w:rsidDel="001111A8" w:rsidRDefault="00855336" w:rsidP="001111A8">
      <w:pPr>
        <w:pStyle w:val="Titre4"/>
        <w:rPr>
          <w:del w:id="5774" w:author="VOYER Raphael" w:date="2021-06-16T11:15:00Z"/>
          <w:u w:val="single"/>
        </w:rPr>
        <w:pPrChange w:id="5775" w:author="VOYER Raphael" w:date="2021-06-16T11:15:00Z">
          <w:pPr>
            <w:outlineLvl w:val="0"/>
          </w:pPr>
        </w:pPrChange>
      </w:pPr>
      <w:bookmarkStart w:id="5776" w:name="_Toc381025884"/>
      <w:bookmarkStart w:id="5777" w:name="_Toc424820474"/>
      <w:del w:id="5778" w:author="VOYER Raphael" w:date="2021-06-16T11:15:00Z">
        <w:r w:rsidDel="001111A8">
          <w:delText xml:space="preserve">i) </w:delText>
        </w:r>
        <w:r w:rsidRPr="00C52E03" w:rsidDel="001111A8">
          <w:rPr>
            <w:u w:val="single"/>
          </w:rPr>
          <w:delText>L3 cluster with unicast mac and flooding/explicit port list.</w:delText>
        </w:r>
        <w:bookmarkEnd w:id="5776"/>
        <w:bookmarkEnd w:id="5777"/>
      </w:del>
    </w:p>
    <w:p w:rsidR="00855336" w:rsidDel="001111A8" w:rsidRDefault="00855336" w:rsidP="001111A8">
      <w:pPr>
        <w:pStyle w:val="Titre4"/>
        <w:rPr>
          <w:del w:id="5779" w:author="VOYER Raphael" w:date="2021-06-16T11:15:00Z"/>
        </w:rPr>
        <w:pPrChange w:id="5780" w:author="VOYER Raphael" w:date="2021-06-16T11:15:00Z">
          <w:pPr>
            <w:numPr>
              <w:numId w:val="16"/>
            </w:numPr>
            <w:tabs>
              <w:tab w:val="num" w:pos="720"/>
            </w:tabs>
            <w:ind w:left="720" w:hanging="360"/>
            <w:jc w:val="left"/>
          </w:pPr>
        </w:pPrChange>
      </w:pPr>
      <w:del w:id="5781" w:author="VOYER Raphael" w:date="2021-06-16T11:15:00Z">
        <w:r w:rsidDel="001111A8">
          <w:delText>An L3_ENTRY is created for the unicast IP with an EGR_NEXT_HOP index. The EGR_NEXT_HOP specifies the unicast mac and the egress port.</w:delText>
        </w:r>
        <w:r w:rsidDel="001111A8">
          <w:tab/>
        </w:r>
      </w:del>
    </w:p>
    <w:p w:rsidR="00855336" w:rsidDel="001111A8" w:rsidRDefault="00855336" w:rsidP="001111A8">
      <w:pPr>
        <w:pStyle w:val="Titre4"/>
        <w:rPr>
          <w:del w:id="5782" w:author="VOYER Raphael" w:date="2021-06-16T11:15:00Z"/>
        </w:rPr>
        <w:pPrChange w:id="5783" w:author="VOYER Raphael" w:date="2021-06-16T11:15:00Z">
          <w:pPr>
            <w:numPr>
              <w:numId w:val="16"/>
            </w:numPr>
            <w:tabs>
              <w:tab w:val="num" w:pos="720"/>
            </w:tabs>
            <w:ind w:left="720" w:hanging="360"/>
          </w:pPr>
        </w:pPrChange>
      </w:pPr>
      <w:del w:id="5784" w:author="VOYER Raphael" w:date="2021-06-16T11:15:00Z">
        <w:r w:rsidDel="001111A8">
          <w:delText xml:space="preserve">The egress port shall be set to a “magic port” that is not </w:delText>
        </w:r>
        <w:r w:rsidR="00356410" w:rsidDel="001111A8">
          <w:delText xml:space="preserve">used </w:delText>
        </w:r>
        <w:r w:rsidDel="001111A8">
          <w:delText>by the system</w:delText>
        </w:r>
        <w:r w:rsidR="00356410" w:rsidDel="001111A8">
          <w:delText>(dummy port)</w:delText>
        </w:r>
        <w:r w:rsidR="00595888" w:rsidDel="001111A8">
          <w:delText>.</w:delText>
        </w:r>
      </w:del>
    </w:p>
    <w:p w:rsidR="00855336" w:rsidDel="001111A8" w:rsidRDefault="00855336" w:rsidP="001111A8">
      <w:pPr>
        <w:pStyle w:val="Titre4"/>
        <w:rPr>
          <w:del w:id="5785" w:author="VOYER Raphael" w:date="2021-06-16T11:15:00Z"/>
        </w:rPr>
        <w:pPrChange w:id="5786" w:author="VOYER Raphael" w:date="2021-06-16T11:15:00Z">
          <w:pPr>
            <w:numPr>
              <w:numId w:val="16"/>
            </w:numPr>
            <w:tabs>
              <w:tab w:val="num" w:pos="720"/>
            </w:tabs>
            <w:ind w:left="720" w:hanging="360"/>
          </w:pPr>
        </w:pPrChange>
      </w:pPr>
      <w:del w:id="5787" w:author="VOYER Raphael" w:date="2021-06-16T11:15:00Z">
        <w:r w:rsidDel="001111A8">
          <w:delText xml:space="preserve">b) An L2MC entry is created with the configured port list </w:delText>
        </w:r>
      </w:del>
    </w:p>
    <w:p w:rsidR="00855336" w:rsidDel="001111A8" w:rsidRDefault="00855336" w:rsidP="001111A8">
      <w:pPr>
        <w:pStyle w:val="Titre4"/>
        <w:rPr>
          <w:del w:id="5788" w:author="VOYER Raphael" w:date="2021-06-16T11:15:00Z"/>
        </w:rPr>
        <w:pPrChange w:id="5789" w:author="VOYER Raphael" w:date="2021-06-16T11:15:00Z">
          <w:pPr>
            <w:numPr>
              <w:numId w:val="16"/>
            </w:numPr>
            <w:tabs>
              <w:tab w:val="num" w:pos="720"/>
            </w:tabs>
            <w:ind w:left="720" w:hanging="360"/>
          </w:pPr>
        </w:pPrChange>
      </w:pPr>
      <w:del w:id="5790" w:author="VOYER Raphael" w:date="2021-06-16T11:15:00Z">
        <w:r w:rsidDel="001111A8">
          <w:delText xml:space="preserve">c) An IFP entry is created </w:delText>
        </w:r>
      </w:del>
    </w:p>
    <w:p w:rsidR="00855336" w:rsidDel="001111A8" w:rsidRDefault="00855336" w:rsidP="001111A8">
      <w:pPr>
        <w:pStyle w:val="Titre4"/>
        <w:rPr>
          <w:del w:id="5791" w:author="VOYER Raphael" w:date="2021-06-16T11:15:00Z"/>
        </w:rPr>
        <w:pPrChange w:id="5792" w:author="VOYER Raphael" w:date="2021-06-16T11:15:00Z">
          <w:pPr>
            <w:ind w:left="720"/>
          </w:pPr>
        </w:pPrChange>
      </w:pPr>
      <w:del w:id="5793" w:author="VOYER Raphael" w:date="2021-06-16T11:15:00Z">
        <w:r w:rsidDel="001111A8">
          <w:delText xml:space="preserve">Condition: </w:delText>
        </w:r>
      </w:del>
    </w:p>
    <w:p w:rsidR="00855336" w:rsidDel="001111A8" w:rsidRDefault="00855336" w:rsidP="001111A8">
      <w:pPr>
        <w:pStyle w:val="Titre4"/>
        <w:rPr>
          <w:del w:id="5794" w:author="VOYER Raphael" w:date="2021-06-16T11:15:00Z"/>
        </w:rPr>
        <w:pPrChange w:id="5795" w:author="VOYER Raphael" w:date="2021-06-16T11:15:00Z">
          <w:pPr>
            <w:ind w:left="720"/>
          </w:pPr>
        </w:pPrChange>
      </w:pPr>
      <w:del w:id="5796" w:author="VOYER Raphael" w:date="2021-06-16T11:15:00Z">
        <w:r w:rsidDel="001111A8">
          <w:delText>=======</w:delText>
        </w:r>
      </w:del>
    </w:p>
    <w:p w:rsidR="00855336" w:rsidDel="001111A8" w:rsidRDefault="00855336" w:rsidP="001111A8">
      <w:pPr>
        <w:pStyle w:val="Titre4"/>
        <w:rPr>
          <w:del w:id="5797" w:author="VOYER Raphael" w:date="2021-06-16T11:15:00Z"/>
        </w:rPr>
        <w:pPrChange w:id="5798" w:author="VOYER Raphael" w:date="2021-06-16T11:15:00Z">
          <w:pPr>
            <w:ind w:left="720"/>
          </w:pPr>
        </w:pPrChange>
      </w:pPr>
      <w:del w:id="5799" w:author="VOYER Raphael" w:date="2021-06-16T11:15:00Z">
        <w:r w:rsidDel="001111A8">
          <w:delText>DstIp : Unicast IP .</w:delText>
        </w:r>
      </w:del>
    </w:p>
    <w:p w:rsidR="00855336" w:rsidDel="001111A8" w:rsidRDefault="00855336" w:rsidP="001111A8">
      <w:pPr>
        <w:pStyle w:val="Titre4"/>
        <w:rPr>
          <w:del w:id="5800" w:author="VOYER Raphael" w:date="2021-06-16T11:15:00Z"/>
        </w:rPr>
        <w:pPrChange w:id="5801" w:author="VOYER Raphael" w:date="2021-06-16T11:15:00Z">
          <w:pPr>
            <w:ind w:left="720"/>
          </w:pPr>
        </w:pPrChange>
      </w:pPr>
      <w:del w:id="5802" w:author="VOYER Raphael" w:date="2021-06-16T11:15:00Z">
        <w:r w:rsidDel="001111A8">
          <w:delText>STP state = FWD</w:delText>
        </w:r>
      </w:del>
    </w:p>
    <w:p w:rsidR="00855336" w:rsidDel="001111A8" w:rsidRDefault="00855336" w:rsidP="001111A8">
      <w:pPr>
        <w:pStyle w:val="Titre4"/>
        <w:rPr>
          <w:del w:id="5803" w:author="VOYER Raphael" w:date="2021-06-16T11:15:00Z"/>
        </w:rPr>
        <w:pPrChange w:id="5804" w:author="VOYER Raphael" w:date="2021-06-16T11:15:00Z">
          <w:pPr>
            <w:ind w:left="720"/>
          </w:pPr>
        </w:pPrChange>
      </w:pPr>
      <w:del w:id="5805" w:author="VOYER Raphael" w:date="2021-06-16T11:15:00Z">
        <w:r w:rsidDel="001111A8">
          <w:delText>Action :</w:delText>
        </w:r>
      </w:del>
    </w:p>
    <w:p w:rsidR="00855336" w:rsidDel="001111A8" w:rsidRDefault="00855336" w:rsidP="001111A8">
      <w:pPr>
        <w:pStyle w:val="Titre4"/>
        <w:rPr>
          <w:del w:id="5806" w:author="VOYER Raphael" w:date="2021-06-16T11:15:00Z"/>
        </w:rPr>
        <w:pPrChange w:id="5807" w:author="VOYER Raphael" w:date="2021-06-16T11:15:00Z">
          <w:pPr>
            <w:ind w:left="720"/>
          </w:pPr>
        </w:pPrChange>
      </w:pPr>
      <w:del w:id="5808" w:author="VOYER Raphael" w:date="2021-06-16T11:15:00Z">
        <w:r w:rsidDel="001111A8">
          <w:delText>=====</w:delText>
        </w:r>
      </w:del>
    </w:p>
    <w:p w:rsidR="00855336" w:rsidDel="001111A8" w:rsidRDefault="00855336" w:rsidP="001111A8">
      <w:pPr>
        <w:pStyle w:val="Titre4"/>
        <w:rPr>
          <w:del w:id="5809" w:author="VOYER Raphael" w:date="2021-06-16T11:15:00Z"/>
        </w:rPr>
        <w:pPrChange w:id="5810" w:author="VOYER Raphael" w:date="2021-06-16T11:15:00Z">
          <w:pPr>
            <w:outlineLvl w:val="0"/>
          </w:pPr>
        </w:pPrChange>
      </w:pPr>
      <w:del w:id="5811" w:author="VOYER Raphael" w:date="2021-06-16T11:15:00Z">
        <w:r w:rsidDel="001111A8">
          <w:delText xml:space="preserve">            </w:delText>
        </w:r>
        <w:bookmarkStart w:id="5812" w:name="_Toc381025885"/>
        <w:bookmarkStart w:id="5813" w:name="_Toc424820475"/>
        <w:r w:rsidDel="001111A8">
          <w:delText>Redirect the IP packet to the multicast index</w:delText>
        </w:r>
        <w:bookmarkEnd w:id="5812"/>
        <w:bookmarkEnd w:id="5813"/>
        <w:r w:rsidDel="001111A8">
          <w:delText xml:space="preserve"> </w:delText>
        </w:r>
      </w:del>
    </w:p>
    <w:p w:rsidR="001710AC" w:rsidDel="001111A8" w:rsidRDefault="001710AC" w:rsidP="001111A8">
      <w:pPr>
        <w:pStyle w:val="Titre4"/>
        <w:rPr>
          <w:del w:id="5814" w:author="VOYER Raphael" w:date="2021-06-16T11:15:00Z"/>
        </w:rPr>
        <w:pPrChange w:id="5815" w:author="VOYER Raphael" w:date="2021-06-16T11:15:00Z">
          <w:pPr>
            <w:numPr>
              <w:numId w:val="16"/>
            </w:numPr>
            <w:tabs>
              <w:tab w:val="num" w:pos="720"/>
            </w:tabs>
            <w:ind w:left="720" w:hanging="360"/>
          </w:pPr>
        </w:pPrChange>
      </w:pPr>
      <w:del w:id="5816" w:author="VOYER Raphael" w:date="2021-06-16T11:15:00Z">
        <w:r w:rsidDel="001111A8">
          <w:delText>A VFP is created with</w:delText>
        </w:r>
      </w:del>
    </w:p>
    <w:p w:rsidR="001710AC" w:rsidDel="001111A8" w:rsidRDefault="001710AC" w:rsidP="001111A8">
      <w:pPr>
        <w:pStyle w:val="Titre4"/>
        <w:rPr>
          <w:del w:id="5817" w:author="VOYER Raphael" w:date="2021-06-16T11:15:00Z"/>
        </w:rPr>
        <w:pPrChange w:id="5818" w:author="VOYER Raphael" w:date="2021-06-16T11:15:00Z">
          <w:pPr/>
        </w:pPrChange>
      </w:pPr>
      <w:del w:id="5819" w:author="VOYER Raphael" w:date="2021-06-16T11:15:00Z">
        <w:r w:rsidDel="001111A8">
          <w:delText xml:space="preserve">            Condition:</w:delText>
        </w:r>
      </w:del>
    </w:p>
    <w:p w:rsidR="001710AC" w:rsidDel="001111A8" w:rsidRDefault="001710AC" w:rsidP="001111A8">
      <w:pPr>
        <w:pStyle w:val="Titre4"/>
        <w:rPr>
          <w:del w:id="5820" w:author="VOYER Raphael" w:date="2021-06-16T11:15:00Z"/>
        </w:rPr>
        <w:pPrChange w:id="5821" w:author="VOYER Raphael" w:date="2021-06-16T11:15:00Z">
          <w:pPr/>
        </w:pPrChange>
      </w:pPr>
      <w:del w:id="5822" w:author="VOYER Raphael" w:date="2021-06-16T11:15:00Z">
        <w:r w:rsidDel="001111A8">
          <w:delText xml:space="preserve">            ========</w:delText>
        </w:r>
      </w:del>
    </w:p>
    <w:p w:rsidR="00855336" w:rsidDel="001111A8" w:rsidRDefault="001710AC" w:rsidP="001111A8">
      <w:pPr>
        <w:pStyle w:val="Titre4"/>
        <w:rPr>
          <w:del w:id="5823" w:author="VOYER Raphael" w:date="2021-06-16T11:15:00Z"/>
        </w:rPr>
        <w:pPrChange w:id="5824" w:author="VOYER Raphael" w:date="2021-06-16T11:15:00Z">
          <w:pPr>
            <w:outlineLvl w:val="0"/>
          </w:pPr>
        </w:pPrChange>
      </w:pPr>
      <w:del w:id="5825" w:author="VOYER Raphael" w:date="2021-06-16T11:15:00Z">
        <w:r w:rsidDel="001111A8">
          <w:delText xml:space="preserve">            </w:delText>
        </w:r>
        <w:bookmarkStart w:id="5826" w:name="_Toc381025886"/>
        <w:bookmarkStart w:id="5827" w:name="_Toc424820476"/>
        <w:r w:rsidDel="001111A8">
          <w:delText>DstIp: Unicast IP</w:delText>
        </w:r>
        <w:bookmarkEnd w:id="5826"/>
        <w:bookmarkEnd w:id="5827"/>
      </w:del>
    </w:p>
    <w:p w:rsidR="001710AC" w:rsidDel="001111A8" w:rsidRDefault="001710AC" w:rsidP="001111A8">
      <w:pPr>
        <w:pStyle w:val="Titre4"/>
        <w:rPr>
          <w:del w:id="5828" w:author="VOYER Raphael" w:date="2021-06-16T11:15:00Z"/>
        </w:rPr>
        <w:pPrChange w:id="5829" w:author="VOYER Raphael" w:date="2021-06-16T11:15:00Z">
          <w:pPr/>
        </w:pPrChange>
      </w:pPr>
      <w:del w:id="5830" w:author="VOYER Raphael" w:date="2021-06-16T11:15:00Z">
        <w:r w:rsidDel="001111A8">
          <w:delText xml:space="preserve">           DstMac: Router Mac</w:delText>
        </w:r>
      </w:del>
    </w:p>
    <w:p w:rsidR="001710AC" w:rsidDel="001111A8" w:rsidRDefault="001710AC" w:rsidP="001111A8">
      <w:pPr>
        <w:pStyle w:val="Titre4"/>
        <w:rPr>
          <w:del w:id="5831" w:author="VOYER Raphael" w:date="2021-06-16T11:15:00Z"/>
        </w:rPr>
        <w:pPrChange w:id="5832" w:author="VOYER Raphael" w:date="2021-06-16T11:15:00Z">
          <w:pPr/>
        </w:pPrChange>
      </w:pPr>
      <w:del w:id="5833" w:author="VOYER Raphael" w:date="2021-06-16T11:15:00Z">
        <w:r w:rsidDel="001111A8">
          <w:delText xml:space="preserve">           Action:</w:delText>
        </w:r>
      </w:del>
    </w:p>
    <w:p w:rsidR="001710AC" w:rsidDel="001111A8" w:rsidRDefault="001710AC" w:rsidP="001111A8">
      <w:pPr>
        <w:pStyle w:val="Titre4"/>
        <w:rPr>
          <w:del w:id="5834" w:author="VOYER Raphael" w:date="2021-06-16T11:15:00Z"/>
        </w:rPr>
        <w:pPrChange w:id="5835" w:author="VOYER Raphael" w:date="2021-06-16T11:15:00Z">
          <w:pPr/>
        </w:pPrChange>
      </w:pPr>
      <w:del w:id="5836" w:author="VOYER Raphael" w:date="2021-06-16T11:15:00Z">
        <w:r w:rsidDel="001111A8">
          <w:delText xml:space="preserve">           ======</w:delText>
        </w:r>
      </w:del>
    </w:p>
    <w:p w:rsidR="001710AC" w:rsidDel="001111A8" w:rsidRDefault="001710AC" w:rsidP="001111A8">
      <w:pPr>
        <w:pStyle w:val="Titre4"/>
        <w:rPr>
          <w:del w:id="5837" w:author="VOYER Raphael" w:date="2021-06-16T11:15:00Z"/>
        </w:rPr>
        <w:pPrChange w:id="5838" w:author="VOYER Raphael" w:date="2021-06-16T11:15:00Z">
          <w:pPr>
            <w:outlineLvl w:val="0"/>
          </w:pPr>
        </w:pPrChange>
      </w:pPr>
      <w:del w:id="5839" w:author="VOYER Raphael" w:date="2021-06-16T11:15:00Z">
        <w:r w:rsidDel="001111A8">
          <w:delText xml:space="preserve">           </w:delText>
        </w:r>
        <w:bookmarkStart w:id="5840" w:name="_Toc381025887"/>
        <w:bookmarkStart w:id="5841" w:name="_Toc424820477"/>
        <w:r w:rsidDel="001111A8">
          <w:delText>Disable vlan/STP checks</w:delText>
        </w:r>
        <w:bookmarkEnd w:id="5840"/>
        <w:bookmarkEnd w:id="5841"/>
      </w:del>
    </w:p>
    <w:p w:rsidR="001710AC" w:rsidDel="001111A8" w:rsidRDefault="001710AC" w:rsidP="001111A8">
      <w:pPr>
        <w:pStyle w:val="Titre4"/>
        <w:rPr>
          <w:del w:id="5842" w:author="VOYER Raphael" w:date="2021-06-16T11:15:00Z"/>
        </w:rPr>
        <w:pPrChange w:id="5843" w:author="VOYER Raphael" w:date="2021-06-16T11:15:00Z">
          <w:pPr/>
        </w:pPrChange>
      </w:pPr>
    </w:p>
    <w:p w:rsidR="00855336" w:rsidDel="001111A8" w:rsidRDefault="00855336" w:rsidP="001111A8">
      <w:pPr>
        <w:pStyle w:val="Titre4"/>
        <w:rPr>
          <w:del w:id="5844" w:author="VOYER Raphael" w:date="2021-06-16T11:15:00Z"/>
        </w:rPr>
        <w:pPrChange w:id="5845" w:author="VOYER Raphael" w:date="2021-06-16T11:15:00Z">
          <w:pPr/>
        </w:pPrChange>
      </w:pPr>
      <w:del w:id="5846" w:author="VOYER Raphael" w:date="2021-06-16T11:15:00Z">
        <w:r w:rsidDel="001111A8">
          <w:delText xml:space="preserve">      </w:delText>
        </w:r>
        <w:r w:rsidR="001710AC" w:rsidDel="001111A8">
          <w:delText xml:space="preserve">    </w:delText>
        </w:r>
        <w:r w:rsidDel="001111A8">
          <w:delText>Example:</w:delText>
        </w:r>
      </w:del>
    </w:p>
    <w:p w:rsidR="00855336" w:rsidDel="001111A8" w:rsidRDefault="00855336" w:rsidP="001111A8">
      <w:pPr>
        <w:pStyle w:val="Titre4"/>
        <w:rPr>
          <w:del w:id="5847" w:author="VOYER Raphael" w:date="2021-06-16T11:15:00Z"/>
        </w:rPr>
        <w:pPrChange w:id="5848" w:author="VOYER Raphael" w:date="2021-06-16T11:15:00Z">
          <w:pPr/>
        </w:pPrChange>
      </w:pPr>
      <w:del w:id="5849" w:author="VOYER Raphael" w:date="2021-06-16T11:15:00Z">
        <w:r w:rsidDel="001111A8">
          <w:delText xml:space="preserve">      </w:delText>
        </w:r>
        <w:r w:rsidR="001710AC" w:rsidDel="001111A8">
          <w:delText xml:space="preserve">    </w:delText>
        </w:r>
        <w:r w:rsidDel="001111A8">
          <w:delText>=======</w:delText>
        </w:r>
      </w:del>
    </w:p>
    <w:p w:rsidR="00855336" w:rsidDel="001111A8" w:rsidRDefault="00855336" w:rsidP="001111A8">
      <w:pPr>
        <w:pStyle w:val="Titre4"/>
        <w:rPr>
          <w:del w:id="5850" w:author="VOYER Raphael" w:date="2021-06-16T11:15:00Z"/>
        </w:rPr>
        <w:pPrChange w:id="5851" w:author="VOYER Raphael" w:date="2021-06-16T11:15:00Z">
          <w:pPr/>
        </w:pPrChange>
      </w:pPr>
      <w:del w:id="5852" w:author="VOYER Raphael" w:date="2021-06-16T11:15:00Z">
        <w:r w:rsidDel="001111A8">
          <w:delText xml:space="preserve">      -&gt; </w:delText>
        </w:r>
        <w:r w:rsidR="009E053F" w:rsidDel="001111A8">
          <w:delText>server-cluster</w:delText>
        </w:r>
        <w:r w:rsidDel="001111A8">
          <w:delText xml:space="preserve"> 1 “l3_ucast_cluster”</w:delText>
        </w:r>
      </w:del>
    </w:p>
    <w:p w:rsidR="00855336" w:rsidDel="001111A8" w:rsidRDefault="00855336" w:rsidP="001111A8">
      <w:pPr>
        <w:pStyle w:val="Titre4"/>
        <w:rPr>
          <w:del w:id="5853" w:author="VOYER Raphael" w:date="2021-06-16T11:15:00Z"/>
        </w:rPr>
        <w:pPrChange w:id="5854" w:author="VOYER Raphael" w:date="2021-06-16T11:15:00Z">
          <w:pPr/>
        </w:pPrChange>
      </w:pPr>
      <w:del w:id="5855" w:author="VOYER Raphael" w:date="2021-06-16T11:15:00Z">
        <w:r w:rsidDel="001111A8">
          <w:delText xml:space="preserve">      -&gt; </w:delText>
        </w:r>
        <w:r w:rsidR="009E053F" w:rsidDel="001111A8">
          <w:delText>server-cluster</w:delText>
        </w:r>
        <w:r w:rsidDel="001111A8">
          <w:delText xml:space="preserve"> 1 IP 162.163.2.10  mac-address </w:delText>
        </w:r>
        <w:r w:rsidR="00273C62" w:rsidDel="001111A8">
          <w:delText xml:space="preserve">static </w:delText>
        </w:r>
        <w:r w:rsidDel="001111A8">
          <w:delText>00:00:56:33:44:55</w:delText>
        </w:r>
      </w:del>
    </w:p>
    <w:p w:rsidR="00273C62" w:rsidDel="001111A8" w:rsidRDefault="00273C62" w:rsidP="001111A8">
      <w:pPr>
        <w:pStyle w:val="Titre4"/>
        <w:rPr>
          <w:del w:id="5856" w:author="VOYER Raphael" w:date="2021-06-16T11:15:00Z"/>
        </w:rPr>
        <w:pPrChange w:id="5857" w:author="VOYER Raphael" w:date="2021-06-16T11:15:00Z">
          <w:pPr/>
        </w:pPrChange>
      </w:pPr>
      <w:del w:id="5858" w:author="VOYER Raphael" w:date="2021-06-16T11:15:00Z">
        <w:r w:rsidDel="001111A8">
          <w:delText xml:space="preserve">      -&gt; server-cluster 1 port 1/21 1/23 (OR)</w:delText>
        </w:r>
      </w:del>
    </w:p>
    <w:p w:rsidR="00273C62" w:rsidDel="001111A8" w:rsidRDefault="00855336" w:rsidP="001111A8">
      <w:pPr>
        <w:pStyle w:val="Titre4"/>
        <w:rPr>
          <w:del w:id="5859" w:author="VOYER Raphael" w:date="2021-06-16T11:15:00Z"/>
        </w:rPr>
        <w:pPrChange w:id="5860" w:author="VOYER Raphael" w:date="2021-06-16T11:15:00Z">
          <w:pPr/>
        </w:pPrChange>
      </w:pPr>
      <w:del w:id="5861" w:author="VOYER Raphael" w:date="2021-06-16T11:15:00Z">
        <w:r w:rsidDel="001111A8">
          <w:delText xml:space="preserve">      -&gt; </w:delText>
        </w:r>
        <w:r w:rsidR="009E053F" w:rsidDel="001111A8">
          <w:delText xml:space="preserve">server-cluster </w:delText>
        </w:r>
        <w:r w:rsidDel="001111A8">
          <w:delText xml:space="preserve">1 IP 162.163.2.10  mac-address </w:delText>
        </w:r>
        <w:r w:rsidR="00273C62" w:rsidDel="001111A8">
          <w:delText xml:space="preserve">static </w:delText>
        </w:r>
        <w:r w:rsidDel="001111A8">
          <w:delText>00:00:56:33:44:55</w:delText>
        </w:r>
      </w:del>
    </w:p>
    <w:p w:rsidR="00273C62" w:rsidDel="001111A8" w:rsidRDefault="00273C62" w:rsidP="001111A8">
      <w:pPr>
        <w:pStyle w:val="Titre4"/>
        <w:rPr>
          <w:del w:id="5862" w:author="VOYER Raphael" w:date="2021-06-16T11:15:00Z"/>
        </w:rPr>
        <w:pPrChange w:id="5863" w:author="VOYER Raphael" w:date="2021-06-16T11:15:00Z">
          <w:pPr/>
        </w:pPrChange>
      </w:pPr>
      <w:del w:id="5864" w:author="VOYER Raphael" w:date="2021-06-16T11:15:00Z">
        <w:r w:rsidDel="001111A8">
          <w:delText xml:space="preserve">      -&gt; server-cluster 1 port all</w:delText>
        </w:r>
        <w:r w:rsidR="00423C38" w:rsidDel="001111A8">
          <w:delText xml:space="preserve"> (OR)</w:delText>
        </w:r>
      </w:del>
    </w:p>
    <w:p w:rsidR="00423C38" w:rsidDel="001111A8" w:rsidRDefault="00855336" w:rsidP="001111A8">
      <w:pPr>
        <w:pStyle w:val="Titre4"/>
        <w:rPr>
          <w:del w:id="5865" w:author="VOYER Raphael" w:date="2021-06-16T11:15:00Z"/>
        </w:rPr>
        <w:pPrChange w:id="5866" w:author="VOYER Raphael" w:date="2021-06-16T11:15:00Z">
          <w:pPr/>
        </w:pPrChange>
      </w:pPr>
      <w:del w:id="5867" w:author="VOYER Raphael" w:date="2021-06-16T11:15:00Z">
        <w:r w:rsidDel="001111A8">
          <w:delText xml:space="preserve">      -&gt; </w:delText>
        </w:r>
        <w:r w:rsidR="009E053F" w:rsidDel="001111A8">
          <w:delText>server-cluster</w:delText>
        </w:r>
        <w:r w:rsidDel="001111A8">
          <w:delText xml:space="preserve"> </w:delText>
        </w:r>
        <w:r w:rsidR="00423C38" w:rsidDel="001111A8">
          <w:delText xml:space="preserve">1 </w:delText>
        </w:r>
        <w:r w:rsidDel="001111A8">
          <w:delText>name “l3_ucast_cluster”</w:delText>
        </w:r>
      </w:del>
    </w:p>
    <w:p w:rsidR="00855336" w:rsidDel="001111A8" w:rsidRDefault="00423C38" w:rsidP="001111A8">
      <w:pPr>
        <w:pStyle w:val="Titre4"/>
        <w:rPr>
          <w:del w:id="5868" w:author="VOYER Raphael" w:date="2021-06-16T11:15:00Z"/>
        </w:rPr>
        <w:pPrChange w:id="5869" w:author="VOYER Raphael" w:date="2021-06-16T11:15:00Z">
          <w:pPr/>
        </w:pPrChange>
      </w:pPr>
      <w:del w:id="5870" w:author="VOYER Raphael" w:date="2021-06-16T11:15:00Z">
        <w:r w:rsidDel="001111A8">
          <w:delText xml:space="preserve">      -&gt; server-cluster 1 </w:delText>
        </w:r>
        <w:r w:rsidR="00855336" w:rsidDel="001111A8">
          <w:delText xml:space="preserve"> port portlist 1/21 1/23</w:delText>
        </w:r>
      </w:del>
    </w:p>
    <w:p w:rsidR="00855336" w:rsidDel="001111A8" w:rsidRDefault="00855336" w:rsidP="001111A8">
      <w:pPr>
        <w:pStyle w:val="Titre4"/>
        <w:rPr>
          <w:del w:id="5871" w:author="VOYER Raphael" w:date="2021-06-16T11:15:00Z"/>
        </w:rPr>
        <w:pPrChange w:id="5872" w:author="VOYER Raphael" w:date="2021-06-16T11:15:00Z">
          <w:pPr/>
        </w:pPrChange>
      </w:pPr>
    </w:p>
    <w:p w:rsidR="00855336" w:rsidDel="001111A8" w:rsidRDefault="00855336" w:rsidP="001111A8">
      <w:pPr>
        <w:pStyle w:val="Titre4"/>
        <w:rPr>
          <w:del w:id="5873" w:author="VOYER Raphael" w:date="2021-06-16T11:15:00Z"/>
        </w:rPr>
        <w:pPrChange w:id="5874" w:author="VOYER Raphael" w:date="2021-06-16T11:15:00Z">
          <w:pPr>
            <w:outlineLvl w:val="0"/>
          </w:pPr>
        </w:pPrChange>
      </w:pPr>
      <w:bookmarkStart w:id="5875" w:name="_Toc381025888"/>
      <w:bookmarkStart w:id="5876" w:name="_Toc424820478"/>
      <w:del w:id="5877" w:author="VOYER Raphael" w:date="2021-06-16T11:15:00Z">
        <w:r w:rsidDel="001111A8">
          <w:delText xml:space="preserve">ii) </w:delText>
        </w:r>
        <w:r w:rsidRPr="00C46798" w:rsidDel="001111A8">
          <w:rPr>
            <w:u w:val="single"/>
          </w:rPr>
          <w:delText>L3 cluster with L2 multicast mac and flooding/ explicit port list</w:delText>
        </w:r>
        <w:bookmarkEnd w:id="5875"/>
        <w:bookmarkEnd w:id="5876"/>
      </w:del>
    </w:p>
    <w:p w:rsidR="00855336" w:rsidDel="001111A8" w:rsidRDefault="00855336" w:rsidP="001111A8">
      <w:pPr>
        <w:pStyle w:val="Titre4"/>
        <w:rPr>
          <w:del w:id="5878" w:author="VOYER Raphael" w:date="2021-06-16T11:15:00Z"/>
        </w:rPr>
        <w:pPrChange w:id="5879" w:author="VOYER Raphael" w:date="2021-06-16T11:15:00Z">
          <w:pPr>
            <w:numPr>
              <w:numId w:val="17"/>
            </w:numPr>
            <w:tabs>
              <w:tab w:val="num" w:pos="720"/>
            </w:tabs>
            <w:ind w:left="720" w:hanging="360"/>
            <w:jc w:val="left"/>
          </w:pPr>
        </w:pPrChange>
      </w:pPr>
      <w:del w:id="5880" w:author="VOYER Raphael" w:date="2021-06-16T11:15:00Z">
        <w:r w:rsidDel="001111A8">
          <w:delText xml:space="preserve"> An L3_ENTRY is created for the unicast IP with an EGR_NEXT_HOP index. The EGR_NEXT_HOP specifies the l2 multicast mac and the egress port.</w:delText>
        </w:r>
        <w:r w:rsidDel="001111A8">
          <w:tab/>
        </w:r>
      </w:del>
    </w:p>
    <w:p w:rsidR="00855336" w:rsidDel="001111A8" w:rsidRDefault="00855336" w:rsidP="001111A8">
      <w:pPr>
        <w:pStyle w:val="Titre4"/>
        <w:rPr>
          <w:del w:id="5881" w:author="VOYER Raphael" w:date="2021-06-16T11:15:00Z"/>
        </w:rPr>
        <w:pPrChange w:id="5882" w:author="VOYER Raphael" w:date="2021-06-16T11:15:00Z">
          <w:pPr>
            <w:numPr>
              <w:numId w:val="17"/>
            </w:numPr>
            <w:tabs>
              <w:tab w:val="num" w:pos="720"/>
            </w:tabs>
            <w:ind w:left="720" w:hanging="360"/>
          </w:pPr>
        </w:pPrChange>
      </w:pPr>
      <w:del w:id="5883" w:author="VOYER Raphael" w:date="2021-06-16T11:15:00Z">
        <w:r w:rsidDel="001111A8">
          <w:delText>The egress port shall be set to a “magic port” that is not by the system</w:delText>
        </w:r>
        <w:r w:rsidR="00356410" w:rsidDel="001111A8">
          <w:delText>(dummy port)</w:delText>
        </w:r>
      </w:del>
    </w:p>
    <w:p w:rsidR="00855336" w:rsidDel="001111A8" w:rsidRDefault="00855336" w:rsidP="001111A8">
      <w:pPr>
        <w:pStyle w:val="Titre4"/>
        <w:rPr>
          <w:del w:id="5884" w:author="VOYER Raphael" w:date="2021-06-16T11:15:00Z"/>
        </w:rPr>
        <w:pPrChange w:id="5885" w:author="VOYER Raphael" w:date="2021-06-16T11:15:00Z">
          <w:pPr>
            <w:numPr>
              <w:numId w:val="17"/>
            </w:numPr>
            <w:tabs>
              <w:tab w:val="num" w:pos="720"/>
            </w:tabs>
            <w:ind w:left="720" w:hanging="360"/>
          </w:pPr>
        </w:pPrChange>
      </w:pPr>
      <w:del w:id="5886" w:author="VOYER Raphael" w:date="2021-06-16T11:15:00Z">
        <w:r w:rsidDel="001111A8">
          <w:delText xml:space="preserve">b) An L2MC entry is created with the configured port list </w:delText>
        </w:r>
      </w:del>
    </w:p>
    <w:p w:rsidR="00855336" w:rsidDel="001111A8" w:rsidRDefault="00855336" w:rsidP="001111A8">
      <w:pPr>
        <w:pStyle w:val="Titre4"/>
        <w:rPr>
          <w:del w:id="5887" w:author="VOYER Raphael" w:date="2021-06-16T11:15:00Z"/>
        </w:rPr>
        <w:pPrChange w:id="5888" w:author="VOYER Raphael" w:date="2021-06-16T11:15:00Z">
          <w:pPr>
            <w:numPr>
              <w:numId w:val="17"/>
            </w:numPr>
            <w:tabs>
              <w:tab w:val="num" w:pos="720"/>
            </w:tabs>
            <w:ind w:left="720" w:hanging="360"/>
            <w:jc w:val="left"/>
          </w:pPr>
        </w:pPrChange>
      </w:pPr>
      <w:del w:id="5889" w:author="VOYER Raphael" w:date="2021-06-16T11:15:00Z">
        <w:r w:rsidDel="001111A8">
          <w:delText xml:space="preserve">An IFP entry is created </w:delText>
        </w:r>
      </w:del>
    </w:p>
    <w:p w:rsidR="00855336" w:rsidDel="001111A8" w:rsidRDefault="00855336" w:rsidP="001111A8">
      <w:pPr>
        <w:pStyle w:val="Titre4"/>
        <w:rPr>
          <w:del w:id="5890" w:author="VOYER Raphael" w:date="2021-06-16T11:15:00Z"/>
        </w:rPr>
        <w:pPrChange w:id="5891" w:author="VOYER Raphael" w:date="2021-06-16T11:15:00Z">
          <w:pPr>
            <w:ind w:left="720"/>
          </w:pPr>
        </w:pPrChange>
      </w:pPr>
      <w:del w:id="5892" w:author="VOYER Raphael" w:date="2021-06-16T11:15:00Z">
        <w:r w:rsidDel="001111A8">
          <w:delText xml:space="preserve">Condition: </w:delText>
        </w:r>
      </w:del>
    </w:p>
    <w:p w:rsidR="00855336" w:rsidDel="001111A8" w:rsidRDefault="00855336" w:rsidP="001111A8">
      <w:pPr>
        <w:pStyle w:val="Titre4"/>
        <w:rPr>
          <w:del w:id="5893" w:author="VOYER Raphael" w:date="2021-06-16T11:15:00Z"/>
        </w:rPr>
        <w:pPrChange w:id="5894" w:author="VOYER Raphael" w:date="2021-06-16T11:15:00Z">
          <w:pPr>
            <w:ind w:left="720"/>
          </w:pPr>
        </w:pPrChange>
      </w:pPr>
      <w:del w:id="5895" w:author="VOYER Raphael" w:date="2021-06-16T11:15:00Z">
        <w:r w:rsidDel="001111A8">
          <w:delText>=======</w:delText>
        </w:r>
      </w:del>
    </w:p>
    <w:p w:rsidR="00855336" w:rsidDel="001111A8" w:rsidRDefault="00855336" w:rsidP="001111A8">
      <w:pPr>
        <w:pStyle w:val="Titre4"/>
        <w:rPr>
          <w:del w:id="5896" w:author="VOYER Raphael" w:date="2021-06-16T11:15:00Z"/>
        </w:rPr>
        <w:pPrChange w:id="5897" w:author="VOYER Raphael" w:date="2021-06-16T11:15:00Z">
          <w:pPr>
            <w:ind w:left="720"/>
            <w:outlineLvl w:val="0"/>
          </w:pPr>
        </w:pPrChange>
      </w:pPr>
      <w:bookmarkStart w:id="5898" w:name="_Toc381025889"/>
      <w:bookmarkStart w:id="5899" w:name="_Toc424820479"/>
      <w:del w:id="5900" w:author="VOYER Raphael" w:date="2021-06-16T11:15:00Z">
        <w:r w:rsidDel="001111A8">
          <w:delText>DstIp : Unicast IP</w:delText>
        </w:r>
        <w:bookmarkEnd w:id="5898"/>
        <w:bookmarkEnd w:id="5899"/>
        <w:r w:rsidDel="001111A8">
          <w:delText xml:space="preserve"> </w:delText>
        </w:r>
      </w:del>
    </w:p>
    <w:p w:rsidR="00855336" w:rsidDel="001111A8" w:rsidRDefault="001710AC" w:rsidP="001111A8">
      <w:pPr>
        <w:pStyle w:val="Titre4"/>
        <w:rPr>
          <w:del w:id="5901" w:author="VOYER Raphael" w:date="2021-06-16T11:15:00Z"/>
        </w:rPr>
        <w:pPrChange w:id="5902" w:author="VOYER Raphael" w:date="2021-06-16T11:15:00Z">
          <w:pPr>
            <w:ind w:left="720"/>
          </w:pPr>
        </w:pPrChange>
      </w:pPr>
      <w:del w:id="5903" w:author="VOYER Raphael" w:date="2021-06-16T11:15:00Z">
        <w:r w:rsidDel="001111A8">
          <w:delText>Dest P</w:delText>
        </w:r>
        <w:r w:rsidR="00855336" w:rsidDel="001111A8">
          <w:delText xml:space="preserve">ort: </w:delText>
        </w:r>
        <w:r w:rsidDel="001111A8">
          <w:delText>Dummy</w:delText>
        </w:r>
        <w:r w:rsidR="00855336" w:rsidDel="001111A8">
          <w:delText xml:space="preserve"> port.</w:delText>
        </w:r>
      </w:del>
    </w:p>
    <w:p w:rsidR="00855336" w:rsidDel="001111A8" w:rsidRDefault="00855336" w:rsidP="001111A8">
      <w:pPr>
        <w:pStyle w:val="Titre4"/>
        <w:rPr>
          <w:del w:id="5904" w:author="VOYER Raphael" w:date="2021-06-16T11:15:00Z"/>
        </w:rPr>
        <w:pPrChange w:id="5905" w:author="VOYER Raphael" w:date="2021-06-16T11:15:00Z">
          <w:pPr>
            <w:ind w:left="720"/>
          </w:pPr>
        </w:pPrChange>
      </w:pPr>
      <w:del w:id="5906" w:author="VOYER Raphael" w:date="2021-06-16T11:15:00Z">
        <w:r w:rsidDel="001111A8">
          <w:delText>STP state = FWD</w:delText>
        </w:r>
      </w:del>
    </w:p>
    <w:p w:rsidR="00855336" w:rsidDel="001111A8" w:rsidRDefault="00855336" w:rsidP="001111A8">
      <w:pPr>
        <w:pStyle w:val="Titre4"/>
        <w:rPr>
          <w:del w:id="5907" w:author="VOYER Raphael" w:date="2021-06-16T11:15:00Z"/>
        </w:rPr>
        <w:pPrChange w:id="5908" w:author="VOYER Raphael" w:date="2021-06-16T11:15:00Z">
          <w:pPr>
            <w:ind w:left="720"/>
          </w:pPr>
        </w:pPrChange>
      </w:pPr>
      <w:del w:id="5909" w:author="VOYER Raphael" w:date="2021-06-16T11:15:00Z">
        <w:r w:rsidDel="001111A8">
          <w:delText>Action :</w:delText>
        </w:r>
      </w:del>
    </w:p>
    <w:p w:rsidR="00855336" w:rsidDel="001111A8" w:rsidRDefault="00855336" w:rsidP="001111A8">
      <w:pPr>
        <w:pStyle w:val="Titre4"/>
        <w:rPr>
          <w:del w:id="5910" w:author="VOYER Raphael" w:date="2021-06-16T11:15:00Z"/>
        </w:rPr>
        <w:pPrChange w:id="5911" w:author="VOYER Raphael" w:date="2021-06-16T11:15:00Z">
          <w:pPr>
            <w:ind w:left="720"/>
          </w:pPr>
        </w:pPrChange>
      </w:pPr>
      <w:del w:id="5912" w:author="VOYER Raphael" w:date="2021-06-16T11:15:00Z">
        <w:r w:rsidDel="001111A8">
          <w:delText>=====</w:delText>
        </w:r>
      </w:del>
    </w:p>
    <w:p w:rsidR="00855336" w:rsidDel="001111A8" w:rsidRDefault="00855336" w:rsidP="001111A8">
      <w:pPr>
        <w:pStyle w:val="Titre4"/>
        <w:rPr>
          <w:del w:id="5913" w:author="VOYER Raphael" w:date="2021-06-16T11:15:00Z"/>
        </w:rPr>
        <w:pPrChange w:id="5914" w:author="VOYER Raphael" w:date="2021-06-16T11:15:00Z">
          <w:pPr>
            <w:outlineLvl w:val="0"/>
          </w:pPr>
        </w:pPrChange>
      </w:pPr>
      <w:del w:id="5915" w:author="VOYER Raphael" w:date="2021-06-16T11:15:00Z">
        <w:r w:rsidDel="001111A8">
          <w:delText xml:space="preserve">            </w:delText>
        </w:r>
        <w:bookmarkStart w:id="5916" w:name="_Toc381025890"/>
        <w:bookmarkStart w:id="5917" w:name="_Toc424820480"/>
        <w:r w:rsidDel="001111A8">
          <w:delText>Redirect the IP packet to the multicast index</w:delText>
        </w:r>
        <w:bookmarkEnd w:id="5916"/>
        <w:bookmarkEnd w:id="5917"/>
        <w:r w:rsidDel="001111A8">
          <w:delText xml:space="preserve"> </w:delText>
        </w:r>
      </w:del>
    </w:p>
    <w:p w:rsidR="001710AC" w:rsidDel="001111A8" w:rsidRDefault="001710AC" w:rsidP="001111A8">
      <w:pPr>
        <w:pStyle w:val="Titre4"/>
        <w:rPr>
          <w:del w:id="5918" w:author="VOYER Raphael" w:date="2021-06-16T11:15:00Z"/>
        </w:rPr>
        <w:pPrChange w:id="5919" w:author="VOYER Raphael" w:date="2021-06-16T11:15:00Z">
          <w:pPr>
            <w:numPr>
              <w:numId w:val="16"/>
            </w:numPr>
            <w:tabs>
              <w:tab w:val="num" w:pos="720"/>
            </w:tabs>
            <w:ind w:left="720" w:hanging="360"/>
          </w:pPr>
        </w:pPrChange>
      </w:pPr>
      <w:del w:id="5920" w:author="VOYER Raphael" w:date="2021-06-16T11:15:00Z">
        <w:r w:rsidDel="001111A8">
          <w:delText xml:space="preserve">    A VFP is created with</w:delText>
        </w:r>
      </w:del>
    </w:p>
    <w:p w:rsidR="001710AC" w:rsidDel="001111A8" w:rsidRDefault="001710AC" w:rsidP="001111A8">
      <w:pPr>
        <w:pStyle w:val="Titre4"/>
        <w:rPr>
          <w:del w:id="5921" w:author="VOYER Raphael" w:date="2021-06-16T11:15:00Z"/>
        </w:rPr>
        <w:pPrChange w:id="5922" w:author="VOYER Raphael" w:date="2021-06-16T11:15:00Z">
          <w:pPr/>
        </w:pPrChange>
      </w:pPr>
      <w:del w:id="5923" w:author="VOYER Raphael" w:date="2021-06-16T11:15:00Z">
        <w:r w:rsidDel="001111A8">
          <w:delText xml:space="preserve">            Condition:</w:delText>
        </w:r>
      </w:del>
    </w:p>
    <w:p w:rsidR="001710AC" w:rsidDel="001111A8" w:rsidRDefault="001710AC" w:rsidP="001111A8">
      <w:pPr>
        <w:pStyle w:val="Titre4"/>
        <w:rPr>
          <w:del w:id="5924" w:author="VOYER Raphael" w:date="2021-06-16T11:15:00Z"/>
        </w:rPr>
        <w:pPrChange w:id="5925" w:author="VOYER Raphael" w:date="2021-06-16T11:15:00Z">
          <w:pPr/>
        </w:pPrChange>
      </w:pPr>
      <w:del w:id="5926" w:author="VOYER Raphael" w:date="2021-06-16T11:15:00Z">
        <w:r w:rsidDel="001111A8">
          <w:delText xml:space="preserve">            ========</w:delText>
        </w:r>
      </w:del>
    </w:p>
    <w:p w:rsidR="001710AC" w:rsidDel="001111A8" w:rsidRDefault="001710AC" w:rsidP="001111A8">
      <w:pPr>
        <w:pStyle w:val="Titre4"/>
        <w:rPr>
          <w:del w:id="5927" w:author="VOYER Raphael" w:date="2021-06-16T11:15:00Z"/>
        </w:rPr>
        <w:pPrChange w:id="5928" w:author="VOYER Raphael" w:date="2021-06-16T11:15:00Z">
          <w:pPr>
            <w:outlineLvl w:val="0"/>
          </w:pPr>
        </w:pPrChange>
      </w:pPr>
      <w:del w:id="5929" w:author="VOYER Raphael" w:date="2021-06-16T11:15:00Z">
        <w:r w:rsidDel="001111A8">
          <w:delText xml:space="preserve">            </w:delText>
        </w:r>
        <w:bookmarkStart w:id="5930" w:name="_Toc381025891"/>
        <w:bookmarkStart w:id="5931" w:name="_Toc424820481"/>
        <w:r w:rsidDel="001111A8">
          <w:delText>DstIp: Unicast IP</w:delText>
        </w:r>
        <w:bookmarkEnd w:id="5930"/>
        <w:bookmarkEnd w:id="5931"/>
      </w:del>
    </w:p>
    <w:p w:rsidR="001710AC" w:rsidDel="001111A8" w:rsidRDefault="001710AC" w:rsidP="001111A8">
      <w:pPr>
        <w:pStyle w:val="Titre4"/>
        <w:rPr>
          <w:del w:id="5932" w:author="VOYER Raphael" w:date="2021-06-16T11:15:00Z"/>
        </w:rPr>
        <w:pPrChange w:id="5933" w:author="VOYER Raphael" w:date="2021-06-16T11:15:00Z">
          <w:pPr/>
        </w:pPrChange>
      </w:pPr>
      <w:del w:id="5934" w:author="VOYER Raphael" w:date="2021-06-16T11:15:00Z">
        <w:r w:rsidDel="001111A8">
          <w:delText xml:space="preserve">           DstMac: Router Mac</w:delText>
        </w:r>
      </w:del>
    </w:p>
    <w:p w:rsidR="001710AC" w:rsidDel="001111A8" w:rsidRDefault="001710AC" w:rsidP="001111A8">
      <w:pPr>
        <w:pStyle w:val="Titre4"/>
        <w:rPr>
          <w:del w:id="5935" w:author="VOYER Raphael" w:date="2021-06-16T11:15:00Z"/>
        </w:rPr>
        <w:pPrChange w:id="5936" w:author="VOYER Raphael" w:date="2021-06-16T11:15:00Z">
          <w:pPr/>
        </w:pPrChange>
      </w:pPr>
      <w:del w:id="5937" w:author="VOYER Raphael" w:date="2021-06-16T11:15:00Z">
        <w:r w:rsidDel="001111A8">
          <w:delText xml:space="preserve">           Action:</w:delText>
        </w:r>
      </w:del>
    </w:p>
    <w:p w:rsidR="001710AC" w:rsidDel="001111A8" w:rsidRDefault="001710AC" w:rsidP="001111A8">
      <w:pPr>
        <w:pStyle w:val="Titre4"/>
        <w:rPr>
          <w:del w:id="5938" w:author="VOYER Raphael" w:date="2021-06-16T11:15:00Z"/>
        </w:rPr>
        <w:pPrChange w:id="5939" w:author="VOYER Raphael" w:date="2021-06-16T11:15:00Z">
          <w:pPr/>
        </w:pPrChange>
      </w:pPr>
      <w:del w:id="5940" w:author="VOYER Raphael" w:date="2021-06-16T11:15:00Z">
        <w:r w:rsidDel="001111A8">
          <w:delText xml:space="preserve">           ======</w:delText>
        </w:r>
      </w:del>
    </w:p>
    <w:p w:rsidR="001710AC" w:rsidDel="001111A8" w:rsidRDefault="001710AC" w:rsidP="001111A8">
      <w:pPr>
        <w:pStyle w:val="Titre4"/>
        <w:rPr>
          <w:del w:id="5941" w:author="VOYER Raphael" w:date="2021-06-16T11:15:00Z"/>
        </w:rPr>
        <w:pPrChange w:id="5942" w:author="VOYER Raphael" w:date="2021-06-16T11:15:00Z">
          <w:pPr>
            <w:outlineLvl w:val="0"/>
          </w:pPr>
        </w:pPrChange>
      </w:pPr>
      <w:del w:id="5943" w:author="VOYER Raphael" w:date="2021-06-16T11:15:00Z">
        <w:r w:rsidDel="001111A8">
          <w:delText xml:space="preserve">           </w:delText>
        </w:r>
        <w:bookmarkStart w:id="5944" w:name="_Toc381025892"/>
        <w:bookmarkStart w:id="5945" w:name="_Toc424820482"/>
        <w:r w:rsidDel="001111A8">
          <w:delText>Disable vlan/STP checks</w:delText>
        </w:r>
        <w:bookmarkEnd w:id="5944"/>
        <w:bookmarkEnd w:id="5945"/>
      </w:del>
    </w:p>
    <w:p w:rsidR="001710AC" w:rsidDel="001111A8" w:rsidRDefault="001710AC" w:rsidP="001111A8">
      <w:pPr>
        <w:pStyle w:val="Titre4"/>
        <w:rPr>
          <w:del w:id="5946" w:author="VOYER Raphael" w:date="2021-06-16T11:15:00Z"/>
        </w:rPr>
        <w:pPrChange w:id="5947" w:author="VOYER Raphael" w:date="2021-06-16T11:15:00Z">
          <w:pPr/>
        </w:pPrChange>
      </w:pPr>
    </w:p>
    <w:p w:rsidR="00855336" w:rsidDel="001111A8" w:rsidRDefault="00855336" w:rsidP="001111A8">
      <w:pPr>
        <w:pStyle w:val="Titre4"/>
        <w:rPr>
          <w:del w:id="5948" w:author="VOYER Raphael" w:date="2021-06-16T11:15:00Z"/>
        </w:rPr>
        <w:pPrChange w:id="5949" w:author="VOYER Raphael" w:date="2021-06-16T11:15:00Z">
          <w:pPr/>
        </w:pPrChange>
      </w:pPr>
    </w:p>
    <w:p w:rsidR="00855336" w:rsidDel="001111A8" w:rsidRDefault="00855336" w:rsidP="001111A8">
      <w:pPr>
        <w:pStyle w:val="Titre4"/>
        <w:rPr>
          <w:del w:id="5950" w:author="VOYER Raphael" w:date="2021-06-16T11:15:00Z"/>
        </w:rPr>
        <w:pPrChange w:id="5951" w:author="VOYER Raphael" w:date="2021-06-16T11:15:00Z">
          <w:pPr/>
        </w:pPrChange>
      </w:pPr>
      <w:del w:id="5952" w:author="VOYER Raphael" w:date="2021-06-16T11:15:00Z">
        <w:r w:rsidDel="001111A8">
          <w:delText xml:space="preserve">      Example:</w:delText>
        </w:r>
      </w:del>
    </w:p>
    <w:p w:rsidR="00855336" w:rsidRPr="00CC00C5" w:rsidDel="001111A8" w:rsidRDefault="00855336" w:rsidP="001111A8">
      <w:pPr>
        <w:pStyle w:val="Titre4"/>
        <w:rPr>
          <w:del w:id="5953" w:author="VOYER Raphael" w:date="2021-06-16T11:15:00Z"/>
        </w:rPr>
        <w:pPrChange w:id="5954" w:author="VOYER Raphael" w:date="2021-06-16T11:15:00Z">
          <w:pPr/>
        </w:pPrChange>
      </w:pPr>
      <w:del w:id="5955" w:author="VOYER Raphael" w:date="2021-06-16T11:15:00Z">
        <w:r w:rsidDel="001111A8">
          <w:delText xml:space="preserve">      =======</w:delText>
        </w:r>
        <w:r w:rsidRPr="0063228E" w:rsidDel="001111A8">
          <w:rPr>
            <w:i/>
          </w:rPr>
          <w:delText>:</w:delText>
        </w:r>
      </w:del>
    </w:p>
    <w:p w:rsidR="00855336" w:rsidDel="001111A8" w:rsidRDefault="00855336" w:rsidP="001111A8">
      <w:pPr>
        <w:pStyle w:val="Titre4"/>
        <w:rPr>
          <w:del w:id="5956" w:author="VOYER Raphael" w:date="2021-06-16T11:15:00Z"/>
        </w:rPr>
        <w:pPrChange w:id="5957" w:author="VOYER Raphael" w:date="2021-06-16T11:15:00Z">
          <w:pPr/>
        </w:pPrChange>
      </w:pPr>
      <w:del w:id="5958" w:author="VOYER Raphael" w:date="2021-06-16T11:15:00Z">
        <w:r w:rsidDel="001111A8">
          <w:delText xml:space="preserve">      -&gt; </w:delText>
        </w:r>
        <w:r w:rsidR="009E053F" w:rsidDel="001111A8">
          <w:delText>server-cluster</w:delText>
        </w:r>
        <w:r w:rsidDel="001111A8">
          <w:delText xml:space="preserve"> 1 name “l3_mcast_cluster” </w:delText>
        </w:r>
      </w:del>
    </w:p>
    <w:p w:rsidR="00273C62" w:rsidDel="001111A8" w:rsidRDefault="00855336" w:rsidP="001111A8">
      <w:pPr>
        <w:pStyle w:val="Titre4"/>
        <w:rPr>
          <w:del w:id="5959" w:author="VOYER Raphael" w:date="2021-06-16T11:15:00Z"/>
        </w:rPr>
        <w:pPrChange w:id="5960" w:author="VOYER Raphael" w:date="2021-06-16T11:15:00Z">
          <w:pPr/>
        </w:pPrChange>
      </w:pPr>
      <w:del w:id="5961" w:author="VOYER Raphael" w:date="2021-06-16T11:15:00Z">
        <w:r w:rsidDel="001111A8">
          <w:delText xml:space="preserve">      -&gt; </w:delText>
        </w:r>
        <w:r w:rsidR="009E053F" w:rsidDel="001111A8">
          <w:delText>server-cluster</w:delText>
        </w:r>
        <w:r w:rsidDel="001111A8">
          <w:delText xml:space="preserve"> 1 IP 162.163.2.10 mac-address </w:delText>
        </w:r>
        <w:r w:rsidR="00273C62" w:rsidDel="001111A8">
          <w:delText xml:space="preserve">static </w:delText>
        </w:r>
        <w:r w:rsidDel="001111A8">
          <w:delText>01:00:11:22:33:44</w:delText>
        </w:r>
      </w:del>
    </w:p>
    <w:p w:rsidR="00855336" w:rsidDel="001111A8" w:rsidRDefault="00273C62" w:rsidP="001111A8">
      <w:pPr>
        <w:pStyle w:val="Titre4"/>
        <w:rPr>
          <w:del w:id="5962" w:author="VOYER Raphael" w:date="2021-06-16T11:15:00Z"/>
        </w:rPr>
        <w:pPrChange w:id="5963" w:author="VOYER Raphael" w:date="2021-06-16T11:15:00Z">
          <w:pPr/>
        </w:pPrChange>
      </w:pPr>
      <w:del w:id="5964" w:author="VOYER Raphael" w:date="2021-06-16T11:15:00Z">
        <w:r w:rsidDel="001111A8">
          <w:delText xml:space="preserve">     -&gt; server-cluster  1 port all </w:delText>
        </w:r>
        <w:r w:rsidR="00855336" w:rsidDel="001111A8">
          <w:delText xml:space="preserve">  (OR)</w:delText>
        </w:r>
      </w:del>
    </w:p>
    <w:p w:rsidR="00855336" w:rsidDel="001111A8" w:rsidRDefault="00855336" w:rsidP="001111A8">
      <w:pPr>
        <w:pStyle w:val="Titre4"/>
        <w:rPr>
          <w:del w:id="5965" w:author="VOYER Raphael" w:date="2021-06-16T11:15:00Z"/>
        </w:rPr>
        <w:pPrChange w:id="5966" w:author="VOYER Raphael" w:date="2021-06-16T11:15:00Z">
          <w:pPr/>
        </w:pPrChange>
      </w:pPr>
      <w:del w:id="5967" w:author="VOYER Raphael" w:date="2021-06-16T11:15:00Z">
        <w:r w:rsidDel="001111A8">
          <w:delText xml:space="preserve">      -&gt; </w:delText>
        </w:r>
        <w:r w:rsidR="009E053F" w:rsidDel="001111A8">
          <w:delText>server-cluster</w:delText>
        </w:r>
        <w:r w:rsidDel="001111A8">
          <w:delText xml:space="preserve"> 1 IP 162.163.2.10 mac-address </w:delText>
        </w:r>
        <w:r w:rsidR="00273C62" w:rsidDel="001111A8">
          <w:delText xml:space="preserve">static </w:delText>
        </w:r>
        <w:r w:rsidDel="001111A8">
          <w:delText>01:00:11:22:33:44</w:delText>
        </w:r>
      </w:del>
    </w:p>
    <w:p w:rsidR="00273C62" w:rsidDel="001111A8" w:rsidRDefault="00273C62" w:rsidP="001111A8">
      <w:pPr>
        <w:pStyle w:val="Titre4"/>
        <w:rPr>
          <w:del w:id="5968" w:author="VOYER Raphael" w:date="2021-06-16T11:15:00Z"/>
        </w:rPr>
        <w:pPrChange w:id="5969" w:author="VOYER Raphael" w:date="2021-06-16T11:15:00Z">
          <w:pPr/>
        </w:pPrChange>
      </w:pPr>
      <w:del w:id="5970" w:author="VOYER Raphael" w:date="2021-06-16T11:15:00Z">
        <w:r w:rsidDel="001111A8">
          <w:delText xml:space="preserve">     -&gt; server-cluster  1 port  1/21 1/23</w:delText>
        </w:r>
      </w:del>
    </w:p>
    <w:p w:rsidR="00273C62" w:rsidDel="001111A8" w:rsidRDefault="00273C62" w:rsidP="001111A8">
      <w:pPr>
        <w:pStyle w:val="Titre4"/>
        <w:rPr>
          <w:del w:id="5971" w:author="VOYER Raphael" w:date="2021-06-16T11:15:00Z"/>
        </w:rPr>
        <w:pPrChange w:id="5972" w:author="VOYER Raphael" w:date="2021-06-16T11:15:00Z">
          <w:pPr/>
        </w:pPrChange>
      </w:pPr>
    </w:p>
    <w:p w:rsidR="00855336" w:rsidDel="001111A8" w:rsidRDefault="00855336" w:rsidP="001111A8">
      <w:pPr>
        <w:pStyle w:val="Titre4"/>
        <w:rPr>
          <w:del w:id="5973" w:author="VOYER Raphael" w:date="2021-06-16T11:15:00Z"/>
        </w:rPr>
        <w:pPrChange w:id="5974" w:author="VOYER Raphael" w:date="2021-06-16T11:15:00Z">
          <w:pPr>
            <w:ind w:left="720" w:hanging="720"/>
          </w:pPr>
        </w:pPrChange>
      </w:pPr>
      <w:del w:id="5975" w:author="VOYER Raphael" w:date="2021-06-16T11:15:00Z">
        <w:r w:rsidRPr="0063228E" w:rsidDel="001111A8">
          <w:rPr>
            <w:i/>
          </w:rPr>
          <w:delText xml:space="preserve">    </w:delText>
        </w:r>
      </w:del>
    </w:p>
    <w:p w:rsidR="00855336" w:rsidDel="001111A8" w:rsidRDefault="00855336" w:rsidP="001111A8">
      <w:pPr>
        <w:pStyle w:val="Titre4"/>
        <w:rPr>
          <w:del w:id="5976" w:author="VOYER Raphael" w:date="2021-06-16T11:15:00Z"/>
        </w:rPr>
        <w:pPrChange w:id="5977" w:author="VOYER Raphael" w:date="2021-06-16T11:15:00Z">
          <w:pPr>
            <w:ind w:left="720" w:hanging="720"/>
          </w:pPr>
        </w:pPrChange>
      </w:pPr>
    </w:p>
    <w:p w:rsidR="00855336" w:rsidDel="001111A8" w:rsidRDefault="00855336" w:rsidP="001111A8">
      <w:pPr>
        <w:pStyle w:val="Titre4"/>
        <w:rPr>
          <w:del w:id="5978" w:author="VOYER Raphael" w:date="2021-06-16T11:15:00Z"/>
        </w:rPr>
        <w:pPrChange w:id="5979" w:author="VOYER Raphael" w:date="2021-06-16T11:15:00Z">
          <w:pPr>
            <w:outlineLvl w:val="0"/>
          </w:pPr>
        </w:pPrChange>
      </w:pPr>
      <w:bookmarkStart w:id="5980" w:name="_Toc381025893"/>
      <w:bookmarkStart w:id="5981" w:name="_Toc424820483"/>
      <w:del w:id="5982" w:author="VOYER Raphael" w:date="2021-06-16T11:15:00Z">
        <w:r w:rsidDel="001111A8">
          <w:delText xml:space="preserve">iii) </w:delText>
        </w:r>
        <w:r w:rsidRPr="00C46798" w:rsidDel="001111A8">
          <w:rPr>
            <w:u w:val="single"/>
          </w:rPr>
          <w:delText xml:space="preserve">L3 cluster with </w:delText>
        </w:r>
        <w:r w:rsidDel="001111A8">
          <w:rPr>
            <w:u w:val="single"/>
          </w:rPr>
          <w:delText>IP</w:delText>
        </w:r>
        <w:r w:rsidRPr="00C46798" w:rsidDel="001111A8">
          <w:rPr>
            <w:u w:val="single"/>
          </w:rPr>
          <w:delText xml:space="preserve"> multicast mac and flooding/ explicit port list</w:delText>
        </w:r>
        <w:bookmarkEnd w:id="5980"/>
        <w:bookmarkEnd w:id="5981"/>
      </w:del>
    </w:p>
    <w:p w:rsidR="00855336" w:rsidDel="001111A8" w:rsidRDefault="00855336" w:rsidP="001111A8">
      <w:pPr>
        <w:pStyle w:val="Titre4"/>
        <w:rPr>
          <w:del w:id="5983" w:author="VOYER Raphael" w:date="2021-06-16T11:15:00Z"/>
        </w:rPr>
        <w:pPrChange w:id="5984" w:author="VOYER Raphael" w:date="2021-06-16T11:15:00Z">
          <w:pPr>
            <w:numPr>
              <w:numId w:val="18"/>
            </w:numPr>
            <w:tabs>
              <w:tab w:val="num" w:pos="720"/>
            </w:tabs>
            <w:ind w:left="720" w:hanging="360"/>
            <w:jc w:val="left"/>
          </w:pPr>
        </w:pPrChange>
      </w:pPr>
      <w:del w:id="5985" w:author="VOYER Raphael" w:date="2021-06-16T11:15:00Z">
        <w:r w:rsidDel="001111A8">
          <w:delText>An L3_ENTRY is created for the unicast IP with an EGR_NEXT_HOP index. The EGR_NEXT_HOP specifies the ip multicast mac and the egress port.</w:delText>
        </w:r>
        <w:r w:rsidDel="001111A8">
          <w:tab/>
        </w:r>
      </w:del>
    </w:p>
    <w:p w:rsidR="00855336" w:rsidDel="001111A8" w:rsidRDefault="00855336" w:rsidP="001111A8">
      <w:pPr>
        <w:pStyle w:val="Titre4"/>
        <w:rPr>
          <w:del w:id="5986" w:author="VOYER Raphael" w:date="2021-06-16T11:15:00Z"/>
        </w:rPr>
        <w:pPrChange w:id="5987" w:author="VOYER Raphael" w:date="2021-06-16T11:15:00Z">
          <w:pPr>
            <w:numPr>
              <w:numId w:val="18"/>
            </w:numPr>
            <w:tabs>
              <w:tab w:val="num" w:pos="720"/>
            </w:tabs>
            <w:ind w:left="720" w:hanging="360"/>
          </w:pPr>
        </w:pPrChange>
      </w:pPr>
      <w:del w:id="5988" w:author="VOYER Raphael" w:date="2021-06-16T11:15:00Z">
        <w:r w:rsidDel="001111A8">
          <w:delText>The egress port shall be set to a “magic port” that is not by the system</w:delText>
        </w:r>
      </w:del>
    </w:p>
    <w:p w:rsidR="00855336" w:rsidDel="001111A8" w:rsidRDefault="00855336" w:rsidP="001111A8">
      <w:pPr>
        <w:pStyle w:val="Titre4"/>
        <w:rPr>
          <w:del w:id="5989" w:author="VOYER Raphael" w:date="2021-06-16T11:15:00Z"/>
        </w:rPr>
        <w:pPrChange w:id="5990" w:author="VOYER Raphael" w:date="2021-06-16T11:15:00Z">
          <w:pPr>
            <w:numPr>
              <w:numId w:val="18"/>
            </w:numPr>
            <w:tabs>
              <w:tab w:val="num" w:pos="720"/>
            </w:tabs>
            <w:ind w:left="720" w:hanging="360"/>
          </w:pPr>
        </w:pPrChange>
      </w:pPr>
      <w:del w:id="5991" w:author="VOYER Raphael" w:date="2021-06-16T11:15:00Z">
        <w:r w:rsidDel="001111A8">
          <w:delText xml:space="preserve">An L2MC entry is created with the configured port list </w:delText>
        </w:r>
      </w:del>
    </w:p>
    <w:p w:rsidR="00855336" w:rsidDel="001111A8" w:rsidRDefault="00855336" w:rsidP="001111A8">
      <w:pPr>
        <w:pStyle w:val="Titre4"/>
        <w:rPr>
          <w:del w:id="5992" w:author="VOYER Raphael" w:date="2021-06-16T11:15:00Z"/>
        </w:rPr>
        <w:pPrChange w:id="5993" w:author="VOYER Raphael" w:date="2021-06-16T11:15:00Z">
          <w:pPr>
            <w:numPr>
              <w:numId w:val="18"/>
            </w:numPr>
            <w:tabs>
              <w:tab w:val="num" w:pos="720"/>
            </w:tabs>
            <w:ind w:left="720" w:hanging="360"/>
            <w:jc w:val="left"/>
          </w:pPr>
        </w:pPrChange>
      </w:pPr>
      <w:del w:id="5994" w:author="VOYER Raphael" w:date="2021-06-16T11:15:00Z">
        <w:r w:rsidDel="001111A8">
          <w:delText xml:space="preserve">An IFP entry is created </w:delText>
        </w:r>
      </w:del>
    </w:p>
    <w:p w:rsidR="00855336" w:rsidDel="001111A8" w:rsidRDefault="00855336" w:rsidP="001111A8">
      <w:pPr>
        <w:pStyle w:val="Titre4"/>
        <w:rPr>
          <w:del w:id="5995" w:author="VOYER Raphael" w:date="2021-06-16T11:15:00Z"/>
        </w:rPr>
        <w:pPrChange w:id="5996" w:author="VOYER Raphael" w:date="2021-06-16T11:15:00Z">
          <w:pPr>
            <w:ind w:left="720"/>
          </w:pPr>
        </w:pPrChange>
      </w:pPr>
      <w:del w:id="5997" w:author="VOYER Raphael" w:date="2021-06-16T11:15:00Z">
        <w:r w:rsidDel="001111A8">
          <w:delText xml:space="preserve">Condition: </w:delText>
        </w:r>
      </w:del>
    </w:p>
    <w:p w:rsidR="00855336" w:rsidDel="001111A8" w:rsidRDefault="00855336" w:rsidP="001111A8">
      <w:pPr>
        <w:pStyle w:val="Titre4"/>
        <w:rPr>
          <w:del w:id="5998" w:author="VOYER Raphael" w:date="2021-06-16T11:15:00Z"/>
        </w:rPr>
        <w:pPrChange w:id="5999" w:author="VOYER Raphael" w:date="2021-06-16T11:15:00Z">
          <w:pPr>
            <w:ind w:left="720"/>
          </w:pPr>
        </w:pPrChange>
      </w:pPr>
      <w:del w:id="6000" w:author="VOYER Raphael" w:date="2021-06-16T11:15:00Z">
        <w:r w:rsidDel="001111A8">
          <w:delText>=======</w:delText>
        </w:r>
      </w:del>
    </w:p>
    <w:p w:rsidR="00855336" w:rsidDel="001111A8" w:rsidRDefault="00855336" w:rsidP="001111A8">
      <w:pPr>
        <w:pStyle w:val="Titre4"/>
        <w:rPr>
          <w:del w:id="6001" w:author="VOYER Raphael" w:date="2021-06-16T11:15:00Z"/>
        </w:rPr>
        <w:pPrChange w:id="6002" w:author="VOYER Raphael" w:date="2021-06-16T11:15:00Z">
          <w:pPr>
            <w:ind w:left="720"/>
            <w:outlineLvl w:val="0"/>
          </w:pPr>
        </w:pPrChange>
      </w:pPr>
      <w:bookmarkStart w:id="6003" w:name="_Toc381025894"/>
      <w:bookmarkStart w:id="6004" w:name="_Toc424820484"/>
      <w:del w:id="6005" w:author="VOYER Raphael" w:date="2021-06-16T11:15:00Z">
        <w:r w:rsidDel="001111A8">
          <w:delText>DstIp : Unicast IP</w:delText>
        </w:r>
        <w:bookmarkEnd w:id="6003"/>
        <w:bookmarkEnd w:id="6004"/>
        <w:r w:rsidDel="001111A8">
          <w:delText xml:space="preserve"> </w:delText>
        </w:r>
      </w:del>
    </w:p>
    <w:p w:rsidR="00855336" w:rsidDel="001111A8" w:rsidRDefault="001710AC" w:rsidP="001111A8">
      <w:pPr>
        <w:pStyle w:val="Titre4"/>
        <w:rPr>
          <w:del w:id="6006" w:author="VOYER Raphael" w:date="2021-06-16T11:15:00Z"/>
        </w:rPr>
        <w:pPrChange w:id="6007" w:author="VOYER Raphael" w:date="2021-06-16T11:15:00Z">
          <w:pPr>
            <w:ind w:left="720"/>
          </w:pPr>
        </w:pPrChange>
      </w:pPr>
      <w:del w:id="6008" w:author="VOYER Raphael" w:date="2021-06-16T11:15:00Z">
        <w:r w:rsidDel="001111A8">
          <w:delText xml:space="preserve">Dest </w:delText>
        </w:r>
        <w:r w:rsidR="00855336" w:rsidDel="001111A8">
          <w:delText xml:space="preserve">port: </w:delText>
        </w:r>
        <w:r w:rsidDel="001111A8">
          <w:delText>Dummy</w:delText>
        </w:r>
        <w:r w:rsidR="00855336" w:rsidDel="001111A8">
          <w:delText xml:space="preserve"> port.</w:delText>
        </w:r>
      </w:del>
    </w:p>
    <w:p w:rsidR="00855336" w:rsidDel="001111A8" w:rsidRDefault="00855336" w:rsidP="001111A8">
      <w:pPr>
        <w:pStyle w:val="Titre4"/>
        <w:rPr>
          <w:del w:id="6009" w:author="VOYER Raphael" w:date="2021-06-16T11:15:00Z"/>
        </w:rPr>
        <w:pPrChange w:id="6010" w:author="VOYER Raphael" w:date="2021-06-16T11:15:00Z">
          <w:pPr>
            <w:ind w:left="720"/>
          </w:pPr>
        </w:pPrChange>
      </w:pPr>
      <w:del w:id="6011" w:author="VOYER Raphael" w:date="2021-06-16T11:15:00Z">
        <w:r w:rsidDel="001111A8">
          <w:delText>STP state = FWD</w:delText>
        </w:r>
      </w:del>
    </w:p>
    <w:p w:rsidR="00855336" w:rsidDel="001111A8" w:rsidRDefault="00855336" w:rsidP="001111A8">
      <w:pPr>
        <w:pStyle w:val="Titre4"/>
        <w:rPr>
          <w:del w:id="6012" w:author="VOYER Raphael" w:date="2021-06-16T11:15:00Z"/>
        </w:rPr>
        <w:pPrChange w:id="6013" w:author="VOYER Raphael" w:date="2021-06-16T11:15:00Z">
          <w:pPr>
            <w:ind w:left="720"/>
          </w:pPr>
        </w:pPrChange>
      </w:pPr>
      <w:del w:id="6014" w:author="VOYER Raphael" w:date="2021-06-16T11:15:00Z">
        <w:r w:rsidDel="001111A8">
          <w:delText>Action :</w:delText>
        </w:r>
      </w:del>
    </w:p>
    <w:p w:rsidR="00855336" w:rsidDel="001111A8" w:rsidRDefault="00855336" w:rsidP="001111A8">
      <w:pPr>
        <w:pStyle w:val="Titre4"/>
        <w:rPr>
          <w:del w:id="6015" w:author="VOYER Raphael" w:date="2021-06-16T11:15:00Z"/>
        </w:rPr>
        <w:pPrChange w:id="6016" w:author="VOYER Raphael" w:date="2021-06-16T11:15:00Z">
          <w:pPr>
            <w:ind w:left="720"/>
          </w:pPr>
        </w:pPrChange>
      </w:pPr>
      <w:del w:id="6017" w:author="VOYER Raphael" w:date="2021-06-16T11:15:00Z">
        <w:r w:rsidDel="001111A8">
          <w:delText>=====</w:delText>
        </w:r>
      </w:del>
    </w:p>
    <w:p w:rsidR="00855336" w:rsidDel="001111A8" w:rsidRDefault="00855336" w:rsidP="001111A8">
      <w:pPr>
        <w:pStyle w:val="Titre4"/>
        <w:rPr>
          <w:del w:id="6018" w:author="VOYER Raphael" w:date="2021-06-16T11:15:00Z"/>
        </w:rPr>
        <w:pPrChange w:id="6019" w:author="VOYER Raphael" w:date="2021-06-16T11:15:00Z">
          <w:pPr>
            <w:outlineLvl w:val="0"/>
          </w:pPr>
        </w:pPrChange>
      </w:pPr>
      <w:del w:id="6020" w:author="VOYER Raphael" w:date="2021-06-16T11:15:00Z">
        <w:r w:rsidDel="001111A8">
          <w:delText xml:space="preserve">            </w:delText>
        </w:r>
        <w:bookmarkStart w:id="6021" w:name="_Toc381025895"/>
        <w:bookmarkStart w:id="6022" w:name="_Toc424820485"/>
        <w:r w:rsidDel="001111A8">
          <w:delText>Redirect the IP packet to the multicast index</w:delText>
        </w:r>
        <w:bookmarkEnd w:id="6021"/>
        <w:bookmarkEnd w:id="6022"/>
        <w:r w:rsidDel="001111A8">
          <w:delText xml:space="preserve"> </w:delText>
        </w:r>
      </w:del>
    </w:p>
    <w:p w:rsidR="001710AC" w:rsidDel="001111A8" w:rsidRDefault="001710AC" w:rsidP="001111A8">
      <w:pPr>
        <w:pStyle w:val="Titre4"/>
        <w:rPr>
          <w:del w:id="6023" w:author="VOYER Raphael" w:date="2021-06-16T11:15:00Z"/>
        </w:rPr>
        <w:pPrChange w:id="6024" w:author="VOYER Raphael" w:date="2021-06-16T11:15:00Z">
          <w:pPr>
            <w:numPr>
              <w:numId w:val="16"/>
            </w:numPr>
            <w:tabs>
              <w:tab w:val="num" w:pos="720"/>
            </w:tabs>
            <w:ind w:left="720" w:hanging="360"/>
          </w:pPr>
        </w:pPrChange>
      </w:pPr>
      <w:del w:id="6025" w:author="VOYER Raphael" w:date="2021-06-16T11:15:00Z">
        <w:r w:rsidDel="001111A8">
          <w:delText>A VFP is created with</w:delText>
        </w:r>
      </w:del>
    </w:p>
    <w:p w:rsidR="001710AC" w:rsidDel="001111A8" w:rsidRDefault="001710AC" w:rsidP="001111A8">
      <w:pPr>
        <w:pStyle w:val="Titre4"/>
        <w:rPr>
          <w:del w:id="6026" w:author="VOYER Raphael" w:date="2021-06-16T11:15:00Z"/>
        </w:rPr>
        <w:pPrChange w:id="6027" w:author="VOYER Raphael" w:date="2021-06-16T11:15:00Z">
          <w:pPr/>
        </w:pPrChange>
      </w:pPr>
      <w:del w:id="6028" w:author="VOYER Raphael" w:date="2021-06-16T11:15:00Z">
        <w:r w:rsidDel="001111A8">
          <w:delText xml:space="preserve">            Condition:</w:delText>
        </w:r>
      </w:del>
    </w:p>
    <w:p w:rsidR="001710AC" w:rsidDel="001111A8" w:rsidRDefault="001710AC" w:rsidP="001111A8">
      <w:pPr>
        <w:pStyle w:val="Titre4"/>
        <w:rPr>
          <w:del w:id="6029" w:author="VOYER Raphael" w:date="2021-06-16T11:15:00Z"/>
        </w:rPr>
        <w:pPrChange w:id="6030" w:author="VOYER Raphael" w:date="2021-06-16T11:15:00Z">
          <w:pPr/>
        </w:pPrChange>
      </w:pPr>
      <w:del w:id="6031" w:author="VOYER Raphael" w:date="2021-06-16T11:15:00Z">
        <w:r w:rsidDel="001111A8">
          <w:delText xml:space="preserve">            ========</w:delText>
        </w:r>
      </w:del>
    </w:p>
    <w:p w:rsidR="001710AC" w:rsidDel="001111A8" w:rsidRDefault="001710AC" w:rsidP="001111A8">
      <w:pPr>
        <w:pStyle w:val="Titre4"/>
        <w:rPr>
          <w:del w:id="6032" w:author="VOYER Raphael" w:date="2021-06-16T11:15:00Z"/>
        </w:rPr>
        <w:pPrChange w:id="6033" w:author="VOYER Raphael" w:date="2021-06-16T11:15:00Z">
          <w:pPr>
            <w:outlineLvl w:val="0"/>
          </w:pPr>
        </w:pPrChange>
      </w:pPr>
      <w:del w:id="6034" w:author="VOYER Raphael" w:date="2021-06-16T11:15:00Z">
        <w:r w:rsidDel="001111A8">
          <w:delText xml:space="preserve">            </w:delText>
        </w:r>
        <w:bookmarkStart w:id="6035" w:name="_Toc381025896"/>
        <w:bookmarkStart w:id="6036" w:name="_Toc424820486"/>
        <w:r w:rsidDel="001111A8">
          <w:delText>DstIp: Unicast IP</w:delText>
        </w:r>
        <w:bookmarkEnd w:id="6035"/>
        <w:bookmarkEnd w:id="6036"/>
      </w:del>
    </w:p>
    <w:p w:rsidR="001710AC" w:rsidDel="001111A8" w:rsidRDefault="001710AC" w:rsidP="001111A8">
      <w:pPr>
        <w:pStyle w:val="Titre4"/>
        <w:rPr>
          <w:del w:id="6037" w:author="VOYER Raphael" w:date="2021-06-16T11:15:00Z"/>
        </w:rPr>
        <w:pPrChange w:id="6038" w:author="VOYER Raphael" w:date="2021-06-16T11:15:00Z">
          <w:pPr/>
        </w:pPrChange>
      </w:pPr>
      <w:del w:id="6039" w:author="VOYER Raphael" w:date="2021-06-16T11:15:00Z">
        <w:r w:rsidDel="001111A8">
          <w:delText xml:space="preserve">           DstMac: Router Mac</w:delText>
        </w:r>
      </w:del>
    </w:p>
    <w:p w:rsidR="001710AC" w:rsidDel="001111A8" w:rsidRDefault="001710AC" w:rsidP="001111A8">
      <w:pPr>
        <w:pStyle w:val="Titre4"/>
        <w:rPr>
          <w:del w:id="6040" w:author="VOYER Raphael" w:date="2021-06-16T11:15:00Z"/>
        </w:rPr>
        <w:pPrChange w:id="6041" w:author="VOYER Raphael" w:date="2021-06-16T11:15:00Z">
          <w:pPr/>
        </w:pPrChange>
      </w:pPr>
      <w:del w:id="6042" w:author="VOYER Raphael" w:date="2021-06-16T11:15:00Z">
        <w:r w:rsidDel="001111A8">
          <w:delText xml:space="preserve">           Action:</w:delText>
        </w:r>
      </w:del>
    </w:p>
    <w:p w:rsidR="001710AC" w:rsidDel="001111A8" w:rsidRDefault="001710AC" w:rsidP="001111A8">
      <w:pPr>
        <w:pStyle w:val="Titre4"/>
        <w:rPr>
          <w:del w:id="6043" w:author="VOYER Raphael" w:date="2021-06-16T11:15:00Z"/>
        </w:rPr>
        <w:pPrChange w:id="6044" w:author="VOYER Raphael" w:date="2021-06-16T11:15:00Z">
          <w:pPr/>
        </w:pPrChange>
      </w:pPr>
      <w:del w:id="6045" w:author="VOYER Raphael" w:date="2021-06-16T11:15:00Z">
        <w:r w:rsidDel="001111A8">
          <w:delText xml:space="preserve">           ======</w:delText>
        </w:r>
      </w:del>
    </w:p>
    <w:p w:rsidR="001710AC" w:rsidDel="001111A8" w:rsidRDefault="001710AC" w:rsidP="001111A8">
      <w:pPr>
        <w:pStyle w:val="Titre4"/>
        <w:rPr>
          <w:del w:id="6046" w:author="VOYER Raphael" w:date="2021-06-16T11:15:00Z"/>
        </w:rPr>
        <w:pPrChange w:id="6047" w:author="VOYER Raphael" w:date="2021-06-16T11:15:00Z">
          <w:pPr>
            <w:outlineLvl w:val="0"/>
          </w:pPr>
        </w:pPrChange>
      </w:pPr>
      <w:del w:id="6048" w:author="VOYER Raphael" w:date="2021-06-16T11:15:00Z">
        <w:r w:rsidDel="001111A8">
          <w:delText xml:space="preserve">           </w:delText>
        </w:r>
        <w:bookmarkStart w:id="6049" w:name="_Toc381025897"/>
        <w:bookmarkStart w:id="6050" w:name="_Toc424820487"/>
        <w:r w:rsidDel="001111A8">
          <w:delText>Disable vlan/STP checks</w:delText>
        </w:r>
        <w:bookmarkEnd w:id="6049"/>
        <w:bookmarkEnd w:id="6050"/>
      </w:del>
    </w:p>
    <w:p w:rsidR="001710AC" w:rsidDel="001111A8" w:rsidRDefault="001710AC" w:rsidP="001111A8">
      <w:pPr>
        <w:pStyle w:val="Titre4"/>
        <w:rPr>
          <w:del w:id="6051" w:author="VOYER Raphael" w:date="2021-06-16T11:15:00Z"/>
        </w:rPr>
        <w:pPrChange w:id="6052" w:author="VOYER Raphael" w:date="2021-06-16T11:15:00Z">
          <w:pPr/>
        </w:pPrChange>
      </w:pPr>
    </w:p>
    <w:p w:rsidR="00855336" w:rsidDel="001111A8" w:rsidRDefault="00855336" w:rsidP="001111A8">
      <w:pPr>
        <w:pStyle w:val="Titre4"/>
        <w:rPr>
          <w:del w:id="6053" w:author="VOYER Raphael" w:date="2021-06-16T11:15:00Z"/>
        </w:rPr>
        <w:pPrChange w:id="6054" w:author="VOYER Raphael" w:date="2021-06-16T11:15:00Z">
          <w:pPr/>
        </w:pPrChange>
      </w:pPr>
    </w:p>
    <w:p w:rsidR="00855336" w:rsidDel="001111A8" w:rsidRDefault="00855336" w:rsidP="001111A8">
      <w:pPr>
        <w:pStyle w:val="Titre4"/>
        <w:rPr>
          <w:del w:id="6055" w:author="VOYER Raphael" w:date="2021-06-16T11:15:00Z"/>
        </w:rPr>
        <w:pPrChange w:id="6056" w:author="VOYER Raphael" w:date="2021-06-16T11:15:00Z">
          <w:pPr/>
        </w:pPrChange>
      </w:pPr>
      <w:del w:id="6057" w:author="VOYER Raphael" w:date="2021-06-16T11:15:00Z">
        <w:r w:rsidDel="001111A8">
          <w:delText xml:space="preserve">   </w:delText>
        </w:r>
      </w:del>
    </w:p>
    <w:p w:rsidR="00855336" w:rsidDel="001111A8" w:rsidRDefault="00855336" w:rsidP="001111A8">
      <w:pPr>
        <w:pStyle w:val="Titre4"/>
        <w:rPr>
          <w:del w:id="6058" w:author="VOYER Raphael" w:date="2021-06-16T11:15:00Z"/>
        </w:rPr>
        <w:pPrChange w:id="6059" w:author="VOYER Raphael" w:date="2021-06-16T11:15:00Z">
          <w:pPr/>
        </w:pPrChange>
      </w:pPr>
      <w:del w:id="6060" w:author="VOYER Raphael" w:date="2021-06-16T11:15:00Z">
        <w:r w:rsidDel="001111A8">
          <w:delText xml:space="preserve">      Example:</w:delText>
        </w:r>
      </w:del>
    </w:p>
    <w:p w:rsidR="00855336" w:rsidDel="001111A8" w:rsidRDefault="00855336" w:rsidP="001111A8">
      <w:pPr>
        <w:pStyle w:val="Titre4"/>
        <w:rPr>
          <w:del w:id="6061" w:author="VOYER Raphael" w:date="2021-06-16T11:15:00Z"/>
        </w:rPr>
        <w:pPrChange w:id="6062" w:author="VOYER Raphael" w:date="2021-06-16T11:15:00Z">
          <w:pPr/>
        </w:pPrChange>
      </w:pPr>
      <w:del w:id="6063" w:author="VOYER Raphael" w:date="2021-06-16T11:15:00Z">
        <w:r w:rsidDel="001111A8">
          <w:delText xml:space="preserve">      =======</w:delText>
        </w:r>
      </w:del>
    </w:p>
    <w:p w:rsidR="00855336" w:rsidDel="001111A8" w:rsidRDefault="00855336" w:rsidP="001111A8">
      <w:pPr>
        <w:pStyle w:val="Titre4"/>
        <w:rPr>
          <w:del w:id="6064" w:author="VOYER Raphael" w:date="2021-06-16T11:15:00Z"/>
        </w:rPr>
        <w:pPrChange w:id="6065" w:author="VOYER Raphael" w:date="2021-06-16T11:15:00Z">
          <w:pPr/>
        </w:pPrChange>
      </w:pPr>
      <w:del w:id="6066" w:author="VOYER Raphael" w:date="2021-06-16T11:15:00Z">
        <w:r w:rsidDel="001111A8">
          <w:delText xml:space="preserve">      -&gt; </w:delText>
        </w:r>
        <w:r w:rsidR="009E053F" w:rsidDel="001111A8">
          <w:delText>server-cluster</w:delText>
        </w:r>
        <w:r w:rsidDel="001111A8">
          <w:delText xml:space="preserve"> 1 name “l3_mcast_cluster” </w:delText>
        </w:r>
      </w:del>
    </w:p>
    <w:p w:rsidR="00273C62" w:rsidDel="001111A8" w:rsidRDefault="00855336" w:rsidP="001111A8">
      <w:pPr>
        <w:pStyle w:val="Titre4"/>
        <w:rPr>
          <w:del w:id="6067" w:author="VOYER Raphael" w:date="2021-06-16T11:15:00Z"/>
        </w:rPr>
        <w:pPrChange w:id="6068" w:author="VOYER Raphael" w:date="2021-06-16T11:15:00Z">
          <w:pPr/>
        </w:pPrChange>
      </w:pPr>
      <w:del w:id="6069" w:author="VOYER Raphael" w:date="2021-06-16T11:15:00Z">
        <w:r w:rsidDel="001111A8">
          <w:delText xml:space="preserve">      -&gt; </w:delText>
        </w:r>
        <w:r w:rsidR="009E053F" w:rsidDel="001111A8">
          <w:delText>server-cluster</w:delText>
        </w:r>
        <w:r w:rsidDel="001111A8">
          <w:delText xml:space="preserve"> 1 IP 162.163.2.10 mac-address </w:delText>
        </w:r>
        <w:r w:rsidR="004F2711" w:rsidDel="001111A8">
          <w:delText xml:space="preserve">static </w:delText>
        </w:r>
        <w:r w:rsidDel="001111A8">
          <w:delText>01:00:5e:22:33:44</w:delText>
        </w:r>
      </w:del>
    </w:p>
    <w:p w:rsidR="00855336" w:rsidDel="001111A8" w:rsidRDefault="00273C62" w:rsidP="001111A8">
      <w:pPr>
        <w:pStyle w:val="Titre4"/>
        <w:rPr>
          <w:del w:id="6070" w:author="VOYER Raphael" w:date="2021-06-16T11:15:00Z"/>
        </w:rPr>
        <w:pPrChange w:id="6071" w:author="VOYER Raphael" w:date="2021-06-16T11:15:00Z">
          <w:pPr/>
        </w:pPrChange>
      </w:pPr>
      <w:del w:id="6072" w:author="VOYER Raphael" w:date="2021-06-16T11:15:00Z">
        <w:r w:rsidDel="001111A8">
          <w:delText xml:space="preserve">      -&gt; server-cluster  1 </w:delText>
        </w:r>
        <w:r w:rsidR="00855336" w:rsidDel="001111A8">
          <w:delText xml:space="preserve"> port all  (OR)</w:delText>
        </w:r>
      </w:del>
    </w:p>
    <w:p w:rsidR="00273C62" w:rsidDel="001111A8" w:rsidRDefault="00855336" w:rsidP="001111A8">
      <w:pPr>
        <w:pStyle w:val="Titre4"/>
        <w:rPr>
          <w:del w:id="6073" w:author="VOYER Raphael" w:date="2021-06-16T11:15:00Z"/>
        </w:rPr>
        <w:pPrChange w:id="6074" w:author="VOYER Raphael" w:date="2021-06-16T11:15:00Z">
          <w:pPr/>
        </w:pPrChange>
      </w:pPr>
      <w:del w:id="6075" w:author="VOYER Raphael" w:date="2021-06-16T11:15:00Z">
        <w:r w:rsidDel="001111A8">
          <w:delText xml:space="preserve">      -&gt; </w:delText>
        </w:r>
        <w:r w:rsidR="009E053F" w:rsidDel="001111A8">
          <w:delText>server-cluster</w:delText>
        </w:r>
        <w:r w:rsidDel="001111A8">
          <w:delText xml:space="preserve"> 1 IP 162.163.2.10 mac-address </w:delText>
        </w:r>
        <w:r w:rsidR="004F2711" w:rsidDel="001111A8">
          <w:delText xml:space="preserve">static </w:delText>
        </w:r>
        <w:r w:rsidDel="001111A8">
          <w:delText>01:00:5e:22:33:44</w:delText>
        </w:r>
      </w:del>
    </w:p>
    <w:p w:rsidR="00273C62" w:rsidDel="001111A8" w:rsidRDefault="00273C62" w:rsidP="001111A8">
      <w:pPr>
        <w:pStyle w:val="Titre4"/>
        <w:rPr>
          <w:del w:id="6076" w:author="VOYER Raphael" w:date="2021-06-16T11:15:00Z"/>
        </w:rPr>
        <w:pPrChange w:id="6077" w:author="VOYER Raphael" w:date="2021-06-16T11:15:00Z">
          <w:pPr/>
        </w:pPrChange>
      </w:pPr>
      <w:del w:id="6078" w:author="VOYER Raphael" w:date="2021-06-16T11:15:00Z">
        <w:r w:rsidDel="001111A8">
          <w:delText xml:space="preserve">      -&gt; server-cluster  1 port  1/21 1/23</w:delText>
        </w:r>
      </w:del>
    </w:p>
    <w:p w:rsidR="00855336" w:rsidDel="001111A8" w:rsidRDefault="00855336" w:rsidP="001111A8">
      <w:pPr>
        <w:pStyle w:val="Titre4"/>
        <w:rPr>
          <w:del w:id="6079" w:author="VOYER Raphael" w:date="2021-06-16T11:15:00Z"/>
        </w:rPr>
        <w:pPrChange w:id="6080" w:author="VOYER Raphael" w:date="2021-06-16T11:15:00Z">
          <w:pPr/>
        </w:pPrChange>
      </w:pPr>
    </w:p>
    <w:p w:rsidR="00855336" w:rsidDel="001111A8" w:rsidRDefault="00855336" w:rsidP="001111A8">
      <w:pPr>
        <w:pStyle w:val="Titre4"/>
        <w:rPr>
          <w:del w:id="6081" w:author="VOYER Raphael" w:date="2021-06-16T11:15:00Z"/>
        </w:rPr>
        <w:pPrChange w:id="6082" w:author="VOYER Raphael" w:date="2021-06-16T11:15:00Z">
          <w:pPr/>
        </w:pPrChange>
      </w:pPr>
    </w:p>
    <w:p w:rsidR="00855336" w:rsidDel="001111A8" w:rsidRDefault="00855336" w:rsidP="001111A8">
      <w:pPr>
        <w:pStyle w:val="Titre4"/>
        <w:rPr>
          <w:del w:id="6083" w:author="VOYER Raphael" w:date="2021-06-16T11:15:00Z"/>
        </w:rPr>
        <w:pPrChange w:id="6084" w:author="VOYER Raphael" w:date="2021-06-16T11:15:00Z">
          <w:pPr>
            <w:outlineLvl w:val="0"/>
          </w:pPr>
        </w:pPrChange>
      </w:pPr>
      <w:bookmarkStart w:id="6085" w:name="_Toc381025898"/>
      <w:bookmarkStart w:id="6086" w:name="_Toc424820488"/>
      <w:del w:id="6087" w:author="VOYER Raphael" w:date="2021-06-16T11:15:00Z">
        <w:r w:rsidDel="001111A8">
          <w:delText>iv) L3 cluster with IP multicast and dynamic port list (IGMP)</w:delText>
        </w:r>
        <w:bookmarkEnd w:id="6085"/>
        <w:bookmarkEnd w:id="6086"/>
      </w:del>
    </w:p>
    <w:p w:rsidR="00855336" w:rsidDel="001111A8" w:rsidRDefault="00855336" w:rsidP="001111A8">
      <w:pPr>
        <w:pStyle w:val="Titre4"/>
        <w:rPr>
          <w:del w:id="6088" w:author="VOYER Raphael" w:date="2021-06-16T11:15:00Z"/>
        </w:rPr>
        <w:pPrChange w:id="6089" w:author="VOYER Raphael" w:date="2021-06-16T11:15:00Z">
          <w:pPr>
            <w:numPr>
              <w:numId w:val="19"/>
            </w:numPr>
            <w:tabs>
              <w:tab w:val="num" w:pos="720"/>
            </w:tabs>
            <w:ind w:left="720" w:hanging="360"/>
            <w:jc w:val="left"/>
          </w:pPr>
        </w:pPrChange>
      </w:pPr>
      <w:del w:id="6090" w:author="VOYER Raphael" w:date="2021-06-16T11:15:00Z">
        <w:r w:rsidDel="001111A8">
          <w:delText>Register for the multicast joins from the IPMS and update the IFP accordingly.</w:delText>
        </w:r>
      </w:del>
    </w:p>
    <w:p w:rsidR="00855336" w:rsidDel="001111A8" w:rsidRDefault="00855336" w:rsidP="001111A8">
      <w:pPr>
        <w:pStyle w:val="Titre4"/>
        <w:rPr>
          <w:del w:id="6091" w:author="VOYER Raphael" w:date="2021-06-16T11:15:00Z"/>
        </w:rPr>
        <w:pPrChange w:id="6092" w:author="VOYER Raphael" w:date="2021-06-16T11:15:00Z">
          <w:pPr>
            <w:numPr>
              <w:numId w:val="19"/>
            </w:numPr>
            <w:tabs>
              <w:tab w:val="num" w:pos="720"/>
            </w:tabs>
            <w:ind w:left="720" w:hanging="360"/>
          </w:pPr>
        </w:pPrChange>
      </w:pPr>
      <w:del w:id="6093" w:author="VOYER Raphael" w:date="2021-06-16T11:15:00Z">
        <w:r w:rsidDel="001111A8">
          <w:delText>Similarly the L2MC table is updated.</w:delText>
        </w:r>
      </w:del>
    </w:p>
    <w:p w:rsidR="00855336" w:rsidDel="001111A8" w:rsidRDefault="00855336" w:rsidP="001111A8">
      <w:pPr>
        <w:pStyle w:val="Titre4"/>
        <w:rPr>
          <w:del w:id="6094" w:author="VOYER Raphael" w:date="2021-06-16T11:15:00Z"/>
        </w:rPr>
        <w:pPrChange w:id="6095" w:author="VOYER Raphael" w:date="2021-06-16T11:15:00Z">
          <w:pPr/>
        </w:pPrChange>
      </w:pPr>
      <w:del w:id="6096" w:author="VOYER Raphael" w:date="2021-06-16T11:15:00Z">
        <w:r w:rsidDel="001111A8">
          <w:delText xml:space="preserve">       </w:delText>
        </w:r>
      </w:del>
    </w:p>
    <w:p w:rsidR="00855336" w:rsidDel="001111A8" w:rsidRDefault="00855336" w:rsidP="001111A8">
      <w:pPr>
        <w:pStyle w:val="Titre4"/>
        <w:rPr>
          <w:del w:id="6097" w:author="VOYER Raphael" w:date="2021-06-16T11:15:00Z"/>
        </w:rPr>
        <w:pPrChange w:id="6098" w:author="VOYER Raphael" w:date="2021-06-16T11:15:00Z">
          <w:pPr/>
        </w:pPrChange>
      </w:pPr>
      <w:del w:id="6099" w:author="VOYER Raphael" w:date="2021-06-16T11:15:00Z">
        <w:r w:rsidDel="001111A8">
          <w:delText xml:space="preserve">      Example:</w:delText>
        </w:r>
      </w:del>
    </w:p>
    <w:p w:rsidR="00855336" w:rsidDel="001111A8" w:rsidRDefault="00855336" w:rsidP="001111A8">
      <w:pPr>
        <w:pStyle w:val="Titre4"/>
        <w:rPr>
          <w:del w:id="6100" w:author="VOYER Raphael" w:date="2021-06-16T11:15:00Z"/>
        </w:rPr>
        <w:pPrChange w:id="6101" w:author="VOYER Raphael" w:date="2021-06-16T11:15:00Z">
          <w:pPr/>
        </w:pPrChange>
      </w:pPr>
      <w:del w:id="6102" w:author="VOYER Raphael" w:date="2021-06-16T11:15:00Z">
        <w:r w:rsidDel="001111A8">
          <w:delText xml:space="preserve">       -&gt; </w:delText>
        </w:r>
        <w:r w:rsidR="009E053F" w:rsidDel="001111A8">
          <w:delText>server-cluster</w:delText>
        </w:r>
        <w:r w:rsidDel="001111A8">
          <w:delText xml:space="preserve"> 1 name “ipms_cluster”</w:delText>
        </w:r>
      </w:del>
    </w:p>
    <w:p w:rsidR="001710AC" w:rsidDel="001111A8" w:rsidRDefault="001710AC" w:rsidP="001111A8">
      <w:pPr>
        <w:pStyle w:val="Titre4"/>
        <w:rPr>
          <w:del w:id="6103" w:author="VOYER Raphael" w:date="2021-06-16T11:15:00Z"/>
        </w:rPr>
        <w:pPrChange w:id="6104" w:author="VOYER Raphael" w:date="2021-06-16T11:15:00Z">
          <w:pPr/>
        </w:pPrChange>
      </w:pPr>
      <w:del w:id="6105" w:author="VOYER Raphael" w:date="2021-06-16T11:15:00Z">
        <w:r w:rsidDel="001111A8">
          <w:delText xml:space="preserve">       -&gt; </w:delText>
        </w:r>
        <w:r w:rsidR="009E053F" w:rsidDel="001111A8">
          <w:delText>server-cluster</w:delText>
        </w:r>
        <w:r w:rsidDel="001111A8">
          <w:delText xml:space="preserve"> 1 IP 162.163.2.10 mac-address 01:00:5e:22:33:44</w:delText>
        </w:r>
      </w:del>
    </w:p>
    <w:p w:rsidR="007323B0" w:rsidDel="001111A8" w:rsidRDefault="007323B0" w:rsidP="001111A8">
      <w:pPr>
        <w:pStyle w:val="Titre4"/>
        <w:rPr>
          <w:del w:id="6106" w:author="VOYER Raphael" w:date="2021-06-16T11:15:00Z"/>
        </w:rPr>
        <w:pPrChange w:id="6107" w:author="VOYER Raphael" w:date="2021-06-16T11:15:00Z">
          <w:pPr/>
        </w:pPrChange>
      </w:pPr>
      <w:del w:id="6108" w:author="VOYER Raphael" w:date="2021-06-16T11:15:00Z">
        <w:r w:rsidDel="001111A8">
          <w:delText xml:space="preserve">       -&gt; </w:delText>
        </w:r>
        <w:r w:rsidR="009E053F" w:rsidDel="001111A8">
          <w:delText xml:space="preserve">server-cluster </w:delText>
        </w:r>
        <w:r w:rsidDel="001111A8">
          <w:delText>1 igmp-mode enable</w:delText>
        </w:r>
      </w:del>
    </w:p>
    <w:p w:rsidR="00855336" w:rsidDel="001111A8" w:rsidRDefault="00855336" w:rsidP="001111A8">
      <w:pPr>
        <w:pStyle w:val="Titre4"/>
        <w:rPr>
          <w:del w:id="6109" w:author="VOYER Raphael" w:date="2021-06-16T11:15:00Z"/>
        </w:rPr>
        <w:pPrChange w:id="6110" w:author="VOYER Raphael" w:date="2021-06-16T11:15:00Z">
          <w:pPr/>
        </w:pPrChange>
      </w:pPr>
      <w:del w:id="6111" w:author="VOYER Raphael" w:date="2021-06-16T11:15:00Z">
        <w:r w:rsidDel="001111A8">
          <w:delText xml:space="preserve">       -&gt; </w:delText>
        </w:r>
        <w:r w:rsidR="009E053F" w:rsidDel="001111A8">
          <w:delText>server-cluster</w:delText>
        </w:r>
        <w:r w:rsidDel="001111A8">
          <w:delText xml:space="preserve"> 1 ip-multicast 226.0.1.5</w:delText>
        </w:r>
      </w:del>
    </w:p>
    <w:p w:rsidR="00855336" w:rsidDel="001111A8" w:rsidRDefault="00855336" w:rsidP="001111A8">
      <w:pPr>
        <w:pStyle w:val="Titre4"/>
        <w:rPr>
          <w:del w:id="6112" w:author="VOYER Raphael" w:date="2021-06-16T11:15:00Z"/>
        </w:rPr>
        <w:pPrChange w:id="6113" w:author="VOYER Raphael" w:date="2021-06-16T11:15:00Z">
          <w:pPr/>
        </w:pPrChange>
      </w:pPr>
    </w:p>
    <w:p w:rsidR="00855336" w:rsidDel="001111A8" w:rsidRDefault="00855336" w:rsidP="001111A8">
      <w:pPr>
        <w:pStyle w:val="Titre4"/>
        <w:rPr>
          <w:del w:id="6114" w:author="VOYER Raphael" w:date="2021-06-16T11:15:00Z"/>
        </w:rPr>
        <w:pPrChange w:id="6115" w:author="VOYER Raphael" w:date="2021-06-16T11:15:00Z">
          <w:pPr/>
        </w:pPrChange>
      </w:pPr>
    </w:p>
    <w:p w:rsidR="00855336" w:rsidDel="001111A8" w:rsidRDefault="00855336" w:rsidP="001111A8">
      <w:pPr>
        <w:pStyle w:val="Titre4"/>
        <w:rPr>
          <w:del w:id="6116" w:author="VOYER Raphael" w:date="2021-06-16T11:15:00Z"/>
        </w:rPr>
        <w:pPrChange w:id="6117" w:author="VOYER Raphael" w:date="2021-06-16T11:15:00Z">
          <w:pPr>
            <w:outlineLvl w:val="0"/>
          </w:pPr>
        </w:pPrChange>
      </w:pPr>
      <w:bookmarkStart w:id="6118" w:name="_Toc381025899"/>
      <w:bookmarkStart w:id="6119" w:name="_Toc424820489"/>
      <w:del w:id="6120" w:author="VOYER Raphael" w:date="2021-06-16T11:15:00Z">
        <w:r w:rsidDel="001111A8">
          <w:delText xml:space="preserve">v) L3 cluster with dynamic </w:delText>
        </w:r>
        <w:smartTag w:uri="urn:schemas-microsoft-com:office:smarttags" w:element="stockticker">
          <w:r w:rsidDel="001111A8">
            <w:delText>MAC</w:delText>
          </w:r>
        </w:smartTag>
        <w:r w:rsidDel="001111A8">
          <w:delText xml:space="preserve"> learning form ARP</w:delText>
        </w:r>
        <w:bookmarkEnd w:id="6118"/>
        <w:bookmarkEnd w:id="6119"/>
      </w:del>
    </w:p>
    <w:p w:rsidR="00855336" w:rsidDel="001111A8" w:rsidRDefault="00855336" w:rsidP="001111A8">
      <w:pPr>
        <w:pStyle w:val="Titre4"/>
        <w:rPr>
          <w:del w:id="6121" w:author="VOYER Raphael" w:date="2021-06-16T11:15:00Z"/>
        </w:rPr>
        <w:pPrChange w:id="6122" w:author="VOYER Raphael" w:date="2021-06-16T11:15:00Z">
          <w:pPr>
            <w:numPr>
              <w:numId w:val="20"/>
            </w:numPr>
            <w:tabs>
              <w:tab w:val="num" w:pos="720"/>
            </w:tabs>
            <w:ind w:left="720" w:hanging="360"/>
          </w:pPr>
        </w:pPrChange>
      </w:pPr>
      <w:del w:id="6123" w:author="VOYER Raphael" w:date="2021-06-16T11:15:00Z">
        <w:r w:rsidDel="001111A8">
          <w:delText>Here we obtain the ARP entry for the configured mac and program</w:delText>
        </w:r>
      </w:del>
    </w:p>
    <w:p w:rsidR="00855336" w:rsidDel="001111A8" w:rsidRDefault="004F2711" w:rsidP="001111A8">
      <w:pPr>
        <w:pStyle w:val="Titre4"/>
        <w:rPr>
          <w:del w:id="6124" w:author="VOYER Raphael" w:date="2021-06-16T11:15:00Z"/>
        </w:rPr>
        <w:pPrChange w:id="6125" w:author="VOYER Raphael" w:date="2021-06-16T11:15:00Z">
          <w:pPr>
            <w:ind w:left="360"/>
          </w:pPr>
        </w:pPrChange>
      </w:pPr>
      <w:del w:id="6126" w:author="VOYER Raphael" w:date="2021-06-16T11:15:00Z">
        <w:r w:rsidDel="001111A8">
          <w:delText xml:space="preserve">       </w:delText>
        </w:r>
        <w:r w:rsidR="00855336" w:rsidDel="001111A8">
          <w:delText>the egress interface as the “</w:delText>
        </w:r>
        <w:r w:rsidR="001710AC" w:rsidDel="001111A8">
          <w:delText>dummy port</w:delText>
        </w:r>
        <w:r w:rsidR="00855336" w:rsidDel="001111A8">
          <w:delText xml:space="preserve">” . </w:delText>
        </w:r>
      </w:del>
    </w:p>
    <w:p w:rsidR="00855336" w:rsidDel="001111A8" w:rsidRDefault="00855336" w:rsidP="001111A8">
      <w:pPr>
        <w:pStyle w:val="Titre4"/>
        <w:rPr>
          <w:del w:id="6127" w:author="VOYER Raphael" w:date="2021-06-16T11:15:00Z"/>
        </w:rPr>
        <w:pPrChange w:id="6128" w:author="VOYER Raphael" w:date="2021-06-16T11:15:00Z">
          <w:pPr>
            <w:numPr>
              <w:numId w:val="20"/>
            </w:numPr>
            <w:tabs>
              <w:tab w:val="num" w:pos="720"/>
            </w:tabs>
            <w:ind w:left="720" w:hanging="360"/>
          </w:pPr>
        </w:pPrChange>
      </w:pPr>
      <w:del w:id="6129" w:author="VOYER Raphael" w:date="2021-06-16T11:15:00Z">
        <w:r w:rsidDel="001111A8">
          <w:delText>The L2MC table is programmed with the configured port list.</w:delText>
        </w:r>
      </w:del>
    </w:p>
    <w:p w:rsidR="00855336" w:rsidRPr="00DF1A95" w:rsidDel="001111A8" w:rsidRDefault="00855336" w:rsidP="001111A8">
      <w:pPr>
        <w:pStyle w:val="Titre4"/>
        <w:rPr>
          <w:del w:id="6130" w:author="VOYER Raphael" w:date="2021-06-16T11:15:00Z"/>
        </w:rPr>
        <w:pPrChange w:id="6131" w:author="VOYER Raphael" w:date="2021-06-16T11:15:00Z">
          <w:pPr>
            <w:ind w:left="720" w:hanging="720"/>
          </w:pPr>
        </w:pPrChange>
      </w:pPr>
    </w:p>
    <w:p w:rsidR="00C042CF" w:rsidDel="001111A8" w:rsidRDefault="00C042CF" w:rsidP="001111A8">
      <w:pPr>
        <w:pStyle w:val="Titre4"/>
        <w:rPr>
          <w:del w:id="6132" w:author="VOYER Raphael" w:date="2021-06-16T11:15:00Z"/>
        </w:rPr>
        <w:pPrChange w:id="6133" w:author="VOYER Raphael" w:date="2021-06-16T11:15:00Z">
          <w:pPr/>
        </w:pPrChange>
      </w:pPr>
    </w:p>
    <w:p w:rsidR="00855336" w:rsidDel="001111A8" w:rsidRDefault="00855336" w:rsidP="001111A8">
      <w:pPr>
        <w:pStyle w:val="Titre4"/>
        <w:rPr>
          <w:del w:id="6134" w:author="VOYER Raphael" w:date="2021-06-16T11:15:00Z"/>
          <w:i/>
        </w:rPr>
        <w:pPrChange w:id="6135" w:author="VOYER Raphael" w:date="2021-06-16T11:15:00Z">
          <w:pPr/>
        </w:pPrChange>
      </w:pPr>
      <w:del w:id="6136" w:author="VOYER Raphael" w:date="2021-06-16T11:15:00Z">
        <w:r w:rsidRPr="00DF1A95" w:rsidDel="001111A8">
          <w:delText>Example</w:delText>
        </w:r>
        <w:r w:rsidDel="001111A8">
          <w:rPr>
            <w:i/>
          </w:rPr>
          <w:delText>:</w:delText>
        </w:r>
      </w:del>
    </w:p>
    <w:p w:rsidR="00855336" w:rsidDel="001111A8" w:rsidRDefault="00855336" w:rsidP="001111A8">
      <w:pPr>
        <w:pStyle w:val="Titre4"/>
        <w:rPr>
          <w:del w:id="6137" w:author="VOYER Raphael" w:date="2021-06-16T11:15:00Z"/>
          <w:i/>
        </w:rPr>
        <w:pPrChange w:id="6138" w:author="VOYER Raphael" w:date="2021-06-16T11:15:00Z">
          <w:pPr/>
        </w:pPrChange>
      </w:pPr>
      <w:del w:id="6139" w:author="VOYER Raphael" w:date="2021-06-16T11:15:00Z">
        <w:r w:rsidDel="001111A8">
          <w:rPr>
            <w:i/>
          </w:rPr>
          <w:delText>========</w:delText>
        </w:r>
      </w:del>
    </w:p>
    <w:p w:rsidR="00855336" w:rsidDel="001111A8" w:rsidRDefault="00855336" w:rsidP="001111A8">
      <w:pPr>
        <w:pStyle w:val="Titre4"/>
        <w:rPr>
          <w:del w:id="6140" w:author="VOYER Raphael" w:date="2021-06-16T11:15:00Z"/>
        </w:rPr>
        <w:pPrChange w:id="6141" w:author="VOYER Raphael" w:date="2021-06-16T11:15:00Z">
          <w:pPr/>
        </w:pPrChange>
      </w:pPr>
      <w:del w:id="6142" w:author="VOYER Raphael" w:date="2021-06-16T11:15:00Z">
        <w:r w:rsidDel="001111A8">
          <w:delText xml:space="preserve"> -&gt;</w:delText>
        </w:r>
        <w:r w:rsidR="009E053F" w:rsidDel="001111A8">
          <w:delText>server-cluster</w:delText>
        </w:r>
        <w:r w:rsidDel="001111A8">
          <w:delText xml:space="preserve"> 1 name “l3_dyn_cluster” IP </w:delText>
        </w:r>
      </w:del>
    </w:p>
    <w:p w:rsidR="00273C62" w:rsidDel="001111A8" w:rsidRDefault="00855336" w:rsidP="001111A8">
      <w:pPr>
        <w:pStyle w:val="Titre4"/>
        <w:rPr>
          <w:del w:id="6143" w:author="VOYER Raphael" w:date="2021-06-16T11:15:00Z"/>
          <w:i/>
        </w:rPr>
        <w:pPrChange w:id="6144" w:author="VOYER Raphael" w:date="2021-06-16T11:15:00Z">
          <w:pPr/>
        </w:pPrChange>
      </w:pPr>
      <w:del w:id="6145" w:author="VOYER Raphael" w:date="2021-06-16T11:15:00Z">
        <w:r w:rsidDel="001111A8">
          <w:delText xml:space="preserve"> -&gt; </w:delText>
        </w:r>
        <w:r w:rsidR="009E053F" w:rsidDel="001111A8">
          <w:delText>server-cluster</w:delText>
        </w:r>
        <w:r w:rsidDel="001111A8">
          <w:delText xml:space="preserve"> 1 162.163.2.10 mac-address </w:delText>
        </w:r>
        <w:r w:rsidRPr="00DA7694" w:rsidDel="001111A8">
          <w:rPr>
            <w:i/>
          </w:rPr>
          <w:delText>dynamic</w:delText>
        </w:r>
      </w:del>
    </w:p>
    <w:p w:rsidR="00855336" w:rsidDel="001111A8" w:rsidRDefault="00273C62" w:rsidP="001111A8">
      <w:pPr>
        <w:pStyle w:val="Titre4"/>
        <w:rPr>
          <w:del w:id="6146" w:author="VOYER Raphael" w:date="2021-06-16T11:15:00Z"/>
        </w:rPr>
        <w:pPrChange w:id="6147" w:author="VOYER Raphael" w:date="2021-06-16T11:15:00Z">
          <w:pPr/>
        </w:pPrChange>
      </w:pPr>
      <w:del w:id="6148" w:author="VOYER Raphael" w:date="2021-06-16T11:15:00Z">
        <w:r w:rsidDel="001111A8">
          <w:delText xml:space="preserve"> -&gt; server-cluster  1  </w:delText>
        </w:r>
        <w:r w:rsidR="00855336" w:rsidRPr="00DF1A95" w:rsidDel="001111A8">
          <w:delText xml:space="preserve"> </w:delText>
        </w:r>
        <w:r w:rsidR="00855336" w:rsidDel="001111A8">
          <w:delText>port all  (OR)</w:delText>
        </w:r>
      </w:del>
    </w:p>
    <w:p w:rsidR="00855336" w:rsidDel="001111A8" w:rsidRDefault="00855336" w:rsidP="001111A8">
      <w:pPr>
        <w:pStyle w:val="Titre4"/>
        <w:rPr>
          <w:del w:id="6149" w:author="VOYER Raphael" w:date="2021-06-16T11:15:00Z"/>
        </w:rPr>
        <w:pPrChange w:id="6150" w:author="VOYER Raphael" w:date="2021-06-16T11:15:00Z">
          <w:pPr/>
        </w:pPrChange>
      </w:pPr>
      <w:del w:id="6151" w:author="VOYER Raphael" w:date="2021-06-16T11:15:00Z">
        <w:r w:rsidDel="001111A8">
          <w:delText xml:space="preserve"> -&gt; </w:delText>
        </w:r>
        <w:r w:rsidR="009E053F" w:rsidDel="001111A8">
          <w:delText>server-cluster</w:delText>
        </w:r>
        <w:r w:rsidDel="001111A8">
          <w:delText xml:space="preserve"> 1 162.163.2.10 mac-address </w:delText>
        </w:r>
        <w:r w:rsidRPr="00DA7694" w:rsidDel="001111A8">
          <w:rPr>
            <w:i/>
          </w:rPr>
          <w:delText>dynamic</w:delText>
        </w:r>
        <w:r w:rsidDel="001111A8">
          <w:delText xml:space="preserve"> </w:delText>
        </w:r>
      </w:del>
    </w:p>
    <w:p w:rsidR="00B6536E" w:rsidDel="001111A8" w:rsidRDefault="00B6536E" w:rsidP="001111A8">
      <w:pPr>
        <w:pStyle w:val="Titre4"/>
        <w:rPr>
          <w:del w:id="6152" w:author="VOYER Raphael" w:date="2021-06-16T11:15:00Z"/>
        </w:rPr>
        <w:pPrChange w:id="6153" w:author="VOYER Raphael" w:date="2021-06-16T11:15:00Z">
          <w:pPr/>
        </w:pPrChange>
      </w:pPr>
    </w:p>
    <w:p w:rsidR="00B6536E" w:rsidDel="001111A8" w:rsidRDefault="00B6536E" w:rsidP="001111A8">
      <w:pPr>
        <w:pStyle w:val="Titre4"/>
        <w:rPr>
          <w:del w:id="6154" w:author="VOYER Raphael" w:date="2021-06-16T11:15:00Z"/>
        </w:rPr>
        <w:pPrChange w:id="6155" w:author="VOYER Raphael" w:date="2021-06-16T11:15:00Z">
          <w:pPr/>
        </w:pPrChange>
      </w:pPr>
    </w:p>
    <w:p w:rsidR="00B6536E" w:rsidDel="001111A8" w:rsidRDefault="00B6536E" w:rsidP="001111A8">
      <w:pPr>
        <w:pStyle w:val="Titre4"/>
        <w:rPr>
          <w:del w:id="6156" w:author="VOYER Raphael" w:date="2021-06-16T11:15:00Z"/>
        </w:rPr>
        <w:pPrChange w:id="6157" w:author="VOYER Raphael" w:date="2021-06-16T11:15:00Z">
          <w:pPr>
            <w:outlineLvl w:val="0"/>
          </w:pPr>
        </w:pPrChange>
      </w:pPr>
      <w:del w:id="6158" w:author="VOYER Raphael" w:date="2021-06-16T11:15:00Z">
        <w:r w:rsidDel="001111A8">
          <w:delText xml:space="preserve">vi) L3 cluster support on </w:delText>
        </w:r>
        <w:r w:rsidR="00E824B3" w:rsidDel="001111A8">
          <w:delText>VRF</w:delText>
        </w:r>
      </w:del>
    </w:p>
    <w:p w:rsidR="00B6536E" w:rsidDel="001111A8" w:rsidRDefault="00B6536E" w:rsidP="001111A8">
      <w:pPr>
        <w:pStyle w:val="Titre4"/>
        <w:rPr>
          <w:del w:id="6159" w:author="VOYER Raphael" w:date="2021-06-16T11:15:00Z"/>
        </w:rPr>
        <w:pPrChange w:id="6160" w:author="VOYER Raphael" w:date="2021-06-16T11:15:00Z">
          <w:pPr/>
        </w:pPrChange>
      </w:pPr>
    </w:p>
    <w:p w:rsidR="00B6536E" w:rsidRPr="00C52E03" w:rsidDel="001111A8" w:rsidRDefault="00B6536E" w:rsidP="001111A8">
      <w:pPr>
        <w:pStyle w:val="Titre4"/>
        <w:rPr>
          <w:del w:id="6161" w:author="VOYER Raphael" w:date="2021-06-16T11:15:00Z"/>
          <w:u w:val="single"/>
        </w:rPr>
        <w:pPrChange w:id="6162" w:author="VOYER Raphael" w:date="2021-06-16T11:15:00Z">
          <w:pPr>
            <w:outlineLvl w:val="0"/>
          </w:pPr>
        </w:pPrChange>
      </w:pPr>
    </w:p>
    <w:p w:rsidR="00B6536E" w:rsidDel="001111A8" w:rsidRDefault="00B6536E" w:rsidP="001111A8">
      <w:pPr>
        <w:pStyle w:val="Titre4"/>
        <w:rPr>
          <w:del w:id="6163" w:author="VOYER Raphael" w:date="2021-06-16T11:15:00Z"/>
        </w:rPr>
        <w:pPrChange w:id="6164" w:author="VOYER Raphael" w:date="2021-06-16T11:15:00Z">
          <w:pPr>
            <w:numPr>
              <w:numId w:val="16"/>
            </w:numPr>
            <w:tabs>
              <w:tab w:val="num" w:pos="720"/>
            </w:tabs>
            <w:ind w:left="720" w:hanging="360"/>
            <w:jc w:val="left"/>
          </w:pPr>
        </w:pPrChange>
      </w:pPr>
      <w:del w:id="6165" w:author="VOYER Raphael" w:date="2021-06-16T11:15:00Z">
        <w:r w:rsidDel="001111A8">
          <w:delText>An L3_ENTRY is created for the unicast IP with an EGR_NEXT_HOP index. The EGR_NEXT_HOP specifies the unicast mac and the egress port.</w:delText>
        </w:r>
        <w:r w:rsidDel="001111A8">
          <w:tab/>
        </w:r>
      </w:del>
    </w:p>
    <w:p w:rsidR="00B6536E" w:rsidDel="001111A8" w:rsidRDefault="00B6536E" w:rsidP="001111A8">
      <w:pPr>
        <w:pStyle w:val="Titre4"/>
        <w:rPr>
          <w:del w:id="6166" w:author="VOYER Raphael" w:date="2021-06-16T11:15:00Z"/>
        </w:rPr>
        <w:pPrChange w:id="6167" w:author="VOYER Raphael" w:date="2021-06-16T11:15:00Z">
          <w:pPr>
            <w:numPr>
              <w:numId w:val="16"/>
            </w:numPr>
            <w:tabs>
              <w:tab w:val="num" w:pos="720"/>
            </w:tabs>
            <w:ind w:left="720" w:hanging="360"/>
          </w:pPr>
        </w:pPrChange>
      </w:pPr>
      <w:del w:id="6168" w:author="VOYER Raphael" w:date="2021-06-16T11:15:00Z">
        <w:r w:rsidDel="001111A8">
          <w:delText>The egress port shall be set to a “magic port” that is not used by the system(dummy port).</w:delText>
        </w:r>
      </w:del>
    </w:p>
    <w:p w:rsidR="00B6536E" w:rsidDel="001111A8" w:rsidRDefault="00B6536E" w:rsidP="001111A8">
      <w:pPr>
        <w:pStyle w:val="Titre4"/>
        <w:rPr>
          <w:del w:id="6169" w:author="VOYER Raphael" w:date="2021-06-16T11:15:00Z"/>
        </w:rPr>
        <w:pPrChange w:id="6170" w:author="VOYER Raphael" w:date="2021-06-16T11:15:00Z">
          <w:pPr>
            <w:numPr>
              <w:numId w:val="16"/>
            </w:numPr>
            <w:tabs>
              <w:tab w:val="num" w:pos="720"/>
            </w:tabs>
            <w:ind w:left="720" w:hanging="360"/>
          </w:pPr>
        </w:pPrChange>
      </w:pPr>
      <w:del w:id="6171" w:author="VOYER Raphael" w:date="2021-06-16T11:15:00Z">
        <w:r w:rsidDel="001111A8">
          <w:delText xml:space="preserve">b) An L2MC entry is created with the configured port list </w:delText>
        </w:r>
      </w:del>
    </w:p>
    <w:p w:rsidR="00B6536E" w:rsidDel="001111A8" w:rsidRDefault="00B6536E" w:rsidP="001111A8">
      <w:pPr>
        <w:pStyle w:val="Titre4"/>
        <w:rPr>
          <w:del w:id="6172" w:author="VOYER Raphael" w:date="2021-06-16T11:15:00Z"/>
        </w:rPr>
        <w:pPrChange w:id="6173" w:author="VOYER Raphael" w:date="2021-06-16T11:15:00Z">
          <w:pPr>
            <w:numPr>
              <w:numId w:val="16"/>
            </w:numPr>
            <w:tabs>
              <w:tab w:val="num" w:pos="720"/>
            </w:tabs>
            <w:ind w:left="720" w:hanging="360"/>
          </w:pPr>
        </w:pPrChange>
      </w:pPr>
      <w:del w:id="6174" w:author="VOYER Raphael" w:date="2021-06-16T11:15:00Z">
        <w:r w:rsidDel="001111A8">
          <w:delText xml:space="preserve">c) An IFP entry is created </w:delText>
        </w:r>
      </w:del>
    </w:p>
    <w:p w:rsidR="00B6536E" w:rsidDel="001111A8" w:rsidRDefault="00B6536E" w:rsidP="001111A8">
      <w:pPr>
        <w:pStyle w:val="Titre4"/>
        <w:rPr>
          <w:del w:id="6175" w:author="VOYER Raphael" w:date="2021-06-16T11:15:00Z"/>
        </w:rPr>
        <w:pPrChange w:id="6176" w:author="VOYER Raphael" w:date="2021-06-16T11:15:00Z">
          <w:pPr>
            <w:ind w:left="720"/>
          </w:pPr>
        </w:pPrChange>
      </w:pPr>
      <w:del w:id="6177" w:author="VOYER Raphael" w:date="2021-06-16T11:15:00Z">
        <w:r w:rsidDel="001111A8">
          <w:delText xml:space="preserve">Condition: </w:delText>
        </w:r>
      </w:del>
    </w:p>
    <w:p w:rsidR="00B6536E" w:rsidDel="001111A8" w:rsidRDefault="00B6536E" w:rsidP="001111A8">
      <w:pPr>
        <w:pStyle w:val="Titre4"/>
        <w:rPr>
          <w:del w:id="6178" w:author="VOYER Raphael" w:date="2021-06-16T11:15:00Z"/>
        </w:rPr>
        <w:pPrChange w:id="6179" w:author="VOYER Raphael" w:date="2021-06-16T11:15:00Z">
          <w:pPr>
            <w:ind w:left="720"/>
          </w:pPr>
        </w:pPrChange>
      </w:pPr>
      <w:del w:id="6180" w:author="VOYER Raphael" w:date="2021-06-16T11:15:00Z">
        <w:r w:rsidDel="001111A8">
          <w:delText>=======</w:delText>
        </w:r>
      </w:del>
    </w:p>
    <w:p w:rsidR="00B6536E" w:rsidDel="001111A8" w:rsidRDefault="00B6536E" w:rsidP="001111A8">
      <w:pPr>
        <w:pStyle w:val="Titre4"/>
        <w:rPr>
          <w:del w:id="6181" w:author="VOYER Raphael" w:date="2021-06-16T11:15:00Z"/>
        </w:rPr>
        <w:pPrChange w:id="6182" w:author="VOYER Raphael" w:date="2021-06-16T11:15:00Z">
          <w:pPr>
            <w:ind w:left="720"/>
          </w:pPr>
        </w:pPrChange>
      </w:pPr>
      <w:del w:id="6183" w:author="VOYER Raphael" w:date="2021-06-16T11:15:00Z">
        <w:r w:rsidDel="001111A8">
          <w:delText>DstIp : Unicast IP .</w:delText>
        </w:r>
      </w:del>
    </w:p>
    <w:p w:rsidR="00B6536E" w:rsidDel="001111A8" w:rsidRDefault="00B6536E" w:rsidP="001111A8">
      <w:pPr>
        <w:pStyle w:val="Titre4"/>
        <w:rPr>
          <w:del w:id="6184" w:author="VOYER Raphael" w:date="2021-06-16T11:15:00Z"/>
        </w:rPr>
        <w:pPrChange w:id="6185" w:author="VOYER Raphael" w:date="2021-06-16T11:15:00Z">
          <w:pPr>
            <w:ind w:left="720"/>
          </w:pPr>
        </w:pPrChange>
      </w:pPr>
      <w:del w:id="6186" w:author="VOYER Raphael" w:date="2021-06-16T11:15:00Z">
        <w:r w:rsidDel="001111A8">
          <w:delText>STP state = FWD</w:delText>
        </w:r>
      </w:del>
    </w:p>
    <w:p w:rsidR="00B6536E" w:rsidDel="001111A8" w:rsidRDefault="00B6536E" w:rsidP="001111A8">
      <w:pPr>
        <w:pStyle w:val="Titre4"/>
        <w:rPr>
          <w:del w:id="6187" w:author="VOYER Raphael" w:date="2021-06-16T11:15:00Z"/>
        </w:rPr>
        <w:pPrChange w:id="6188" w:author="VOYER Raphael" w:date="2021-06-16T11:15:00Z">
          <w:pPr>
            <w:ind w:left="720"/>
          </w:pPr>
        </w:pPrChange>
      </w:pPr>
      <w:del w:id="6189" w:author="VOYER Raphael" w:date="2021-06-16T11:15:00Z">
        <w:r w:rsidDel="001111A8">
          <w:delText>Vrfid = vrfid of the cluster</w:delText>
        </w:r>
      </w:del>
    </w:p>
    <w:p w:rsidR="00B6536E" w:rsidDel="001111A8" w:rsidRDefault="00B6536E" w:rsidP="001111A8">
      <w:pPr>
        <w:pStyle w:val="Titre4"/>
        <w:rPr>
          <w:del w:id="6190" w:author="VOYER Raphael" w:date="2021-06-16T11:15:00Z"/>
        </w:rPr>
        <w:pPrChange w:id="6191" w:author="VOYER Raphael" w:date="2021-06-16T11:15:00Z">
          <w:pPr>
            <w:ind w:left="720"/>
          </w:pPr>
        </w:pPrChange>
      </w:pPr>
      <w:del w:id="6192" w:author="VOYER Raphael" w:date="2021-06-16T11:15:00Z">
        <w:r w:rsidDel="001111A8">
          <w:delText>Action :</w:delText>
        </w:r>
      </w:del>
    </w:p>
    <w:p w:rsidR="00B6536E" w:rsidDel="001111A8" w:rsidRDefault="00B6536E" w:rsidP="001111A8">
      <w:pPr>
        <w:pStyle w:val="Titre4"/>
        <w:rPr>
          <w:del w:id="6193" w:author="VOYER Raphael" w:date="2021-06-16T11:15:00Z"/>
        </w:rPr>
        <w:pPrChange w:id="6194" w:author="VOYER Raphael" w:date="2021-06-16T11:15:00Z">
          <w:pPr>
            <w:ind w:left="720"/>
          </w:pPr>
        </w:pPrChange>
      </w:pPr>
      <w:del w:id="6195" w:author="VOYER Raphael" w:date="2021-06-16T11:15:00Z">
        <w:r w:rsidDel="001111A8">
          <w:delText>=====</w:delText>
        </w:r>
      </w:del>
    </w:p>
    <w:p w:rsidR="00B6536E" w:rsidDel="001111A8" w:rsidRDefault="00B6536E" w:rsidP="001111A8">
      <w:pPr>
        <w:pStyle w:val="Titre4"/>
        <w:rPr>
          <w:del w:id="6196" w:author="VOYER Raphael" w:date="2021-06-16T11:15:00Z"/>
        </w:rPr>
        <w:pPrChange w:id="6197" w:author="VOYER Raphael" w:date="2021-06-16T11:15:00Z">
          <w:pPr>
            <w:outlineLvl w:val="0"/>
          </w:pPr>
        </w:pPrChange>
      </w:pPr>
      <w:del w:id="6198" w:author="VOYER Raphael" w:date="2021-06-16T11:15:00Z">
        <w:r w:rsidDel="001111A8">
          <w:delText xml:space="preserve">            Redirect the IP packet to the multicast index </w:delText>
        </w:r>
      </w:del>
    </w:p>
    <w:p w:rsidR="00B6536E" w:rsidDel="001111A8" w:rsidRDefault="00B6536E" w:rsidP="001111A8">
      <w:pPr>
        <w:pStyle w:val="Titre4"/>
        <w:rPr>
          <w:del w:id="6199" w:author="VOYER Raphael" w:date="2021-06-16T11:15:00Z"/>
        </w:rPr>
        <w:pPrChange w:id="6200" w:author="VOYER Raphael" w:date="2021-06-16T11:15:00Z">
          <w:pPr>
            <w:numPr>
              <w:numId w:val="16"/>
            </w:numPr>
            <w:tabs>
              <w:tab w:val="num" w:pos="720"/>
            </w:tabs>
            <w:ind w:left="720" w:hanging="360"/>
          </w:pPr>
        </w:pPrChange>
      </w:pPr>
      <w:del w:id="6201" w:author="VOYER Raphael" w:date="2021-06-16T11:15:00Z">
        <w:r w:rsidDel="001111A8">
          <w:delText>A VFP is created with</w:delText>
        </w:r>
      </w:del>
    </w:p>
    <w:p w:rsidR="00B6536E" w:rsidDel="001111A8" w:rsidRDefault="00B6536E" w:rsidP="001111A8">
      <w:pPr>
        <w:pStyle w:val="Titre4"/>
        <w:rPr>
          <w:del w:id="6202" w:author="VOYER Raphael" w:date="2021-06-16T11:15:00Z"/>
        </w:rPr>
        <w:pPrChange w:id="6203" w:author="VOYER Raphael" w:date="2021-06-16T11:15:00Z">
          <w:pPr/>
        </w:pPrChange>
      </w:pPr>
      <w:del w:id="6204" w:author="VOYER Raphael" w:date="2021-06-16T11:15:00Z">
        <w:r w:rsidDel="001111A8">
          <w:delText xml:space="preserve">            Condition:</w:delText>
        </w:r>
      </w:del>
    </w:p>
    <w:p w:rsidR="00B6536E" w:rsidDel="001111A8" w:rsidRDefault="00B6536E" w:rsidP="001111A8">
      <w:pPr>
        <w:pStyle w:val="Titre4"/>
        <w:rPr>
          <w:del w:id="6205" w:author="VOYER Raphael" w:date="2021-06-16T11:15:00Z"/>
        </w:rPr>
        <w:pPrChange w:id="6206" w:author="VOYER Raphael" w:date="2021-06-16T11:15:00Z">
          <w:pPr/>
        </w:pPrChange>
      </w:pPr>
      <w:del w:id="6207" w:author="VOYER Raphael" w:date="2021-06-16T11:15:00Z">
        <w:r w:rsidDel="001111A8">
          <w:delText xml:space="preserve">            ========</w:delText>
        </w:r>
      </w:del>
    </w:p>
    <w:p w:rsidR="00B6536E" w:rsidDel="001111A8" w:rsidRDefault="00B6536E" w:rsidP="001111A8">
      <w:pPr>
        <w:pStyle w:val="Titre4"/>
        <w:rPr>
          <w:del w:id="6208" w:author="VOYER Raphael" w:date="2021-06-16T11:15:00Z"/>
        </w:rPr>
        <w:pPrChange w:id="6209" w:author="VOYER Raphael" w:date="2021-06-16T11:15:00Z">
          <w:pPr>
            <w:outlineLvl w:val="0"/>
          </w:pPr>
        </w:pPrChange>
      </w:pPr>
      <w:del w:id="6210" w:author="VOYER Raphael" w:date="2021-06-16T11:15:00Z">
        <w:r w:rsidDel="001111A8">
          <w:delText xml:space="preserve">            DstIp: Unicast IP</w:delText>
        </w:r>
      </w:del>
    </w:p>
    <w:p w:rsidR="00B6536E" w:rsidDel="001111A8" w:rsidRDefault="00B6536E" w:rsidP="001111A8">
      <w:pPr>
        <w:pStyle w:val="Titre4"/>
        <w:rPr>
          <w:del w:id="6211" w:author="VOYER Raphael" w:date="2021-06-16T11:15:00Z"/>
        </w:rPr>
        <w:pPrChange w:id="6212" w:author="VOYER Raphael" w:date="2021-06-16T11:15:00Z">
          <w:pPr/>
        </w:pPrChange>
      </w:pPr>
      <w:del w:id="6213" w:author="VOYER Raphael" w:date="2021-06-16T11:15:00Z">
        <w:r w:rsidDel="001111A8">
          <w:delText xml:space="preserve">           DstMac: Router Mac</w:delText>
        </w:r>
      </w:del>
    </w:p>
    <w:p w:rsidR="00B6536E" w:rsidDel="001111A8" w:rsidRDefault="00B6536E" w:rsidP="001111A8">
      <w:pPr>
        <w:pStyle w:val="Titre4"/>
        <w:rPr>
          <w:del w:id="6214" w:author="VOYER Raphael" w:date="2021-06-16T11:15:00Z"/>
        </w:rPr>
        <w:pPrChange w:id="6215" w:author="VOYER Raphael" w:date="2021-06-16T11:15:00Z">
          <w:pPr/>
        </w:pPrChange>
      </w:pPr>
      <w:del w:id="6216" w:author="VOYER Raphael" w:date="2021-06-16T11:15:00Z">
        <w:r w:rsidDel="001111A8">
          <w:delText xml:space="preserve">           Action:</w:delText>
        </w:r>
      </w:del>
    </w:p>
    <w:p w:rsidR="00B6536E" w:rsidDel="001111A8" w:rsidRDefault="00B6536E" w:rsidP="001111A8">
      <w:pPr>
        <w:pStyle w:val="Titre4"/>
        <w:rPr>
          <w:del w:id="6217" w:author="VOYER Raphael" w:date="2021-06-16T11:15:00Z"/>
        </w:rPr>
        <w:pPrChange w:id="6218" w:author="VOYER Raphael" w:date="2021-06-16T11:15:00Z">
          <w:pPr/>
        </w:pPrChange>
      </w:pPr>
      <w:del w:id="6219" w:author="VOYER Raphael" w:date="2021-06-16T11:15:00Z">
        <w:r w:rsidDel="001111A8">
          <w:delText xml:space="preserve">           ======</w:delText>
        </w:r>
      </w:del>
    </w:p>
    <w:p w:rsidR="00B6536E" w:rsidDel="001111A8" w:rsidRDefault="00B6536E" w:rsidP="001111A8">
      <w:pPr>
        <w:pStyle w:val="Titre4"/>
        <w:rPr>
          <w:del w:id="6220" w:author="VOYER Raphael" w:date="2021-06-16T11:15:00Z"/>
        </w:rPr>
        <w:pPrChange w:id="6221" w:author="VOYER Raphael" w:date="2021-06-16T11:15:00Z">
          <w:pPr>
            <w:outlineLvl w:val="0"/>
          </w:pPr>
        </w:pPrChange>
      </w:pPr>
      <w:del w:id="6222" w:author="VOYER Raphael" w:date="2021-06-16T11:15:00Z">
        <w:r w:rsidDel="001111A8">
          <w:delText xml:space="preserve">           Disable vlan/STP checks</w:delText>
        </w:r>
      </w:del>
    </w:p>
    <w:p w:rsidR="00B6536E" w:rsidDel="001111A8" w:rsidRDefault="00B6536E" w:rsidP="001111A8">
      <w:pPr>
        <w:pStyle w:val="Titre4"/>
        <w:rPr>
          <w:del w:id="6223" w:author="VOYER Raphael" w:date="2021-06-16T11:15:00Z"/>
        </w:rPr>
        <w:pPrChange w:id="6224" w:author="VOYER Raphael" w:date="2021-06-16T11:15:00Z">
          <w:pPr/>
        </w:pPrChange>
      </w:pPr>
    </w:p>
    <w:p w:rsidR="001C7D2D" w:rsidDel="001111A8" w:rsidRDefault="001C7D2D" w:rsidP="001111A8">
      <w:pPr>
        <w:pStyle w:val="Titre4"/>
        <w:rPr>
          <w:del w:id="6225" w:author="VOYER Raphael" w:date="2021-06-16T11:15:00Z"/>
        </w:rPr>
        <w:pPrChange w:id="6226" w:author="VOYER Raphael" w:date="2021-06-16T11:15:00Z">
          <w:pPr/>
        </w:pPrChange>
      </w:pPr>
    </w:p>
    <w:p w:rsidR="00B6536E" w:rsidDel="001111A8" w:rsidRDefault="00B6536E" w:rsidP="001111A8">
      <w:pPr>
        <w:pStyle w:val="Titre4"/>
        <w:rPr>
          <w:del w:id="6227" w:author="VOYER Raphael" w:date="2021-06-16T11:15:00Z"/>
        </w:rPr>
        <w:pPrChange w:id="6228" w:author="VOYER Raphael" w:date="2021-06-16T11:15:00Z">
          <w:pPr/>
        </w:pPrChange>
      </w:pPr>
      <w:del w:id="6229" w:author="VOYER Raphael" w:date="2021-06-16T11:15:00Z">
        <w:r w:rsidDel="001111A8">
          <w:delText xml:space="preserve">          Example:</w:delText>
        </w:r>
      </w:del>
    </w:p>
    <w:p w:rsidR="00B6536E" w:rsidDel="001111A8" w:rsidRDefault="00B6536E" w:rsidP="001111A8">
      <w:pPr>
        <w:pStyle w:val="Titre4"/>
        <w:rPr>
          <w:del w:id="6230" w:author="VOYER Raphael" w:date="2021-06-16T11:15:00Z"/>
        </w:rPr>
        <w:pPrChange w:id="6231" w:author="VOYER Raphael" w:date="2021-06-16T11:15:00Z">
          <w:pPr/>
        </w:pPrChange>
      </w:pPr>
      <w:del w:id="6232" w:author="VOYER Raphael" w:date="2021-06-16T11:15:00Z">
        <w:r w:rsidDel="001111A8">
          <w:delText xml:space="preserve">          =======</w:delText>
        </w:r>
      </w:del>
    </w:p>
    <w:p w:rsidR="00B6536E" w:rsidDel="001111A8" w:rsidRDefault="00B6536E" w:rsidP="001111A8">
      <w:pPr>
        <w:pStyle w:val="Titre4"/>
        <w:rPr>
          <w:del w:id="6233" w:author="VOYER Raphael" w:date="2021-06-16T11:15:00Z"/>
        </w:rPr>
        <w:pPrChange w:id="6234" w:author="VOYER Raphael" w:date="2021-06-16T11:15:00Z">
          <w:pPr/>
        </w:pPrChange>
      </w:pPr>
      <w:del w:id="6235" w:author="VOYER Raphael" w:date="2021-06-16T11:15:00Z">
        <w:r w:rsidDel="001111A8">
          <w:delText xml:space="preserve">       -&gt; vrf 2</w:delText>
        </w:r>
      </w:del>
    </w:p>
    <w:p w:rsidR="00B6536E" w:rsidDel="001111A8" w:rsidRDefault="00B6536E" w:rsidP="001111A8">
      <w:pPr>
        <w:pStyle w:val="Titre4"/>
        <w:rPr>
          <w:del w:id="6236" w:author="VOYER Raphael" w:date="2021-06-16T11:15:00Z"/>
        </w:rPr>
        <w:pPrChange w:id="6237" w:author="VOYER Raphael" w:date="2021-06-16T11:15:00Z">
          <w:pPr/>
        </w:pPrChange>
      </w:pPr>
      <w:del w:id="6238" w:author="VOYER Raphael" w:date="2021-06-16T11:15:00Z">
        <w:r w:rsidDel="001111A8">
          <w:delText xml:space="preserve">      </w:delText>
        </w:r>
        <w:r w:rsidRPr="009223ED" w:rsidDel="001111A8">
          <w:rPr>
            <w:b w:val="0"/>
          </w:rPr>
          <w:delText>2::</w:delText>
        </w:r>
        <w:r w:rsidDel="001111A8">
          <w:delText>-&gt; server-cluster 1 “l3_ucast_cluster”</w:delText>
        </w:r>
      </w:del>
    </w:p>
    <w:p w:rsidR="00B6536E" w:rsidDel="001111A8" w:rsidRDefault="00B6536E" w:rsidP="001111A8">
      <w:pPr>
        <w:pStyle w:val="Titre4"/>
        <w:rPr>
          <w:del w:id="6239" w:author="VOYER Raphael" w:date="2021-06-16T11:15:00Z"/>
        </w:rPr>
        <w:pPrChange w:id="6240" w:author="VOYER Raphael" w:date="2021-06-16T11:15:00Z">
          <w:pPr/>
        </w:pPrChange>
      </w:pPr>
      <w:del w:id="6241" w:author="VOYER Raphael" w:date="2021-06-16T11:15:00Z">
        <w:r w:rsidDel="001111A8">
          <w:delText xml:space="preserve">      </w:delText>
        </w:r>
        <w:r w:rsidRPr="009223ED" w:rsidDel="001111A8">
          <w:rPr>
            <w:b w:val="0"/>
          </w:rPr>
          <w:delText>2::</w:delText>
        </w:r>
        <w:r w:rsidDel="001111A8">
          <w:delText>-&gt; server-cluster 1 IP 162.163.2.10  mac-address static 00:00:56:33:44:55</w:delText>
        </w:r>
      </w:del>
    </w:p>
    <w:p w:rsidR="00B6536E" w:rsidDel="001111A8" w:rsidRDefault="00B6536E" w:rsidP="001111A8">
      <w:pPr>
        <w:pStyle w:val="Titre4"/>
        <w:rPr>
          <w:del w:id="6242" w:author="VOYER Raphael" w:date="2021-06-16T11:15:00Z"/>
        </w:rPr>
        <w:pPrChange w:id="6243" w:author="VOYER Raphael" w:date="2021-06-16T11:15:00Z">
          <w:pPr/>
        </w:pPrChange>
      </w:pPr>
      <w:del w:id="6244" w:author="VOYER Raphael" w:date="2021-06-16T11:15:00Z">
        <w:r w:rsidDel="001111A8">
          <w:delText xml:space="preserve">      </w:delText>
        </w:r>
        <w:r w:rsidRPr="009223ED" w:rsidDel="001111A8">
          <w:rPr>
            <w:b w:val="0"/>
          </w:rPr>
          <w:delText>2::</w:delText>
        </w:r>
        <w:r w:rsidDel="001111A8">
          <w:delText>-&gt; server-cluster 1 port 1/21 1/23 (OR)</w:delText>
        </w:r>
      </w:del>
    </w:p>
    <w:p w:rsidR="00B6536E" w:rsidDel="001111A8" w:rsidRDefault="00B6536E" w:rsidP="001111A8">
      <w:pPr>
        <w:pStyle w:val="Titre4"/>
        <w:rPr>
          <w:del w:id="6245" w:author="VOYER Raphael" w:date="2021-06-16T11:15:00Z"/>
        </w:rPr>
        <w:pPrChange w:id="6246" w:author="VOYER Raphael" w:date="2021-06-16T11:15:00Z">
          <w:pPr/>
        </w:pPrChange>
      </w:pPr>
      <w:del w:id="6247" w:author="VOYER Raphael" w:date="2021-06-16T11:15:00Z">
        <w:r w:rsidDel="001111A8">
          <w:delText xml:space="preserve">      </w:delText>
        </w:r>
        <w:r w:rsidRPr="009223ED" w:rsidDel="001111A8">
          <w:rPr>
            <w:b w:val="0"/>
          </w:rPr>
          <w:delText>2::</w:delText>
        </w:r>
        <w:r w:rsidDel="001111A8">
          <w:delText>-&gt; server-cluster 1 IP 162.163.2.10  mac-address static 00:00:56:33:44:55</w:delText>
        </w:r>
      </w:del>
    </w:p>
    <w:p w:rsidR="00B6536E" w:rsidDel="001111A8" w:rsidRDefault="001C7D2D" w:rsidP="001111A8">
      <w:pPr>
        <w:pStyle w:val="Titre4"/>
        <w:rPr>
          <w:del w:id="6248" w:author="VOYER Raphael" w:date="2021-06-16T11:15:00Z"/>
        </w:rPr>
        <w:pPrChange w:id="6249" w:author="VOYER Raphael" w:date="2021-06-16T11:15:00Z">
          <w:pPr/>
        </w:pPrChange>
      </w:pPr>
      <w:del w:id="6250" w:author="VOYER Raphael" w:date="2021-06-16T11:15:00Z">
        <w:r w:rsidDel="001111A8">
          <w:delText xml:space="preserve">     </w:delText>
        </w:r>
        <w:r w:rsidR="00B6536E" w:rsidDel="001111A8">
          <w:delText xml:space="preserve"> </w:delText>
        </w:r>
        <w:r w:rsidR="00B6536E" w:rsidRPr="009223ED" w:rsidDel="001111A8">
          <w:rPr>
            <w:b w:val="0"/>
          </w:rPr>
          <w:delText>2::</w:delText>
        </w:r>
        <w:r w:rsidR="00B6536E" w:rsidDel="001111A8">
          <w:delText>-&gt; server-cluster 1 name “l3_ucast_cluster”</w:delText>
        </w:r>
      </w:del>
    </w:p>
    <w:p w:rsidR="00B6536E" w:rsidDel="001111A8" w:rsidRDefault="00B6536E" w:rsidP="001111A8">
      <w:pPr>
        <w:pStyle w:val="Titre4"/>
        <w:rPr>
          <w:del w:id="6251" w:author="VOYER Raphael" w:date="2021-06-16T11:15:00Z"/>
        </w:rPr>
        <w:pPrChange w:id="6252" w:author="VOYER Raphael" w:date="2021-06-16T11:15:00Z">
          <w:pPr/>
        </w:pPrChange>
      </w:pPr>
      <w:del w:id="6253" w:author="VOYER Raphael" w:date="2021-06-16T11:15:00Z">
        <w:r w:rsidDel="001111A8">
          <w:delText xml:space="preserve">      </w:delText>
        </w:r>
        <w:r w:rsidRPr="009223ED" w:rsidDel="001111A8">
          <w:rPr>
            <w:b w:val="0"/>
          </w:rPr>
          <w:delText>2::</w:delText>
        </w:r>
        <w:r w:rsidDel="001111A8">
          <w:delText>-&gt; server-cluster 1  port portlist 1/21 1/23</w:delText>
        </w:r>
      </w:del>
    </w:p>
    <w:p w:rsidR="00B6536E" w:rsidDel="001111A8" w:rsidRDefault="00B6536E" w:rsidP="001111A8">
      <w:pPr>
        <w:pStyle w:val="Titre4"/>
        <w:rPr>
          <w:del w:id="6254" w:author="VOYER Raphael" w:date="2021-06-16T11:15:00Z"/>
        </w:rPr>
        <w:pPrChange w:id="6255" w:author="VOYER Raphael" w:date="2021-06-16T11:15:00Z">
          <w:pPr/>
        </w:pPrChange>
      </w:pPr>
    </w:p>
    <w:p w:rsidR="00C31A1D" w:rsidDel="001111A8" w:rsidRDefault="00273C62" w:rsidP="001111A8">
      <w:pPr>
        <w:pStyle w:val="Titre4"/>
        <w:rPr>
          <w:del w:id="6256" w:author="VOYER Raphael" w:date="2021-06-16T11:15:00Z"/>
        </w:rPr>
        <w:pPrChange w:id="6257" w:author="VOYER Raphael" w:date="2021-06-16T11:15:00Z">
          <w:pPr>
            <w:pStyle w:val="Titre1"/>
            <w:pageBreakBefore/>
            <w:tabs>
              <w:tab w:val="clear" w:pos="432"/>
              <w:tab w:val="num" w:pos="360"/>
            </w:tabs>
            <w:ind w:left="360" w:hanging="360"/>
            <w:jc w:val="left"/>
          </w:pPr>
        </w:pPrChange>
      </w:pPr>
      <w:del w:id="6258" w:author="VOYER Raphael" w:date="2021-06-16T11:15:00Z">
        <w:r w:rsidDel="001111A8">
          <w:delText xml:space="preserve"> -&gt; server-cluster  1 port  1/21 1/23</w:delText>
        </w:r>
        <w:bookmarkStart w:id="6259" w:name="_AOS_Impact"/>
        <w:bookmarkStart w:id="6260" w:name="_Toc381025900"/>
        <w:bookmarkStart w:id="6261" w:name="_Toc424820490"/>
        <w:bookmarkStart w:id="6262" w:name="_Toc242248832"/>
        <w:bookmarkEnd w:id="6259"/>
        <w:r w:rsidR="00C31A1D" w:rsidDel="001111A8">
          <w:delText>AOS Impact</w:delText>
        </w:r>
        <w:bookmarkEnd w:id="6260"/>
        <w:bookmarkEnd w:id="6261"/>
      </w:del>
    </w:p>
    <w:p w:rsidR="00782969" w:rsidDel="001111A8" w:rsidRDefault="00782969" w:rsidP="001111A8">
      <w:pPr>
        <w:pStyle w:val="Titre4"/>
        <w:rPr>
          <w:del w:id="6263" w:author="VOYER Raphael" w:date="2021-06-16T11:15:00Z"/>
        </w:rPr>
        <w:pPrChange w:id="6264" w:author="VOYER Raphael" w:date="2021-06-16T11:15:00Z">
          <w:pPr/>
        </w:pPrChange>
      </w:pPr>
      <w:del w:id="6265" w:author="VOYER Raphael" w:date="2021-06-16T11:15:00Z">
        <w:r w:rsidDel="001111A8">
          <w:delText xml:space="preserve">      This section briefs the changes to be required in existing </w:delText>
        </w:r>
        <w:smartTag w:uri="urn:schemas-microsoft-com:office:smarttags" w:element="stockticker">
          <w:r w:rsidDel="001111A8">
            <w:delText>AOS</w:delText>
          </w:r>
        </w:smartTag>
        <w:r w:rsidDel="001111A8">
          <w:delText xml:space="preserve"> modules because of the</w:delText>
        </w:r>
      </w:del>
    </w:p>
    <w:p w:rsidR="00782969" w:rsidRPr="00782969" w:rsidDel="001111A8" w:rsidRDefault="00782969" w:rsidP="001111A8">
      <w:pPr>
        <w:pStyle w:val="Titre4"/>
        <w:rPr>
          <w:del w:id="6266" w:author="VOYER Raphael" w:date="2021-06-16T11:15:00Z"/>
        </w:rPr>
        <w:pPrChange w:id="6267" w:author="VOYER Raphael" w:date="2021-06-16T11:15:00Z">
          <w:pPr/>
        </w:pPrChange>
      </w:pPr>
      <w:del w:id="6268" w:author="VOYER Raphael" w:date="2021-06-16T11:15:00Z">
        <w:r w:rsidDel="001111A8">
          <w:delText xml:space="preserve">      HAVLAN feature.</w:delText>
        </w:r>
      </w:del>
    </w:p>
    <w:p w:rsidR="00C31A1D" w:rsidDel="001111A8" w:rsidRDefault="00782969" w:rsidP="001111A8">
      <w:pPr>
        <w:pStyle w:val="Titre4"/>
        <w:rPr>
          <w:del w:id="6269" w:author="VOYER Raphael" w:date="2021-06-16T11:15:00Z"/>
        </w:rPr>
        <w:pPrChange w:id="6270" w:author="VOYER Raphael" w:date="2021-06-16T11:15:00Z">
          <w:pPr>
            <w:pStyle w:val="Titre2"/>
          </w:pPr>
        </w:pPrChange>
      </w:pPr>
      <w:bookmarkStart w:id="6271" w:name="_Toc381025901"/>
      <w:bookmarkStart w:id="6272" w:name="_Toc424820491"/>
      <w:del w:id="6273" w:author="VOYER Raphael" w:date="2021-06-16T11:15:00Z">
        <w:r w:rsidDel="001111A8">
          <w:delText>Source Learning</w:delText>
        </w:r>
        <w:r w:rsidR="00875337" w:rsidDel="001111A8">
          <w:delText xml:space="preserve"> </w:delText>
        </w:r>
        <w:smartTag w:uri="urn:schemas-microsoft-com:office:smarttags" w:element="stockticker">
          <w:r w:rsidR="00875337" w:rsidDel="001111A8">
            <w:delText>CMM</w:delText>
          </w:r>
        </w:smartTag>
        <w:bookmarkEnd w:id="6271"/>
        <w:bookmarkEnd w:id="6272"/>
      </w:del>
    </w:p>
    <w:p w:rsidR="00B01005" w:rsidDel="001111A8" w:rsidRDefault="00B01005" w:rsidP="001111A8">
      <w:pPr>
        <w:pStyle w:val="Titre4"/>
        <w:rPr>
          <w:del w:id="6274" w:author="VOYER Raphael" w:date="2021-06-16T11:15:00Z"/>
        </w:rPr>
        <w:pPrChange w:id="6275" w:author="VOYER Raphael" w:date="2021-06-16T11:15:00Z">
          <w:pPr>
            <w:ind w:left="576"/>
          </w:pPr>
        </w:pPrChange>
      </w:pPr>
      <w:del w:id="6276" w:author="VOYER Raphael" w:date="2021-06-16T11:15:00Z">
        <w:r w:rsidDel="001111A8">
          <w:delText xml:space="preserve">Following Changes shall be done in SL </w:delText>
        </w:r>
        <w:smartTag w:uri="urn:schemas-microsoft-com:office:smarttags" w:element="stockticker">
          <w:r w:rsidR="006A48A5" w:rsidDel="001111A8">
            <w:delText>CMM</w:delText>
          </w:r>
        </w:smartTag>
        <w:r w:rsidR="006A48A5" w:rsidDel="001111A8">
          <w:delText xml:space="preserve"> to</w:delText>
        </w:r>
        <w:r w:rsidDel="001111A8">
          <w:delText xml:space="preserve"> handle HAVLAN requests.</w:delText>
        </w:r>
      </w:del>
    </w:p>
    <w:p w:rsidR="00B01005" w:rsidDel="001111A8" w:rsidRDefault="00B01005" w:rsidP="001111A8">
      <w:pPr>
        <w:pStyle w:val="Titre4"/>
        <w:rPr>
          <w:del w:id="6277" w:author="VOYER Raphael" w:date="2021-06-16T11:15:00Z"/>
        </w:rPr>
        <w:pPrChange w:id="6278" w:author="VOYER Raphael" w:date="2021-06-16T11:15:00Z">
          <w:pPr>
            <w:numPr>
              <w:ilvl w:val="1"/>
              <w:numId w:val="37"/>
            </w:numPr>
            <w:tabs>
              <w:tab w:val="num" w:pos="1440"/>
            </w:tabs>
            <w:ind w:left="1440" w:hanging="360"/>
          </w:pPr>
        </w:pPrChange>
      </w:pPr>
      <w:del w:id="6279" w:author="VOYER Raphael" w:date="2021-06-16T11:15:00Z">
        <w:r w:rsidDel="001111A8">
          <w:delText xml:space="preserve">A new socket connection to HAVLAN </w:delText>
        </w:r>
        <w:smartTag w:uri="urn:schemas-microsoft-com:office:smarttags" w:element="stockticker">
          <w:r w:rsidDel="001111A8">
            <w:delText>CMM</w:delText>
          </w:r>
        </w:smartTag>
      </w:del>
    </w:p>
    <w:p w:rsidR="00B01005" w:rsidDel="001111A8" w:rsidRDefault="00B01005" w:rsidP="001111A8">
      <w:pPr>
        <w:pStyle w:val="Titre4"/>
        <w:rPr>
          <w:del w:id="6280" w:author="VOYER Raphael" w:date="2021-06-16T11:15:00Z"/>
        </w:rPr>
        <w:pPrChange w:id="6281" w:author="VOYER Raphael" w:date="2021-06-16T11:15:00Z">
          <w:pPr>
            <w:numPr>
              <w:ilvl w:val="1"/>
              <w:numId w:val="37"/>
            </w:numPr>
            <w:tabs>
              <w:tab w:val="num" w:pos="1440"/>
            </w:tabs>
            <w:ind w:left="1440" w:hanging="360"/>
          </w:pPr>
        </w:pPrChange>
      </w:pPr>
      <w:del w:id="6282" w:author="VOYER Raphael" w:date="2021-06-16T11:15:00Z">
        <w:r w:rsidDel="001111A8">
          <w:delText>32 L2MC indexes shall be reserved to support 32 clusters.</w:delText>
        </w:r>
      </w:del>
    </w:p>
    <w:p w:rsidR="00B01005" w:rsidDel="001111A8" w:rsidRDefault="00B01005" w:rsidP="001111A8">
      <w:pPr>
        <w:pStyle w:val="Titre4"/>
        <w:rPr>
          <w:del w:id="6283" w:author="VOYER Raphael" w:date="2021-06-16T11:15:00Z"/>
        </w:rPr>
        <w:pPrChange w:id="6284" w:author="VOYER Raphael" w:date="2021-06-16T11:15:00Z">
          <w:pPr>
            <w:numPr>
              <w:ilvl w:val="1"/>
              <w:numId w:val="37"/>
            </w:numPr>
            <w:tabs>
              <w:tab w:val="num" w:pos="1440"/>
            </w:tabs>
            <w:ind w:left="1440" w:hanging="360"/>
          </w:pPr>
        </w:pPrChange>
      </w:pPr>
      <w:del w:id="6285" w:author="VOYER Raphael" w:date="2021-06-16T11:15:00Z">
        <w:r w:rsidDel="001111A8">
          <w:delText>A ne</w:delText>
        </w:r>
        <w:r w:rsidR="006A48A5" w:rsidDel="001111A8">
          <w:delText>w message shall be added to send</w:delText>
        </w:r>
        <w:r w:rsidDel="001111A8">
          <w:delText xml:space="preserve"> the details about the L2MC creation to</w:delText>
        </w:r>
      </w:del>
    </w:p>
    <w:p w:rsidR="00B01005" w:rsidDel="001111A8" w:rsidRDefault="00D51116" w:rsidP="001111A8">
      <w:pPr>
        <w:pStyle w:val="Titre4"/>
        <w:rPr>
          <w:del w:id="6286" w:author="VOYER Raphael" w:date="2021-06-16T11:15:00Z"/>
        </w:rPr>
        <w:pPrChange w:id="6287" w:author="VOYER Raphael" w:date="2021-06-16T11:15:00Z">
          <w:pPr>
            <w:ind w:left="1080"/>
            <w:outlineLvl w:val="0"/>
          </w:pPr>
        </w:pPrChange>
      </w:pPr>
      <w:del w:id="6288" w:author="VOYER Raphael" w:date="2021-06-16T11:15:00Z">
        <w:r w:rsidDel="001111A8">
          <w:delText xml:space="preserve">      </w:delText>
        </w:r>
        <w:bookmarkStart w:id="6289" w:name="_Toc381025902"/>
        <w:bookmarkStart w:id="6290" w:name="_Toc424820492"/>
        <w:r w:rsidR="00B01005" w:rsidDel="001111A8">
          <w:delText xml:space="preserve">HAVLAN </w:delText>
        </w:r>
        <w:smartTag w:uri="urn:schemas-microsoft-com:office:smarttags" w:element="stockticker">
          <w:r w:rsidR="00B01005" w:rsidDel="001111A8">
            <w:delText>CMM</w:delText>
          </w:r>
        </w:smartTag>
        <w:r w:rsidR="00B01005" w:rsidDel="001111A8">
          <w:delText>.</w:delText>
        </w:r>
        <w:bookmarkEnd w:id="6289"/>
        <w:bookmarkEnd w:id="6290"/>
      </w:del>
    </w:p>
    <w:p w:rsidR="00B01005" w:rsidDel="001111A8" w:rsidRDefault="00B01005" w:rsidP="001111A8">
      <w:pPr>
        <w:pStyle w:val="Titre4"/>
        <w:rPr>
          <w:del w:id="6291" w:author="VOYER Raphael" w:date="2021-06-16T11:15:00Z"/>
        </w:rPr>
        <w:pPrChange w:id="6292" w:author="VOYER Raphael" w:date="2021-06-16T11:15:00Z">
          <w:pPr>
            <w:numPr>
              <w:ilvl w:val="1"/>
              <w:numId w:val="37"/>
            </w:numPr>
            <w:tabs>
              <w:tab w:val="num" w:pos="1440"/>
            </w:tabs>
            <w:ind w:left="1440" w:hanging="360"/>
          </w:pPr>
        </w:pPrChange>
      </w:pPr>
      <w:del w:id="6293" w:author="VOYER Raphael" w:date="2021-06-16T11:15:00Z">
        <w:r w:rsidDel="001111A8">
          <w:delText xml:space="preserve">Ni Down , Takeover cases shall be </w:delText>
        </w:r>
        <w:r w:rsidR="006A48A5" w:rsidDel="001111A8">
          <w:delText>as usual with inclusion of cluster macs as well</w:delText>
        </w:r>
      </w:del>
    </w:p>
    <w:p w:rsidR="0066678D" w:rsidDel="001111A8" w:rsidRDefault="00D51116" w:rsidP="001111A8">
      <w:pPr>
        <w:pStyle w:val="Titre4"/>
        <w:rPr>
          <w:del w:id="6294" w:author="VOYER Raphael" w:date="2021-06-16T11:15:00Z"/>
        </w:rPr>
        <w:pPrChange w:id="6295" w:author="VOYER Raphael" w:date="2021-06-16T11:15:00Z">
          <w:pPr/>
        </w:pPrChange>
      </w:pPr>
      <w:del w:id="6296" w:author="VOYER Raphael" w:date="2021-06-16T11:15:00Z">
        <w:r w:rsidDel="001111A8">
          <w:delText xml:space="preserve">                        </w:delText>
        </w:r>
        <w:r w:rsidR="006A48A5" w:rsidDel="001111A8">
          <w:delText>along with the existing static macs.</w:delText>
        </w:r>
        <w:r w:rsidR="0036311A" w:rsidDel="001111A8">
          <w:delText>(Flushing of macs on the down NI etc..)</w:delText>
        </w:r>
      </w:del>
    </w:p>
    <w:p w:rsidR="006A48A5" w:rsidRPr="00B01005" w:rsidDel="001111A8" w:rsidRDefault="006A48A5" w:rsidP="001111A8">
      <w:pPr>
        <w:pStyle w:val="Titre4"/>
        <w:rPr>
          <w:del w:id="6297" w:author="VOYER Raphael" w:date="2021-06-16T11:15:00Z"/>
        </w:rPr>
        <w:pPrChange w:id="6298" w:author="VOYER Raphael" w:date="2021-06-16T11:15:00Z">
          <w:pPr/>
        </w:pPrChange>
      </w:pPr>
      <w:del w:id="6299" w:author="VOYER Raphael" w:date="2021-06-16T11:15:00Z">
        <w:r w:rsidDel="001111A8">
          <w:delText xml:space="preserve">         </w:delText>
        </w:r>
      </w:del>
    </w:p>
    <w:p w:rsidR="00782969" w:rsidDel="001111A8" w:rsidRDefault="00782969" w:rsidP="001111A8">
      <w:pPr>
        <w:pStyle w:val="Titre4"/>
        <w:rPr>
          <w:del w:id="6300" w:author="VOYER Raphael" w:date="2021-06-16T11:15:00Z"/>
        </w:rPr>
        <w:pPrChange w:id="6301" w:author="VOYER Raphael" w:date="2021-06-16T11:15:00Z">
          <w:pPr>
            <w:pStyle w:val="Titre2"/>
          </w:pPr>
        </w:pPrChange>
      </w:pPr>
      <w:bookmarkStart w:id="6302" w:name="_Toc381025903"/>
      <w:bookmarkStart w:id="6303" w:name="_Toc424820493"/>
      <w:del w:id="6304" w:author="VOYER Raphael" w:date="2021-06-16T11:15:00Z">
        <w:r w:rsidDel="001111A8">
          <w:delText>IP</w:delText>
        </w:r>
        <w:bookmarkEnd w:id="6302"/>
        <w:bookmarkEnd w:id="6303"/>
        <w:r w:rsidDel="001111A8">
          <w:delText xml:space="preserve"> </w:delText>
        </w:r>
      </w:del>
    </w:p>
    <w:p w:rsidR="006A48A5" w:rsidDel="001111A8" w:rsidRDefault="006A48A5" w:rsidP="001111A8">
      <w:pPr>
        <w:pStyle w:val="Titre4"/>
        <w:rPr>
          <w:del w:id="6305" w:author="VOYER Raphael" w:date="2021-06-16T11:15:00Z"/>
        </w:rPr>
        <w:pPrChange w:id="6306" w:author="VOYER Raphael" w:date="2021-06-16T11:15:00Z">
          <w:pPr>
            <w:ind w:left="576"/>
          </w:pPr>
        </w:pPrChange>
      </w:pPr>
      <w:del w:id="6307" w:author="VOYER Raphael" w:date="2021-06-16T11:15:00Z">
        <w:r w:rsidDel="001111A8">
          <w:delText>Following changes shall be required in IP to handle ARP requests from HAVLAN.</w:delText>
        </w:r>
      </w:del>
    </w:p>
    <w:p w:rsidR="006A48A5" w:rsidDel="001111A8" w:rsidRDefault="006A48A5" w:rsidP="001111A8">
      <w:pPr>
        <w:pStyle w:val="Titre4"/>
        <w:rPr>
          <w:del w:id="6308" w:author="VOYER Raphael" w:date="2021-06-16T11:15:00Z"/>
        </w:rPr>
        <w:pPrChange w:id="6309" w:author="VOYER Raphael" w:date="2021-06-16T11:15:00Z">
          <w:pPr>
            <w:numPr>
              <w:ilvl w:val="1"/>
              <w:numId w:val="37"/>
            </w:numPr>
            <w:tabs>
              <w:tab w:val="num" w:pos="1440"/>
            </w:tabs>
            <w:ind w:left="1440" w:hanging="360"/>
          </w:pPr>
        </w:pPrChange>
      </w:pPr>
      <w:del w:id="6310" w:author="VOYER Raphael" w:date="2021-06-16T11:15:00Z">
        <w:r w:rsidDel="001111A8">
          <w:delText xml:space="preserve">A new socket connection to HAVLAN </w:delText>
        </w:r>
        <w:smartTag w:uri="urn:schemas-microsoft-com:office:smarttags" w:element="stockticker">
          <w:r w:rsidDel="001111A8">
            <w:delText>CMM</w:delText>
          </w:r>
        </w:smartTag>
      </w:del>
    </w:p>
    <w:p w:rsidR="006A48A5" w:rsidDel="001111A8" w:rsidRDefault="006A48A5" w:rsidP="001111A8">
      <w:pPr>
        <w:pStyle w:val="Titre4"/>
        <w:rPr>
          <w:del w:id="6311" w:author="VOYER Raphael" w:date="2021-06-16T11:15:00Z"/>
        </w:rPr>
        <w:pPrChange w:id="6312" w:author="VOYER Raphael" w:date="2021-06-16T11:15:00Z">
          <w:pPr>
            <w:numPr>
              <w:ilvl w:val="1"/>
              <w:numId w:val="37"/>
            </w:numPr>
            <w:tabs>
              <w:tab w:val="num" w:pos="1440"/>
            </w:tabs>
            <w:ind w:left="1440" w:hanging="360"/>
          </w:pPr>
        </w:pPrChange>
      </w:pPr>
      <w:del w:id="6313" w:author="VOYER Raphael" w:date="2021-06-16T11:15:00Z">
        <w:r w:rsidDel="001111A8">
          <w:delText xml:space="preserve">A new </w:delText>
        </w:r>
        <w:r w:rsidR="00E92606" w:rsidDel="001111A8">
          <w:delText xml:space="preserve">event </w:delText>
        </w:r>
        <w:r w:rsidDel="001111A8">
          <w:delText>shall be added to handle the ARP creation/deletion message from</w:delText>
        </w:r>
      </w:del>
    </w:p>
    <w:p w:rsidR="008F27E9" w:rsidDel="001111A8" w:rsidRDefault="006A48A5" w:rsidP="001111A8">
      <w:pPr>
        <w:pStyle w:val="Titre4"/>
        <w:rPr>
          <w:del w:id="6314" w:author="VOYER Raphael" w:date="2021-06-16T11:15:00Z"/>
        </w:rPr>
        <w:pPrChange w:id="6315" w:author="VOYER Raphael" w:date="2021-06-16T11:15:00Z">
          <w:pPr>
            <w:outlineLvl w:val="0"/>
          </w:pPr>
        </w:pPrChange>
      </w:pPr>
      <w:del w:id="6316" w:author="VOYER Raphael" w:date="2021-06-16T11:15:00Z">
        <w:r w:rsidDel="001111A8">
          <w:delText xml:space="preserve">                        </w:delText>
        </w:r>
        <w:bookmarkStart w:id="6317" w:name="_Toc381025904"/>
        <w:bookmarkStart w:id="6318" w:name="_Toc424820494"/>
        <w:r w:rsidDel="001111A8">
          <w:delText xml:space="preserve">HAVLAN </w:delText>
        </w:r>
        <w:smartTag w:uri="urn:schemas-microsoft-com:office:smarttags" w:element="stockticker">
          <w:r w:rsidDel="001111A8">
            <w:delText>CMM</w:delText>
          </w:r>
        </w:smartTag>
        <w:r w:rsidDel="001111A8">
          <w:delText>.</w:delText>
        </w:r>
        <w:bookmarkEnd w:id="6317"/>
        <w:bookmarkEnd w:id="6318"/>
      </w:del>
    </w:p>
    <w:p w:rsidR="006A48A5" w:rsidDel="001111A8" w:rsidRDefault="008F27E9" w:rsidP="001111A8">
      <w:pPr>
        <w:pStyle w:val="Titre4"/>
        <w:rPr>
          <w:del w:id="6319" w:author="VOYER Raphael" w:date="2021-06-16T11:15:00Z"/>
        </w:rPr>
        <w:pPrChange w:id="6320" w:author="VOYER Raphael" w:date="2021-06-16T11:15:00Z">
          <w:pPr>
            <w:numPr>
              <w:ilvl w:val="1"/>
              <w:numId w:val="37"/>
            </w:numPr>
            <w:tabs>
              <w:tab w:val="num" w:pos="1440"/>
            </w:tabs>
            <w:ind w:left="1440" w:hanging="360"/>
          </w:pPr>
        </w:pPrChange>
      </w:pPr>
      <w:del w:id="6321" w:author="VOYER Raphael" w:date="2021-06-16T11:15:00Z">
        <w:r w:rsidDel="001111A8">
          <w:delText>For dynamic cluster-mac cases changes shall be required to send message to</w:delText>
        </w:r>
      </w:del>
    </w:p>
    <w:p w:rsidR="008F27E9" w:rsidDel="001111A8" w:rsidRDefault="008F27E9" w:rsidP="001111A8">
      <w:pPr>
        <w:pStyle w:val="Titre4"/>
        <w:rPr>
          <w:del w:id="6322" w:author="VOYER Raphael" w:date="2021-06-16T11:15:00Z"/>
        </w:rPr>
        <w:pPrChange w:id="6323" w:author="VOYER Raphael" w:date="2021-06-16T11:15:00Z">
          <w:pPr>
            <w:ind w:left="1440"/>
          </w:pPr>
        </w:pPrChange>
      </w:pPr>
      <w:del w:id="6324" w:author="VOYER Raphael" w:date="2021-06-16T11:15:00Z">
        <w:r w:rsidDel="001111A8">
          <w:delText>HAVLAN upon ARP resolution.</w:delText>
        </w:r>
      </w:del>
    </w:p>
    <w:p w:rsidR="008F27E9" w:rsidDel="001111A8" w:rsidRDefault="008F27E9" w:rsidP="001111A8">
      <w:pPr>
        <w:pStyle w:val="Titre4"/>
        <w:rPr>
          <w:del w:id="6325" w:author="VOYER Raphael" w:date="2021-06-16T11:15:00Z"/>
        </w:rPr>
        <w:pPrChange w:id="6326" w:author="VOYER Raphael" w:date="2021-06-16T11:15:00Z">
          <w:pPr>
            <w:numPr>
              <w:ilvl w:val="1"/>
              <w:numId w:val="37"/>
            </w:numPr>
            <w:tabs>
              <w:tab w:val="num" w:pos="1440"/>
            </w:tabs>
            <w:ind w:left="1440" w:hanging="360"/>
          </w:pPr>
        </w:pPrChange>
      </w:pPr>
      <w:del w:id="6327" w:author="VOYER Raphael" w:date="2021-06-16T11:15:00Z">
        <w:r w:rsidDel="001111A8">
          <w:delText>Ni Down , Takeover cases shall be as usual with inclusion of cluster arps as well</w:delText>
        </w:r>
      </w:del>
    </w:p>
    <w:p w:rsidR="008F27E9" w:rsidDel="001111A8" w:rsidRDefault="008F27E9" w:rsidP="001111A8">
      <w:pPr>
        <w:pStyle w:val="Titre4"/>
        <w:rPr>
          <w:del w:id="6328" w:author="VOYER Raphael" w:date="2021-06-16T11:15:00Z"/>
        </w:rPr>
        <w:pPrChange w:id="6329" w:author="VOYER Raphael" w:date="2021-06-16T11:15:00Z">
          <w:pPr>
            <w:ind w:left="1080"/>
          </w:pPr>
        </w:pPrChange>
      </w:pPr>
      <w:del w:id="6330" w:author="VOYER Raphael" w:date="2021-06-16T11:15:00Z">
        <w:r w:rsidDel="001111A8">
          <w:delText xml:space="preserve">      along with the existing static Arps. (ARP entries should be flushed ).</w:delText>
        </w:r>
      </w:del>
    </w:p>
    <w:p w:rsidR="008F27E9" w:rsidDel="001111A8" w:rsidRDefault="008F27E9" w:rsidP="001111A8">
      <w:pPr>
        <w:pStyle w:val="Titre4"/>
        <w:rPr>
          <w:del w:id="6331" w:author="VOYER Raphael" w:date="2021-06-16T11:15:00Z"/>
        </w:rPr>
        <w:pPrChange w:id="6332" w:author="VOYER Raphael" w:date="2021-06-16T11:15:00Z">
          <w:pPr/>
        </w:pPrChange>
      </w:pPr>
      <w:del w:id="6333" w:author="VOYER Raphael" w:date="2021-06-16T11:15:00Z">
        <w:r w:rsidDel="001111A8">
          <w:delText xml:space="preserve">                  </w:delText>
        </w:r>
      </w:del>
    </w:p>
    <w:p w:rsidR="006A48A5" w:rsidRPr="006A48A5" w:rsidDel="001111A8" w:rsidRDefault="006A48A5" w:rsidP="001111A8">
      <w:pPr>
        <w:pStyle w:val="Titre4"/>
        <w:rPr>
          <w:del w:id="6334" w:author="VOYER Raphael" w:date="2021-06-16T11:15:00Z"/>
        </w:rPr>
        <w:pPrChange w:id="6335" w:author="VOYER Raphael" w:date="2021-06-16T11:15:00Z">
          <w:pPr>
            <w:ind w:left="576"/>
          </w:pPr>
        </w:pPrChange>
      </w:pPr>
    </w:p>
    <w:p w:rsidR="00782969" w:rsidDel="001111A8" w:rsidRDefault="00782969" w:rsidP="001111A8">
      <w:pPr>
        <w:pStyle w:val="Titre4"/>
        <w:rPr>
          <w:del w:id="6336" w:author="VOYER Raphael" w:date="2021-06-16T11:15:00Z"/>
        </w:rPr>
        <w:pPrChange w:id="6337" w:author="VOYER Raphael" w:date="2021-06-16T11:15:00Z">
          <w:pPr>
            <w:pStyle w:val="Titre2"/>
          </w:pPr>
        </w:pPrChange>
      </w:pPr>
      <w:bookmarkStart w:id="6338" w:name="_Toc381025905"/>
      <w:bookmarkStart w:id="6339" w:name="_Toc424820495"/>
      <w:del w:id="6340" w:author="VOYER Raphael" w:date="2021-06-16T11:15:00Z">
        <w:r w:rsidDel="001111A8">
          <w:delText xml:space="preserve">IPMS </w:delText>
        </w:r>
        <w:smartTag w:uri="urn:schemas-microsoft-com:office:smarttags" w:element="stockticker">
          <w:r w:rsidR="0066678D" w:rsidDel="001111A8">
            <w:delText>CMM</w:delText>
          </w:r>
        </w:smartTag>
        <w:bookmarkEnd w:id="6338"/>
        <w:bookmarkEnd w:id="6339"/>
      </w:del>
    </w:p>
    <w:p w:rsidR="00D51116" w:rsidDel="001111A8" w:rsidRDefault="00D51116" w:rsidP="001111A8">
      <w:pPr>
        <w:pStyle w:val="Titre4"/>
        <w:rPr>
          <w:del w:id="6341" w:author="VOYER Raphael" w:date="2021-06-16T11:15:00Z"/>
        </w:rPr>
        <w:pPrChange w:id="6342" w:author="VOYER Raphael" w:date="2021-06-16T11:15:00Z">
          <w:pPr>
            <w:ind w:left="576"/>
          </w:pPr>
        </w:pPrChange>
      </w:pPr>
      <w:del w:id="6343" w:author="VOYER Raphael" w:date="2021-06-16T11:15:00Z">
        <w:r w:rsidDel="001111A8">
          <w:delText xml:space="preserve">Following changes shall be required in IPMS </w:delText>
        </w:r>
        <w:smartTag w:uri="urn:schemas-microsoft-com:office:smarttags" w:element="stockticker">
          <w:r w:rsidDel="001111A8">
            <w:delText>CMM</w:delText>
          </w:r>
        </w:smartTag>
        <w:r w:rsidDel="001111A8">
          <w:delText xml:space="preserve"> to handle IGMP requests from HAVLAN</w:delText>
        </w:r>
      </w:del>
    </w:p>
    <w:p w:rsidR="00D51116" w:rsidDel="001111A8" w:rsidRDefault="00D51116" w:rsidP="001111A8">
      <w:pPr>
        <w:pStyle w:val="Titre4"/>
        <w:rPr>
          <w:del w:id="6344" w:author="VOYER Raphael" w:date="2021-06-16T11:15:00Z"/>
        </w:rPr>
        <w:pPrChange w:id="6345" w:author="VOYER Raphael" w:date="2021-06-16T11:15:00Z">
          <w:pPr>
            <w:numPr>
              <w:ilvl w:val="1"/>
              <w:numId w:val="37"/>
            </w:numPr>
            <w:tabs>
              <w:tab w:val="num" w:pos="1440"/>
            </w:tabs>
            <w:ind w:left="1440" w:hanging="360"/>
          </w:pPr>
        </w:pPrChange>
      </w:pPr>
      <w:del w:id="6346" w:author="VOYER Raphael" w:date="2021-06-16T11:15:00Z">
        <w:r w:rsidDel="001111A8">
          <w:delText xml:space="preserve">A new socket connection to HAVLAN </w:delText>
        </w:r>
        <w:smartTag w:uri="urn:schemas-microsoft-com:office:smarttags" w:element="stockticker">
          <w:r w:rsidDel="001111A8">
            <w:delText>CMM</w:delText>
          </w:r>
        </w:smartTag>
      </w:del>
    </w:p>
    <w:p w:rsidR="00D51116" w:rsidDel="001111A8" w:rsidRDefault="00D51116" w:rsidP="001111A8">
      <w:pPr>
        <w:pStyle w:val="Titre4"/>
        <w:rPr>
          <w:del w:id="6347" w:author="VOYER Raphael" w:date="2021-06-16T11:15:00Z"/>
        </w:rPr>
        <w:pPrChange w:id="6348" w:author="VOYER Raphael" w:date="2021-06-16T11:15:00Z">
          <w:pPr>
            <w:numPr>
              <w:ilvl w:val="1"/>
              <w:numId w:val="37"/>
            </w:numPr>
            <w:tabs>
              <w:tab w:val="num" w:pos="1440"/>
            </w:tabs>
            <w:ind w:left="1440" w:hanging="360"/>
          </w:pPr>
        </w:pPrChange>
      </w:pPr>
      <w:del w:id="6349" w:author="VOYER Raphael" w:date="2021-06-16T11:15:00Z">
        <w:r w:rsidDel="001111A8">
          <w:delText>A DB with cluster info shall be used in order to send the IGMP reports/leaves</w:delText>
        </w:r>
      </w:del>
    </w:p>
    <w:p w:rsidR="00D51116" w:rsidDel="001111A8" w:rsidRDefault="0036311A" w:rsidP="001111A8">
      <w:pPr>
        <w:pStyle w:val="Titre4"/>
        <w:rPr>
          <w:del w:id="6350" w:author="VOYER Raphael" w:date="2021-06-16T11:15:00Z"/>
        </w:rPr>
        <w:pPrChange w:id="6351" w:author="VOYER Raphael" w:date="2021-06-16T11:15:00Z">
          <w:pPr>
            <w:ind w:left="1440"/>
          </w:pPr>
        </w:pPrChange>
      </w:pPr>
      <w:del w:id="6352" w:author="VOYER Raphael" w:date="2021-06-16T11:15:00Z">
        <w:r w:rsidDel="001111A8">
          <w:delText>t</w:delText>
        </w:r>
        <w:r w:rsidR="00D51116" w:rsidDel="001111A8">
          <w:delText>o the registered IP multicast groups requested by cluster.</w:delText>
        </w:r>
      </w:del>
    </w:p>
    <w:p w:rsidR="00D51116" w:rsidDel="001111A8" w:rsidRDefault="00D51116" w:rsidP="001111A8">
      <w:pPr>
        <w:pStyle w:val="Titre4"/>
        <w:rPr>
          <w:del w:id="6353" w:author="VOYER Raphael" w:date="2021-06-16T11:15:00Z"/>
        </w:rPr>
        <w:pPrChange w:id="6354" w:author="VOYER Raphael" w:date="2021-06-16T11:15:00Z">
          <w:pPr>
            <w:numPr>
              <w:ilvl w:val="1"/>
              <w:numId w:val="37"/>
            </w:numPr>
            <w:tabs>
              <w:tab w:val="num" w:pos="1440"/>
            </w:tabs>
            <w:ind w:left="1440" w:hanging="360"/>
          </w:pPr>
        </w:pPrChange>
      </w:pPr>
      <w:del w:id="6355" w:author="VOYER Raphael" w:date="2021-06-16T11:15:00Z">
        <w:r w:rsidDel="001111A8">
          <w:delText xml:space="preserve">A new message shall be added to send the IGMP membership message to </w:delText>
        </w:r>
      </w:del>
    </w:p>
    <w:p w:rsidR="00D51116" w:rsidDel="001111A8" w:rsidRDefault="00D51116" w:rsidP="001111A8">
      <w:pPr>
        <w:pStyle w:val="Titre4"/>
        <w:rPr>
          <w:del w:id="6356" w:author="VOYER Raphael" w:date="2021-06-16T11:15:00Z"/>
        </w:rPr>
        <w:pPrChange w:id="6357" w:author="VOYER Raphael" w:date="2021-06-16T11:15:00Z">
          <w:pPr>
            <w:outlineLvl w:val="0"/>
          </w:pPr>
        </w:pPrChange>
      </w:pPr>
      <w:del w:id="6358" w:author="VOYER Raphael" w:date="2021-06-16T11:15:00Z">
        <w:r w:rsidDel="001111A8">
          <w:delText xml:space="preserve">                        </w:delText>
        </w:r>
        <w:bookmarkStart w:id="6359" w:name="_Toc381025906"/>
        <w:bookmarkStart w:id="6360" w:name="_Toc424820496"/>
        <w:r w:rsidDel="001111A8">
          <w:delText xml:space="preserve">HAVLAN </w:delText>
        </w:r>
        <w:smartTag w:uri="urn:schemas-microsoft-com:office:smarttags" w:element="stockticker">
          <w:r w:rsidDel="001111A8">
            <w:delText>CMM</w:delText>
          </w:r>
        </w:smartTag>
        <w:r w:rsidR="0066678D" w:rsidDel="001111A8">
          <w:delText>.</w:delText>
        </w:r>
        <w:bookmarkEnd w:id="6359"/>
        <w:bookmarkEnd w:id="6360"/>
      </w:del>
    </w:p>
    <w:p w:rsidR="00782969" w:rsidDel="001111A8" w:rsidRDefault="00782969" w:rsidP="001111A8">
      <w:pPr>
        <w:pStyle w:val="Titre4"/>
        <w:rPr>
          <w:del w:id="6361" w:author="VOYER Raphael" w:date="2021-06-16T11:15:00Z"/>
        </w:rPr>
        <w:pPrChange w:id="6362" w:author="VOYER Raphael" w:date="2021-06-16T11:15:00Z">
          <w:pPr>
            <w:pStyle w:val="Titre2"/>
          </w:pPr>
        </w:pPrChange>
      </w:pPr>
      <w:bookmarkStart w:id="6363" w:name="_Toc381025907"/>
      <w:bookmarkStart w:id="6364" w:name="_Toc424820497"/>
      <w:del w:id="6365" w:author="VOYER Raphael" w:date="2021-06-16T11:15:00Z">
        <w:r w:rsidDel="001111A8">
          <w:delText>QOS</w:delText>
        </w:r>
        <w:bookmarkEnd w:id="6363"/>
        <w:bookmarkEnd w:id="6364"/>
      </w:del>
    </w:p>
    <w:p w:rsidR="0066678D" w:rsidDel="001111A8" w:rsidRDefault="0066678D" w:rsidP="001111A8">
      <w:pPr>
        <w:pStyle w:val="Titre4"/>
        <w:rPr>
          <w:del w:id="6366" w:author="VOYER Raphael" w:date="2021-06-16T11:15:00Z"/>
        </w:rPr>
        <w:pPrChange w:id="6367" w:author="VOYER Raphael" w:date="2021-06-16T11:15:00Z">
          <w:pPr/>
        </w:pPrChange>
      </w:pPr>
      <w:del w:id="6368" w:author="VOYER Raphael" w:date="2021-06-16T11:15:00Z">
        <w:r w:rsidDel="001111A8">
          <w:delText xml:space="preserve">          Following changes shall be required in QOS </w:delText>
        </w:r>
        <w:smartTag w:uri="urn:schemas-microsoft-com:office:smarttags" w:element="stockticker">
          <w:r w:rsidDel="001111A8">
            <w:delText>CMM</w:delText>
          </w:r>
        </w:smartTag>
        <w:r w:rsidDel="001111A8">
          <w:delText xml:space="preserve"> to handle </w:delText>
        </w:r>
        <w:r w:rsidR="0036311A" w:rsidDel="001111A8">
          <w:delText xml:space="preserve">filter </w:delText>
        </w:r>
        <w:r w:rsidDel="001111A8">
          <w:delText>requests from HAVLAN.</w:delText>
        </w:r>
      </w:del>
    </w:p>
    <w:p w:rsidR="0066678D" w:rsidDel="001111A8" w:rsidRDefault="0066678D" w:rsidP="001111A8">
      <w:pPr>
        <w:pStyle w:val="Titre4"/>
        <w:rPr>
          <w:del w:id="6369" w:author="VOYER Raphael" w:date="2021-06-16T11:15:00Z"/>
        </w:rPr>
        <w:pPrChange w:id="6370" w:author="VOYER Raphael" w:date="2021-06-16T11:15:00Z">
          <w:pPr>
            <w:numPr>
              <w:ilvl w:val="1"/>
              <w:numId w:val="37"/>
            </w:numPr>
            <w:tabs>
              <w:tab w:val="num" w:pos="1440"/>
            </w:tabs>
            <w:ind w:left="1440" w:hanging="360"/>
          </w:pPr>
        </w:pPrChange>
      </w:pPr>
      <w:del w:id="6371" w:author="VOYER Raphael" w:date="2021-06-16T11:15:00Z">
        <w:r w:rsidDel="001111A8">
          <w:delText xml:space="preserve">A new socket connection to HAVLAN </w:delText>
        </w:r>
        <w:smartTag w:uri="urn:schemas-microsoft-com:office:smarttags" w:element="stockticker">
          <w:r w:rsidDel="001111A8">
            <w:delText>CMM</w:delText>
          </w:r>
        </w:smartTag>
      </w:del>
    </w:p>
    <w:p w:rsidR="0066678D" w:rsidDel="001111A8" w:rsidRDefault="0036311A" w:rsidP="001111A8">
      <w:pPr>
        <w:pStyle w:val="Titre4"/>
        <w:rPr>
          <w:del w:id="6372" w:author="VOYER Raphael" w:date="2021-06-16T11:15:00Z"/>
        </w:rPr>
        <w:pPrChange w:id="6373" w:author="VOYER Raphael" w:date="2021-06-16T11:15:00Z">
          <w:pPr>
            <w:numPr>
              <w:ilvl w:val="1"/>
              <w:numId w:val="37"/>
            </w:numPr>
            <w:tabs>
              <w:tab w:val="num" w:pos="1440"/>
            </w:tabs>
            <w:ind w:left="1440" w:hanging="360"/>
          </w:pPr>
        </w:pPrChange>
      </w:pPr>
      <w:del w:id="6374" w:author="VOYER Raphael" w:date="2021-06-16T11:15:00Z">
        <w:r w:rsidDel="001111A8">
          <w:delText>A 32 entry IFP shall be allocated to HAVLAN.</w:delText>
        </w:r>
      </w:del>
    </w:p>
    <w:p w:rsidR="0036311A" w:rsidDel="001111A8" w:rsidRDefault="0036311A" w:rsidP="001111A8">
      <w:pPr>
        <w:pStyle w:val="Titre4"/>
        <w:rPr>
          <w:del w:id="6375" w:author="VOYER Raphael" w:date="2021-06-16T11:15:00Z"/>
        </w:rPr>
        <w:pPrChange w:id="6376" w:author="VOYER Raphael" w:date="2021-06-16T11:15:00Z">
          <w:pPr>
            <w:numPr>
              <w:ilvl w:val="1"/>
              <w:numId w:val="37"/>
            </w:numPr>
            <w:tabs>
              <w:tab w:val="num" w:pos="1440"/>
            </w:tabs>
            <w:ind w:left="1440" w:hanging="360"/>
          </w:pPr>
        </w:pPrChange>
      </w:pPr>
      <w:del w:id="6377" w:author="VOYER Raphael" w:date="2021-06-16T11:15:00Z">
        <w:r w:rsidDel="001111A8">
          <w:delText>A 32 entry VFP shall be allocated to HAVLAN.</w:delText>
        </w:r>
      </w:del>
    </w:p>
    <w:p w:rsidR="0066678D" w:rsidDel="001111A8" w:rsidRDefault="0066678D" w:rsidP="001111A8">
      <w:pPr>
        <w:pStyle w:val="Titre4"/>
        <w:rPr>
          <w:del w:id="6378" w:author="VOYER Raphael" w:date="2021-06-16T11:15:00Z"/>
        </w:rPr>
        <w:pPrChange w:id="6379" w:author="VOYER Raphael" w:date="2021-06-16T11:15:00Z">
          <w:pPr>
            <w:numPr>
              <w:ilvl w:val="1"/>
              <w:numId w:val="37"/>
            </w:numPr>
            <w:tabs>
              <w:tab w:val="num" w:pos="1440"/>
            </w:tabs>
            <w:ind w:left="1440" w:hanging="360"/>
          </w:pPr>
        </w:pPrChange>
      </w:pPr>
      <w:del w:id="6380" w:author="VOYER Raphael" w:date="2021-06-16T11:15:00Z">
        <w:r w:rsidDel="001111A8">
          <w:delText xml:space="preserve">A new message shall be added to </w:delText>
        </w:r>
        <w:r w:rsidR="0036311A" w:rsidDel="001111A8">
          <w:delText>handle</w:delText>
        </w:r>
        <w:r w:rsidDel="001111A8">
          <w:delText xml:space="preserve"> the </w:delText>
        </w:r>
        <w:r w:rsidR="0036311A" w:rsidDel="001111A8">
          <w:delText>IFP creation/deletion events from</w:delText>
        </w:r>
      </w:del>
    </w:p>
    <w:p w:rsidR="0066678D" w:rsidDel="001111A8" w:rsidRDefault="0066678D" w:rsidP="001111A8">
      <w:pPr>
        <w:pStyle w:val="Titre4"/>
        <w:rPr>
          <w:del w:id="6381" w:author="VOYER Raphael" w:date="2021-06-16T11:15:00Z"/>
        </w:rPr>
        <w:pPrChange w:id="6382" w:author="VOYER Raphael" w:date="2021-06-16T11:15:00Z">
          <w:pPr>
            <w:outlineLvl w:val="0"/>
          </w:pPr>
        </w:pPrChange>
      </w:pPr>
      <w:del w:id="6383" w:author="VOYER Raphael" w:date="2021-06-16T11:15:00Z">
        <w:r w:rsidDel="001111A8">
          <w:delText xml:space="preserve">                        </w:delText>
        </w:r>
        <w:bookmarkStart w:id="6384" w:name="_Toc381025908"/>
        <w:bookmarkStart w:id="6385" w:name="_Toc424820498"/>
        <w:r w:rsidDel="001111A8">
          <w:delText xml:space="preserve">HAVLAN </w:delText>
        </w:r>
        <w:smartTag w:uri="urn:schemas-microsoft-com:office:smarttags" w:element="stockticker">
          <w:r w:rsidDel="001111A8">
            <w:delText>CMM</w:delText>
          </w:r>
        </w:smartTag>
        <w:r w:rsidDel="001111A8">
          <w:delText>.</w:delText>
        </w:r>
        <w:bookmarkEnd w:id="6384"/>
        <w:bookmarkEnd w:id="6385"/>
      </w:del>
    </w:p>
    <w:p w:rsidR="0066678D" w:rsidDel="001111A8" w:rsidRDefault="0066678D" w:rsidP="001111A8">
      <w:pPr>
        <w:pStyle w:val="Titre4"/>
        <w:rPr>
          <w:del w:id="6386" w:author="VOYER Raphael" w:date="2021-06-16T11:15:00Z"/>
        </w:rPr>
        <w:pPrChange w:id="6387" w:author="VOYER Raphael" w:date="2021-06-16T11:15:00Z">
          <w:pPr>
            <w:numPr>
              <w:ilvl w:val="1"/>
              <w:numId w:val="37"/>
            </w:numPr>
            <w:tabs>
              <w:tab w:val="num" w:pos="1440"/>
            </w:tabs>
            <w:ind w:left="1440" w:hanging="360"/>
          </w:pPr>
        </w:pPrChange>
      </w:pPr>
      <w:del w:id="6388" w:author="VOYER Raphael" w:date="2021-06-16T11:15:00Z">
        <w:r w:rsidDel="001111A8">
          <w:delText xml:space="preserve">A new message shall be added to handle the </w:delText>
        </w:r>
        <w:r w:rsidR="0036311A" w:rsidDel="001111A8">
          <w:delText>VFP</w:delText>
        </w:r>
        <w:r w:rsidDel="001111A8">
          <w:delText xml:space="preserve"> creation/deletion </w:delText>
        </w:r>
        <w:r w:rsidR="0036311A" w:rsidDel="001111A8">
          <w:delText>events</w:delText>
        </w:r>
        <w:r w:rsidDel="001111A8">
          <w:delText xml:space="preserve"> from</w:delText>
        </w:r>
      </w:del>
    </w:p>
    <w:p w:rsidR="0066678D" w:rsidDel="001111A8" w:rsidRDefault="0066678D" w:rsidP="001111A8">
      <w:pPr>
        <w:pStyle w:val="Titre4"/>
        <w:rPr>
          <w:del w:id="6389" w:author="VOYER Raphael" w:date="2021-06-16T11:15:00Z"/>
        </w:rPr>
        <w:pPrChange w:id="6390" w:author="VOYER Raphael" w:date="2021-06-16T11:15:00Z">
          <w:pPr>
            <w:outlineLvl w:val="0"/>
          </w:pPr>
        </w:pPrChange>
      </w:pPr>
      <w:del w:id="6391" w:author="VOYER Raphael" w:date="2021-06-16T11:15:00Z">
        <w:r w:rsidDel="001111A8">
          <w:delText xml:space="preserve">                        </w:delText>
        </w:r>
        <w:bookmarkStart w:id="6392" w:name="_Toc381025909"/>
        <w:bookmarkStart w:id="6393" w:name="_Toc424820499"/>
        <w:r w:rsidDel="001111A8">
          <w:delText xml:space="preserve">HAVLAN </w:delText>
        </w:r>
        <w:smartTag w:uri="urn:schemas-microsoft-com:office:smarttags" w:element="stockticker">
          <w:r w:rsidDel="001111A8">
            <w:delText>CMM</w:delText>
          </w:r>
        </w:smartTag>
        <w:r w:rsidDel="001111A8">
          <w:delText>.</w:delText>
        </w:r>
        <w:bookmarkEnd w:id="6392"/>
        <w:bookmarkEnd w:id="6393"/>
      </w:del>
    </w:p>
    <w:p w:rsidR="00782969" w:rsidDel="001111A8" w:rsidRDefault="0036122D" w:rsidP="001111A8">
      <w:pPr>
        <w:pStyle w:val="Titre4"/>
        <w:rPr>
          <w:del w:id="6394" w:author="VOYER Raphael" w:date="2021-06-16T11:15:00Z"/>
        </w:rPr>
        <w:pPrChange w:id="6395" w:author="VOYER Raphael" w:date="2021-06-16T11:15:00Z">
          <w:pPr/>
        </w:pPrChange>
      </w:pPr>
      <w:del w:id="6396" w:author="VOYER Raphael" w:date="2021-06-16T11:15:00Z">
        <w:r w:rsidDel="001111A8">
          <w:delText xml:space="preserve"> </w:delText>
        </w:r>
      </w:del>
    </w:p>
    <w:p w:rsidR="0036122D" w:rsidDel="001111A8" w:rsidRDefault="0036122D" w:rsidP="001111A8">
      <w:pPr>
        <w:pStyle w:val="Titre4"/>
        <w:rPr>
          <w:del w:id="6397" w:author="VOYER Raphael" w:date="2021-06-16T11:15:00Z"/>
        </w:rPr>
        <w:pPrChange w:id="6398" w:author="VOYER Raphael" w:date="2021-06-16T11:15:00Z">
          <w:pPr/>
        </w:pPrChange>
      </w:pPr>
      <w:del w:id="6399" w:author="VOYER Raphael" w:date="2021-06-16T11:15:00Z">
        <w:r w:rsidDel="001111A8">
          <w:delText xml:space="preserve">          Corresponding changes shall be required in QOS NI to handle the requests from QOS </w:delText>
        </w:r>
        <w:smartTag w:uri="urn:schemas-microsoft-com:office:smarttags" w:element="stockticker">
          <w:r w:rsidDel="001111A8">
            <w:delText>CMM</w:delText>
          </w:r>
        </w:smartTag>
        <w:r w:rsidDel="001111A8">
          <w:delText>.</w:delText>
        </w:r>
      </w:del>
    </w:p>
    <w:p w:rsidR="0036122D" w:rsidRPr="00782969" w:rsidDel="001111A8" w:rsidRDefault="0036122D" w:rsidP="001111A8">
      <w:pPr>
        <w:pStyle w:val="Titre4"/>
        <w:rPr>
          <w:del w:id="6400" w:author="VOYER Raphael" w:date="2021-06-16T11:15:00Z"/>
        </w:rPr>
        <w:pPrChange w:id="6401" w:author="VOYER Raphael" w:date="2021-06-16T11:15:00Z">
          <w:pPr/>
        </w:pPrChange>
      </w:pPr>
      <w:del w:id="6402" w:author="VOYER Raphael" w:date="2021-06-16T11:15:00Z">
        <w:r w:rsidDel="001111A8">
          <w:delText xml:space="preserve">          IFP/VFP shall be created on all NI’s.</w:delText>
        </w:r>
      </w:del>
    </w:p>
    <w:p w:rsidR="00782969" w:rsidRPr="00782969" w:rsidDel="001111A8" w:rsidRDefault="00782969" w:rsidP="001111A8">
      <w:pPr>
        <w:pStyle w:val="Titre4"/>
        <w:rPr>
          <w:del w:id="6403" w:author="VOYER Raphael" w:date="2021-06-16T11:15:00Z"/>
        </w:rPr>
        <w:pPrChange w:id="6404" w:author="VOYER Raphael" w:date="2021-06-16T11:15:00Z">
          <w:pPr/>
        </w:pPrChange>
      </w:pPr>
    </w:p>
    <w:p w:rsidR="00782969" w:rsidRPr="00782969" w:rsidDel="001111A8" w:rsidRDefault="00782969" w:rsidP="001111A8">
      <w:pPr>
        <w:pStyle w:val="Titre4"/>
        <w:rPr>
          <w:del w:id="6405" w:author="VOYER Raphael" w:date="2021-06-16T11:15:00Z"/>
        </w:rPr>
        <w:pPrChange w:id="6406" w:author="VOYER Raphael" w:date="2021-06-16T11:15:00Z">
          <w:pPr/>
        </w:pPrChange>
      </w:pPr>
    </w:p>
    <w:p w:rsidR="00782969" w:rsidRPr="00782969" w:rsidDel="001111A8" w:rsidRDefault="00782969" w:rsidP="001111A8">
      <w:pPr>
        <w:pStyle w:val="Titre4"/>
        <w:rPr>
          <w:del w:id="6407" w:author="VOYER Raphael" w:date="2021-06-16T11:15:00Z"/>
        </w:rPr>
        <w:pPrChange w:id="6408" w:author="VOYER Raphael" w:date="2021-06-16T11:15:00Z">
          <w:pPr/>
        </w:pPrChange>
      </w:pPr>
    </w:p>
    <w:p w:rsidR="00782969" w:rsidRPr="00782969" w:rsidDel="001111A8" w:rsidRDefault="00782969" w:rsidP="001111A8">
      <w:pPr>
        <w:pStyle w:val="Titre4"/>
        <w:rPr>
          <w:del w:id="6409" w:author="VOYER Raphael" w:date="2021-06-16T11:15:00Z"/>
        </w:rPr>
        <w:pPrChange w:id="6410" w:author="VOYER Raphael" w:date="2021-06-16T11:15:00Z">
          <w:pPr/>
        </w:pPrChange>
      </w:pPr>
      <w:del w:id="6411" w:author="VOYER Raphael" w:date="2021-06-16T11:15:00Z">
        <w:r w:rsidDel="001111A8">
          <w:delText xml:space="preserve">    </w:delText>
        </w:r>
      </w:del>
    </w:p>
    <w:p w:rsidR="00C31A1D" w:rsidDel="001111A8" w:rsidRDefault="00C31A1D" w:rsidP="001111A8">
      <w:pPr>
        <w:pStyle w:val="Titre4"/>
        <w:rPr>
          <w:del w:id="6412" w:author="VOYER Raphael" w:date="2021-06-16T11:15:00Z"/>
        </w:rPr>
        <w:pPrChange w:id="6413" w:author="VOYER Raphael" w:date="2021-06-16T11:15:00Z">
          <w:pPr>
            <w:pStyle w:val="Titre1"/>
            <w:pageBreakBefore/>
            <w:tabs>
              <w:tab w:val="clear" w:pos="432"/>
              <w:tab w:val="num" w:pos="360"/>
            </w:tabs>
            <w:ind w:left="360" w:hanging="360"/>
            <w:jc w:val="left"/>
          </w:pPr>
        </w:pPrChange>
      </w:pPr>
      <w:bookmarkStart w:id="6414" w:name="_Tracing_and_Debug"/>
      <w:bookmarkStart w:id="6415" w:name="_Toc381025910"/>
      <w:bookmarkStart w:id="6416" w:name="_Toc424820500"/>
      <w:bookmarkEnd w:id="6414"/>
      <w:del w:id="6417" w:author="VOYER Raphael" w:date="2021-06-16T11:15:00Z">
        <w:r w:rsidDel="001111A8">
          <w:delText>Tracing and Debug</w:delText>
        </w:r>
        <w:bookmarkEnd w:id="6415"/>
        <w:bookmarkEnd w:id="6416"/>
      </w:del>
    </w:p>
    <w:p w:rsidR="00DD3095" w:rsidDel="001111A8" w:rsidRDefault="00DD3095" w:rsidP="001111A8">
      <w:pPr>
        <w:pStyle w:val="Titre4"/>
        <w:rPr>
          <w:del w:id="6418" w:author="VOYER Raphael" w:date="2021-06-16T11:15:00Z"/>
        </w:rPr>
        <w:pPrChange w:id="6419" w:author="VOYER Raphael" w:date="2021-06-16T11:15:00Z">
          <w:pPr>
            <w:ind w:left="360"/>
          </w:pPr>
        </w:pPrChange>
      </w:pPr>
      <w:del w:id="6420" w:author="VOYER Raphael" w:date="2021-06-16T11:15:00Z">
        <w:r w:rsidDel="001111A8">
          <w:delText xml:space="preserve">This section briefs the </w:delText>
        </w:r>
        <w:r w:rsidR="00DA2D15" w:rsidDel="001111A8">
          <w:delText>tracing and debugging methods for the HAVLAN application.</w:delText>
        </w:r>
      </w:del>
    </w:p>
    <w:p w:rsidR="00DA2D15" w:rsidDel="001111A8" w:rsidRDefault="00DA2D15" w:rsidP="001111A8">
      <w:pPr>
        <w:pStyle w:val="Titre4"/>
        <w:rPr>
          <w:del w:id="6421" w:author="VOYER Raphael" w:date="2021-06-16T11:15:00Z"/>
        </w:rPr>
        <w:pPrChange w:id="6422" w:author="VOYER Raphael" w:date="2021-06-16T11:15:00Z">
          <w:pPr>
            <w:pStyle w:val="Titre2"/>
          </w:pPr>
        </w:pPrChange>
      </w:pPr>
      <w:bookmarkStart w:id="6423" w:name="_Toc381025911"/>
      <w:bookmarkStart w:id="6424" w:name="_Toc424820501"/>
      <w:del w:id="6425" w:author="VOYER Raphael" w:date="2021-06-16T11:15:00Z">
        <w:r w:rsidRPr="00DA2D15" w:rsidDel="001111A8">
          <w:delText>SWLOG</w:delText>
        </w:r>
        <w:bookmarkEnd w:id="6423"/>
        <w:bookmarkEnd w:id="6424"/>
      </w:del>
    </w:p>
    <w:p w:rsidR="00DA2D15" w:rsidDel="001111A8" w:rsidRDefault="006063AB" w:rsidP="001111A8">
      <w:pPr>
        <w:pStyle w:val="Titre4"/>
        <w:rPr>
          <w:del w:id="6426" w:author="VOYER Raphael" w:date="2021-06-16T11:15:00Z"/>
        </w:rPr>
        <w:pPrChange w:id="6427" w:author="VOYER Raphael" w:date="2021-06-16T11:15:00Z">
          <w:pPr/>
        </w:pPrChange>
      </w:pPr>
      <w:del w:id="6428" w:author="VOYER Raphael" w:date="2021-06-16T11:15:00Z">
        <w:r w:rsidDel="001111A8">
          <w:delText xml:space="preserve">      </w:delText>
        </w:r>
        <w:r w:rsidR="00DA2D15" w:rsidDel="001111A8">
          <w:delText>The events will be logged using the SWLOG application which can be retrieved</w:delText>
        </w:r>
      </w:del>
    </w:p>
    <w:p w:rsidR="00DA2D15" w:rsidDel="001111A8" w:rsidRDefault="006063AB" w:rsidP="001111A8">
      <w:pPr>
        <w:pStyle w:val="Titre4"/>
        <w:rPr>
          <w:del w:id="6429" w:author="VOYER Raphael" w:date="2021-06-16T11:15:00Z"/>
        </w:rPr>
        <w:pPrChange w:id="6430" w:author="VOYER Raphael" w:date="2021-06-16T11:15:00Z">
          <w:pPr/>
        </w:pPrChange>
      </w:pPr>
      <w:del w:id="6431" w:author="VOYER Raphael" w:date="2021-06-16T11:15:00Z">
        <w:r w:rsidDel="001111A8">
          <w:delText xml:space="preserve">      </w:delText>
        </w:r>
        <w:r w:rsidR="00DA2D15" w:rsidDel="001111A8">
          <w:delText xml:space="preserve">later using the </w:delText>
        </w:r>
      </w:del>
    </w:p>
    <w:p w:rsidR="00DA2D15" w:rsidDel="001111A8" w:rsidRDefault="00DA2D15" w:rsidP="001111A8">
      <w:pPr>
        <w:pStyle w:val="Titre4"/>
        <w:rPr>
          <w:del w:id="6432" w:author="VOYER Raphael" w:date="2021-06-16T11:15:00Z"/>
          <w:b w:val="0"/>
        </w:rPr>
        <w:pPrChange w:id="6433" w:author="VOYER Raphael" w:date="2021-06-16T11:15:00Z">
          <w:pPr/>
        </w:pPrChange>
      </w:pPr>
    </w:p>
    <w:p w:rsidR="00DA2D15" w:rsidDel="001111A8" w:rsidRDefault="006063AB" w:rsidP="001111A8">
      <w:pPr>
        <w:pStyle w:val="Titre4"/>
        <w:rPr>
          <w:del w:id="6434" w:author="VOYER Raphael" w:date="2021-06-16T11:15:00Z"/>
        </w:rPr>
        <w:pPrChange w:id="6435" w:author="VOYER Raphael" w:date="2021-06-16T11:15:00Z">
          <w:pPr/>
        </w:pPrChange>
      </w:pPr>
      <w:del w:id="6436" w:author="VOYER Raphael" w:date="2021-06-16T11:15:00Z">
        <w:r w:rsidDel="001111A8">
          <w:rPr>
            <w:b w:val="0"/>
          </w:rPr>
          <w:delText xml:space="preserve">      </w:delText>
        </w:r>
        <w:r w:rsidR="00DA2D15" w:rsidRPr="00DA2D15" w:rsidDel="001111A8">
          <w:rPr>
            <w:b w:val="0"/>
          </w:rPr>
          <w:delText>show log swlog command</w:delText>
        </w:r>
        <w:r w:rsidR="00DA2D15" w:rsidDel="001111A8">
          <w:delText>.</w:delText>
        </w:r>
      </w:del>
    </w:p>
    <w:p w:rsidR="00DA2D15" w:rsidDel="001111A8" w:rsidRDefault="00DA2D15" w:rsidP="001111A8">
      <w:pPr>
        <w:pStyle w:val="Titre4"/>
        <w:rPr>
          <w:del w:id="6437" w:author="VOYER Raphael" w:date="2021-06-16T11:15:00Z"/>
        </w:rPr>
        <w:pPrChange w:id="6438" w:author="VOYER Raphael" w:date="2021-06-16T11:15:00Z">
          <w:pPr>
            <w:ind w:left="576"/>
          </w:pPr>
        </w:pPrChange>
      </w:pPr>
    </w:p>
    <w:p w:rsidR="00DA2D15" w:rsidDel="001111A8" w:rsidRDefault="006063AB" w:rsidP="001111A8">
      <w:pPr>
        <w:pStyle w:val="Titre4"/>
        <w:rPr>
          <w:del w:id="6439" w:author="VOYER Raphael" w:date="2021-06-16T11:15:00Z"/>
        </w:rPr>
        <w:pPrChange w:id="6440" w:author="VOYER Raphael" w:date="2021-06-16T11:15:00Z">
          <w:pPr>
            <w:outlineLvl w:val="0"/>
          </w:pPr>
        </w:pPrChange>
      </w:pPr>
      <w:del w:id="6441" w:author="VOYER Raphael" w:date="2021-06-16T11:15:00Z">
        <w:r w:rsidDel="001111A8">
          <w:delText xml:space="preserve">      </w:delText>
        </w:r>
        <w:bookmarkStart w:id="6442" w:name="_Toc381025912"/>
        <w:bookmarkStart w:id="6443" w:name="_Toc424820502"/>
        <w:r w:rsidR="00DA2D15" w:rsidDel="001111A8">
          <w:delText>Events logged include info error</w:delText>
        </w:r>
        <w:r w:rsidDel="001111A8">
          <w:delText>,</w:delText>
        </w:r>
        <w:r w:rsidR="00DA2D15" w:rsidDel="001111A8">
          <w:delText xml:space="preserve"> </w:delText>
        </w:r>
        <w:r w:rsidDel="001111A8">
          <w:delText xml:space="preserve">warning, info </w:delText>
        </w:r>
        <w:r w:rsidR="00DA2D15" w:rsidDel="001111A8">
          <w:delText>and debug level logs.</w:delText>
        </w:r>
        <w:bookmarkEnd w:id="6442"/>
        <w:bookmarkEnd w:id="6443"/>
      </w:del>
    </w:p>
    <w:p w:rsidR="006063AB" w:rsidDel="001111A8" w:rsidRDefault="006063AB" w:rsidP="001111A8">
      <w:pPr>
        <w:pStyle w:val="Titre4"/>
        <w:rPr>
          <w:del w:id="6444" w:author="VOYER Raphael" w:date="2021-06-16T11:15:00Z"/>
        </w:rPr>
        <w:pPrChange w:id="6445" w:author="VOYER Raphael" w:date="2021-06-16T11:15:00Z">
          <w:pPr/>
        </w:pPrChange>
      </w:pPr>
    </w:p>
    <w:p w:rsidR="006063AB" w:rsidRPr="00DA2D15" w:rsidDel="001111A8" w:rsidRDefault="006063AB" w:rsidP="001111A8">
      <w:pPr>
        <w:pStyle w:val="Titre4"/>
        <w:rPr>
          <w:del w:id="6446" w:author="VOYER Raphael" w:date="2021-06-16T11:15:00Z"/>
        </w:rPr>
        <w:pPrChange w:id="6447" w:author="VOYER Raphael" w:date="2021-06-16T11:15:00Z">
          <w:pPr>
            <w:pStyle w:val="Titre2"/>
          </w:pPr>
        </w:pPrChange>
      </w:pPr>
      <w:bookmarkStart w:id="6448" w:name="_Toc381025913"/>
      <w:bookmarkStart w:id="6449" w:name="_Toc424820503"/>
      <w:del w:id="6450" w:author="VOYER Raphael" w:date="2021-06-16T11:15:00Z">
        <w:r w:rsidDel="001111A8">
          <w:delText>Internal Logging</w:delText>
        </w:r>
        <w:bookmarkEnd w:id="6448"/>
        <w:bookmarkEnd w:id="6449"/>
      </w:del>
    </w:p>
    <w:p w:rsidR="006063AB" w:rsidDel="001111A8" w:rsidRDefault="006063AB" w:rsidP="001111A8">
      <w:pPr>
        <w:pStyle w:val="Titre4"/>
        <w:rPr>
          <w:del w:id="6451" w:author="VOYER Raphael" w:date="2021-06-16T11:15:00Z"/>
        </w:rPr>
        <w:pPrChange w:id="6452" w:author="VOYER Raphael" w:date="2021-06-16T11:15:00Z">
          <w:pPr>
            <w:ind w:left="576"/>
          </w:pPr>
        </w:pPrChange>
      </w:pPr>
      <w:del w:id="6453" w:author="VOYER Raphael" w:date="2021-06-16T11:15:00Z">
        <w:r w:rsidDel="001111A8">
          <w:delText>For runtime logging of messages like IPC events and other interface events</w:delText>
        </w:r>
      </w:del>
    </w:p>
    <w:p w:rsidR="006063AB" w:rsidDel="001111A8" w:rsidRDefault="006063AB" w:rsidP="001111A8">
      <w:pPr>
        <w:pStyle w:val="Titre4"/>
        <w:rPr>
          <w:del w:id="6454" w:author="VOYER Raphael" w:date="2021-06-16T11:15:00Z"/>
        </w:rPr>
        <w:pPrChange w:id="6455" w:author="VOYER Raphael" w:date="2021-06-16T11:15:00Z">
          <w:pPr>
            <w:ind w:left="576"/>
          </w:pPr>
        </w:pPrChange>
      </w:pPr>
      <w:del w:id="6456" w:author="VOYER Raphael" w:date="2021-06-16T11:15:00Z">
        <w:r w:rsidDel="001111A8">
          <w:delText>A logging mechanism shall be provided haVlanPrintf which is controlled by the</w:delText>
        </w:r>
      </w:del>
    </w:p>
    <w:p w:rsidR="006063AB" w:rsidDel="001111A8" w:rsidRDefault="006063AB" w:rsidP="001111A8">
      <w:pPr>
        <w:pStyle w:val="Titre4"/>
        <w:rPr>
          <w:del w:id="6457" w:author="VOYER Raphael" w:date="2021-06-16T11:15:00Z"/>
        </w:rPr>
        <w:pPrChange w:id="6458" w:author="VOYER Raphael" w:date="2021-06-16T11:15:00Z">
          <w:pPr>
            <w:ind w:left="576"/>
          </w:pPr>
        </w:pPrChange>
      </w:pPr>
      <w:del w:id="6459" w:author="VOYER Raphael" w:date="2021-06-16T11:15:00Z">
        <w:r w:rsidDel="001111A8">
          <w:delText xml:space="preserve">below </w:delText>
        </w:r>
        <w:smartTag w:uri="urn:schemas-microsoft-com:office:smarttags" w:element="stockticker">
          <w:r w:rsidDel="001111A8">
            <w:delText>CLI</w:delText>
          </w:r>
        </w:smartTag>
        <w:r w:rsidR="00782969" w:rsidDel="001111A8">
          <w:delText>. The output will be on the console.</w:delText>
        </w:r>
      </w:del>
    </w:p>
    <w:p w:rsidR="006063AB" w:rsidDel="001111A8" w:rsidRDefault="006063AB" w:rsidP="001111A8">
      <w:pPr>
        <w:pStyle w:val="Titre4"/>
        <w:rPr>
          <w:del w:id="6460" w:author="VOYER Raphael" w:date="2021-06-16T11:15:00Z"/>
        </w:rPr>
        <w:pPrChange w:id="6461" w:author="VOYER Raphael" w:date="2021-06-16T11:15:00Z">
          <w:pPr/>
        </w:pPrChange>
      </w:pPr>
      <w:del w:id="6462" w:author="VOYER Raphael" w:date="2021-06-16T11:15:00Z">
        <w:r w:rsidDel="001111A8">
          <w:delText xml:space="preserve"> </w:delText>
        </w:r>
      </w:del>
    </w:p>
    <w:p w:rsidR="006063AB" w:rsidRPr="00DA2D15" w:rsidDel="001111A8" w:rsidRDefault="00DA2D15" w:rsidP="001111A8">
      <w:pPr>
        <w:pStyle w:val="Titre4"/>
        <w:rPr>
          <w:del w:id="6463" w:author="VOYER Raphael" w:date="2021-06-16T11:15:00Z"/>
        </w:rPr>
        <w:pPrChange w:id="6464" w:author="VOYER Raphael" w:date="2021-06-16T11:15:00Z">
          <w:pPr>
            <w:pStyle w:val="Titre2"/>
          </w:pPr>
        </w:pPrChange>
      </w:pPr>
      <w:bookmarkStart w:id="6465" w:name="_Toc381025914"/>
      <w:bookmarkStart w:id="6466" w:name="_Toc424820504"/>
      <w:del w:id="6467" w:author="VOYER Raphael" w:date="2021-06-16T11:15:00Z">
        <w:r w:rsidRPr="00DA2D15" w:rsidDel="001111A8">
          <w:delText>Debug Mechanism</w:delText>
        </w:r>
        <w:bookmarkEnd w:id="6465"/>
        <w:bookmarkEnd w:id="6466"/>
        <w:r w:rsidR="006063AB" w:rsidDel="001111A8">
          <w:delText xml:space="preserve">     </w:delText>
        </w:r>
      </w:del>
    </w:p>
    <w:p w:rsidR="00DA2D15" w:rsidDel="001111A8" w:rsidRDefault="00DA2D15" w:rsidP="001111A8">
      <w:pPr>
        <w:pStyle w:val="Titre4"/>
        <w:rPr>
          <w:del w:id="6468" w:author="VOYER Raphael" w:date="2021-06-16T11:15:00Z"/>
        </w:rPr>
        <w:pPrChange w:id="6469" w:author="VOYER Raphael" w:date="2021-06-16T11:15:00Z">
          <w:pPr>
            <w:ind w:left="360"/>
          </w:pPr>
        </w:pPrChange>
      </w:pPr>
    </w:p>
    <w:p w:rsidR="006063AB" w:rsidRPr="00953EB0" w:rsidDel="001111A8" w:rsidRDefault="006063AB" w:rsidP="001111A8">
      <w:pPr>
        <w:pStyle w:val="Titre4"/>
        <w:rPr>
          <w:del w:id="6470" w:author="VOYER Raphael" w:date="2021-06-16T11:15:00Z"/>
          <w:b w:val="0"/>
          <w:noProof/>
        </w:rPr>
        <w:pPrChange w:id="6471" w:author="VOYER Raphael" w:date="2021-06-16T11:15:00Z">
          <w:pPr>
            <w:pStyle w:val="Corpsdetexte"/>
          </w:pPr>
        </w:pPrChange>
      </w:pPr>
      <w:del w:id="6472" w:author="VOYER Raphael" w:date="2021-06-16T11:15:00Z">
        <w:r w:rsidDel="001111A8">
          <w:delText xml:space="preserve">   </w:delText>
        </w:r>
        <w:r w:rsidDel="001111A8">
          <w:rPr>
            <w:noProof/>
          </w:rPr>
          <w:delText xml:space="preserve">-&gt; </w:delText>
        </w:r>
        <w:r w:rsidRPr="00953EB0" w:rsidDel="001111A8">
          <w:rPr>
            <w:b w:val="0"/>
            <w:noProof/>
          </w:rPr>
          <w:delText>debug havlan enable/disable</w:delText>
        </w:r>
      </w:del>
    </w:p>
    <w:p w:rsidR="006063AB" w:rsidDel="001111A8" w:rsidRDefault="006063AB" w:rsidP="001111A8">
      <w:pPr>
        <w:pStyle w:val="Titre4"/>
        <w:rPr>
          <w:del w:id="6473" w:author="VOYER Raphael" w:date="2021-06-16T11:15:00Z"/>
          <w:noProof/>
        </w:rPr>
        <w:pPrChange w:id="6474" w:author="VOYER Raphael" w:date="2021-06-16T11:15:00Z">
          <w:pPr>
            <w:pStyle w:val="Corpsdetexte"/>
          </w:pPr>
        </w:pPrChange>
      </w:pPr>
      <w:del w:id="6475" w:author="VOYER Raphael" w:date="2021-06-16T11:15:00Z">
        <w:r w:rsidDel="001111A8">
          <w:rPr>
            <w:noProof/>
          </w:rPr>
          <w:delText xml:space="preserve">                 Enables the logging of HA VLAN events with default level(Messages/Events)</w:delText>
        </w:r>
      </w:del>
    </w:p>
    <w:p w:rsidR="006063AB" w:rsidDel="001111A8" w:rsidRDefault="006063AB" w:rsidP="001111A8">
      <w:pPr>
        <w:pStyle w:val="Titre4"/>
        <w:rPr>
          <w:del w:id="6476" w:author="VOYER Raphael" w:date="2021-06-16T11:15:00Z"/>
          <w:noProof/>
        </w:rPr>
        <w:pPrChange w:id="6477" w:author="VOYER Raphael" w:date="2021-06-16T11:15:00Z">
          <w:pPr>
            <w:pStyle w:val="Corpsdetexte"/>
          </w:pPr>
        </w:pPrChange>
      </w:pPr>
      <w:del w:id="6478" w:author="VOYER Raphael" w:date="2021-06-16T11:15:00Z">
        <w:r w:rsidDel="001111A8">
          <w:rPr>
            <w:noProof/>
          </w:rPr>
          <w:delText xml:space="preserve">   -&gt; </w:delText>
        </w:r>
        <w:r w:rsidRPr="00953EB0" w:rsidDel="001111A8">
          <w:rPr>
            <w:b w:val="0"/>
            <w:noProof/>
          </w:rPr>
          <w:delText>debug havlan level “level”</w:delText>
        </w:r>
        <w:r w:rsidDel="001111A8">
          <w:rPr>
            <w:noProof/>
          </w:rPr>
          <w:delText xml:space="preserve"> </w:delText>
        </w:r>
      </w:del>
    </w:p>
    <w:p w:rsidR="006063AB" w:rsidDel="001111A8" w:rsidRDefault="006063AB" w:rsidP="001111A8">
      <w:pPr>
        <w:pStyle w:val="Titre4"/>
        <w:rPr>
          <w:del w:id="6479" w:author="VOYER Raphael" w:date="2021-06-16T11:15:00Z"/>
          <w:noProof/>
        </w:rPr>
        <w:pPrChange w:id="6480" w:author="VOYER Raphael" w:date="2021-06-16T11:15:00Z">
          <w:pPr>
            <w:pStyle w:val="Corpsdetexte"/>
          </w:pPr>
        </w:pPrChange>
      </w:pPr>
      <w:del w:id="6481" w:author="VOYER Raphael" w:date="2021-06-16T11:15:00Z">
        <w:r w:rsidDel="001111A8">
          <w:rPr>
            <w:noProof/>
          </w:rPr>
          <w:delText xml:space="preserve">                  Level of debugging can be changed</w:delText>
        </w:r>
        <w:r w:rsidR="00782969" w:rsidDel="001111A8">
          <w:rPr>
            <w:noProof/>
          </w:rPr>
          <w:delText>. This might be useful for info level logs.</w:delText>
        </w:r>
      </w:del>
    </w:p>
    <w:p w:rsidR="006063AB" w:rsidRPr="00953EB0" w:rsidDel="001111A8" w:rsidRDefault="006063AB" w:rsidP="001111A8">
      <w:pPr>
        <w:pStyle w:val="Titre4"/>
        <w:rPr>
          <w:del w:id="6482" w:author="VOYER Raphael" w:date="2021-06-16T11:15:00Z"/>
          <w:b w:val="0"/>
          <w:noProof/>
        </w:rPr>
        <w:pPrChange w:id="6483" w:author="VOYER Raphael" w:date="2021-06-16T11:15:00Z">
          <w:pPr>
            <w:pStyle w:val="Corpsdetexte"/>
          </w:pPr>
        </w:pPrChange>
      </w:pPr>
      <w:del w:id="6484" w:author="VOYER Raphael" w:date="2021-06-16T11:15:00Z">
        <w:r w:rsidDel="001111A8">
          <w:rPr>
            <w:noProof/>
          </w:rPr>
          <w:delText xml:space="preserve">    -&gt; </w:delText>
        </w:r>
        <w:r w:rsidRPr="00953EB0" w:rsidDel="001111A8">
          <w:rPr>
            <w:b w:val="0"/>
            <w:noProof/>
          </w:rPr>
          <w:delText xml:space="preserve">debug havlan show cluster &lt;id&gt; </w:delText>
        </w:r>
      </w:del>
    </w:p>
    <w:p w:rsidR="006063AB" w:rsidDel="001111A8" w:rsidRDefault="006063AB" w:rsidP="001111A8">
      <w:pPr>
        <w:pStyle w:val="Titre4"/>
        <w:rPr>
          <w:del w:id="6485" w:author="VOYER Raphael" w:date="2021-06-16T11:15:00Z"/>
          <w:noProof/>
        </w:rPr>
        <w:pPrChange w:id="6486" w:author="VOYER Raphael" w:date="2021-06-16T11:15:00Z">
          <w:pPr>
            <w:pStyle w:val="Corpsdetexte"/>
          </w:pPr>
        </w:pPrChange>
      </w:pPr>
      <w:del w:id="6487" w:author="VOYER Raphael" w:date="2021-06-16T11:15:00Z">
        <w:r w:rsidDel="001111A8">
          <w:rPr>
            <w:noProof/>
          </w:rPr>
          <w:delText xml:space="preserve">                  Dumps the Data Structures related to a cluster.</w:delText>
        </w:r>
      </w:del>
    </w:p>
    <w:p w:rsidR="006063AB" w:rsidRPr="00135EF3" w:rsidDel="001111A8" w:rsidRDefault="006063AB" w:rsidP="001111A8">
      <w:pPr>
        <w:pStyle w:val="Titre4"/>
        <w:rPr>
          <w:del w:id="6488" w:author="VOYER Raphael" w:date="2021-06-16T11:15:00Z"/>
          <w:noProof/>
        </w:rPr>
        <w:pPrChange w:id="6489" w:author="VOYER Raphael" w:date="2021-06-16T11:15:00Z">
          <w:pPr>
            <w:pStyle w:val="Corpsdetexte"/>
          </w:pPr>
        </w:pPrChange>
      </w:pPr>
    </w:p>
    <w:p w:rsidR="004E6026" w:rsidDel="001111A8" w:rsidRDefault="004E6026" w:rsidP="001111A8">
      <w:pPr>
        <w:pStyle w:val="Titre4"/>
        <w:rPr>
          <w:del w:id="6490" w:author="VOYER Raphael" w:date="2021-06-16T11:15:00Z"/>
          <w:b w:val="0"/>
        </w:rPr>
        <w:pPrChange w:id="6491" w:author="VOYER Raphael" w:date="2021-06-16T11:15:00Z">
          <w:pPr/>
        </w:pPrChange>
      </w:pPr>
      <w:bookmarkStart w:id="6492" w:name="_APPENDIX_A:_MANAGEMENT_INTERFACE_CR"/>
      <w:bookmarkStart w:id="6493" w:name="_APPENDIX_B:_Critical_Resources"/>
      <w:bookmarkStart w:id="6494" w:name="_APPENDIX_C:_User_Guidelines"/>
      <w:bookmarkEnd w:id="6262"/>
      <w:bookmarkEnd w:id="6492"/>
      <w:bookmarkEnd w:id="6493"/>
      <w:bookmarkEnd w:id="6494"/>
    </w:p>
    <w:p w:rsidR="00C97B45" w:rsidDel="001111A8" w:rsidRDefault="00C97B45" w:rsidP="001111A8">
      <w:pPr>
        <w:pStyle w:val="Titre4"/>
        <w:rPr>
          <w:del w:id="6495" w:author="VOYER Raphael" w:date="2021-06-16T11:15:00Z"/>
          <w:b w:val="0"/>
        </w:rPr>
        <w:pPrChange w:id="6496" w:author="VOYER Raphael" w:date="2021-06-16T11:15:00Z">
          <w:pPr/>
        </w:pPrChange>
      </w:pPr>
    </w:p>
    <w:p w:rsidR="00C97B45" w:rsidDel="001111A8" w:rsidRDefault="00C97B45" w:rsidP="001111A8">
      <w:pPr>
        <w:pStyle w:val="Titre4"/>
        <w:rPr>
          <w:del w:id="6497" w:author="VOYER Raphael" w:date="2021-06-16T11:15:00Z"/>
          <w:b w:val="0"/>
        </w:rPr>
        <w:pPrChange w:id="6498" w:author="VOYER Raphael" w:date="2021-06-16T11:15:00Z">
          <w:pPr/>
        </w:pPrChange>
      </w:pPr>
    </w:p>
    <w:p w:rsidR="00096114" w:rsidRPr="00046C7B" w:rsidDel="001111A8" w:rsidRDefault="00096114" w:rsidP="001111A8">
      <w:pPr>
        <w:pStyle w:val="Titre4"/>
        <w:rPr>
          <w:del w:id="6499" w:author="VOYER Raphael" w:date="2021-06-16T11:15:00Z"/>
          <w:b w:val="0"/>
        </w:rPr>
        <w:pPrChange w:id="6500" w:author="VOYER Raphael" w:date="2021-06-16T11:15:00Z">
          <w:pPr>
            <w:outlineLvl w:val="0"/>
          </w:pPr>
        </w:pPrChange>
      </w:pPr>
    </w:p>
    <w:p w:rsidR="00C97B45" w:rsidDel="001111A8" w:rsidRDefault="00C97B45" w:rsidP="001111A8">
      <w:pPr>
        <w:pStyle w:val="Titre4"/>
        <w:rPr>
          <w:del w:id="6501" w:author="VOYER Raphael" w:date="2021-06-16T11:15:00Z"/>
          <w:b w:val="0"/>
        </w:rPr>
        <w:pPrChange w:id="6502" w:author="VOYER Raphael" w:date="2021-06-16T11:15:00Z">
          <w:pPr/>
        </w:pPrChange>
      </w:pPr>
    </w:p>
    <w:p w:rsidR="004E6026" w:rsidDel="001111A8" w:rsidRDefault="004E6026" w:rsidP="001111A8">
      <w:pPr>
        <w:pStyle w:val="Titre4"/>
        <w:rPr>
          <w:del w:id="6503" w:author="VOYER Raphael" w:date="2021-06-16T11:15:00Z"/>
        </w:rPr>
        <w:pPrChange w:id="6504" w:author="VOYER Raphael" w:date="2021-06-16T11:15:00Z">
          <w:pPr/>
        </w:pPrChange>
      </w:pPr>
    </w:p>
    <w:p w:rsidR="002A3788" w:rsidDel="001111A8" w:rsidRDefault="002A3788" w:rsidP="001111A8">
      <w:pPr>
        <w:pStyle w:val="Titre4"/>
        <w:rPr>
          <w:del w:id="6505" w:author="VOYER Raphael" w:date="2021-06-16T11:15:00Z"/>
        </w:rPr>
        <w:pPrChange w:id="6506" w:author="VOYER Raphael" w:date="2021-06-16T11:15:00Z">
          <w:pPr/>
        </w:pPrChange>
      </w:pPr>
    </w:p>
    <w:p w:rsidR="000D2656" w:rsidDel="001111A8" w:rsidRDefault="000D2656" w:rsidP="001111A8">
      <w:pPr>
        <w:pStyle w:val="Titre4"/>
        <w:rPr>
          <w:del w:id="6507" w:author="VOYER Raphael" w:date="2021-06-16T11:15:00Z"/>
        </w:rPr>
        <w:pPrChange w:id="6508" w:author="VOYER Raphael" w:date="2021-06-16T11:15:00Z">
          <w:pPr>
            <w:outlineLvl w:val="0"/>
          </w:pPr>
        </w:pPrChange>
      </w:pPr>
    </w:p>
    <w:p w:rsidR="000D2656" w:rsidRPr="00CB0F8F" w:rsidDel="001111A8" w:rsidRDefault="000D2656" w:rsidP="001111A8">
      <w:pPr>
        <w:pStyle w:val="Titre4"/>
        <w:rPr>
          <w:del w:id="6509" w:author="VOYER Raphael" w:date="2021-06-16T11:15:00Z"/>
        </w:rPr>
        <w:pPrChange w:id="6510" w:author="VOYER Raphael" w:date="2021-06-16T11:15:00Z">
          <w:pPr>
            <w:ind w:left="720"/>
          </w:pPr>
        </w:pPrChange>
      </w:pPr>
    </w:p>
    <w:p w:rsidR="002A3788" w:rsidDel="001111A8" w:rsidRDefault="002A3788" w:rsidP="001111A8">
      <w:pPr>
        <w:pStyle w:val="Titre4"/>
        <w:rPr>
          <w:del w:id="6511" w:author="VOYER Raphael" w:date="2021-06-16T11:15:00Z"/>
        </w:rPr>
        <w:pPrChange w:id="6512" w:author="VOYER Raphael" w:date="2021-06-16T11:15:00Z">
          <w:pPr/>
        </w:pPrChange>
      </w:pPr>
    </w:p>
    <w:p w:rsidR="00CD2168" w:rsidDel="001111A8" w:rsidRDefault="00CD2168" w:rsidP="001111A8">
      <w:pPr>
        <w:pStyle w:val="Titre4"/>
        <w:rPr>
          <w:del w:id="6513" w:author="VOYER Raphael" w:date="2021-06-16T11:15:00Z"/>
          <w:bCs w:val="0"/>
        </w:rPr>
        <w:pPrChange w:id="6514" w:author="VOYER Raphael" w:date="2021-06-16T11:15:00Z">
          <w:pPr>
            <w:pStyle w:val="Titre1"/>
            <w:pageBreakBefore/>
            <w:tabs>
              <w:tab w:val="clear" w:pos="432"/>
              <w:tab w:val="num" w:pos="360"/>
            </w:tabs>
            <w:spacing w:before="360" w:after="320"/>
            <w:ind w:left="360" w:hanging="360"/>
            <w:jc w:val="left"/>
          </w:pPr>
        </w:pPrChange>
      </w:pPr>
      <w:bookmarkStart w:id="6515" w:name="_Requirement_Traceability_Matrix"/>
      <w:bookmarkStart w:id="6516" w:name="_Toc266456324"/>
      <w:bookmarkStart w:id="6517" w:name="_Toc270435646"/>
      <w:bookmarkStart w:id="6518" w:name="_Toc381025929"/>
      <w:bookmarkStart w:id="6519" w:name="_Toc424820505"/>
      <w:bookmarkEnd w:id="6515"/>
      <w:del w:id="6520" w:author="VOYER Raphael" w:date="2021-06-16T11:15:00Z">
        <w:r w:rsidDel="001111A8">
          <w:rPr>
            <w:bCs w:val="0"/>
          </w:rPr>
          <w:delText>Requirement Traceability</w:delText>
        </w:r>
        <w:bookmarkEnd w:id="6516"/>
        <w:r w:rsidDel="001111A8">
          <w:rPr>
            <w:bCs w:val="0"/>
          </w:rPr>
          <w:delText xml:space="preserve"> Matrix</w:delText>
        </w:r>
        <w:bookmarkEnd w:id="6517"/>
        <w:bookmarkEnd w:id="6518"/>
        <w:bookmarkEnd w:id="6519"/>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5"/>
        <w:gridCol w:w="2127"/>
        <w:gridCol w:w="2352"/>
        <w:gridCol w:w="2336"/>
      </w:tblGrid>
      <w:tr w:rsidR="00CD2168" w:rsidRPr="00CD4A47" w:rsidDel="001111A8" w:rsidTr="00CD4A47">
        <w:trPr>
          <w:trHeight w:val="422"/>
          <w:del w:id="6521" w:author="VOYER Raphael" w:date="2021-06-16T11:15:00Z"/>
        </w:trPr>
        <w:tc>
          <w:tcPr>
            <w:tcW w:w="2588" w:type="dxa"/>
          </w:tcPr>
          <w:p w:rsidR="00CD2168" w:rsidRPr="00CD4A47" w:rsidDel="001111A8" w:rsidRDefault="00CD2168" w:rsidP="001111A8">
            <w:pPr>
              <w:pStyle w:val="Titre4"/>
              <w:rPr>
                <w:del w:id="6522" w:author="VOYER Raphael" w:date="2021-06-16T11:15:00Z"/>
                <w:b w:val="0"/>
              </w:rPr>
              <w:pPrChange w:id="6523" w:author="VOYER Raphael" w:date="2021-06-16T11:15:00Z">
                <w:pPr>
                  <w:jc w:val="center"/>
                </w:pPr>
              </w:pPrChange>
            </w:pPr>
            <w:del w:id="6524" w:author="VOYER Raphael" w:date="2021-06-16T11:15:00Z">
              <w:r w:rsidRPr="00CD4A47" w:rsidDel="001111A8">
                <w:rPr>
                  <w:b w:val="0"/>
                </w:rPr>
                <w:delText>Requirement Number</w:delText>
              </w:r>
            </w:del>
          </w:p>
          <w:p w:rsidR="00CD2168" w:rsidRPr="00CD4A47" w:rsidDel="001111A8" w:rsidRDefault="00CD2168" w:rsidP="001111A8">
            <w:pPr>
              <w:pStyle w:val="Titre4"/>
              <w:rPr>
                <w:del w:id="6525" w:author="VOYER Raphael" w:date="2021-06-16T11:15:00Z"/>
                <w:b w:val="0"/>
              </w:rPr>
              <w:pPrChange w:id="6526" w:author="VOYER Raphael" w:date="2021-06-16T11:15:00Z">
                <w:pPr/>
              </w:pPrChange>
            </w:pPr>
            <w:del w:id="6527" w:author="VOYER Raphael" w:date="2021-06-16T11:15:00Z">
              <w:r w:rsidRPr="00CD4A47" w:rsidDel="001111A8">
                <w:rPr>
                  <w:b w:val="0"/>
                </w:rPr>
                <w:delText xml:space="preserve">       </w:delText>
              </w:r>
              <w:smartTag w:uri="urn:schemas-microsoft-com:office:smarttags" w:element="stockticker">
                <w:r w:rsidRPr="00CD4A47" w:rsidDel="001111A8">
                  <w:rPr>
                    <w:b w:val="0"/>
                  </w:rPr>
                  <w:delText>SRS</w:delText>
                </w:r>
              </w:smartTag>
              <w:r w:rsidRPr="00CD4A47" w:rsidDel="001111A8">
                <w:rPr>
                  <w:b w:val="0"/>
                </w:rPr>
                <w:delText xml:space="preserve"> section</w:delText>
              </w:r>
            </w:del>
          </w:p>
          <w:p w:rsidR="00CD2168" w:rsidRPr="00CD4A47" w:rsidDel="001111A8" w:rsidRDefault="00CD2168" w:rsidP="001111A8">
            <w:pPr>
              <w:pStyle w:val="Titre4"/>
              <w:rPr>
                <w:del w:id="6528" w:author="VOYER Raphael" w:date="2021-06-16T11:15:00Z"/>
                <w:b w:val="0"/>
              </w:rPr>
              <w:pPrChange w:id="6529" w:author="VOYER Raphael" w:date="2021-06-16T11:15:00Z">
                <w:pPr/>
              </w:pPrChange>
            </w:pPr>
            <w:del w:id="6530" w:author="VOYER Raphael" w:date="2021-06-16T11:15:00Z">
              <w:r w:rsidRPr="00CD4A47" w:rsidDel="001111A8">
                <w:rPr>
                  <w:b w:val="0"/>
                </w:rPr>
                <w:delText xml:space="preserve">       3.2.2.28 (RTR 2312)</w:delText>
              </w:r>
            </w:del>
          </w:p>
        </w:tc>
        <w:tc>
          <w:tcPr>
            <w:tcW w:w="2178" w:type="dxa"/>
          </w:tcPr>
          <w:p w:rsidR="00CD2168" w:rsidRPr="00CD4A47" w:rsidDel="001111A8" w:rsidRDefault="00CD2168" w:rsidP="001111A8">
            <w:pPr>
              <w:pStyle w:val="Titre4"/>
              <w:rPr>
                <w:del w:id="6531" w:author="VOYER Raphael" w:date="2021-06-16T11:15:00Z"/>
                <w:b w:val="0"/>
              </w:rPr>
              <w:pPrChange w:id="6532" w:author="VOYER Raphael" w:date="2021-06-16T11:15:00Z">
                <w:pPr>
                  <w:jc w:val="center"/>
                </w:pPr>
              </w:pPrChange>
            </w:pPr>
            <w:del w:id="6533" w:author="VOYER Raphael" w:date="2021-06-16T11:15:00Z">
              <w:r w:rsidRPr="00CD4A47" w:rsidDel="001111A8">
                <w:rPr>
                  <w:b w:val="0"/>
                </w:rPr>
                <w:delText>SFS section</w:delText>
              </w:r>
            </w:del>
          </w:p>
        </w:tc>
        <w:tc>
          <w:tcPr>
            <w:tcW w:w="2408" w:type="dxa"/>
          </w:tcPr>
          <w:p w:rsidR="00CD2168" w:rsidRPr="00CD4A47" w:rsidDel="001111A8" w:rsidRDefault="00CD2168" w:rsidP="001111A8">
            <w:pPr>
              <w:pStyle w:val="Titre4"/>
              <w:rPr>
                <w:del w:id="6534" w:author="VOYER Raphael" w:date="2021-06-16T11:15:00Z"/>
                <w:b w:val="0"/>
              </w:rPr>
              <w:pPrChange w:id="6535" w:author="VOYER Raphael" w:date="2021-06-16T11:15:00Z">
                <w:pPr>
                  <w:jc w:val="center"/>
                </w:pPr>
              </w:pPrChange>
            </w:pPr>
            <w:del w:id="6536" w:author="VOYER Raphael" w:date="2021-06-16T11:15:00Z">
              <w:r w:rsidRPr="00CD4A47" w:rsidDel="001111A8">
                <w:rPr>
                  <w:b w:val="0"/>
                </w:rPr>
                <w:delText>Design Section</w:delText>
              </w:r>
            </w:del>
          </w:p>
        </w:tc>
        <w:tc>
          <w:tcPr>
            <w:tcW w:w="2402" w:type="dxa"/>
          </w:tcPr>
          <w:p w:rsidR="00CD2168" w:rsidRPr="00CD4A47" w:rsidDel="001111A8" w:rsidRDefault="00DA48BE" w:rsidP="001111A8">
            <w:pPr>
              <w:pStyle w:val="Titre4"/>
              <w:rPr>
                <w:del w:id="6537" w:author="VOYER Raphael" w:date="2021-06-16T11:15:00Z"/>
                <w:b w:val="0"/>
              </w:rPr>
              <w:pPrChange w:id="6538" w:author="VOYER Raphael" w:date="2021-06-16T11:15:00Z">
                <w:pPr>
                  <w:jc w:val="center"/>
                </w:pPr>
              </w:pPrChange>
            </w:pPr>
            <w:del w:id="6539" w:author="VOYER Raphael" w:date="2021-06-16T11:15:00Z">
              <w:r w:rsidRPr="00CD4A47" w:rsidDel="001111A8">
                <w:rPr>
                  <w:b w:val="0"/>
                </w:rPr>
                <w:delText>UTP</w:delText>
              </w:r>
              <w:r w:rsidR="00CD2168" w:rsidRPr="00CD4A47" w:rsidDel="001111A8">
                <w:rPr>
                  <w:b w:val="0"/>
                </w:rPr>
                <w:delText xml:space="preserve"> section</w:delText>
              </w:r>
            </w:del>
          </w:p>
        </w:tc>
      </w:tr>
      <w:tr w:rsidR="00CD2168" w:rsidDel="001111A8" w:rsidTr="00CD4A47">
        <w:trPr>
          <w:trHeight w:val="728"/>
          <w:del w:id="6540" w:author="VOYER Raphael" w:date="2021-06-16T11:15:00Z"/>
        </w:trPr>
        <w:tc>
          <w:tcPr>
            <w:tcW w:w="2588" w:type="dxa"/>
          </w:tcPr>
          <w:p w:rsidR="00CD2168" w:rsidDel="001111A8" w:rsidRDefault="00CD2168" w:rsidP="001111A8">
            <w:pPr>
              <w:pStyle w:val="Titre4"/>
              <w:rPr>
                <w:del w:id="6541" w:author="VOYER Raphael" w:date="2021-06-16T11:15:00Z"/>
              </w:rPr>
              <w:pPrChange w:id="6542" w:author="VOYER Raphael" w:date="2021-06-16T11:15:00Z">
                <w:pPr/>
              </w:pPrChange>
            </w:pPr>
            <w:del w:id="6543" w:author="VOYER Raphael" w:date="2021-06-16T11:15:00Z">
              <w:r w:rsidDel="001111A8">
                <w:delText xml:space="preserve">         Section 1.3.1  </w:delText>
              </w:r>
            </w:del>
          </w:p>
          <w:p w:rsidR="00F47B44" w:rsidDel="001111A8" w:rsidRDefault="00F47B44" w:rsidP="001111A8">
            <w:pPr>
              <w:pStyle w:val="Titre4"/>
              <w:rPr>
                <w:del w:id="6544" w:author="VOYER Raphael" w:date="2021-06-16T11:15:00Z"/>
              </w:rPr>
              <w:pPrChange w:id="6545" w:author="VOYER Raphael" w:date="2021-06-16T11:15:00Z">
                <w:pPr/>
              </w:pPrChange>
            </w:pPr>
            <w:del w:id="6546" w:author="VOYER Raphael" w:date="2021-06-16T11:15:00Z">
              <w:r w:rsidDel="001111A8">
                <w:delText xml:space="preserve">        (L2 cluster)</w:delText>
              </w:r>
            </w:del>
          </w:p>
        </w:tc>
        <w:tc>
          <w:tcPr>
            <w:tcW w:w="2178" w:type="dxa"/>
          </w:tcPr>
          <w:p w:rsidR="00CD2168" w:rsidDel="001111A8" w:rsidRDefault="00CD2168" w:rsidP="001111A8">
            <w:pPr>
              <w:pStyle w:val="Titre4"/>
              <w:rPr>
                <w:del w:id="6547" w:author="VOYER Raphael" w:date="2021-06-16T11:15:00Z"/>
              </w:rPr>
              <w:pPrChange w:id="6548" w:author="VOYER Raphael" w:date="2021-06-16T11:15:00Z">
                <w:pPr/>
              </w:pPrChange>
            </w:pPr>
            <w:del w:id="6549" w:author="VOYER Raphael" w:date="2021-06-16T11:15:00Z">
              <w:r w:rsidDel="001111A8">
                <w:delText xml:space="preserve"> Section </w:delText>
              </w:r>
              <w:r w:rsidR="00F47B44" w:rsidDel="001111A8">
                <w:delText>3.1</w:delText>
              </w:r>
            </w:del>
          </w:p>
          <w:p w:rsidR="00F47B44" w:rsidRPr="00CD4A47" w:rsidDel="001111A8" w:rsidRDefault="00F47B44" w:rsidP="001111A8">
            <w:pPr>
              <w:pStyle w:val="Titre4"/>
              <w:rPr>
                <w:del w:id="6550" w:author="VOYER Raphael" w:date="2021-06-16T11:15:00Z"/>
                <w:b w:val="0"/>
                <w:noProof/>
              </w:rPr>
              <w:pPrChange w:id="6551" w:author="VOYER Raphael" w:date="2021-06-16T11:15:00Z">
                <w:pPr/>
              </w:pPrChange>
            </w:pPr>
            <w:smartTag w:uri="urn:schemas-microsoft-com:office:smarttags" w:element="stockticker">
              <w:del w:id="6552" w:author="VOYER Raphael" w:date="2021-06-16T11:15:00Z">
                <w:r w:rsidRPr="00CD4A47" w:rsidDel="001111A8">
                  <w:rPr>
                    <w:b w:val="0"/>
                    <w:noProof/>
                  </w:rPr>
                  <w:delText>AOS</w:delText>
                </w:r>
              </w:del>
            </w:smartTag>
            <w:del w:id="6553" w:author="VOYER Raphael" w:date="2021-06-16T11:15:00Z">
              <w:r w:rsidRPr="00CD4A47" w:rsidDel="001111A8">
                <w:rPr>
                  <w:b w:val="0"/>
                  <w:noProof/>
                </w:rPr>
                <w:delText>-HAVLAN-CFG-11</w:delText>
              </w:r>
            </w:del>
          </w:p>
          <w:p w:rsidR="00F47B44" w:rsidRPr="00CD4A47" w:rsidDel="001111A8" w:rsidRDefault="00F47B44" w:rsidP="001111A8">
            <w:pPr>
              <w:pStyle w:val="Titre4"/>
              <w:rPr>
                <w:del w:id="6554" w:author="VOYER Raphael" w:date="2021-06-16T11:15:00Z"/>
                <w:b w:val="0"/>
                <w:noProof/>
              </w:rPr>
              <w:pPrChange w:id="6555" w:author="VOYER Raphael" w:date="2021-06-16T11:15:00Z">
                <w:pPr/>
              </w:pPrChange>
            </w:pPr>
          </w:p>
          <w:p w:rsidR="00F47B44" w:rsidDel="001111A8" w:rsidRDefault="00F47B44" w:rsidP="001111A8">
            <w:pPr>
              <w:pStyle w:val="Titre4"/>
              <w:rPr>
                <w:del w:id="6556" w:author="VOYER Raphael" w:date="2021-06-16T11:15:00Z"/>
              </w:rPr>
              <w:pPrChange w:id="6557" w:author="VOYER Raphael" w:date="2021-06-16T11:15:00Z">
                <w:pPr/>
              </w:pPrChange>
            </w:pPr>
            <w:del w:id="6558" w:author="VOYER Raphael" w:date="2021-06-16T11:15:00Z">
              <w:r w:rsidDel="001111A8">
                <w:delText>Section 3.3</w:delText>
              </w:r>
            </w:del>
          </w:p>
          <w:p w:rsidR="00F47B44" w:rsidRPr="00F47B44" w:rsidDel="001111A8" w:rsidRDefault="00F47B44" w:rsidP="001111A8">
            <w:pPr>
              <w:pStyle w:val="Titre4"/>
              <w:rPr>
                <w:del w:id="6559" w:author="VOYER Raphael" w:date="2021-06-16T11:15:00Z"/>
              </w:rPr>
              <w:pPrChange w:id="6560" w:author="VOYER Raphael" w:date="2021-06-16T11:15:00Z">
                <w:pPr/>
              </w:pPrChange>
            </w:pPr>
            <w:smartTag w:uri="urn:schemas-microsoft-com:office:smarttags" w:element="stockticker">
              <w:del w:id="6561" w:author="VOYER Raphael" w:date="2021-06-16T11:15:00Z">
                <w:r w:rsidRPr="00CD4A47" w:rsidDel="001111A8">
                  <w:rPr>
                    <w:b w:val="0"/>
                    <w:noProof/>
                  </w:rPr>
                  <w:delText>AOS</w:delText>
                </w:r>
              </w:del>
            </w:smartTag>
            <w:del w:id="6562" w:author="VOYER Raphael" w:date="2021-06-16T11:15:00Z">
              <w:r w:rsidRPr="00CD4A47" w:rsidDel="001111A8">
                <w:rPr>
                  <w:b w:val="0"/>
                  <w:noProof/>
                </w:rPr>
                <w:delText>-HAVLAN-FUNC-30</w:delText>
              </w:r>
            </w:del>
          </w:p>
          <w:p w:rsidR="00F47B44" w:rsidDel="001111A8" w:rsidRDefault="00F47B44" w:rsidP="001111A8">
            <w:pPr>
              <w:pStyle w:val="Titre4"/>
              <w:rPr>
                <w:del w:id="6563" w:author="VOYER Raphael" w:date="2021-06-16T11:15:00Z"/>
              </w:rPr>
              <w:pPrChange w:id="6564" w:author="VOYER Raphael" w:date="2021-06-16T11:15:00Z">
                <w:pPr/>
              </w:pPrChange>
            </w:pPr>
          </w:p>
        </w:tc>
        <w:tc>
          <w:tcPr>
            <w:tcW w:w="2408" w:type="dxa"/>
          </w:tcPr>
          <w:p w:rsidR="00CD2168" w:rsidDel="001111A8" w:rsidRDefault="00CD2168" w:rsidP="001111A8">
            <w:pPr>
              <w:pStyle w:val="Titre4"/>
              <w:rPr>
                <w:del w:id="6565" w:author="VOYER Raphael" w:date="2021-06-16T11:15:00Z"/>
              </w:rPr>
              <w:pPrChange w:id="6566" w:author="VOYER Raphael" w:date="2021-06-16T11:15:00Z">
                <w:pPr/>
              </w:pPrChange>
            </w:pPr>
            <w:del w:id="6567" w:author="VOYER Raphael" w:date="2021-06-16T11:15:00Z">
              <w:r w:rsidDel="001111A8">
                <w:delText xml:space="preserve">Section </w:delText>
              </w:r>
              <w:r w:rsidR="00DA48BE" w:rsidDel="001111A8">
                <w:delText>6.3.3.2</w:delText>
              </w:r>
            </w:del>
          </w:p>
        </w:tc>
        <w:tc>
          <w:tcPr>
            <w:tcW w:w="2402" w:type="dxa"/>
          </w:tcPr>
          <w:p w:rsidR="00CD2168" w:rsidDel="001111A8" w:rsidRDefault="00C460EC" w:rsidP="001111A8">
            <w:pPr>
              <w:pStyle w:val="Titre4"/>
              <w:rPr>
                <w:del w:id="6568" w:author="VOYER Raphael" w:date="2021-06-16T11:15:00Z"/>
              </w:rPr>
              <w:pPrChange w:id="6569" w:author="VOYER Raphael" w:date="2021-06-16T11:15:00Z">
                <w:pPr/>
              </w:pPrChange>
            </w:pPr>
            <w:del w:id="6570" w:author="VOYER Raphael" w:date="2021-06-16T11:15:00Z">
              <w:r w:rsidDel="001111A8">
                <w:delText>1.1</w:delText>
              </w:r>
            </w:del>
          </w:p>
        </w:tc>
      </w:tr>
      <w:tr w:rsidR="00CD2168" w:rsidDel="001111A8" w:rsidTr="00CD4A47">
        <w:trPr>
          <w:trHeight w:val="710"/>
          <w:del w:id="6571" w:author="VOYER Raphael" w:date="2021-06-16T11:15:00Z"/>
        </w:trPr>
        <w:tc>
          <w:tcPr>
            <w:tcW w:w="2588" w:type="dxa"/>
          </w:tcPr>
          <w:p w:rsidR="00CD2168" w:rsidDel="001111A8" w:rsidRDefault="00191EBE" w:rsidP="001111A8">
            <w:pPr>
              <w:pStyle w:val="Titre4"/>
              <w:rPr>
                <w:del w:id="6572" w:author="VOYER Raphael" w:date="2021-06-16T11:15:00Z"/>
              </w:rPr>
              <w:pPrChange w:id="6573" w:author="VOYER Raphael" w:date="2021-06-16T11:15:00Z">
                <w:pPr/>
              </w:pPrChange>
            </w:pPr>
            <w:del w:id="6574" w:author="VOYER Raphael" w:date="2021-06-16T11:15:00Z">
              <w:r w:rsidDel="001111A8">
                <w:delText xml:space="preserve">        Section 1.3.1  </w:delText>
              </w:r>
            </w:del>
          </w:p>
          <w:p w:rsidR="00F47B44" w:rsidDel="001111A8" w:rsidRDefault="00F47B44" w:rsidP="001111A8">
            <w:pPr>
              <w:pStyle w:val="Titre4"/>
              <w:rPr>
                <w:del w:id="6575" w:author="VOYER Raphael" w:date="2021-06-16T11:15:00Z"/>
              </w:rPr>
              <w:pPrChange w:id="6576" w:author="VOYER Raphael" w:date="2021-06-16T11:15:00Z">
                <w:pPr/>
              </w:pPrChange>
            </w:pPr>
            <w:del w:id="6577" w:author="VOYER Raphael" w:date="2021-06-16T11:15:00Z">
              <w:r w:rsidDel="001111A8">
                <w:delText xml:space="preserve">        (L3 cluster)</w:delText>
              </w:r>
            </w:del>
          </w:p>
        </w:tc>
        <w:tc>
          <w:tcPr>
            <w:tcW w:w="2178" w:type="dxa"/>
          </w:tcPr>
          <w:p w:rsidR="00CD2168" w:rsidDel="001111A8" w:rsidRDefault="00CD2168" w:rsidP="001111A8">
            <w:pPr>
              <w:pStyle w:val="Titre4"/>
              <w:rPr>
                <w:del w:id="6578" w:author="VOYER Raphael" w:date="2021-06-16T11:15:00Z"/>
              </w:rPr>
              <w:pPrChange w:id="6579" w:author="VOYER Raphael" w:date="2021-06-16T11:15:00Z">
                <w:pPr/>
              </w:pPrChange>
            </w:pPr>
            <w:del w:id="6580" w:author="VOYER Raphael" w:date="2021-06-16T11:15:00Z">
              <w:r w:rsidDel="001111A8">
                <w:delText xml:space="preserve">Section </w:delText>
              </w:r>
              <w:r w:rsidR="00F47B44" w:rsidDel="001111A8">
                <w:delText>3.1</w:delText>
              </w:r>
            </w:del>
          </w:p>
          <w:p w:rsidR="00F47B44" w:rsidRPr="00CD4A47" w:rsidDel="001111A8" w:rsidRDefault="00F47B44" w:rsidP="001111A8">
            <w:pPr>
              <w:pStyle w:val="Titre4"/>
              <w:rPr>
                <w:del w:id="6581" w:author="VOYER Raphael" w:date="2021-06-16T11:15:00Z"/>
                <w:b w:val="0"/>
                <w:noProof/>
              </w:rPr>
              <w:pPrChange w:id="6582" w:author="VOYER Raphael" w:date="2021-06-16T11:15:00Z">
                <w:pPr/>
              </w:pPrChange>
            </w:pPr>
            <w:smartTag w:uri="urn:schemas-microsoft-com:office:smarttags" w:element="stockticker">
              <w:del w:id="6583" w:author="VOYER Raphael" w:date="2021-06-16T11:15:00Z">
                <w:r w:rsidRPr="00CD4A47" w:rsidDel="001111A8">
                  <w:rPr>
                    <w:b w:val="0"/>
                    <w:noProof/>
                  </w:rPr>
                  <w:delText>AOS</w:delText>
                </w:r>
              </w:del>
            </w:smartTag>
            <w:del w:id="6584" w:author="VOYER Raphael" w:date="2021-06-16T11:15:00Z">
              <w:r w:rsidRPr="00CD4A47" w:rsidDel="001111A8">
                <w:rPr>
                  <w:b w:val="0"/>
                  <w:noProof/>
                </w:rPr>
                <w:delText>-HAVLAN-CFG-12</w:delText>
              </w:r>
            </w:del>
          </w:p>
          <w:p w:rsidR="00F47B44" w:rsidRPr="00CD4A47" w:rsidDel="001111A8" w:rsidRDefault="00F47B44" w:rsidP="001111A8">
            <w:pPr>
              <w:pStyle w:val="Titre4"/>
              <w:rPr>
                <w:del w:id="6585" w:author="VOYER Raphael" w:date="2021-06-16T11:15:00Z"/>
                <w:b w:val="0"/>
                <w:noProof/>
              </w:rPr>
              <w:pPrChange w:id="6586" w:author="VOYER Raphael" w:date="2021-06-16T11:15:00Z">
                <w:pPr/>
              </w:pPrChange>
            </w:pPr>
          </w:p>
          <w:p w:rsidR="00F47B44" w:rsidRPr="00F47B44" w:rsidDel="001111A8" w:rsidRDefault="00F47B44" w:rsidP="001111A8">
            <w:pPr>
              <w:pStyle w:val="Titre4"/>
              <w:rPr>
                <w:del w:id="6587" w:author="VOYER Raphael" w:date="2021-06-16T11:15:00Z"/>
              </w:rPr>
              <w:pPrChange w:id="6588" w:author="VOYER Raphael" w:date="2021-06-16T11:15:00Z">
                <w:pPr/>
              </w:pPrChange>
            </w:pPr>
            <w:del w:id="6589" w:author="VOYER Raphael" w:date="2021-06-16T11:15:00Z">
              <w:r w:rsidDel="001111A8">
                <w:delText>Section 3.3</w:delText>
              </w:r>
            </w:del>
          </w:p>
          <w:p w:rsidR="00F47B44" w:rsidRPr="00CD4A47" w:rsidDel="001111A8" w:rsidRDefault="00F47B44" w:rsidP="001111A8">
            <w:pPr>
              <w:pStyle w:val="Titre4"/>
              <w:rPr>
                <w:del w:id="6590" w:author="VOYER Raphael" w:date="2021-06-16T11:15:00Z"/>
                <w:b w:val="0"/>
                <w:noProof/>
              </w:rPr>
              <w:pPrChange w:id="6591" w:author="VOYER Raphael" w:date="2021-06-16T11:15:00Z">
                <w:pPr/>
              </w:pPrChange>
            </w:pPr>
            <w:smartTag w:uri="urn:schemas-microsoft-com:office:smarttags" w:element="stockticker">
              <w:del w:id="6592" w:author="VOYER Raphael" w:date="2021-06-16T11:15:00Z">
                <w:r w:rsidRPr="00CD4A47" w:rsidDel="001111A8">
                  <w:rPr>
                    <w:b w:val="0"/>
                    <w:noProof/>
                  </w:rPr>
                  <w:delText>AOS</w:delText>
                </w:r>
              </w:del>
            </w:smartTag>
            <w:del w:id="6593" w:author="VOYER Raphael" w:date="2021-06-16T11:15:00Z">
              <w:r w:rsidRPr="00CD4A47" w:rsidDel="001111A8">
                <w:rPr>
                  <w:b w:val="0"/>
                  <w:noProof/>
                </w:rPr>
                <w:delText>-HAVLAN-</w:delText>
              </w:r>
              <w:smartTag w:uri="urn:schemas-microsoft-com:office:smarttags" w:element="stockticker">
                <w:r w:rsidRPr="00CD4A47" w:rsidDel="001111A8">
                  <w:rPr>
                    <w:b w:val="0"/>
                    <w:noProof/>
                  </w:rPr>
                  <w:delText>FUNC</w:delText>
                </w:r>
              </w:smartTag>
              <w:r w:rsidRPr="00CD4A47" w:rsidDel="001111A8">
                <w:rPr>
                  <w:b w:val="0"/>
                  <w:noProof/>
                </w:rPr>
                <w:delText>-40</w:delText>
              </w:r>
            </w:del>
          </w:p>
          <w:p w:rsidR="00F47B44" w:rsidDel="001111A8" w:rsidRDefault="00F47B44" w:rsidP="001111A8">
            <w:pPr>
              <w:pStyle w:val="Titre4"/>
              <w:rPr>
                <w:del w:id="6594" w:author="VOYER Raphael" w:date="2021-06-16T11:15:00Z"/>
              </w:rPr>
              <w:pPrChange w:id="6595" w:author="VOYER Raphael" w:date="2021-06-16T11:15:00Z">
                <w:pPr/>
              </w:pPrChange>
            </w:pPr>
          </w:p>
        </w:tc>
        <w:tc>
          <w:tcPr>
            <w:tcW w:w="2408" w:type="dxa"/>
          </w:tcPr>
          <w:p w:rsidR="00CD2168" w:rsidDel="001111A8" w:rsidRDefault="00DA48BE" w:rsidP="001111A8">
            <w:pPr>
              <w:pStyle w:val="Titre4"/>
              <w:rPr>
                <w:del w:id="6596" w:author="VOYER Raphael" w:date="2021-06-16T11:15:00Z"/>
              </w:rPr>
              <w:pPrChange w:id="6597" w:author="VOYER Raphael" w:date="2021-06-16T11:15:00Z">
                <w:pPr/>
              </w:pPrChange>
            </w:pPr>
            <w:del w:id="6598" w:author="VOYER Raphael" w:date="2021-06-16T11:15:00Z">
              <w:r w:rsidDel="001111A8">
                <w:delText>Section 6.3.3.3</w:delText>
              </w:r>
            </w:del>
          </w:p>
          <w:p w:rsidR="00DA48BE" w:rsidDel="001111A8" w:rsidRDefault="00DA48BE" w:rsidP="001111A8">
            <w:pPr>
              <w:pStyle w:val="Titre4"/>
              <w:rPr>
                <w:del w:id="6599" w:author="VOYER Raphael" w:date="2021-06-16T11:15:00Z"/>
              </w:rPr>
              <w:pPrChange w:id="6600" w:author="VOYER Raphael" w:date="2021-06-16T11:15:00Z">
                <w:pPr/>
              </w:pPrChange>
            </w:pPr>
            <w:del w:id="6601" w:author="VOYER Raphael" w:date="2021-06-16T11:15:00Z">
              <w:r w:rsidDel="001111A8">
                <w:delText xml:space="preserve">  6.3.3.3.1</w:delText>
              </w:r>
            </w:del>
          </w:p>
          <w:p w:rsidR="00DA48BE" w:rsidDel="001111A8" w:rsidRDefault="00DA48BE" w:rsidP="001111A8">
            <w:pPr>
              <w:pStyle w:val="Titre4"/>
              <w:rPr>
                <w:del w:id="6602" w:author="VOYER Raphael" w:date="2021-06-16T11:15:00Z"/>
              </w:rPr>
              <w:pPrChange w:id="6603" w:author="VOYER Raphael" w:date="2021-06-16T11:15:00Z">
                <w:pPr/>
              </w:pPrChange>
            </w:pPr>
            <w:del w:id="6604" w:author="VOYER Raphael" w:date="2021-06-16T11:15:00Z">
              <w:r w:rsidDel="001111A8">
                <w:delText xml:space="preserve">   6.3.3.3.2</w:delText>
              </w:r>
            </w:del>
          </w:p>
        </w:tc>
        <w:tc>
          <w:tcPr>
            <w:tcW w:w="2402" w:type="dxa"/>
          </w:tcPr>
          <w:p w:rsidR="00CD2168" w:rsidDel="001111A8" w:rsidRDefault="00C460EC" w:rsidP="001111A8">
            <w:pPr>
              <w:pStyle w:val="Titre4"/>
              <w:rPr>
                <w:del w:id="6605" w:author="VOYER Raphael" w:date="2021-06-16T11:15:00Z"/>
              </w:rPr>
              <w:pPrChange w:id="6606" w:author="VOYER Raphael" w:date="2021-06-16T11:15:00Z">
                <w:pPr/>
              </w:pPrChange>
            </w:pPr>
            <w:del w:id="6607" w:author="VOYER Raphael" w:date="2021-06-16T11:15:00Z">
              <w:r w:rsidDel="001111A8">
                <w:delText>1.2</w:delText>
              </w:r>
            </w:del>
          </w:p>
        </w:tc>
      </w:tr>
      <w:tr w:rsidR="00CD2168" w:rsidDel="001111A8" w:rsidTr="00CD4A47">
        <w:trPr>
          <w:del w:id="6608" w:author="VOYER Raphael" w:date="2021-06-16T11:15:00Z"/>
        </w:trPr>
        <w:tc>
          <w:tcPr>
            <w:tcW w:w="2588" w:type="dxa"/>
          </w:tcPr>
          <w:p w:rsidR="00F47B44" w:rsidDel="001111A8" w:rsidRDefault="00191EBE" w:rsidP="001111A8">
            <w:pPr>
              <w:pStyle w:val="Titre4"/>
              <w:rPr>
                <w:del w:id="6609" w:author="VOYER Raphael" w:date="2021-06-16T11:15:00Z"/>
              </w:rPr>
              <w:pPrChange w:id="6610" w:author="VOYER Raphael" w:date="2021-06-16T11:15:00Z">
                <w:pPr/>
              </w:pPrChange>
            </w:pPr>
            <w:del w:id="6611" w:author="VOYER Raphael" w:date="2021-06-16T11:15:00Z">
              <w:r w:rsidDel="001111A8">
                <w:delText xml:space="preserve">        Section 1.3.1 </w:delText>
              </w:r>
            </w:del>
          </w:p>
          <w:p w:rsidR="00CD2168" w:rsidDel="001111A8" w:rsidRDefault="00F47B44" w:rsidP="001111A8">
            <w:pPr>
              <w:pStyle w:val="Titre4"/>
              <w:rPr>
                <w:del w:id="6612" w:author="VOYER Raphael" w:date="2021-06-16T11:15:00Z"/>
              </w:rPr>
              <w:pPrChange w:id="6613" w:author="VOYER Raphael" w:date="2021-06-16T11:15:00Z">
                <w:pPr/>
              </w:pPrChange>
            </w:pPr>
            <w:del w:id="6614" w:author="VOYER Raphael" w:date="2021-06-16T11:15:00Z">
              <w:r w:rsidDel="001111A8">
                <w:delText>(L3 cluster with IGMP)</w:delText>
              </w:r>
              <w:r w:rsidR="00191EBE" w:rsidDel="001111A8">
                <w:delText xml:space="preserve"> </w:delText>
              </w:r>
            </w:del>
          </w:p>
        </w:tc>
        <w:tc>
          <w:tcPr>
            <w:tcW w:w="2178" w:type="dxa"/>
          </w:tcPr>
          <w:p w:rsidR="00CD2168" w:rsidDel="001111A8" w:rsidRDefault="00CD2168" w:rsidP="001111A8">
            <w:pPr>
              <w:pStyle w:val="Titre4"/>
              <w:rPr>
                <w:del w:id="6615" w:author="VOYER Raphael" w:date="2021-06-16T11:15:00Z"/>
              </w:rPr>
              <w:pPrChange w:id="6616" w:author="VOYER Raphael" w:date="2021-06-16T11:15:00Z">
                <w:pPr/>
              </w:pPrChange>
            </w:pPr>
            <w:del w:id="6617" w:author="VOYER Raphael" w:date="2021-06-16T11:15:00Z">
              <w:r w:rsidDel="001111A8">
                <w:delText xml:space="preserve">Section </w:delText>
              </w:r>
              <w:r w:rsidR="00F47B44" w:rsidDel="001111A8">
                <w:delText>3.1</w:delText>
              </w:r>
            </w:del>
          </w:p>
          <w:p w:rsidR="00F47B44" w:rsidRPr="00CD4A47" w:rsidDel="001111A8" w:rsidRDefault="00F47B44" w:rsidP="001111A8">
            <w:pPr>
              <w:pStyle w:val="Titre4"/>
              <w:rPr>
                <w:del w:id="6618" w:author="VOYER Raphael" w:date="2021-06-16T11:15:00Z"/>
                <w:b w:val="0"/>
                <w:noProof/>
              </w:rPr>
              <w:pPrChange w:id="6619" w:author="VOYER Raphael" w:date="2021-06-16T11:15:00Z">
                <w:pPr/>
              </w:pPrChange>
            </w:pPr>
            <w:smartTag w:uri="urn:schemas-microsoft-com:office:smarttags" w:element="stockticker">
              <w:del w:id="6620" w:author="VOYER Raphael" w:date="2021-06-16T11:15:00Z">
                <w:r w:rsidRPr="00CD4A47" w:rsidDel="001111A8">
                  <w:rPr>
                    <w:b w:val="0"/>
                    <w:noProof/>
                  </w:rPr>
                  <w:delText>AOS</w:delText>
                </w:r>
              </w:del>
            </w:smartTag>
            <w:del w:id="6621" w:author="VOYER Raphael" w:date="2021-06-16T11:15:00Z">
              <w:r w:rsidRPr="00CD4A47" w:rsidDel="001111A8">
                <w:rPr>
                  <w:b w:val="0"/>
                  <w:noProof/>
                </w:rPr>
                <w:delText>-HAVLAN-CFG-12</w:delText>
              </w:r>
            </w:del>
          </w:p>
          <w:p w:rsidR="00F47B44" w:rsidRPr="00CD4A47" w:rsidDel="001111A8" w:rsidRDefault="00F47B44" w:rsidP="001111A8">
            <w:pPr>
              <w:pStyle w:val="Titre4"/>
              <w:rPr>
                <w:del w:id="6622" w:author="VOYER Raphael" w:date="2021-06-16T11:15:00Z"/>
                <w:b w:val="0"/>
                <w:noProof/>
              </w:rPr>
              <w:pPrChange w:id="6623" w:author="VOYER Raphael" w:date="2021-06-16T11:15:00Z">
                <w:pPr/>
              </w:pPrChange>
            </w:pPr>
          </w:p>
          <w:p w:rsidR="00F47B44" w:rsidRPr="00F47B44" w:rsidDel="001111A8" w:rsidRDefault="00F47B44" w:rsidP="001111A8">
            <w:pPr>
              <w:pStyle w:val="Titre4"/>
              <w:rPr>
                <w:del w:id="6624" w:author="VOYER Raphael" w:date="2021-06-16T11:15:00Z"/>
              </w:rPr>
              <w:pPrChange w:id="6625" w:author="VOYER Raphael" w:date="2021-06-16T11:15:00Z">
                <w:pPr/>
              </w:pPrChange>
            </w:pPr>
            <w:del w:id="6626" w:author="VOYER Raphael" w:date="2021-06-16T11:15:00Z">
              <w:r w:rsidDel="001111A8">
                <w:delText>Section 3.3</w:delText>
              </w:r>
            </w:del>
          </w:p>
          <w:p w:rsidR="00F47B44" w:rsidRPr="00CD4A47" w:rsidDel="001111A8" w:rsidRDefault="00F47B44" w:rsidP="001111A8">
            <w:pPr>
              <w:pStyle w:val="Titre4"/>
              <w:rPr>
                <w:del w:id="6627" w:author="VOYER Raphael" w:date="2021-06-16T11:15:00Z"/>
                <w:b w:val="0"/>
                <w:noProof/>
              </w:rPr>
              <w:pPrChange w:id="6628" w:author="VOYER Raphael" w:date="2021-06-16T11:15:00Z">
                <w:pPr/>
              </w:pPrChange>
            </w:pPr>
            <w:smartTag w:uri="urn:schemas-microsoft-com:office:smarttags" w:element="stockticker">
              <w:del w:id="6629" w:author="VOYER Raphael" w:date="2021-06-16T11:15:00Z">
                <w:r w:rsidRPr="00CD4A47" w:rsidDel="001111A8">
                  <w:rPr>
                    <w:b w:val="0"/>
                    <w:noProof/>
                  </w:rPr>
                  <w:delText>AOS</w:delText>
                </w:r>
              </w:del>
            </w:smartTag>
            <w:del w:id="6630" w:author="VOYER Raphael" w:date="2021-06-16T11:15:00Z">
              <w:r w:rsidRPr="00CD4A47" w:rsidDel="001111A8">
                <w:rPr>
                  <w:b w:val="0"/>
                  <w:noProof/>
                </w:rPr>
                <w:delText>-HAVLAN-</w:delText>
              </w:r>
              <w:smartTag w:uri="urn:schemas-microsoft-com:office:smarttags" w:element="stockticker">
                <w:r w:rsidRPr="00CD4A47" w:rsidDel="001111A8">
                  <w:rPr>
                    <w:b w:val="0"/>
                    <w:noProof/>
                  </w:rPr>
                  <w:delText>FUNC</w:delText>
                </w:r>
              </w:smartTag>
              <w:r w:rsidRPr="00CD4A47" w:rsidDel="001111A8">
                <w:rPr>
                  <w:b w:val="0"/>
                  <w:noProof/>
                </w:rPr>
                <w:delText>-30</w:delText>
              </w:r>
            </w:del>
          </w:p>
        </w:tc>
        <w:tc>
          <w:tcPr>
            <w:tcW w:w="2408" w:type="dxa"/>
          </w:tcPr>
          <w:p w:rsidR="00CD2168" w:rsidDel="001111A8" w:rsidRDefault="00DA48BE" w:rsidP="001111A8">
            <w:pPr>
              <w:pStyle w:val="Titre4"/>
              <w:rPr>
                <w:del w:id="6631" w:author="VOYER Raphael" w:date="2021-06-16T11:15:00Z"/>
              </w:rPr>
              <w:pPrChange w:id="6632" w:author="VOYER Raphael" w:date="2021-06-16T11:15:00Z">
                <w:pPr/>
              </w:pPrChange>
            </w:pPr>
            <w:del w:id="6633" w:author="VOYER Raphael" w:date="2021-06-16T11:15:00Z">
              <w:r w:rsidDel="001111A8">
                <w:delText>Section 6.3.3.3</w:delText>
              </w:r>
            </w:del>
          </w:p>
          <w:p w:rsidR="00DA48BE" w:rsidDel="001111A8" w:rsidRDefault="00DA48BE" w:rsidP="001111A8">
            <w:pPr>
              <w:pStyle w:val="Titre4"/>
              <w:rPr>
                <w:del w:id="6634" w:author="VOYER Raphael" w:date="2021-06-16T11:15:00Z"/>
              </w:rPr>
              <w:pPrChange w:id="6635" w:author="VOYER Raphael" w:date="2021-06-16T11:15:00Z">
                <w:pPr/>
              </w:pPrChange>
            </w:pPr>
            <w:del w:id="6636" w:author="VOYER Raphael" w:date="2021-06-16T11:15:00Z">
              <w:r w:rsidDel="001111A8">
                <w:delText xml:space="preserve">  6.3.3.3.3</w:delText>
              </w:r>
            </w:del>
          </w:p>
        </w:tc>
        <w:tc>
          <w:tcPr>
            <w:tcW w:w="2402" w:type="dxa"/>
          </w:tcPr>
          <w:p w:rsidR="00CD2168" w:rsidDel="001111A8" w:rsidRDefault="00C460EC" w:rsidP="001111A8">
            <w:pPr>
              <w:pStyle w:val="Titre4"/>
              <w:rPr>
                <w:del w:id="6637" w:author="VOYER Raphael" w:date="2021-06-16T11:15:00Z"/>
              </w:rPr>
              <w:pPrChange w:id="6638" w:author="VOYER Raphael" w:date="2021-06-16T11:15:00Z">
                <w:pPr/>
              </w:pPrChange>
            </w:pPr>
            <w:del w:id="6639" w:author="VOYER Raphael" w:date="2021-06-16T11:15:00Z">
              <w:r w:rsidDel="001111A8">
                <w:delText>1.3</w:delText>
              </w:r>
            </w:del>
          </w:p>
        </w:tc>
      </w:tr>
    </w:tbl>
    <w:p w:rsidR="00E667B8" w:rsidDel="001111A8" w:rsidRDefault="00E667B8" w:rsidP="001111A8">
      <w:pPr>
        <w:pStyle w:val="Titre4"/>
        <w:rPr>
          <w:del w:id="6640" w:author="VOYER Raphael" w:date="2021-06-16T11:15:00Z"/>
        </w:rPr>
        <w:pPrChange w:id="6641" w:author="VOYER Raphael" w:date="2021-06-16T11:15:00Z">
          <w:pPr/>
        </w:pPrChange>
      </w:pPr>
    </w:p>
    <w:p w:rsidR="009E50E2" w:rsidDel="001111A8" w:rsidRDefault="00C460EC" w:rsidP="001111A8">
      <w:pPr>
        <w:pStyle w:val="Titre4"/>
        <w:rPr>
          <w:del w:id="6642" w:author="VOYER Raphael" w:date="2021-06-16T11:15:00Z"/>
        </w:rPr>
        <w:pPrChange w:id="6643" w:author="VOYER Raphael" w:date="2021-06-16T11:15:00Z">
          <w:pPr/>
        </w:pPrChange>
      </w:pPr>
      <w:del w:id="6644" w:author="VOYER Raphael" w:date="2021-06-16T11:15:00Z">
        <w:r w:rsidDel="001111A8">
          <w:delText>*Other testcases such as Event processing scenarios are captured against Testcase 2-14 in UTP.</w:delText>
        </w:r>
      </w:del>
    </w:p>
    <w:p w:rsidR="009E50E2" w:rsidDel="001111A8" w:rsidRDefault="009E50E2" w:rsidP="001111A8">
      <w:pPr>
        <w:pStyle w:val="Titre4"/>
        <w:rPr>
          <w:del w:id="6645" w:author="VOYER Raphael" w:date="2021-06-16T11:15:00Z"/>
        </w:rPr>
        <w:pPrChange w:id="6646" w:author="VOYER Raphael" w:date="2021-06-16T11:15:00Z">
          <w:pPr/>
        </w:pPrChange>
      </w:pPr>
    </w:p>
    <w:p w:rsidR="009E50E2" w:rsidDel="001111A8" w:rsidRDefault="009E50E2" w:rsidP="001111A8">
      <w:pPr>
        <w:pStyle w:val="Titre4"/>
        <w:rPr>
          <w:del w:id="6647" w:author="VOYER Raphael" w:date="2021-06-16T11:15:00Z"/>
        </w:rPr>
        <w:pPrChange w:id="6648" w:author="VOYER Raphael" w:date="2021-06-16T11:15:00Z">
          <w:pPr/>
        </w:pPrChange>
      </w:pPr>
    </w:p>
    <w:p w:rsidR="009E50E2" w:rsidDel="001111A8" w:rsidRDefault="009E50E2" w:rsidP="001111A8">
      <w:pPr>
        <w:pStyle w:val="Titre4"/>
        <w:rPr>
          <w:del w:id="6649" w:author="VOYER Raphael" w:date="2021-06-16T11:15:00Z"/>
        </w:rPr>
        <w:pPrChange w:id="6650" w:author="VOYER Raphael" w:date="2021-06-16T11:15:00Z">
          <w:pPr/>
        </w:pPrChange>
      </w:pPr>
    </w:p>
    <w:p w:rsidR="00240980" w:rsidDel="001111A8" w:rsidRDefault="00240980" w:rsidP="001111A8">
      <w:pPr>
        <w:pStyle w:val="Titre4"/>
        <w:rPr>
          <w:del w:id="6651" w:author="VOYER Raphael" w:date="2021-06-16T11:15:00Z"/>
        </w:rPr>
        <w:pPrChange w:id="6652" w:author="VOYER Raphael" w:date="2021-06-16T11:15:00Z">
          <w:pPr/>
        </w:pPrChange>
      </w:pPr>
    </w:p>
    <w:p w:rsidR="00613335" w:rsidDel="001111A8" w:rsidRDefault="00613335" w:rsidP="001111A8">
      <w:pPr>
        <w:pStyle w:val="Titre4"/>
        <w:rPr>
          <w:del w:id="6653" w:author="VOYER Raphael" w:date="2021-06-16T11:15:00Z"/>
        </w:rPr>
        <w:pPrChange w:id="6654" w:author="VOYER Raphael" w:date="2021-06-16T11:15:00Z">
          <w:pPr/>
        </w:pPrChange>
      </w:pPr>
    </w:p>
    <w:p w:rsidR="00613335" w:rsidDel="001111A8" w:rsidRDefault="00613335" w:rsidP="001111A8">
      <w:pPr>
        <w:pStyle w:val="Titre4"/>
        <w:rPr>
          <w:del w:id="6655" w:author="VOYER Raphael" w:date="2021-06-16T11:15:00Z"/>
        </w:rPr>
        <w:pPrChange w:id="6656" w:author="VOYER Raphael" w:date="2021-06-16T11:15:00Z">
          <w:pPr/>
        </w:pPrChange>
      </w:pPr>
    </w:p>
    <w:p w:rsidR="00613335" w:rsidDel="001111A8" w:rsidRDefault="00613335" w:rsidP="001111A8">
      <w:pPr>
        <w:pStyle w:val="Titre4"/>
        <w:rPr>
          <w:del w:id="6657" w:author="VOYER Raphael" w:date="2021-06-16T11:15:00Z"/>
        </w:rPr>
        <w:pPrChange w:id="6658" w:author="VOYER Raphael" w:date="2021-06-16T11:15:00Z">
          <w:pPr/>
        </w:pPrChange>
      </w:pPr>
    </w:p>
    <w:p w:rsidR="00613335" w:rsidDel="001111A8" w:rsidRDefault="00613335" w:rsidP="001111A8">
      <w:pPr>
        <w:pStyle w:val="Titre4"/>
        <w:rPr>
          <w:del w:id="6659" w:author="VOYER Raphael" w:date="2021-06-16T11:15:00Z"/>
        </w:rPr>
        <w:pPrChange w:id="6660" w:author="VOYER Raphael" w:date="2021-06-16T11:15:00Z">
          <w:pPr/>
        </w:pPrChange>
      </w:pPr>
    </w:p>
    <w:p w:rsidR="00613335" w:rsidDel="001111A8" w:rsidRDefault="00613335" w:rsidP="001111A8">
      <w:pPr>
        <w:pStyle w:val="Titre4"/>
        <w:rPr>
          <w:del w:id="6661" w:author="VOYER Raphael" w:date="2021-06-16T11:15:00Z"/>
        </w:rPr>
        <w:pPrChange w:id="6662" w:author="VOYER Raphael" w:date="2021-06-16T11:15:00Z">
          <w:pPr/>
        </w:pPrChange>
      </w:pPr>
    </w:p>
    <w:p w:rsidR="00613335" w:rsidDel="001111A8" w:rsidRDefault="00613335" w:rsidP="001111A8">
      <w:pPr>
        <w:pStyle w:val="Titre4"/>
        <w:rPr>
          <w:del w:id="6663" w:author="VOYER Raphael" w:date="2021-06-16T11:15:00Z"/>
        </w:rPr>
        <w:pPrChange w:id="6664" w:author="VOYER Raphael" w:date="2021-06-16T11:15:00Z">
          <w:pPr/>
        </w:pPrChange>
      </w:pPr>
    </w:p>
    <w:p w:rsidR="00613335" w:rsidDel="001111A8" w:rsidRDefault="00613335" w:rsidP="001111A8">
      <w:pPr>
        <w:pStyle w:val="Titre4"/>
        <w:rPr>
          <w:del w:id="6665" w:author="VOYER Raphael" w:date="2021-06-16T11:15:00Z"/>
        </w:rPr>
        <w:pPrChange w:id="6666" w:author="VOYER Raphael" w:date="2021-06-16T11:15:00Z">
          <w:pPr/>
        </w:pPrChange>
      </w:pPr>
    </w:p>
    <w:p w:rsidR="00613335" w:rsidDel="001111A8" w:rsidRDefault="00613335" w:rsidP="001111A8">
      <w:pPr>
        <w:pStyle w:val="Titre4"/>
        <w:rPr>
          <w:del w:id="6667" w:author="VOYER Raphael" w:date="2021-06-16T11:15:00Z"/>
        </w:rPr>
        <w:pPrChange w:id="6668" w:author="VOYER Raphael" w:date="2021-06-16T11:15:00Z">
          <w:pPr/>
        </w:pPrChange>
      </w:pPr>
    </w:p>
    <w:p w:rsidR="006A24B3" w:rsidDel="001111A8" w:rsidRDefault="006A24B3" w:rsidP="001111A8">
      <w:pPr>
        <w:pStyle w:val="Titre4"/>
        <w:rPr>
          <w:del w:id="6669" w:author="VOYER Raphael" w:date="2021-06-16T11:15:00Z"/>
        </w:rPr>
        <w:pPrChange w:id="6670" w:author="VOYER Raphael" w:date="2021-06-16T11:15:00Z">
          <w:pPr/>
        </w:pPrChange>
      </w:pPr>
    </w:p>
    <w:p w:rsidR="006A24B3" w:rsidDel="001111A8" w:rsidRDefault="006A24B3" w:rsidP="001111A8">
      <w:pPr>
        <w:pStyle w:val="Titre4"/>
        <w:rPr>
          <w:del w:id="6671" w:author="VOYER Raphael" w:date="2021-06-16T11:15:00Z"/>
        </w:rPr>
        <w:pPrChange w:id="6672" w:author="VOYER Raphael" w:date="2021-06-16T11:15:00Z">
          <w:pPr/>
        </w:pPrChange>
      </w:pPr>
    </w:p>
    <w:p w:rsidR="006A24B3" w:rsidDel="001111A8" w:rsidRDefault="006A24B3" w:rsidP="001111A8">
      <w:pPr>
        <w:pStyle w:val="Titre4"/>
        <w:rPr>
          <w:del w:id="6673" w:author="VOYER Raphael" w:date="2021-06-16T11:15:00Z"/>
        </w:rPr>
        <w:pPrChange w:id="6674" w:author="VOYER Raphael" w:date="2021-06-16T11:15:00Z">
          <w:pPr/>
        </w:pPrChange>
      </w:pPr>
    </w:p>
    <w:p w:rsidR="006A24B3" w:rsidDel="001111A8" w:rsidRDefault="006A24B3" w:rsidP="001111A8">
      <w:pPr>
        <w:pStyle w:val="Titre4"/>
        <w:rPr>
          <w:del w:id="6675" w:author="VOYER Raphael" w:date="2021-06-16T11:15:00Z"/>
        </w:rPr>
        <w:pPrChange w:id="6676" w:author="VOYER Raphael" w:date="2021-06-16T11:15:00Z">
          <w:pPr/>
        </w:pPrChange>
      </w:pPr>
    </w:p>
    <w:p w:rsidR="006A24B3" w:rsidDel="001111A8" w:rsidRDefault="006A24B3" w:rsidP="001111A8">
      <w:pPr>
        <w:pStyle w:val="Titre4"/>
        <w:rPr>
          <w:del w:id="6677" w:author="VOYER Raphael" w:date="2021-06-16T11:15:00Z"/>
        </w:rPr>
        <w:pPrChange w:id="6678" w:author="VOYER Raphael" w:date="2021-06-16T11:15:00Z">
          <w:pPr/>
        </w:pPrChange>
      </w:pPr>
    </w:p>
    <w:p w:rsidR="006A24B3" w:rsidDel="001111A8" w:rsidRDefault="006A24B3" w:rsidP="001111A8">
      <w:pPr>
        <w:pStyle w:val="Titre4"/>
        <w:rPr>
          <w:del w:id="6679" w:author="VOYER Raphael" w:date="2021-06-16T11:15:00Z"/>
        </w:rPr>
        <w:pPrChange w:id="6680" w:author="VOYER Raphael" w:date="2021-06-16T11:15:00Z">
          <w:pPr/>
        </w:pPrChange>
      </w:pPr>
    </w:p>
    <w:p w:rsidR="006A24B3" w:rsidDel="001111A8" w:rsidRDefault="006A24B3" w:rsidP="001111A8">
      <w:pPr>
        <w:pStyle w:val="Titre4"/>
        <w:rPr>
          <w:del w:id="6681" w:author="VOYER Raphael" w:date="2021-06-16T11:15:00Z"/>
        </w:rPr>
        <w:pPrChange w:id="6682" w:author="VOYER Raphael" w:date="2021-06-16T11:15:00Z">
          <w:pPr/>
        </w:pPrChange>
      </w:pPr>
    </w:p>
    <w:p w:rsidR="006A24B3" w:rsidDel="001111A8" w:rsidRDefault="006A24B3" w:rsidP="001111A8">
      <w:pPr>
        <w:pStyle w:val="Titre4"/>
        <w:rPr>
          <w:del w:id="6683" w:author="VOYER Raphael" w:date="2021-06-16T11:15:00Z"/>
        </w:rPr>
        <w:pPrChange w:id="6684" w:author="VOYER Raphael" w:date="2021-06-16T11:15:00Z">
          <w:pPr/>
        </w:pPrChange>
      </w:pPr>
    </w:p>
    <w:p w:rsidR="006A24B3" w:rsidDel="001111A8" w:rsidRDefault="006A24B3" w:rsidP="001111A8">
      <w:pPr>
        <w:pStyle w:val="Titre4"/>
        <w:rPr>
          <w:del w:id="6685" w:author="VOYER Raphael" w:date="2021-06-16T11:15:00Z"/>
        </w:rPr>
        <w:pPrChange w:id="6686" w:author="VOYER Raphael" w:date="2021-06-16T11:15:00Z">
          <w:pPr/>
        </w:pPrChange>
      </w:pPr>
    </w:p>
    <w:p w:rsidR="00613335" w:rsidDel="001111A8" w:rsidRDefault="00613335" w:rsidP="001111A8">
      <w:pPr>
        <w:pStyle w:val="Titre4"/>
        <w:rPr>
          <w:del w:id="6687" w:author="VOYER Raphael" w:date="2021-06-16T11:15:00Z"/>
        </w:rPr>
        <w:pPrChange w:id="6688" w:author="VOYER Raphael" w:date="2021-06-16T11:15:00Z">
          <w:pPr/>
        </w:pPrChange>
      </w:pPr>
    </w:p>
    <w:p w:rsidR="00613335" w:rsidDel="001111A8" w:rsidRDefault="00613335" w:rsidP="001111A8">
      <w:pPr>
        <w:pStyle w:val="Titre4"/>
        <w:rPr>
          <w:del w:id="6689" w:author="VOYER Raphael" w:date="2021-06-16T11:15:00Z"/>
        </w:rPr>
        <w:pPrChange w:id="6690" w:author="VOYER Raphael" w:date="2021-06-16T11:15:00Z">
          <w:pPr>
            <w:pStyle w:val="Titre1"/>
            <w:pageBreakBefore/>
            <w:tabs>
              <w:tab w:val="clear" w:pos="432"/>
              <w:tab w:val="num" w:pos="360"/>
            </w:tabs>
            <w:ind w:left="360" w:hanging="360"/>
            <w:jc w:val="left"/>
          </w:pPr>
        </w:pPrChange>
      </w:pPr>
      <w:bookmarkStart w:id="6691" w:name="_Toc381025930"/>
      <w:bookmarkStart w:id="6692" w:name="_Toc424820506"/>
      <w:del w:id="6693" w:author="VOYER Raphael" w:date="2021-06-16T11:15:00Z">
        <w:r w:rsidRPr="00F81531" w:rsidDel="001111A8">
          <w:delText xml:space="preserve">HAVLAN SUPPORT </w:delText>
        </w:r>
        <w:r w:rsidDel="001111A8">
          <w:delText xml:space="preserve">IN </w:delText>
        </w:r>
        <w:bookmarkEnd w:id="6691"/>
        <w:r w:rsidR="00697356" w:rsidDel="001111A8">
          <w:delText>8.3.1</w:delText>
        </w:r>
        <w:bookmarkEnd w:id="6692"/>
      </w:del>
    </w:p>
    <w:p w:rsidR="00613335" w:rsidDel="001111A8" w:rsidRDefault="00613335" w:rsidP="001111A8">
      <w:pPr>
        <w:pStyle w:val="Titre4"/>
        <w:rPr>
          <w:del w:id="6694" w:author="VOYER Raphael" w:date="2021-06-16T11:15:00Z"/>
          <w:rFonts w:cs="Arial"/>
          <w:sz w:val="32"/>
          <w:szCs w:val="32"/>
        </w:rPr>
        <w:pPrChange w:id="6695" w:author="VOYER Raphael" w:date="2021-06-16T11:15:00Z">
          <w:pPr>
            <w:ind w:left="720"/>
          </w:pPr>
        </w:pPrChange>
      </w:pPr>
      <w:del w:id="6696" w:author="VOYER Raphael" w:date="2021-06-16T11:15:00Z">
        <w:r w:rsidDel="001111A8">
          <w:delText>This section shal</w:delText>
        </w:r>
        <w:r w:rsidR="00EF0EC4" w:rsidDel="001111A8">
          <w:delText>l</w:delText>
        </w:r>
        <w:r w:rsidDel="001111A8">
          <w:delText xml:space="preserve"> describe the changes required in AOS to support HA-VLAN feature in </w:delText>
        </w:r>
        <w:r w:rsidR="00697356" w:rsidDel="001111A8">
          <w:delText>8.3.1</w:delText>
        </w:r>
        <w:r w:rsidDel="001111A8">
          <w:delText xml:space="preserve">.R01 release.  The existing HA-VLAN feature is supported on Broadcom platform </w:delText>
        </w:r>
        <w:r w:rsidR="00000D43" w:rsidDel="001111A8">
          <w:delText>and this is extended to work on Marvell Platform as well</w:delText>
        </w:r>
        <w:r w:rsidDel="001111A8">
          <w:delText>.  This section describes changes required to suppo</w:delText>
        </w:r>
        <w:r w:rsidR="003206D2" w:rsidDel="001111A8">
          <w:delText>rt the HA-VAN functionality on</w:delText>
        </w:r>
        <w:r w:rsidDel="001111A8">
          <w:delText xml:space="preserve"> Marvel</w:delText>
        </w:r>
        <w:r w:rsidR="00EF0EC4" w:rsidDel="001111A8">
          <w:delText>l</w:delText>
        </w:r>
        <w:r w:rsidDel="001111A8">
          <w:delText xml:space="preserve"> platform. </w:delText>
        </w:r>
        <w:r w:rsidR="00000D43" w:rsidDel="001111A8">
          <w:delText xml:space="preserve">The proposed changes are a response to the RTR </w:delText>
        </w:r>
        <w:r w:rsidR="00B37659" w:rsidDel="001111A8">
          <w:delText>4048</w:delText>
        </w:r>
        <w:r w:rsidR="00000D43" w:rsidDel="001111A8">
          <w:delText xml:space="preserve"> ‘L2 features/applications to be ported to make use of Marvell Hardware Abstraction Layer (HAL).</w:delText>
        </w:r>
      </w:del>
    </w:p>
    <w:p w:rsidR="00613335" w:rsidDel="001111A8" w:rsidRDefault="00613335" w:rsidP="001111A8">
      <w:pPr>
        <w:pStyle w:val="Titre4"/>
        <w:rPr>
          <w:del w:id="6697" w:author="VOYER Raphael" w:date="2021-06-16T11:15:00Z"/>
          <w:rFonts w:cs="Arial"/>
          <w:sz w:val="32"/>
          <w:szCs w:val="32"/>
        </w:rPr>
        <w:pPrChange w:id="6698" w:author="VOYER Raphael" w:date="2021-06-16T11:15:00Z">
          <w:pPr/>
        </w:pPrChange>
      </w:pPr>
    </w:p>
    <w:p w:rsidR="00613335" w:rsidDel="001111A8" w:rsidRDefault="00613335" w:rsidP="001111A8">
      <w:pPr>
        <w:pStyle w:val="Titre4"/>
        <w:rPr>
          <w:del w:id="6699" w:author="VOYER Raphael" w:date="2021-06-16T11:15:00Z"/>
        </w:rPr>
        <w:pPrChange w:id="6700" w:author="VOYER Raphael" w:date="2021-06-16T11:15:00Z">
          <w:pPr>
            <w:pStyle w:val="Titre2"/>
          </w:pPr>
        </w:pPrChange>
      </w:pPr>
      <w:bookmarkStart w:id="6701" w:name="_Toc381025931"/>
      <w:bookmarkStart w:id="6702" w:name="_Toc424820507"/>
      <w:del w:id="6703" w:author="VOYER Raphael" w:date="2021-06-16T11:15:00Z">
        <w:r w:rsidDel="001111A8">
          <w:delText>Introduction:</w:delText>
        </w:r>
        <w:bookmarkEnd w:id="6701"/>
        <w:bookmarkEnd w:id="6702"/>
      </w:del>
    </w:p>
    <w:p w:rsidR="00613335" w:rsidRPr="002A3898" w:rsidDel="001111A8" w:rsidRDefault="00613335" w:rsidP="001111A8">
      <w:pPr>
        <w:pStyle w:val="Titre4"/>
        <w:rPr>
          <w:del w:id="6704" w:author="VOYER Raphael" w:date="2021-06-16T11:15:00Z"/>
        </w:rPr>
        <w:pPrChange w:id="6705" w:author="VOYER Raphael" w:date="2021-06-16T11:15:00Z">
          <w:pPr>
            <w:ind w:left="720"/>
          </w:pPr>
        </w:pPrChange>
      </w:pPr>
      <w:del w:id="6706" w:author="VOYER Raphael" w:date="2021-06-16T11:15:00Z">
        <w:r w:rsidRPr="002A3898" w:rsidDel="001111A8">
          <w:delText xml:space="preserve">The HAVLAN feature involves multicasting the service requests on configured </w:delText>
        </w:r>
        <w:r w:rsidR="003206D2" w:rsidDel="001111A8">
          <w:delText xml:space="preserve">egress </w:delText>
        </w:r>
        <w:r w:rsidRPr="002A3898" w:rsidDel="001111A8">
          <w:delText>ports.  The multicast criteria is configurable based on destination MAC, destination IP address</w:delText>
        </w:r>
        <w:r w:rsidDel="001111A8">
          <w:delText>:</w:delText>
        </w:r>
        <w:r w:rsidRPr="002A3898" w:rsidDel="001111A8">
          <w:delText xml:space="preserve"> </w:delText>
        </w:r>
        <w:r w:rsidDel="001111A8">
          <w:delText xml:space="preserve"> L2 clusters multicast the service requests based on the cluster MAC and VLAN; L3 clusters multicast the service requests to cluster ports based on cluster IP address.</w:delText>
        </w:r>
      </w:del>
    </w:p>
    <w:p w:rsidR="00613335" w:rsidRPr="002A3898" w:rsidDel="001111A8" w:rsidRDefault="00613335" w:rsidP="001111A8">
      <w:pPr>
        <w:pStyle w:val="Titre4"/>
        <w:rPr>
          <w:del w:id="6707" w:author="VOYER Raphael" w:date="2021-06-16T11:15:00Z"/>
        </w:rPr>
        <w:pPrChange w:id="6708" w:author="VOYER Raphael" w:date="2021-06-16T11:15:00Z">
          <w:pPr>
            <w:ind w:left="720"/>
          </w:pPr>
        </w:pPrChange>
      </w:pPr>
      <w:del w:id="6709" w:author="VOYER Raphael" w:date="2021-06-16T11:15:00Z">
        <w:r w:rsidDel="001111A8">
          <w:delText>The existing feature supports both L2 and L3 clusters on Broadcom platform.</w:delText>
        </w:r>
        <w:r w:rsidR="00022BD1" w:rsidDel="001111A8">
          <w:delText xml:space="preserve"> It is required to support these features on Marvell based devices </w:delText>
        </w:r>
        <w:r w:rsidR="009167CD" w:rsidDel="001111A8">
          <w:delText xml:space="preserve">and Everest (OS6865) </w:delText>
        </w:r>
        <w:r w:rsidR="00022BD1" w:rsidDel="001111A8">
          <w:delText xml:space="preserve">in </w:delText>
        </w:r>
        <w:r w:rsidR="00697356" w:rsidDel="001111A8">
          <w:delText>831</w:delText>
        </w:r>
        <w:r w:rsidR="00022BD1" w:rsidDel="001111A8">
          <w:delText>R01</w:delText>
        </w:r>
        <w:r w:rsidDel="001111A8">
          <w:delText>.</w:delText>
        </w:r>
      </w:del>
    </w:p>
    <w:p w:rsidR="00613335" w:rsidDel="001111A8" w:rsidRDefault="00613335" w:rsidP="001111A8">
      <w:pPr>
        <w:pStyle w:val="Titre4"/>
        <w:rPr>
          <w:del w:id="6710" w:author="VOYER Raphael" w:date="2021-06-16T11:15:00Z"/>
        </w:rPr>
        <w:pPrChange w:id="6711" w:author="VOYER Raphael" w:date="2021-06-16T11:15:00Z">
          <w:pPr>
            <w:pStyle w:val="Titre2"/>
          </w:pPr>
        </w:pPrChange>
      </w:pPr>
      <w:bookmarkStart w:id="6712" w:name="_Toc381025932"/>
      <w:bookmarkStart w:id="6713" w:name="_Toc424820508"/>
      <w:del w:id="6714" w:author="VOYER Raphael" w:date="2021-06-16T11:15:00Z">
        <w:r w:rsidDel="001111A8">
          <w:delText>Proposed Changes:</w:delText>
        </w:r>
        <w:bookmarkEnd w:id="6712"/>
        <w:bookmarkEnd w:id="6713"/>
      </w:del>
    </w:p>
    <w:p w:rsidR="00613335" w:rsidDel="001111A8" w:rsidRDefault="00613335" w:rsidP="001111A8">
      <w:pPr>
        <w:pStyle w:val="Titre4"/>
        <w:rPr>
          <w:del w:id="6715" w:author="VOYER Raphael" w:date="2021-06-16T11:15:00Z"/>
        </w:rPr>
        <w:pPrChange w:id="6716" w:author="VOYER Raphael" w:date="2021-06-16T11:15:00Z">
          <w:pPr>
            <w:ind w:left="720"/>
          </w:pPr>
        </w:pPrChange>
      </w:pPr>
      <w:del w:id="6717" w:author="VOYER Raphael" w:date="2021-06-16T11:15:00Z">
        <w:r w:rsidDel="001111A8">
          <w:delText xml:space="preserve">Since </w:delText>
        </w:r>
        <w:r w:rsidR="003206D2" w:rsidDel="001111A8">
          <w:delText xml:space="preserve">– </w:delText>
        </w:r>
        <w:r w:rsidDel="001111A8">
          <w:delText xml:space="preserve">only the underlying platform differs, the user interface and functionality shall remain </w:delText>
        </w:r>
        <w:r w:rsidR="00871731" w:rsidDel="001111A8">
          <w:delText>unchanged</w:delText>
        </w:r>
        <w:r w:rsidDel="001111A8">
          <w:delText>. The changes shall be in the hardware programming part or functions that lead to HW programming.  Existing parts of the code in different modules that do these operations are modified and new function</w:delText>
        </w:r>
        <w:r w:rsidR="004E050C" w:rsidDel="001111A8">
          <w:delText>s</w:delText>
        </w:r>
        <w:r w:rsidDel="001111A8">
          <w:delText xml:space="preserve"> are added if required.  This may lead to the modifications to </w:delText>
        </w:r>
        <w:r w:rsidR="004E050C" w:rsidDel="001111A8">
          <w:delText xml:space="preserve">the </w:delText>
        </w:r>
        <w:r w:rsidDel="001111A8">
          <w:delText xml:space="preserve">currently existing messages between these modules and HA-VLAN.  In some cases new messages may be required. </w:delText>
        </w:r>
      </w:del>
    </w:p>
    <w:p w:rsidR="00613335" w:rsidDel="001111A8" w:rsidRDefault="00613335" w:rsidP="001111A8">
      <w:pPr>
        <w:pStyle w:val="Titre4"/>
        <w:rPr>
          <w:del w:id="6718" w:author="VOYER Raphael" w:date="2021-06-16T11:15:00Z"/>
        </w:rPr>
        <w:pPrChange w:id="6719" w:author="VOYER Raphael" w:date="2021-06-16T11:15:00Z">
          <w:pPr>
            <w:ind w:left="720"/>
          </w:pPr>
        </w:pPrChange>
      </w:pPr>
    </w:p>
    <w:p w:rsidR="00613335" w:rsidDel="001111A8" w:rsidRDefault="00613335" w:rsidP="001111A8">
      <w:pPr>
        <w:pStyle w:val="Titre4"/>
        <w:rPr>
          <w:del w:id="6720" w:author="VOYER Raphael" w:date="2021-06-16T11:15:00Z"/>
        </w:rPr>
        <w:pPrChange w:id="6721" w:author="VOYER Raphael" w:date="2021-06-16T11:15:00Z">
          <w:pPr>
            <w:pStyle w:val="Titre2"/>
          </w:pPr>
        </w:pPrChange>
      </w:pPr>
      <w:bookmarkStart w:id="6722" w:name="_Toc381025933"/>
      <w:bookmarkStart w:id="6723" w:name="_Toc424820509"/>
      <w:del w:id="6724" w:author="VOYER Raphael" w:date="2021-06-16T11:15:00Z">
        <w:r w:rsidDel="001111A8">
          <w:delText>Approach:</w:delText>
        </w:r>
        <w:bookmarkEnd w:id="6722"/>
        <w:bookmarkEnd w:id="6723"/>
      </w:del>
    </w:p>
    <w:p w:rsidR="00613335" w:rsidDel="001111A8" w:rsidRDefault="00613335" w:rsidP="001111A8">
      <w:pPr>
        <w:pStyle w:val="Titre4"/>
        <w:rPr>
          <w:del w:id="6725" w:author="VOYER Raphael" w:date="2021-06-16T11:15:00Z"/>
        </w:rPr>
        <w:pPrChange w:id="6726" w:author="VOYER Raphael" w:date="2021-06-16T11:15:00Z">
          <w:pPr>
            <w:ind w:left="720"/>
          </w:pPr>
        </w:pPrChange>
      </w:pPr>
      <w:del w:id="6727" w:author="VOYER Raphael" w:date="2021-06-16T11:15:00Z">
        <w:r w:rsidDel="001111A8">
          <w:delText>For each cluster, a multicast group shall be defined. The packets intended for the cluster MAC + VLAN (L2 cluster) or cluster IP (L3 cluster) shall be multicast to the member ports of the multicast group defined for that cluster. This is supported in the existing code by using the L2MC table entry in Broadcom.</w:delText>
        </w:r>
      </w:del>
    </w:p>
    <w:p w:rsidR="00613335" w:rsidDel="001111A8" w:rsidRDefault="00613335" w:rsidP="001111A8">
      <w:pPr>
        <w:pStyle w:val="Titre4"/>
        <w:rPr>
          <w:del w:id="6728" w:author="VOYER Raphael" w:date="2021-06-16T11:15:00Z"/>
        </w:rPr>
        <w:pPrChange w:id="6729" w:author="VOYER Raphael" w:date="2021-06-16T11:15:00Z">
          <w:pPr>
            <w:ind w:left="720"/>
          </w:pPr>
        </w:pPrChange>
      </w:pPr>
      <w:del w:id="6730" w:author="VOYER Raphael" w:date="2021-06-16T11:15:00Z">
        <w:r w:rsidDel="001111A8">
          <w:delText xml:space="preserve">In </w:delText>
        </w:r>
        <w:r w:rsidR="004108E4" w:rsidDel="001111A8">
          <w:delText>Marvell platform</w:delText>
        </w:r>
        <w:r w:rsidDel="001111A8">
          <w:delText>, this shall be supported using the VIDX entry (VLAN multicast group Index entry)</w:delText>
        </w:r>
        <w:r w:rsidR="004E050C" w:rsidDel="001111A8">
          <w:delText>,</w:delText>
        </w:r>
        <w:r w:rsidDel="001111A8">
          <w:delText xml:space="preserve"> </w:delText>
        </w:r>
        <w:r w:rsidR="004E050C" w:rsidDel="001111A8">
          <w:delText>as the M</w:delText>
        </w:r>
        <w:r w:rsidDel="001111A8">
          <w:delText>arvel</w:delText>
        </w:r>
        <w:r w:rsidR="004E050C" w:rsidDel="001111A8">
          <w:delText>l</w:delText>
        </w:r>
        <w:r w:rsidDel="001111A8">
          <w:delText xml:space="preserve"> chipset supports multi target destination through Multicast group (VIDX) table. </w:delText>
        </w:r>
      </w:del>
    </w:p>
    <w:p w:rsidR="00613335" w:rsidDel="001111A8" w:rsidRDefault="00613335" w:rsidP="001111A8">
      <w:pPr>
        <w:pStyle w:val="Titre4"/>
        <w:rPr>
          <w:del w:id="6731" w:author="VOYER Raphael" w:date="2021-06-16T11:15:00Z"/>
        </w:rPr>
        <w:pPrChange w:id="6732" w:author="VOYER Raphael" w:date="2021-06-16T11:15:00Z">
          <w:pPr>
            <w:ind w:left="720"/>
          </w:pPr>
        </w:pPrChange>
      </w:pPr>
      <w:del w:id="6733" w:author="VOYER Raphael" w:date="2021-06-16T11:15:00Z">
        <w:r w:rsidDel="001111A8">
          <w:delText>Whenever cluster ports are configured, those ports shall be added to the multicast group.</w:delText>
        </w:r>
      </w:del>
    </w:p>
    <w:p w:rsidR="00613335" w:rsidDel="001111A8" w:rsidRDefault="00613335" w:rsidP="001111A8">
      <w:pPr>
        <w:pStyle w:val="Titre4"/>
        <w:rPr>
          <w:del w:id="6734" w:author="VOYER Raphael" w:date="2021-06-16T11:15:00Z"/>
        </w:rPr>
        <w:pPrChange w:id="6735" w:author="VOYER Raphael" w:date="2021-06-16T11:15:00Z">
          <w:pPr>
            <w:ind w:left="720"/>
          </w:pPr>
        </w:pPrChange>
      </w:pPr>
    </w:p>
    <w:p w:rsidR="00613335" w:rsidDel="001111A8" w:rsidRDefault="00613335" w:rsidP="001111A8">
      <w:pPr>
        <w:pStyle w:val="Titre4"/>
        <w:rPr>
          <w:del w:id="6736" w:author="VOYER Raphael" w:date="2021-06-16T11:15:00Z"/>
        </w:rPr>
        <w:pPrChange w:id="6737" w:author="VOYER Raphael" w:date="2021-06-16T11:15:00Z">
          <w:pPr>
            <w:ind w:left="720"/>
          </w:pPr>
        </w:pPrChange>
      </w:pPr>
      <w:del w:id="6738" w:author="VOYER Raphael" w:date="2021-06-16T11:15:00Z">
        <w:r w:rsidDel="001111A8">
          <w:delText>For L2 clusters, there is no change of approach except VIDX is used instead of L2MC (on Broadcom).</w:delText>
        </w:r>
      </w:del>
    </w:p>
    <w:p w:rsidR="00613335" w:rsidDel="001111A8" w:rsidRDefault="009046F1" w:rsidP="001111A8">
      <w:pPr>
        <w:pStyle w:val="Titre4"/>
        <w:rPr>
          <w:del w:id="6739" w:author="VOYER Raphael" w:date="2021-06-16T11:15:00Z"/>
        </w:rPr>
        <w:pPrChange w:id="6740" w:author="VOYER Raphael" w:date="2021-06-16T11:15:00Z">
          <w:pPr>
            <w:ind w:left="720"/>
          </w:pPr>
        </w:pPrChange>
      </w:pPr>
      <w:del w:id="6741" w:author="VOYER Raphael" w:date="2021-06-16T11:15:00Z">
        <w:r w:rsidDel="001111A8">
          <w:delText>Following steps are followed to configure a L3 cluster.</w:delText>
        </w:r>
      </w:del>
    </w:p>
    <w:p w:rsidR="004E72B2" w:rsidDel="001111A8" w:rsidRDefault="004E72B2" w:rsidP="001111A8">
      <w:pPr>
        <w:pStyle w:val="Titre4"/>
        <w:rPr>
          <w:del w:id="6742" w:author="VOYER Raphael" w:date="2021-06-16T11:15:00Z"/>
        </w:rPr>
        <w:pPrChange w:id="6743" w:author="VOYER Raphael" w:date="2021-06-16T11:15:00Z">
          <w:pPr/>
        </w:pPrChange>
      </w:pPr>
    </w:p>
    <w:p w:rsidR="0005294B" w:rsidDel="001111A8" w:rsidRDefault="0005294B" w:rsidP="001111A8">
      <w:pPr>
        <w:pStyle w:val="Titre4"/>
        <w:rPr>
          <w:del w:id="6744" w:author="VOYER Raphael" w:date="2021-06-16T11:15:00Z"/>
        </w:rPr>
        <w:pPrChange w:id="6745" w:author="VOYER Raphael" w:date="2021-06-16T11:15:00Z">
          <w:pPr/>
        </w:pPrChange>
      </w:pPr>
    </w:p>
    <w:p w:rsidR="004108E4" w:rsidDel="001111A8" w:rsidRDefault="004108E4" w:rsidP="001111A8">
      <w:pPr>
        <w:pStyle w:val="Titre4"/>
        <w:rPr>
          <w:del w:id="6746" w:author="VOYER Raphael" w:date="2021-06-16T11:15:00Z"/>
        </w:rPr>
        <w:pPrChange w:id="6747" w:author="VOYER Raphael" w:date="2021-06-16T11:15:00Z">
          <w:pPr/>
        </w:pPrChange>
      </w:pPr>
    </w:p>
    <w:p w:rsidR="004108E4" w:rsidDel="001111A8" w:rsidRDefault="004108E4" w:rsidP="001111A8">
      <w:pPr>
        <w:pStyle w:val="Titre4"/>
        <w:rPr>
          <w:del w:id="6748" w:author="VOYER Raphael" w:date="2021-06-16T11:15:00Z"/>
        </w:rPr>
        <w:pPrChange w:id="6749" w:author="VOYER Raphael" w:date="2021-06-16T11:15:00Z">
          <w:pPr>
            <w:numPr>
              <w:numId w:val="66"/>
            </w:numPr>
            <w:ind w:left="720" w:hanging="360"/>
          </w:pPr>
        </w:pPrChange>
      </w:pPr>
      <w:del w:id="6750" w:author="VOYER Raphael" w:date="2021-06-16T11:15:00Z">
        <w:r w:rsidDel="001111A8">
          <w:delText>Define and install an ARP entry for cluster IP with cluster MAC</w:delText>
        </w:r>
      </w:del>
    </w:p>
    <w:p w:rsidR="004108E4" w:rsidDel="001111A8" w:rsidRDefault="004108E4" w:rsidP="001111A8">
      <w:pPr>
        <w:pStyle w:val="Titre4"/>
        <w:rPr>
          <w:del w:id="6751" w:author="VOYER Raphael" w:date="2021-06-16T11:15:00Z"/>
        </w:rPr>
        <w:pPrChange w:id="6752" w:author="VOYER Raphael" w:date="2021-06-16T11:15:00Z">
          <w:pPr>
            <w:numPr>
              <w:numId w:val="66"/>
            </w:numPr>
            <w:ind w:left="720" w:hanging="360"/>
          </w:pPr>
        </w:pPrChange>
      </w:pPr>
      <w:del w:id="6753" w:author="VOYER Raphael" w:date="2021-06-16T11:15:00Z">
        <w:r w:rsidDel="001111A8">
          <w:delText>Define and install a Next Hop Route entry whose (a) ARP field is programmed with the ARP entry defined in step 1, (b) Next Hop interface field is programmed with the VIDX entry created for this cluster and (c) Next Hop VLAN field is programmed with the cluster VLAN.</w:delText>
        </w:r>
      </w:del>
    </w:p>
    <w:p w:rsidR="004108E4" w:rsidDel="001111A8" w:rsidRDefault="004108E4" w:rsidP="001111A8">
      <w:pPr>
        <w:pStyle w:val="Titre4"/>
        <w:rPr>
          <w:del w:id="6754" w:author="VOYER Raphael" w:date="2021-06-16T11:15:00Z"/>
        </w:rPr>
        <w:pPrChange w:id="6755" w:author="VOYER Raphael" w:date="2021-06-16T11:15:00Z">
          <w:pPr>
            <w:numPr>
              <w:numId w:val="66"/>
            </w:numPr>
            <w:ind w:left="720" w:hanging="360"/>
          </w:pPr>
        </w:pPrChange>
      </w:pPr>
      <w:del w:id="6756" w:author="VOYER Raphael" w:date="2021-06-16T11:15:00Z">
        <w:r w:rsidDel="001111A8">
          <w:delText>Add an IP prefix in router TCAM table with cluster IP and Next Hop index as defined in step 2. (</w:delText>
        </w:r>
        <w:r w:rsidDel="001111A8">
          <w:rPr>
            <w:color w:val="1F497D"/>
          </w:rPr>
          <w:delText>cpssDxChIpLpmIpv4UcPrefixAdd is used to add an IPv4 prefix entry in hardware)</w:delText>
        </w:r>
      </w:del>
    </w:p>
    <w:p w:rsidR="004108E4" w:rsidDel="001111A8" w:rsidRDefault="004108E4" w:rsidP="001111A8">
      <w:pPr>
        <w:pStyle w:val="Titre4"/>
        <w:rPr>
          <w:del w:id="6757" w:author="VOYER Raphael" w:date="2021-06-16T11:15:00Z"/>
        </w:rPr>
        <w:pPrChange w:id="6758" w:author="VOYER Raphael" w:date="2021-06-16T11:15:00Z">
          <w:pPr/>
        </w:pPrChange>
      </w:pPr>
    </w:p>
    <w:p w:rsidR="004108E4" w:rsidDel="001111A8" w:rsidRDefault="004108E4" w:rsidP="001111A8">
      <w:pPr>
        <w:pStyle w:val="Titre4"/>
        <w:rPr>
          <w:del w:id="6759" w:author="VOYER Raphael" w:date="2021-06-16T11:15:00Z"/>
        </w:rPr>
        <w:pPrChange w:id="6760" w:author="VOYER Raphael" w:date="2021-06-16T11:15:00Z">
          <w:pPr/>
        </w:pPrChange>
      </w:pPr>
    </w:p>
    <w:p w:rsidR="004108E4" w:rsidDel="001111A8" w:rsidRDefault="004108E4" w:rsidP="001111A8">
      <w:pPr>
        <w:pStyle w:val="Titre4"/>
        <w:rPr>
          <w:del w:id="6761" w:author="VOYER Raphael" w:date="2021-06-16T11:15:00Z"/>
        </w:rPr>
        <w:pPrChange w:id="6762" w:author="VOYER Raphael" w:date="2021-06-16T11:15:00Z">
          <w:pPr/>
        </w:pPrChange>
      </w:pPr>
    </w:p>
    <w:p w:rsidR="00613335" w:rsidDel="001111A8" w:rsidRDefault="00613335" w:rsidP="001111A8">
      <w:pPr>
        <w:pStyle w:val="Titre4"/>
        <w:rPr>
          <w:del w:id="6763" w:author="VOYER Raphael" w:date="2021-06-16T11:15:00Z"/>
        </w:rPr>
        <w:pPrChange w:id="6764" w:author="VOYER Raphael" w:date="2021-06-16T11:15:00Z">
          <w:pPr>
            <w:pStyle w:val="Titre2"/>
          </w:pPr>
        </w:pPrChange>
      </w:pPr>
      <w:bookmarkStart w:id="6765" w:name="_Toc381025934"/>
      <w:bookmarkStart w:id="6766" w:name="_Toc424820510"/>
      <w:del w:id="6767" w:author="VOYER Raphael" w:date="2021-06-16T11:15:00Z">
        <w:r w:rsidDel="001111A8">
          <w:delText>Design:</w:delText>
        </w:r>
        <w:bookmarkEnd w:id="6765"/>
        <w:bookmarkEnd w:id="6766"/>
      </w:del>
    </w:p>
    <w:p w:rsidR="00613335" w:rsidDel="001111A8" w:rsidRDefault="00613335" w:rsidP="001111A8">
      <w:pPr>
        <w:pStyle w:val="Titre4"/>
        <w:rPr>
          <w:del w:id="6768" w:author="VOYER Raphael" w:date="2021-06-16T11:15:00Z"/>
        </w:rPr>
        <w:pPrChange w:id="6769" w:author="VOYER Raphael" w:date="2021-06-16T11:15:00Z">
          <w:pPr/>
        </w:pPrChange>
      </w:pPr>
      <w:del w:id="6770" w:author="VOYER Raphael" w:date="2021-06-16T11:15:00Z">
        <w:r w:rsidDel="001111A8">
          <w:delText>The hardware programming for HA-VLAN is d</w:delText>
        </w:r>
        <w:r w:rsidR="00C10CBA" w:rsidDel="001111A8">
          <w:delText>one through other modules like Source L</w:delText>
        </w:r>
        <w:r w:rsidDel="001111A8">
          <w:delText>earning</w:delText>
        </w:r>
        <w:r w:rsidR="00C10CBA" w:rsidDel="001111A8">
          <w:delText>, IP</w:delText>
        </w:r>
        <w:r w:rsidDel="001111A8">
          <w:delText xml:space="preserve"> and QoS. The HA-VLAN C</w:delText>
        </w:r>
        <w:r w:rsidR="00C10CBA" w:rsidDel="001111A8">
          <w:delText>MM maintains</w:delText>
        </w:r>
        <w:r w:rsidDel="001111A8">
          <w:delText xml:space="preserve"> configuration and user interface handling.  Since we are concerned about only the hardware programming, our changes shall be in the interfacing modules to program the HW entries like </w:delText>
        </w:r>
        <w:r w:rsidR="00C10CBA" w:rsidDel="001111A8">
          <w:delText xml:space="preserve">TCAM Rules &amp; Actions, VIDX, </w:delText>
        </w:r>
        <w:r w:rsidDel="001111A8">
          <w:delText>LTT Index, Next Hop Index, ARP Index</w:delText>
        </w:r>
        <w:r w:rsidR="00C10CBA" w:rsidDel="001111A8">
          <w:delText xml:space="preserve"> etc.</w:delText>
        </w:r>
      </w:del>
    </w:p>
    <w:p w:rsidR="00613335" w:rsidDel="001111A8" w:rsidRDefault="00613335" w:rsidP="001111A8">
      <w:pPr>
        <w:pStyle w:val="Titre4"/>
        <w:rPr>
          <w:del w:id="6771" w:author="VOYER Raphael" w:date="2021-06-16T11:15:00Z"/>
        </w:rPr>
        <w:pPrChange w:id="6772" w:author="VOYER Raphael" w:date="2021-06-16T11:15:00Z">
          <w:pPr>
            <w:ind w:left="720"/>
          </w:pPr>
        </w:pPrChange>
      </w:pPr>
    </w:p>
    <w:p w:rsidR="00613335" w:rsidDel="001111A8" w:rsidRDefault="00613335" w:rsidP="001111A8">
      <w:pPr>
        <w:pStyle w:val="Titre4"/>
        <w:rPr>
          <w:del w:id="6773" w:author="VOYER Raphael" w:date="2021-06-16T11:15:00Z"/>
        </w:rPr>
        <w:pPrChange w:id="6774" w:author="VOYER Raphael" w:date="2021-06-16T11:15:00Z">
          <w:pPr>
            <w:pStyle w:val="Titre3"/>
          </w:pPr>
        </w:pPrChange>
      </w:pPr>
      <w:bookmarkStart w:id="6775" w:name="_Toc381025935"/>
      <w:bookmarkStart w:id="6776" w:name="_Toc424820511"/>
      <w:del w:id="6777" w:author="VOYER Raphael" w:date="2021-06-16T11:15:00Z">
        <w:r w:rsidDel="001111A8">
          <w:delText>Interfaces between HA-VLA</w:delText>
        </w:r>
        <w:r w:rsidR="00BA6B04" w:rsidDel="001111A8">
          <w:delText>N and other dependent modules</w:delText>
        </w:r>
        <w:bookmarkEnd w:id="6775"/>
        <w:r w:rsidR="0066774F" w:rsidDel="001111A8">
          <w:delText>:</w:delText>
        </w:r>
        <w:bookmarkEnd w:id="6776"/>
      </w:del>
    </w:p>
    <w:p w:rsidR="00613335" w:rsidDel="001111A8" w:rsidRDefault="00613335" w:rsidP="001111A8">
      <w:pPr>
        <w:pStyle w:val="Titre4"/>
        <w:rPr>
          <w:del w:id="6778" w:author="VOYER Raphael" w:date="2021-06-16T11:15:00Z"/>
          <w:b w:val="0"/>
        </w:rPr>
        <w:pPrChange w:id="6779" w:author="VOYER Raphael" w:date="2021-06-16T11:15:00Z">
          <w:pPr/>
        </w:pPrChange>
      </w:pPr>
    </w:p>
    <w:p w:rsidR="00613335" w:rsidDel="001111A8" w:rsidRDefault="00613335" w:rsidP="001111A8">
      <w:pPr>
        <w:pStyle w:val="Titre4"/>
        <w:rPr>
          <w:del w:id="6780" w:author="VOYER Raphael" w:date="2021-06-16T11:15:00Z"/>
        </w:rPr>
        <w:pPrChange w:id="6781" w:author="VOYER Raphael" w:date="2021-06-16T11:15:00Z">
          <w:pPr/>
        </w:pPrChange>
      </w:pPr>
      <w:del w:id="6782" w:author="VOYER Raphael" w:date="2021-06-16T11:15:00Z">
        <w:r w:rsidDel="001111A8">
          <w:rPr>
            <w:b w:val="0"/>
          </w:rPr>
          <w:delText xml:space="preserve">HA-VLAN with SL:  </w:delText>
        </w:r>
        <w:r w:rsidRPr="003D78E7" w:rsidDel="001111A8">
          <w:delText>HA</w:delText>
        </w:r>
        <w:r w:rsidDel="001111A8">
          <w:delText xml:space="preserve">-VLAN </w:delText>
        </w:r>
        <w:r w:rsidRPr="003D78E7" w:rsidDel="001111A8">
          <w:delText xml:space="preserve">CMM </w:delText>
        </w:r>
        <w:r w:rsidDel="001111A8">
          <w:delText xml:space="preserve">module </w:delText>
        </w:r>
        <w:r w:rsidRPr="003D78E7" w:rsidDel="001111A8">
          <w:delText xml:space="preserve">communicates with SL CMM module for all </w:delText>
        </w:r>
        <w:r w:rsidDel="001111A8">
          <w:delText>multicast group i</w:delText>
        </w:r>
        <w:r w:rsidRPr="003D78E7" w:rsidDel="001111A8">
          <w:delText>ndex requ</w:delText>
        </w:r>
        <w:r w:rsidDel="001111A8">
          <w:delText>est and adding ports to the multicast group t</w:delText>
        </w:r>
        <w:r w:rsidRPr="003D78E7" w:rsidDel="001111A8">
          <w:delText>able.</w:delText>
        </w:r>
        <w:r w:rsidRPr="00A75BCD" w:rsidDel="001111A8">
          <w:delText xml:space="preserve"> </w:delText>
        </w:r>
        <w:r w:rsidDel="001111A8">
          <w:delText xml:space="preserve"> The SL CMM module communicates with SL NI module for hardware programming of all multicast group requests. The SL NI module in turn communicates the HAL module for hardware programming of multicast group creation and addition of ports to multicast group.</w:delText>
        </w:r>
        <w:r w:rsidR="00C713EF" w:rsidDel="001111A8">
          <w:delText xml:space="preserve"> New functions shall be added to </w:delText>
        </w:r>
        <w:r w:rsidR="00C10CBA" w:rsidDel="001111A8">
          <w:delText>S</w:delText>
        </w:r>
        <w:r w:rsidR="00C713EF" w:rsidDel="001111A8">
          <w:delText xml:space="preserve">ource </w:delText>
        </w:r>
        <w:r w:rsidR="00C10CBA" w:rsidDel="001111A8">
          <w:delText>L</w:delText>
        </w:r>
        <w:r w:rsidR="00C713EF" w:rsidDel="001111A8">
          <w:delText xml:space="preserve">earning HAL to create multicast groups in </w:delText>
        </w:r>
        <w:r w:rsidR="00C10CBA" w:rsidDel="001111A8">
          <w:delText>M</w:delText>
        </w:r>
        <w:r w:rsidR="00C713EF" w:rsidDel="001111A8">
          <w:delText>arvell chipset.</w:delText>
        </w:r>
      </w:del>
    </w:p>
    <w:p w:rsidR="00613335" w:rsidDel="001111A8" w:rsidRDefault="00613335" w:rsidP="001111A8">
      <w:pPr>
        <w:pStyle w:val="Titre4"/>
        <w:rPr>
          <w:del w:id="6783" w:author="VOYER Raphael" w:date="2021-06-16T11:15:00Z"/>
          <w:b w:val="0"/>
        </w:rPr>
        <w:pPrChange w:id="6784" w:author="VOYER Raphael" w:date="2021-06-16T11:15:00Z">
          <w:pPr/>
        </w:pPrChange>
      </w:pPr>
    </w:p>
    <w:p w:rsidR="00613335" w:rsidDel="001111A8" w:rsidRDefault="00613335" w:rsidP="001111A8">
      <w:pPr>
        <w:pStyle w:val="Titre4"/>
        <w:rPr>
          <w:del w:id="6785" w:author="VOYER Raphael" w:date="2021-06-16T11:15:00Z"/>
        </w:rPr>
        <w:pPrChange w:id="6786" w:author="VOYER Raphael" w:date="2021-06-16T11:15:00Z">
          <w:pPr/>
        </w:pPrChange>
      </w:pPr>
    </w:p>
    <w:p w:rsidR="00BA6036" w:rsidRPr="009D31EE" w:rsidDel="001111A8" w:rsidRDefault="00613335" w:rsidP="001111A8">
      <w:pPr>
        <w:pStyle w:val="Titre4"/>
        <w:rPr>
          <w:del w:id="6787" w:author="VOYER Raphael" w:date="2021-06-16T11:15:00Z"/>
        </w:rPr>
        <w:pPrChange w:id="6788" w:author="VOYER Raphael" w:date="2021-06-16T11:15:00Z">
          <w:pPr/>
        </w:pPrChange>
      </w:pPr>
      <w:del w:id="6789" w:author="VOYER Raphael" w:date="2021-06-16T11:15:00Z">
        <w:r w:rsidDel="001111A8">
          <w:rPr>
            <w:b w:val="0"/>
          </w:rPr>
          <w:delText>HA-VLAN with QOS</w:delText>
        </w:r>
        <w:r w:rsidRPr="003D78E7" w:rsidDel="001111A8">
          <w:rPr>
            <w:b w:val="0"/>
          </w:rPr>
          <w:delText>:</w:delText>
        </w:r>
        <w:r w:rsidDel="001111A8">
          <w:rPr>
            <w:b w:val="0"/>
          </w:rPr>
          <w:delText xml:space="preserve">  </w:delText>
        </w:r>
        <w:r w:rsidDel="001111A8">
          <w:delText>Changes in QOS NI shall be made to handle the rule creation requests for HA-VLAN from QOS CMM. New functions shall be added in HAL to handle rule creation in Marvel</w:delText>
        </w:r>
        <w:r w:rsidR="00C10CBA" w:rsidDel="001111A8">
          <w:delText>l</w:delText>
        </w:r>
        <w:r w:rsidDel="001111A8">
          <w:delText xml:space="preserve"> chipset for HA-VLAN. </w:delText>
        </w:r>
        <w:r w:rsidR="00525428" w:rsidDel="001111A8">
          <w:delText xml:space="preserve">L2 server clusters are implemented by interfacing with QoS and L3 server clusters are implemented by interfacing with IP module. </w:delText>
        </w:r>
      </w:del>
    </w:p>
    <w:p w:rsidR="00613335" w:rsidRPr="009D31EE" w:rsidDel="001111A8" w:rsidRDefault="00A22B05" w:rsidP="001111A8">
      <w:pPr>
        <w:pStyle w:val="Titre4"/>
        <w:rPr>
          <w:del w:id="6790" w:author="VOYER Raphael" w:date="2021-06-16T11:15:00Z"/>
        </w:rPr>
        <w:pPrChange w:id="6791" w:author="VOYER Raphael" w:date="2021-06-16T11:15:00Z">
          <w:pPr/>
        </w:pPrChange>
      </w:pPr>
      <w:del w:id="6792" w:author="VOYER Raphael" w:date="2021-06-16T11:15:00Z">
        <w:r w:rsidRPr="009D31EE" w:rsidDel="001111A8">
          <w:delText xml:space="preserve">Up to a maximum of 32 rules can be configured in the TCAM </w:delText>
        </w:r>
        <w:r w:rsidR="00E519E4" w:rsidDel="001111A8">
          <w:delText>for server clusters</w:delText>
        </w:r>
        <w:r w:rsidRPr="009D31EE" w:rsidDel="001111A8">
          <w:delText xml:space="preserve">. </w:delText>
        </w:r>
        <w:r w:rsidR="00B33656" w:rsidRPr="009D31EE" w:rsidDel="001111A8">
          <w:delText xml:space="preserve">QOS shall receive </w:delText>
        </w:r>
        <w:r w:rsidR="00E519E4" w:rsidDel="001111A8">
          <w:delText xml:space="preserve">the following message </w:delText>
        </w:r>
        <w:r w:rsidR="00B33656" w:rsidRPr="009D31EE" w:rsidDel="001111A8">
          <w:delText xml:space="preserve"> from the HAVLAN module </w:delText>
        </w:r>
      </w:del>
    </w:p>
    <w:p w:rsidR="00BA6036" w:rsidRPr="009D31EE" w:rsidDel="001111A8" w:rsidRDefault="00B33656" w:rsidP="001111A8">
      <w:pPr>
        <w:pStyle w:val="Titre4"/>
        <w:rPr>
          <w:del w:id="6793" w:author="VOYER Raphael" w:date="2021-06-16T11:15:00Z"/>
        </w:rPr>
        <w:pPrChange w:id="6794" w:author="VOYER Raphael" w:date="2021-06-16T11:15:00Z">
          <w:pPr/>
        </w:pPrChange>
      </w:pPr>
      <w:del w:id="6795" w:author="VOYER Raphael" w:date="2021-06-16T11:15:00Z">
        <w:r w:rsidRPr="009D31EE" w:rsidDel="001111A8">
          <w:delText xml:space="preserve">L2 Cluster add/delete message: </w:delText>
        </w:r>
        <w:r w:rsidR="00E12B2E" w:rsidRPr="009D31EE" w:rsidDel="001111A8">
          <w:delText>The L2</w:delText>
        </w:r>
        <w:r w:rsidR="006156A7" w:rsidRPr="009D31EE" w:rsidDel="001111A8">
          <w:delText xml:space="preserve"> cluster rules can either be allocated to the Ingress PCL of the TCAM dynamically or in entries reserved in Ingress PCL at the time of </w:delText>
        </w:r>
        <w:r w:rsidR="00A22B05" w:rsidRPr="009D31EE" w:rsidDel="001111A8">
          <w:delText xml:space="preserve">boot up </w:delText>
        </w:r>
        <w:r w:rsidR="006156A7" w:rsidRPr="009D31EE" w:rsidDel="001111A8">
          <w:delText>(TBD)</w:delText>
        </w:r>
        <w:r w:rsidR="00106329" w:rsidRPr="009D31EE" w:rsidDel="001111A8">
          <w:delText xml:space="preserve">. </w:delText>
        </w:r>
        <w:r w:rsidR="00BA6036" w:rsidRPr="009D31EE" w:rsidDel="001111A8">
          <w:delText>The L2 cluster rule keys shall be of standard type with size 24 Bytes (IPCL Key1- Standard (24B) L2)</w:delText>
        </w:r>
        <w:r w:rsidR="00607490" w:rsidRPr="009D31EE" w:rsidDel="001111A8">
          <w:delText>.</w:delText>
        </w:r>
      </w:del>
    </w:p>
    <w:p w:rsidR="00B33656" w:rsidDel="001111A8" w:rsidRDefault="00B33656" w:rsidP="001111A8">
      <w:pPr>
        <w:pStyle w:val="Titre4"/>
        <w:rPr>
          <w:del w:id="6796" w:author="VOYER Raphael" w:date="2021-06-16T11:15:00Z"/>
          <w:color w:val="7030A0"/>
        </w:rPr>
        <w:pPrChange w:id="6797" w:author="VOYER Raphael" w:date="2021-06-16T11:15:00Z">
          <w:pPr/>
        </w:pPrChange>
      </w:pPr>
    </w:p>
    <w:p w:rsidR="00106329" w:rsidDel="001111A8" w:rsidRDefault="00106329" w:rsidP="001111A8">
      <w:pPr>
        <w:pStyle w:val="Titre4"/>
        <w:rPr>
          <w:del w:id="6798" w:author="VOYER Raphael" w:date="2021-06-16T11:15:00Z"/>
          <w:color w:val="7030A0"/>
        </w:rPr>
        <w:pPrChange w:id="6799" w:author="VOYER Raphael" w:date="2021-06-16T11:15:00Z">
          <w:pPr/>
        </w:pPrChange>
      </w:pPr>
      <w:del w:id="6800" w:author="VOYER Raphael" w:date="2021-06-16T11:15:00Z">
        <w:r w:rsidDel="001111A8">
          <w:rPr>
            <w:color w:val="7030A0"/>
          </w:rPr>
          <w:delText xml:space="preserve">Conditions for L2 Cluster : </w:delText>
        </w:r>
      </w:del>
    </w:p>
    <w:p w:rsidR="00FB39B4" w:rsidDel="001111A8" w:rsidRDefault="00FB39B4" w:rsidP="001111A8">
      <w:pPr>
        <w:pStyle w:val="Titre4"/>
        <w:rPr>
          <w:del w:id="6801" w:author="VOYER Raphael" w:date="2021-06-16T11:15:00Z"/>
        </w:rPr>
        <w:pPrChange w:id="6802" w:author="VOYER Raphael" w:date="2021-06-16T11:15:00Z">
          <w:pPr>
            <w:numPr>
              <w:ilvl w:val="1"/>
              <w:numId w:val="33"/>
            </w:numPr>
            <w:ind w:left="1440" w:hanging="360"/>
          </w:pPr>
        </w:pPrChange>
      </w:pPr>
      <w:del w:id="6803" w:author="VOYER Raphael" w:date="2021-06-16T11:15:00Z">
        <w:r w:rsidDel="001111A8">
          <w:delText>IsL2 valid = True</w:delText>
        </w:r>
      </w:del>
    </w:p>
    <w:p w:rsidR="00FB39B4" w:rsidDel="001111A8" w:rsidRDefault="00FB39B4" w:rsidP="001111A8">
      <w:pPr>
        <w:pStyle w:val="Titre4"/>
        <w:rPr>
          <w:del w:id="6804" w:author="VOYER Raphael" w:date="2021-06-16T11:15:00Z"/>
        </w:rPr>
        <w:pPrChange w:id="6805" w:author="VOYER Raphael" w:date="2021-06-16T11:15:00Z">
          <w:pPr>
            <w:numPr>
              <w:ilvl w:val="1"/>
              <w:numId w:val="33"/>
            </w:numPr>
            <w:ind w:left="1440" w:hanging="360"/>
          </w:pPr>
        </w:pPrChange>
      </w:pPr>
      <w:del w:id="6806" w:author="VOYER Raphael" w:date="2021-06-16T11:15:00Z">
        <w:r w:rsidDel="001111A8">
          <w:delText>IsTagged = true</w:delText>
        </w:r>
      </w:del>
    </w:p>
    <w:p w:rsidR="00FB39B4" w:rsidDel="001111A8" w:rsidRDefault="00FB39B4" w:rsidP="001111A8">
      <w:pPr>
        <w:pStyle w:val="Titre4"/>
        <w:rPr>
          <w:del w:id="6807" w:author="VOYER Raphael" w:date="2021-06-16T11:15:00Z"/>
        </w:rPr>
        <w:pPrChange w:id="6808" w:author="VOYER Raphael" w:date="2021-06-16T11:15:00Z">
          <w:pPr>
            <w:numPr>
              <w:ilvl w:val="1"/>
              <w:numId w:val="33"/>
            </w:numPr>
            <w:ind w:left="1440" w:hanging="360"/>
          </w:pPr>
        </w:pPrChange>
      </w:pPr>
      <w:del w:id="6809" w:author="VOYER Raphael" w:date="2021-06-16T11:15:00Z">
        <w:r w:rsidDel="001111A8">
          <w:delText>VID = cluster vlan Id</w:delText>
        </w:r>
      </w:del>
    </w:p>
    <w:p w:rsidR="00FB39B4" w:rsidDel="001111A8" w:rsidRDefault="00FB39B4" w:rsidP="001111A8">
      <w:pPr>
        <w:pStyle w:val="Titre4"/>
        <w:rPr>
          <w:del w:id="6810" w:author="VOYER Raphael" w:date="2021-06-16T11:15:00Z"/>
        </w:rPr>
        <w:pPrChange w:id="6811" w:author="VOYER Raphael" w:date="2021-06-16T11:15:00Z">
          <w:pPr>
            <w:numPr>
              <w:ilvl w:val="1"/>
              <w:numId w:val="33"/>
            </w:numPr>
            <w:ind w:left="1440" w:hanging="360"/>
          </w:pPr>
        </w:pPrChange>
      </w:pPr>
      <w:del w:id="6812" w:author="VOYER Raphael" w:date="2021-06-16T11:15:00Z">
        <w:r w:rsidDel="001111A8">
          <w:delText>Dest MAC = cluster MAC address</w:delText>
        </w:r>
      </w:del>
    </w:p>
    <w:p w:rsidR="00FB39B4" w:rsidDel="001111A8" w:rsidRDefault="00220754" w:rsidP="001111A8">
      <w:pPr>
        <w:pStyle w:val="Titre4"/>
        <w:rPr>
          <w:del w:id="6813" w:author="VOYER Raphael" w:date="2021-06-16T11:15:00Z"/>
        </w:rPr>
        <w:pPrChange w:id="6814" w:author="VOYER Raphael" w:date="2021-06-16T11:15:00Z">
          <w:pPr>
            <w:numPr>
              <w:ilvl w:val="1"/>
              <w:numId w:val="33"/>
            </w:numPr>
            <w:ind w:left="1440" w:hanging="360"/>
          </w:pPr>
        </w:pPrChange>
      </w:pPr>
      <w:del w:id="6815" w:author="VOYER Raphael" w:date="2021-06-16T11:15:00Z">
        <w:r w:rsidDel="001111A8">
          <w:delText xml:space="preserve">Masks for the above conditions </w:delText>
        </w:r>
      </w:del>
    </w:p>
    <w:p w:rsidR="00220754" w:rsidRPr="00E62AF1" w:rsidDel="001111A8" w:rsidRDefault="00220754" w:rsidP="001111A8">
      <w:pPr>
        <w:pStyle w:val="Titre4"/>
        <w:rPr>
          <w:del w:id="6816" w:author="VOYER Raphael" w:date="2021-06-16T11:15:00Z"/>
        </w:rPr>
        <w:pPrChange w:id="6817" w:author="VOYER Raphael" w:date="2021-06-16T11:15:00Z">
          <w:pPr/>
        </w:pPrChange>
      </w:pPr>
    </w:p>
    <w:p w:rsidR="00220754" w:rsidRPr="00E62AF1" w:rsidDel="001111A8" w:rsidRDefault="00220754" w:rsidP="001111A8">
      <w:pPr>
        <w:pStyle w:val="Titre4"/>
        <w:rPr>
          <w:del w:id="6818" w:author="VOYER Raphael" w:date="2021-06-16T11:15:00Z"/>
        </w:rPr>
        <w:pPrChange w:id="6819" w:author="VOYER Raphael" w:date="2021-06-16T11:15:00Z">
          <w:pPr/>
        </w:pPrChange>
      </w:pPr>
    </w:p>
    <w:p w:rsidR="00106329" w:rsidDel="001111A8" w:rsidRDefault="00220754" w:rsidP="001111A8">
      <w:pPr>
        <w:pStyle w:val="Titre4"/>
        <w:rPr>
          <w:del w:id="6820" w:author="VOYER Raphael" w:date="2021-06-16T11:15:00Z"/>
          <w:color w:val="7030A0"/>
        </w:rPr>
        <w:pPrChange w:id="6821" w:author="VOYER Raphael" w:date="2021-06-16T11:15:00Z">
          <w:pPr/>
        </w:pPrChange>
      </w:pPr>
      <w:del w:id="6822" w:author="VOYER Raphael" w:date="2021-06-16T11:15:00Z">
        <w:r w:rsidDel="001111A8">
          <w:rPr>
            <w:color w:val="7030A0"/>
          </w:rPr>
          <w:delText xml:space="preserve">Actions for L2 Cluster : </w:delText>
        </w:r>
      </w:del>
    </w:p>
    <w:p w:rsidR="00220754" w:rsidRPr="00E62AF1" w:rsidDel="001111A8" w:rsidRDefault="00220754" w:rsidP="001111A8">
      <w:pPr>
        <w:pStyle w:val="Titre4"/>
        <w:rPr>
          <w:del w:id="6823" w:author="VOYER Raphael" w:date="2021-06-16T11:15:00Z"/>
          <w:color w:val="7030A0"/>
        </w:rPr>
        <w:pPrChange w:id="6824" w:author="VOYER Raphael" w:date="2021-06-16T11:15:00Z">
          <w:pPr>
            <w:numPr>
              <w:ilvl w:val="1"/>
              <w:numId w:val="32"/>
            </w:numPr>
            <w:ind w:left="1440" w:hanging="360"/>
          </w:pPr>
        </w:pPrChange>
      </w:pPr>
      <w:del w:id="6825" w:author="VOYER Raphael" w:date="2021-06-16T11:15:00Z">
        <w:r w:rsidRPr="00E62AF1" w:rsidDel="001111A8">
          <w:rPr>
            <w:color w:val="7030A0"/>
          </w:rPr>
          <w:delText>Packet cmd = forward</w:delText>
        </w:r>
      </w:del>
    </w:p>
    <w:p w:rsidR="00220754" w:rsidRPr="00E62AF1" w:rsidDel="001111A8" w:rsidRDefault="00220754" w:rsidP="001111A8">
      <w:pPr>
        <w:pStyle w:val="Titre4"/>
        <w:rPr>
          <w:del w:id="6826" w:author="VOYER Raphael" w:date="2021-06-16T11:15:00Z"/>
          <w:color w:val="7030A0"/>
        </w:rPr>
        <w:pPrChange w:id="6827" w:author="VOYER Raphael" w:date="2021-06-16T11:15:00Z">
          <w:pPr>
            <w:numPr>
              <w:ilvl w:val="1"/>
              <w:numId w:val="32"/>
            </w:numPr>
            <w:ind w:left="1440" w:hanging="360"/>
          </w:pPr>
        </w:pPrChange>
      </w:pPr>
      <w:del w:id="6828" w:author="VOYER Raphael" w:date="2021-06-16T11:15:00Z">
        <w:r w:rsidRPr="00E62AF1" w:rsidDel="001111A8">
          <w:rPr>
            <w:color w:val="7030A0"/>
          </w:rPr>
          <w:delText>Redirection cmd = redirect to out interface</w:delText>
        </w:r>
      </w:del>
    </w:p>
    <w:p w:rsidR="00220754" w:rsidRPr="00E62AF1" w:rsidDel="001111A8" w:rsidRDefault="00220754" w:rsidP="001111A8">
      <w:pPr>
        <w:pStyle w:val="Titre4"/>
        <w:rPr>
          <w:del w:id="6829" w:author="VOYER Raphael" w:date="2021-06-16T11:15:00Z"/>
          <w:color w:val="7030A0"/>
        </w:rPr>
        <w:pPrChange w:id="6830" w:author="VOYER Raphael" w:date="2021-06-16T11:15:00Z">
          <w:pPr>
            <w:numPr>
              <w:ilvl w:val="1"/>
              <w:numId w:val="32"/>
            </w:numPr>
            <w:ind w:left="1440" w:hanging="360"/>
          </w:pPr>
        </w:pPrChange>
      </w:pPr>
      <w:del w:id="6831" w:author="VOYER Raphael" w:date="2021-06-16T11:15:00Z">
        <w:r w:rsidRPr="00E62AF1" w:rsidDel="001111A8">
          <w:rPr>
            <w:color w:val="7030A0"/>
          </w:rPr>
          <w:delText>Out interface type = VIDX</w:delText>
        </w:r>
      </w:del>
    </w:p>
    <w:p w:rsidR="00E62AF1" w:rsidRPr="00E62AF1" w:rsidDel="001111A8" w:rsidRDefault="00220754" w:rsidP="001111A8">
      <w:pPr>
        <w:pStyle w:val="Titre4"/>
        <w:rPr>
          <w:del w:id="6832" w:author="VOYER Raphael" w:date="2021-06-16T11:15:00Z"/>
          <w:color w:val="7030A0"/>
        </w:rPr>
        <w:pPrChange w:id="6833" w:author="VOYER Raphael" w:date="2021-06-16T11:15:00Z">
          <w:pPr>
            <w:numPr>
              <w:ilvl w:val="1"/>
              <w:numId w:val="32"/>
            </w:numPr>
            <w:ind w:left="1440" w:hanging="360"/>
          </w:pPr>
        </w:pPrChange>
      </w:pPr>
      <w:del w:id="6834" w:author="VOYER Raphael" w:date="2021-06-16T11:15:00Z">
        <w:r w:rsidRPr="00E62AF1" w:rsidDel="001111A8">
          <w:rPr>
            <w:color w:val="7030A0"/>
          </w:rPr>
          <w:delText>VIDX = vidx index</w:delText>
        </w:r>
      </w:del>
    </w:p>
    <w:p w:rsidR="00E62AF1" w:rsidDel="001111A8" w:rsidRDefault="00E62AF1" w:rsidP="001111A8">
      <w:pPr>
        <w:pStyle w:val="Titre4"/>
        <w:rPr>
          <w:del w:id="6835" w:author="VOYER Raphael" w:date="2021-06-16T11:15:00Z"/>
          <w:color w:val="7030A0"/>
        </w:rPr>
        <w:pPrChange w:id="6836" w:author="VOYER Raphael" w:date="2021-06-16T11:15:00Z">
          <w:pPr>
            <w:ind w:left="1440"/>
          </w:pPr>
        </w:pPrChange>
      </w:pPr>
    </w:p>
    <w:p w:rsidR="00343204" w:rsidDel="001111A8" w:rsidRDefault="00697356" w:rsidP="001111A8">
      <w:pPr>
        <w:pStyle w:val="Titre4"/>
        <w:rPr>
          <w:del w:id="6837" w:author="VOYER Raphael" w:date="2021-06-16T11:15:00Z"/>
          <w:color w:val="7030A0"/>
        </w:rPr>
        <w:pPrChange w:id="6838" w:author="VOYER Raphael" w:date="2021-06-16T11:15:00Z">
          <w:pPr>
            <w:ind w:left="1440"/>
          </w:pPr>
        </w:pPrChange>
      </w:pPr>
      <w:del w:id="6839" w:author="VOYER Raphael" w:date="2021-06-16T11:15:00Z">
        <w:r w:rsidDel="001111A8">
          <w:rPr>
            <w:color w:val="7030A0"/>
          </w:rPr>
          <w:br w:type="page"/>
        </w:r>
        <w:r w:rsidR="004F358F" w:rsidDel="001111A8">
          <w:rPr>
            <w:noProof/>
          </w:rPr>
          <mc:AlternateContent>
            <mc:Choice Requires="wps">
              <w:drawing>
                <wp:anchor distT="0" distB="0" distL="114300" distR="114300" simplePos="0" relativeHeight="251654656" behindDoc="0" locked="0" layoutInCell="1" allowOverlap="1">
                  <wp:simplePos x="0" y="0"/>
                  <wp:positionH relativeFrom="column">
                    <wp:posOffset>3951605</wp:posOffset>
                  </wp:positionH>
                  <wp:positionV relativeFrom="paragraph">
                    <wp:posOffset>15875</wp:posOffset>
                  </wp:positionV>
                  <wp:extent cx="620395" cy="248285"/>
                  <wp:effectExtent l="6985" t="8255" r="10795" b="10160"/>
                  <wp:wrapNone/>
                  <wp:docPr id="41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248285"/>
                          </a:xfrm>
                          <a:prstGeom prst="rect">
                            <a:avLst/>
                          </a:prstGeom>
                          <a:solidFill>
                            <a:srgbClr val="FFFFFF"/>
                          </a:solidFill>
                          <a:ln w="9525">
                            <a:solidFill>
                              <a:srgbClr val="000000"/>
                            </a:solidFill>
                            <a:miter lim="800000"/>
                            <a:headEnd/>
                            <a:tailEnd/>
                          </a:ln>
                        </wps:spPr>
                        <wps:txbx>
                          <w:txbxContent>
                            <w:p w:rsidR="00A87B5C" w:rsidRDefault="00A87B5C" w:rsidP="00343204">
                              <w:r>
                                <w:t>QOS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5" o:spid="_x0000_s1026" type="#_x0000_t202" style="position:absolute;left:0;text-align:left;margin-left:311.15pt;margin-top:1.25pt;width:48.85pt;height:19.5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">
                  <v:textbox style="mso-fit-shape-to-text:t">
                    <w:txbxContent>
                      <w:p w:rsidR="00A87B5C" w:rsidRDefault="00A87B5C" w:rsidP="00343204">
                        <w:r>
                          <w:t>QOS</w:t>
                        </w:r>
                      </w:p>
                    </w:txbxContent>
                  </v:textbox>
                </v:shape>
              </w:pict>
            </mc:Fallback>
          </mc:AlternateContent>
        </w:r>
        <w:r w:rsidR="004F358F" w:rsidDel="001111A8">
          <w:rPr>
            <w:noProof/>
          </w:rPr>
          <mc:AlternateContent>
            <mc:Choice Requires="wps">
              <w:drawing>
                <wp:anchor distT="0" distB="0" distL="114300" distR="114300" simplePos="0" relativeHeight="251653632" behindDoc="0" locked="0" layoutInCell="1" allowOverlap="1">
                  <wp:simplePos x="0" y="0"/>
                  <wp:positionH relativeFrom="column">
                    <wp:posOffset>1019175</wp:posOffset>
                  </wp:positionH>
                  <wp:positionV relativeFrom="paragraph">
                    <wp:posOffset>15875</wp:posOffset>
                  </wp:positionV>
                  <wp:extent cx="930910" cy="248285"/>
                  <wp:effectExtent l="9525" t="8255" r="12065" b="10160"/>
                  <wp:wrapNone/>
                  <wp:docPr id="409"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248285"/>
                          </a:xfrm>
                          <a:prstGeom prst="rect">
                            <a:avLst/>
                          </a:prstGeom>
                          <a:solidFill>
                            <a:srgbClr val="FFFFFF"/>
                          </a:solidFill>
                          <a:ln w="9525">
                            <a:solidFill>
                              <a:srgbClr val="000000"/>
                            </a:solidFill>
                            <a:miter lim="800000"/>
                            <a:headEnd/>
                            <a:tailEnd/>
                          </a:ln>
                        </wps:spPr>
                        <wps:txbx>
                          <w:txbxContent>
                            <w:p w:rsidR="00A87B5C" w:rsidRDefault="00A87B5C" w:rsidP="00343204">
                              <w:r>
                                <w:t xml:space="preserve">  HAVLAN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4" o:spid="_x0000_s1027" type="#_x0000_t202" style="position:absolute;left:0;text-align:left;margin-left:80.25pt;margin-top:1.25pt;width:73.3pt;height:19.5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">
                  <v:textbox style="mso-fit-shape-to-text:t">
                    <w:txbxContent>
                      <w:p w:rsidR="00A87B5C" w:rsidRDefault="00A87B5C" w:rsidP="00343204">
                        <w:r>
                          <w:t xml:space="preserve">  HAVLAN</w:t>
                        </w:r>
                      </w:p>
                    </w:txbxContent>
                  </v:textbox>
                </v:shape>
              </w:pict>
            </mc:Fallback>
          </mc:AlternateContent>
        </w:r>
      </w:del>
    </w:p>
    <w:p w:rsidR="00343204" w:rsidDel="001111A8" w:rsidRDefault="004F358F" w:rsidP="001111A8">
      <w:pPr>
        <w:pStyle w:val="Titre4"/>
        <w:rPr>
          <w:del w:id="6840" w:author="VOYER Raphael" w:date="2021-06-16T11:15:00Z"/>
          <w:color w:val="7030A0"/>
        </w:rPr>
        <w:pPrChange w:id="6841" w:author="VOYER Raphael" w:date="2021-06-16T11:15:00Z">
          <w:pPr>
            <w:ind w:left="1440"/>
          </w:pPr>
        </w:pPrChange>
      </w:pPr>
      <w:del w:id="6842" w:author="VOYER Raphael" w:date="2021-06-16T11:15:00Z">
        <w:r w:rsidDel="001111A8">
          <w:rPr>
            <w:noProof/>
            <w:color w:val="7030A0"/>
          </w:rPr>
          <mc:AlternateContent>
            <mc:Choice Requires="wps">
              <w:drawing>
                <wp:anchor distT="0" distB="0" distL="114300" distR="114300" simplePos="0" relativeHeight="251652608" behindDoc="0" locked="0" layoutInCell="1" allowOverlap="1">
                  <wp:simplePos x="0" y="0"/>
                  <wp:positionH relativeFrom="column">
                    <wp:posOffset>4229735</wp:posOffset>
                  </wp:positionH>
                  <wp:positionV relativeFrom="paragraph">
                    <wp:posOffset>116840</wp:posOffset>
                  </wp:positionV>
                  <wp:extent cx="66040" cy="4956175"/>
                  <wp:effectExtent l="10160" t="11430" r="9525" b="13970"/>
                  <wp:wrapNone/>
                  <wp:docPr id="408"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040" cy="4956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C9965F" id="_x0000_t32" coordsize="21600,21600" o:spt="32" o:oned="t" path="m,l21600,21600e" filled="f">
                  <v:path arrowok="t" fillok="f" o:connecttype="none"/>
                  <o:lock v:ext="edit" shapetype="t"/>
                </v:shapetype>
                <v:shape id="AutoShape 113" o:spid="_x0000_s1026" type="#_x0000_t32" style="position:absolute;margin-left:333.05pt;margin-top:9.2pt;width:5.2pt;height:390.2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"/>
              </w:pict>
            </mc:Fallback>
          </mc:AlternateContent>
        </w:r>
      </w:del>
    </w:p>
    <w:p w:rsidR="00343204" w:rsidDel="001111A8" w:rsidRDefault="004F358F" w:rsidP="001111A8">
      <w:pPr>
        <w:pStyle w:val="Titre4"/>
        <w:rPr>
          <w:del w:id="6843" w:author="VOYER Raphael" w:date="2021-06-16T11:15:00Z"/>
          <w:color w:val="7030A0"/>
        </w:rPr>
        <w:pPrChange w:id="6844" w:author="VOYER Raphael" w:date="2021-06-16T11:15:00Z">
          <w:pPr>
            <w:ind w:left="1440"/>
          </w:pPr>
        </w:pPrChange>
      </w:pPr>
      <w:del w:id="6845" w:author="VOYER Raphael" w:date="2021-06-16T11:15:00Z">
        <w:r w:rsidDel="001111A8">
          <w:rPr>
            <w:noProof/>
            <w:color w:val="7030A0"/>
          </w:rPr>
          <mc:AlternateContent>
            <mc:Choice Requires="wps">
              <w:drawing>
                <wp:anchor distT="0" distB="0" distL="114300" distR="114300" simplePos="0" relativeHeight="251661824" behindDoc="0" locked="0" layoutInCell="1" allowOverlap="1">
                  <wp:simplePos x="0" y="0"/>
                  <wp:positionH relativeFrom="column">
                    <wp:posOffset>9525</wp:posOffset>
                  </wp:positionH>
                  <wp:positionV relativeFrom="paragraph">
                    <wp:posOffset>100965</wp:posOffset>
                  </wp:positionV>
                  <wp:extent cx="1438275" cy="1060450"/>
                  <wp:effectExtent l="9525" t="9525" r="9525" b="6350"/>
                  <wp:wrapNone/>
                  <wp:docPr id="40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060450"/>
                          </a:xfrm>
                          <a:prstGeom prst="rect">
                            <a:avLst/>
                          </a:prstGeom>
                          <a:solidFill>
                            <a:srgbClr val="FFFFFF"/>
                          </a:solidFill>
                          <a:ln w="9525">
                            <a:solidFill>
                              <a:srgbClr val="FFFFFF"/>
                            </a:solidFill>
                            <a:miter lim="800000"/>
                            <a:headEnd/>
                            <a:tailEnd/>
                          </a:ln>
                        </wps:spPr>
                        <wps:txbx>
                          <w:txbxContent>
                            <w:p w:rsidR="00A87B5C" w:rsidRDefault="00A87B5C" w:rsidP="00343204">
                              <w:pPr>
                                <w:pStyle w:val="Paragraphedeliste"/>
                                <w:numPr>
                                  <w:ilvl w:val="0"/>
                                  <w:numId w:val="57"/>
                                </w:numPr>
                              </w:pPr>
                              <w:r>
                                <w:t>L2 Cluster Create (All conditions for cluster create are met)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28" type="#_x0000_t202" style="position:absolute;left:0;text-align:left;margin-left:.75pt;margin-top:7.95pt;width:113.25pt;height:8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" strokecolor="white">
                  <v:textbox>
                    <w:txbxContent>
                      <w:p w:rsidR="00A87B5C" w:rsidRDefault="00A87B5C" w:rsidP="00343204">
                        <w:pPr>
                          <w:pStyle w:val="Paragraphedeliste"/>
                          <w:numPr>
                            <w:ilvl w:val="0"/>
                            <w:numId w:val="57"/>
                          </w:numPr>
                        </w:pPr>
                        <w:r>
                          <w:t>L2 Cluster Create (All conditions for cluster create are met)</w:t>
                        </w:r>
                      </w:p>
                    </w:txbxContent>
                  </v:textbox>
                </v:shape>
              </w:pict>
            </mc:Fallback>
          </mc:AlternateContent>
        </w:r>
        <w:r w:rsidDel="001111A8">
          <w:rPr>
            <w:noProof/>
            <w:color w:val="7030A0"/>
          </w:rPr>
          <mc:AlternateContent>
            <mc:Choice Requires="wps">
              <w:drawing>
                <wp:anchor distT="0" distB="0" distL="114300" distR="114300" simplePos="0" relativeHeight="251651584" behindDoc="0" locked="0" layoutInCell="1" allowOverlap="1">
                  <wp:simplePos x="0" y="0"/>
                  <wp:positionH relativeFrom="column">
                    <wp:posOffset>1505585</wp:posOffset>
                  </wp:positionH>
                  <wp:positionV relativeFrom="paragraph">
                    <wp:posOffset>17145</wp:posOffset>
                  </wp:positionV>
                  <wp:extent cx="66040" cy="4860925"/>
                  <wp:effectExtent l="10160" t="11430" r="9525" b="13970"/>
                  <wp:wrapNone/>
                  <wp:docPr id="406"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040" cy="4860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34D7F" id="AutoShape 112" o:spid="_x0000_s1026" type="#_x0000_t32" style="position:absolute;margin-left:118.55pt;margin-top:1.35pt;width:5.2pt;height:382.75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"/>
              </w:pict>
            </mc:Fallback>
          </mc:AlternateContent>
        </w:r>
      </w:del>
    </w:p>
    <w:p w:rsidR="00343204" w:rsidDel="001111A8" w:rsidRDefault="00343204" w:rsidP="001111A8">
      <w:pPr>
        <w:pStyle w:val="Titre4"/>
        <w:rPr>
          <w:del w:id="6846" w:author="VOYER Raphael" w:date="2021-06-16T11:15:00Z"/>
          <w:color w:val="7030A0"/>
        </w:rPr>
        <w:pPrChange w:id="6847" w:author="VOYER Raphael" w:date="2021-06-16T11:15:00Z">
          <w:pPr>
            <w:ind w:left="1440"/>
          </w:pPr>
        </w:pPrChange>
      </w:pPr>
    </w:p>
    <w:p w:rsidR="00343204" w:rsidDel="001111A8" w:rsidRDefault="004F358F" w:rsidP="001111A8">
      <w:pPr>
        <w:pStyle w:val="Titre4"/>
        <w:rPr>
          <w:del w:id="6848" w:author="VOYER Raphael" w:date="2021-06-16T11:15:00Z"/>
          <w:color w:val="7030A0"/>
        </w:rPr>
        <w:pPrChange w:id="6849" w:author="VOYER Raphael" w:date="2021-06-16T11:15:00Z">
          <w:pPr>
            <w:ind w:left="1440"/>
          </w:pPr>
        </w:pPrChange>
      </w:pPr>
      <w:del w:id="6850" w:author="VOYER Raphael" w:date="2021-06-16T11:15:00Z">
        <w:r w:rsidDel="001111A8">
          <w:rPr>
            <w:noProof/>
            <w:color w:val="7030A0"/>
          </w:rPr>
          <mc:AlternateContent>
            <mc:Choice Requires="wps">
              <w:drawing>
                <wp:anchor distT="0" distB="0" distL="114300" distR="114300" simplePos="0" relativeHeight="251656704" behindDoc="0" locked="0" layoutInCell="1" allowOverlap="1">
                  <wp:simplePos x="0" y="0"/>
                  <wp:positionH relativeFrom="column">
                    <wp:posOffset>1866900</wp:posOffset>
                  </wp:positionH>
                  <wp:positionV relativeFrom="paragraph">
                    <wp:posOffset>63500</wp:posOffset>
                  </wp:positionV>
                  <wp:extent cx="2362835" cy="914400"/>
                  <wp:effectExtent l="9525" t="10160" r="8890" b="8890"/>
                  <wp:wrapNone/>
                  <wp:docPr id="405"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914400"/>
                          </a:xfrm>
                          <a:prstGeom prst="rect">
                            <a:avLst/>
                          </a:prstGeom>
                          <a:solidFill>
                            <a:srgbClr val="FFFFFF"/>
                          </a:solidFill>
                          <a:ln w="9525">
                            <a:solidFill>
                              <a:srgbClr val="FFFFFF"/>
                            </a:solidFill>
                            <a:miter lim="800000"/>
                            <a:headEnd/>
                            <a:tailEnd/>
                          </a:ln>
                        </wps:spPr>
                        <wps:txbx>
                          <w:txbxContent>
                            <w:p w:rsidR="00A87B5C" w:rsidRPr="0019179E" w:rsidRDefault="00A87B5C" w:rsidP="00343204">
                              <w:pPr>
                                <w:pStyle w:val="Paragraphedeliste"/>
                                <w:numPr>
                                  <w:ilvl w:val="0"/>
                                  <w:numId w:val="58"/>
                                </w:numPr>
                                <w:rPr>
                                  <w:sz w:val="16"/>
                                  <w:szCs w:val="16"/>
                                </w:rPr>
                              </w:pPr>
                              <w:r w:rsidRPr="0019179E">
                                <w:rPr>
                                  <w:sz w:val="16"/>
                                  <w:szCs w:val="16"/>
                                </w:rPr>
                                <w:t>Request to add an L2 cluster  rule  with conditions : MAC-add</w:t>
                              </w:r>
                              <w:r>
                                <w:rPr>
                                  <w:sz w:val="16"/>
                                  <w:szCs w:val="16"/>
                                </w:rPr>
                                <w:t>;</w:t>
                              </w:r>
                              <w:r w:rsidRPr="0019179E">
                                <w:rPr>
                                  <w:sz w:val="16"/>
                                  <w:szCs w:val="16"/>
                                </w:rPr>
                                <w:t xml:space="preserve"> Forward  and  actions: redirect  to a configured vidx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29" type="#_x0000_t202" style="position:absolute;left:0;text-align:left;margin-left:147pt;margin-top:5pt;width:186.0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" strokecolor="white">
                  <v:textbox>
                    <w:txbxContent>
                      <w:p w:rsidR="00A87B5C" w:rsidRPr="0019179E" w:rsidRDefault="00A87B5C" w:rsidP="00343204">
                        <w:pPr>
                          <w:pStyle w:val="Paragraphedeliste"/>
                          <w:numPr>
                            <w:ilvl w:val="0"/>
                            <w:numId w:val="58"/>
                          </w:numPr>
                          <w:rPr>
                            <w:sz w:val="16"/>
                            <w:szCs w:val="16"/>
                          </w:rPr>
                        </w:pPr>
                        <w:r w:rsidRPr="0019179E">
                          <w:rPr>
                            <w:sz w:val="16"/>
                            <w:szCs w:val="16"/>
                          </w:rPr>
                          <w:t>Request to add an L2 cluster  rule  with conditions : MAC-add</w:t>
                        </w:r>
                        <w:r>
                          <w:rPr>
                            <w:sz w:val="16"/>
                            <w:szCs w:val="16"/>
                          </w:rPr>
                          <w:t>;</w:t>
                        </w:r>
                        <w:r w:rsidRPr="0019179E">
                          <w:rPr>
                            <w:sz w:val="16"/>
                            <w:szCs w:val="16"/>
                          </w:rPr>
                          <w:t xml:space="preserve"> Forward  and  actions: redirect  to a configured vidx</w:t>
                        </w:r>
                      </w:p>
                    </w:txbxContent>
                  </v:textbox>
                </v:shape>
              </w:pict>
            </mc:Fallback>
          </mc:AlternateContent>
        </w:r>
      </w:del>
    </w:p>
    <w:p w:rsidR="00343204" w:rsidDel="001111A8" w:rsidRDefault="00343204" w:rsidP="001111A8">
      <w:pPr>
        <w:pStyle w:val="Titre4"/>
        <w:rPr>
          <w:del w:id="6851" w:author="VOYER Raphael" w:date="2021-06-16T11:15:00Z"/>
          <w:color w:val="7030A0"/>
        </w:rPr>
        <w:pPrChange w:id="6852" w:author="VOYER Raphael" w:date="2021-06-16T11:15:00Z">
          <w:pPr>
            <w:ind w:left="1440"/>
          </w:pPr>
        </w:pPrChange>
      </w:pPr>
    </w:p>
    <w:p w:rsidR="00343204" w:rsidDel="001111A8" w:rsidRDefault="00343204" w:rsidP="001111A8">
      <w:pPr>
        <w:pStyle w:val="Titre4"/>
        <w:rPr>
          <w:del w:id="6853" w:author="VOYER Raphael" w:date="2021-06-16T11:15:00Z"/>
          <w:color w:val="7030A0"/>
        </w:rPr>
        <w:pPrChange w:id="6854" w:author="VOYER Raphael" w:date="2021-06-16T11:15:00Z">
          <w:pPr>
            <w:ind w:left="1440"/>
          </w:pPr>
        </w:pPrChange>
      </w:pPr>
    </w:p>
    <w:p w:rsidR="00343204" w:rsidDel="001111A8" w:rsidRDefault="00343204" w:rsidP="001111A8">
      <w:pPr>
        <w:pStyle w:val="Titre4"/>
        <w:rPr>
          <w:del w:id="6855" w:author="VOYER Raphael" w:date="2021-06-16T11:15:00Z"/>
          <w:color w:val="7030A0"/>
        </w:rPr>
        <w:pPrChange w:id="6856" w:author="VOYER Raphael" w:date="2021-06-16T11:15:00Z">
          <w:pPr>
            <w:ind w:left="1440"/>
          </w:pPr>
        </w:pPrChange>
      </w:pPr>
    </w:p>
    <w:p w:rsidR="00343204" w:rsidDel="001111A8" w:rsidRDefault="00343204" w:rsidP="001111A8">
      <w:pPr>
        <w:pStyle w:val="Titre4"/>
        <w:rPr>
          <w:del w:id="6857" w:author="VOYER Raphael" w:date="2021-06-16T11:15:00Z"/>
          <w:color w:val="7030A0"/>
        </w:rPr>
        <w:pPrChange w:id="6858" w:author="VOYER Raphael" w:date="2021-06-16T11:15:00Z">
          <w:pPr>
            <w:ind w:left="1440"/>
          </w:pPr>
        </w:pPrChange>
      </w:pPr>
    </w:p>
    <w:p w:rsidR="00343204" w:rsidDel="001111A8" w:rsidRDefault="00343204" w:rsidP="001111A8">
      <w:pPr>
        <w:pStyle w:val="Titre4"/>
        <w:rPr>
          <w:del w:id="6859" w:author="VOYER Raphael" w:date="2021-06-16T11:15:00Z"/>
          <w:color w:val="7030A0"/>
        </w:rPr>
        <w:pPrChange w:id="6860" w:author="VOYER Raphael" w:date="2021-06-16T11:15:00Z">
          <w:pPr>
            <w:ind w:left="1440"/>
          </w:pPr>
        </w:pPrChange>
      </w:pPr>
    </w:p>
    <w:p w:rsidR="00343204" w:rsidDel="001111A8" w:rsidRDefault="004F358F" w:rsidP="001111A8">
      <w:pPr>
        <w:pStyle w:val="Titre4"/>
        <w:rPr>
          <w:del w:id="6861" w:author="VOYER Raphael" w:date="2021-06-16T11:15:00Z"/>
          <w:color w:val="7030A0"/>
        </w:rPr>
        <w:pPrChange w:id="6862" w:author="VOYER Raphael" w:date="2021-06-16T11:15:00Z">
          <w:pPr>
            <w:ind w:left="1440"/>
          </w:pPr>
        </w:pPrChange>
      </w:pPr>
      <w:del w:id="6863" w:author="VOYER Raphael" w:date="2021-06-16T11:15:00Z">
        <w:r w:rsidDel="001111A8">
          <w:rPr>
            <w:noProof/>
            <w:color w:val="7030A0"/>
          </w:rPr>
          <mc:AlternateContent>
            <mc:Choice Requires="wps">
              <w:drawing>
                <wp:anchor distT="0" distB="0" distL="114300" distR="114300" simplePos="0" relativeHeight="251660800" behindDoc="0" locked="0" layoutInCell="1" allowOverlap="1">
                  <wp:simplePos x="0" y="0"/>
                  <wp:positionH relativeFrom="column">
                    <wp:posOffset>9525</wp:posOffset>
                  </wp:positionH>
                  <wp:positionV relativeFrom="paragraph">
                    <wp:posOffset>45085</wp:posOffset>
                  </wp:positionV>
                  <wp:extent cx="1381125" cy="635"/>
                  <wp:effectExtent l="9525" t="57150" r="19050" b="56515"/>
                  <wp:wrapNone/>
                  <wp:docPr id="404"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CC45E" id="AutoShape 122" o:spid="_x0000_s1026" type="#_x0000_t32" style="position:absolute;margin-left:.75pt;margin-top:3.55pt;width:108.7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UtFOAIAAGM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">
                  <v:stroke endarrow="block"/>
                </v:shape>
              </w:pict>
            </mc:Fallback>
          </mc:AlternateContent>
        </w:r>
      </w:del>
    </w:p>
    <w:p w:rsidR="00343204" w:rsidDel="001111A8" w:rsidRDefault="004F358F" w:rsidP="001111A8">
      <w:pPr>
        <w:pStyle w:val="Titre4"/>
        <w:rPr>
          <w:del w:id="6864" w:author="VOYER Raphael" w:date="2021-06-16T11:15:00Z"/>
          <w:color w:val="7030A0"/>
        </w:rPr>
        <w:pPrChange w:id="6865" w:author="VOYER Raphael" w:date="2021-06-16T11:15:00Z">
          <w:pPr>
            <w:ind w:left="1440"/>
          </w:pPr>
        </w:pPrChange>
      </w:pPr>
      <w:del w:id="6866" w:author="VOYER Raphael" w:date="2021-06-16T11:15:00Z">
        <w:r w:rsidDel="001111A8">
          <w:rPr>
            <w:noProof/>
            <w:color w:val="7030A0"/>
          </w:rPr>
          <mc:AlternateContent>
            <mc:Choice Requires="wps">
              <w:drawing>
                <wp:anchor distT="0" distB="0" distL="114300" distR="114300" simplePos="0" relativeHeight="251655680" behindDoc="0" locked="0" layoutInCell="1" allowOverlap="1">
                  <wp:simplePos x="0" y="0"/>
                  <wp:positionH relativeFrom="column">
                    <wp:posOffset>1571625</wp:posOffset>
                  </wp:positionH>
                  <wp:positionV relativeFrom="paragraph">
                    <wp:posOffset>97790</wp:posOffset>
                  </wp:positionV>
                  <wp:extent cx="2658110" cy="635"/>
                  <wp:effectExtent l="9525" t="57150" r="18415" b="56515"/>
                  <wp:wrapNone/>
                  <wp:docPr id="403"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81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90F76" id="AutoShape 116" o:spid="_x0000_s1026" type="#_x0000_t32" style="position:absolute;margin-left:123.75pt;margin-top:7.7pt;width:209.3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ZUOQIAAGM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">
                  <v:stroke endarrow="block"/>
                </v:shape>
              </w:pict>
            </mc:Fallback>
          </mc:AlternateContent>
        </w:r>
      </w:del>
    </w:p>
    <w:p w:rsidR="00343204" w:rsidDel="001111A8" w:rsidRDefault="00343204" w:rsidP="001111A8">
      <w:pPr>
        <w:pStyle w:val="Titre4"/>
        <w:rPr>
          <w:del w:id="6867" w:author="VOYER Raphael" w:date="2021-06-16T11:15:00Z"/>
          <w:color w:val="7030A0"/>
        </w:rPr>
        <w:pPrChange w:id="6868" w:author="VOYER Raphael" w:date="2021-06-16T11:15:00Z">
          <w:pPr>
            <w:ind w:left="1440"/>
          </w:pPr>
        </w:pPrChange>
      </w:pPr>
    </w:p>
    <w:p w:rsidR="00343204" w:rsidDel="001111A8" w:rsidRDefault="004F358F" w:rsidP="001111A8">
      <w:pPr>
        <w:pStyle w:val="Titre4"/>
        <w:rPr>
          <w:del w:id="6869" w:author="VOYER Raphael" w:date="2021-06-16T11:15:00Z"/>
          <w:color w:val="7030A0"/>
        </w:rPr>
        <w:pPrChange w:id="6870" w:author="VOYER Raphael" w:date="2021-06-16T11:15:00Z">
          <w:pPr>
            <w:ind w:left="1440"/>
          </w:pPr>
        </w:pPrChange>
      </w:pPr>
      <w:del w:id="6871" w:author="VOYER Raphael" w:date="2021-06-16T11:15:00Z">
        <w:r w:rsidDel="001111A8">
          <w:rPr>
            <w:noProof/>
            <w:color w:val="7030A0"/>
          </w:rPr>
          <mc:AlternateContent>
            <mc:Choice Requires="wps">
              <w:drawing>
                <wp:anchor distT="0" distB="0" distL="114300" distR="114300" simplePos="0" relativeHeight="251659776" behindDoc="0" locked="0" layoutInCell="1" allowOverlap="1">
                  <wp:simplePos x="0" y="0"/>
                  <wp:positionH relativeFrom="column">
                    <wp:posOffset>1950085</wp:posOffset>
                  </wp:positionH>
                  <wp:positionV relativeFrom="paragraph">
                    <wp:posOffset>98425</wp:posOffset>
                  </wp:positionV>
                  <wp:extent cx="1988185" cy="542925"/>
                  <wp:effectExtent l="6985" t="10160" r="5080" b="8890"/>
                  <wp:wrapNone/>
                  <wp:docPr id="40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542925"/>
                          </a:xfrm>
                          <a:prstGeom prst="rect">
                            <a:avLst/>
                          </a:prstGeom>
                          <a:solidFill>
                            <a:srgbClr val="FFFFFF"/>
                          </a:solidFill>
                          <a:ln w="9525">
                            <a:solidFill>
                              <a:srgbClr val="FFFFFF"/>
                            </a:solidFill>
                            <a:miter lim="800000"/>
                            <a:headEnd/>
                            <a:tailEnd/>
                          </a:ln>
                        </wps:spPr>
                        <wps:txbx>
                          <w:txbxContent>
                            <w:p w:rsidR="00A87B5C" w:rsidRDefault="00A87B5C" w:rsidP="00343204">
                              <w:pPr>
                                <w:pStyle w:val="Paragraphedeliste"/>
                                <w:numPr>
                                  <w:ilvl w:val="0"/>
                                  <w:numId w:val="59"/>
                                </w:numPr>
                              </w:pPr>
                              <w:r>
                                <w:t xml:space="preserve">Sends success or failure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30" type="#_x0000_t202" style="position:absolute;left:0;text-align:left;margin-left:153.55pt;margin-top:7.75pt;width:156.55pt;height:4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" strokecolor="white">
                  <v:textbox>
                    <w:txbxContent>
                      <w:p w:rsidR="00A87B5C" w:rsidRDefault="00A87B5C" w:rsidP="00343204">
                        <w:pPr>
                          <w:pStyle w:val="Paragraphedeliste"/>
                          <w:numPr>
                            <w:ilvl w:val="0"/>
                            <w:numId w:val="59"/>
                          </w:numPr>
                        </w:pPr>
                        <w:r>
                          <w:t xml:space="preserve">Sends success or failure </w:t>
                        </w:r>
                      </w:p>
                    </w:txbxContent>
                  </v:textbox>
                </v:shape>
              </w:pict>
            </mc:Fallback>
          </mc:AlternateContent>
        </w:r>
        <w:r w:rsidDel="001111A8">
          <w:rPr>
            <w:noProof/>
            <w:color w:val="7030A0"/>
          </w:rPr>
          <mc:AlternateContent>
            <mc:Choice Requires="wps">
              <w:drawing>
                <wp:anchor distT="0" distB="0" distL="114300" distR="114300" simplePos="0" relativeHeight="251657728" behindDoc="0" locked="0" layoutInCell="1" allowOverlap="1">
                  <wp:simplePos x="0" y="0"/>
                  <wp:positionH relativeFrom="column">
                    <wp:posOffset>4352925</wp:posOffset>
                  </wp:positionH>
                  <wp:positionV relativeFrom="paragraph">
                    <wp:posOffset>98425</wp:posOffset>
                  </wp:positionV>
                  <wp:extent cx="1266825" cy="1095375"/>
                  <wp:effectExtent l="9525" t="10160" r="9525" b="8890"/>
                  <wp:wrapNone/>
                  <wp:docPr id="40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095375"/>
                          </a:xfrm>
                          <a:prstGeom prst="rect">
                            <a:avLst/>
                          </a:prstGeom>
                          <a:solidFill>
                            <a:srgbClr val="FFFFFF"/>
                          </a:solidFill>
                          <a:ln w="9525">
                            <a:solidFill>
                              <a:srgbClr val="FFFFFF"/>
                            </a:solidFill>
                            <a:miter lim="800000"/>
                            <a:headEnd/>
                            <a:tailEnd/>
                          </a:ln>
                        </wps:spPr>
                        <wps:txbx>
                          <w:txbxContent>
                            <w:p w:rsidR="00A87B5C" w:rsidRDefault="00A87B5C" w:rsidP="00343204">
                              <w:r>
                                <w:t>3. Creates l2 cluster rule in the Ingress PCL of the TCAM, If Entry is unavailable then failure is 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31" type="#_x0000_t202" style="position:absolute;left:0;text-align:left;margin-left:342.75pt;margin-top:7.75pt;width:99.75pt;height:8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" strokecolor="white">
                  <v:textbox>
                    <w:txbxContent>
                      <w:p w:rsidR="00A87B5C" w:rsidRDefault="00A87B5C" w:rsidP="00343204">
                        <w:r>
                          <w:t>3. Creates l2 cluster rule in the Ingress PCL of the TCAM, If Entry is unavailable then failure is sent</w:t>
                        </w:r>
                      </w:p>
                    </w:txbxContent>
                  </v:textbox>
                </v:shape>
              </w:pict>
            </mc:Fallback>
          </mc:AlternateContent>
        </w:r>
      </w:del>
    </w:p>
    <w:p w:rsidR="00343204" w:rsidDel="001111A8" w:rsidRDefault="004F358F" w:rsidP="001111A8">
      <w:pPr>
        <w:pStyle w:val="Titre4"/>
        <w:rPr>
          <w:del w:id="6872" w:author="VOYER Raphael" w:date="2021-06-16T11:15:00Z"/>
          <w:color w:val="7030A0"/>
        </w:rPr>
        <w:pPrChange w:id="6873" w:author="VOYER Raphael" w:date="2021-06-16T11:15:00Z">
          <w:pPr>
            <w:ind w:left="1440"/>
          </w:pPr>
        </w:pPrChange>
      </w:pPr>
      <w:del w:id="6874" w:author="VOYER Raphael" w:date="2021-06-16T11:15:00Z">
        <w:r w:rsidDel="001111A8">
          <w:rPr>
            <w:noProof/>
            <w:color w:val="7030A0"/>
          </w:rPr>
          <mc:AlternateContent>
            <mc:Choice Requires="wps">
              <w:drawing>
                <wp:anchor distT="0" distB="0" distL="114300" distR="114300" simplePos="0" relativeHeight="251663872" behindDoc="0" locked="0" layoutInCell="1" allowOverlap="1">
                  <wp:simplePos x="0" y="0"/>
                  <wp:positionH relativeFrom="column">
                    <wp:posOffset>-238125</wp:posOffset>
                  </wp:positionH>
                  <wp:positionV relativeFrom="paragraph">
                    <wp:posOffset>120015</wp:posOffset>
                  </wp:positionV>
                  <wp:extent cx="1628775" cy="2686050"/>
                  <wp:effectExtent l="9525" t="7620" r="9525" b="11430"/>
                  <wp:wrapNone/>
                  <wp:docPr id="400"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86050"/>
                          </a:xfrm>
                          <a:prstGeom prst="rect">
                            <a:avLst/>
                          </a:prstGeom>
                          <a:solidFill>
                            <a:srgbClr val="FFFFFF"/>
                          </a:solidFill>
                          <a:ln w="9525">
                            <a:solidFill>
                              <a:srgbClr val="FFFFFF"/>
                            </a:solidFill>
                            <a:miter lim="800000"/>
                            <a:headEnd/>
                            <a:tailEnd/>
                          </a:ln>
                        </wps:spPr>
                        <wps:txbx>
                          <w:txbxContent>
                            <w:p w:rsidR="00A87B5C" w:rsidRDefault="00A87B5C" w:rsidP="00343204">
                              <w:pPr>
                                <w:pStyle w:val="Paragraphedeliste"/>
                                <w:numPr>
                                  <w:ilvl w:val="0"/>
                                  <w:numId w:val="59"/>
                                </w:numPr>
                              </w:pPr>
                              <w:r>
                                <w:t>If rule creation fails , then delete cluster MAC and set the change the operational Flag as “Insufficient QoS resources”. In case of success, update the cluster DB with cluster properties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32" type="#_x0000_t202" style="position:absolute;left:0;text-align:left;margin-left:-18.75pt;margin-top:9.45pt;width:128.25pt;height:21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" strokecolor="white">
                  <v:textbox>
                    <w:txbxContent>
                      <w:p w:rsidR="00A87B5C" w:rsidRDefault="00A87B5C" w:rsidP="00343204">
                        <w:pPr>
                          <w:pStyle w:val="Paragraphedeliste"/>
                          <w:numPr>
                            <w:ilvl w:val="0"/>
                            <w:numId w:val="59"/>
                          </w:numPr>
                        </w:pPr>
                        <w:r>
                          <w:t>If rule creation fails , then delete cluster MAC and set the change the operational Flag as “Insufficient QoS resources”. In case of success, update the cluster DB with cluster properties</w:t>
                        </w:r>
                      </w:p>
                    </w:txbxContent>
                  </v:textbox>
                </v:shape>
              </w:pict>
            </mc:Fallback>
          </mc:AlternateContent>
        </w:r>
      </w:del>
    </w:p>
    <w:p w:rsidR="00343204" w:rsidDel="001111A8" w:rsidRDefault="00343204" w:rsidP="001111A8">
      <w:pPr>
        <w:pStyle w:val="Titre4"/>
        <w:rPr>
          <w:del w:id="6875" w:author="VOYER Raphael" w:date="2021-06-16T11:15:00Z"/>
          <w:color w:val="7030A0"/>
        </w:rPr>
        <w:pPrChange w:id="6876" w:author="VOYER Raphael" w:date="2021-06-16T11:15:00Z">
          <w:pPr>
            <w:ind w:left="1440"/>
          </w:pPr>
        </w:pPrChange>
      </w:pPr>
    </w:p>
    <w:p w:rsidR="00343204" w:rsidDel="001111A8" w:rsidRDefault="00343204" w:rsidP="001111A8">
      <w:pPr>
        <w:pStyle w:val="Titre4"/>
        <w:rPr>
          <w:del w:id="6877" w:author="VOYER Raphael" w:date="2021-06-16T11:15:00Z"/>
          <w:color w:val="7030A0"/>
        </w:rPr>
        <w:pPrChange w:id="6878" w:author="VOYER Raphael" w:date="2021-06-16T11:15:00Z">
          <w:pPr>
            <w:ind w:left="1440"/>
          </w:pPr>
        </w:pPrChange>
      </w:pPr>
    </w:p>
    <w:p w:rsidR="00343204" w:rsidDel="001111A8" w:rsidRDefault="00343204" w:rsidP="001111A8">
      <w:pPr>
        <w:pStyle w:val="Titre4"/>
        <w:rPr>
          <w:del w:id="6879" w:author="VOYER Raphael" w:date="2021-06-16T11:15:00Z"/>
          <w:color w:val="7030A0"/>
        </w:rPr>
        <w:pPrChange w:id="6880" w:author="VOYER Raphael" w:date="2021-06-16T11:15:00Z">
          <w:pPr>
            <w:ind w:left="1440"/>
          </w:pPr>
        </w:pPrChange>
      </w:pPr>
    </w:p>
    <w:p w:rsidR="00343204" w:rsidDel="001111A8" w:rsidRDefault="004F358F" w:rsidP="001111A8">
      <w:pPr>
        <w:pStyle w:val="Titre4"/>
        <w:rPr>
          <w:del w:id="6881" w:author="VOYER Raphael" w:date="2021-06-16T11:15:00Z"/>
          <w:color w:val="7030A0"/>
        </w:rPr>
        <w:pPrChange w:id="6882" w:author="VOYER Raphael" w:date="2021-06-16T11:15:00Z">
          <w:pPr>
            <w:ind w:left="1440"/>
          </w:pPr>
        </w:pPrChange>
      </w:pPr>
      <w:del w:id="6883" w:author="VOYER Raphael" w:date="2021-06-16T11:15:00Z">
        <w:r w:rsidDel="001111A8">
          <w:rPr>
            <w:noProof/>
            <w:color w:val="7030A0"/>
          </w:rPr>
          <mc:AlternateContent>
            <mc:Choice Requires="wps">
              <w:drawing>
                <wp:anchor distT="0" distB="0" distL="114300" distR="114300" simplePos="0" relativeHeight="251658752" behindDoc="0" locked="0" layoutInCell="1" allowOverlap="1">
                  <wp:simplePos x="0" y="0"/>
                  <wp:positionH relativeFrom="column">
                    <wp:posOffset>1571625</wp:posOffset>
                  </wp:positionH>
                  <wp:positionV relativeFrom="paragraph">
                    <wp:posOffset>101600</wp:posOffset>
                  </wp:positionV>
                  <wp:extent cx="2592070" cy="0"/>
                  <wp:effectExtent l="19050" t="55245" r="8255" b="59055"/>
                  <wp:wrapNone/>
                  <wp:docPr id="399"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2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83420" id="AutoShape 119" o:spid="_x0000_s1026" type="#_x0000_t32" style="position:absolute;margin-left:123.75pt;margin-top:8pt;width:204.1pt;height:0;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">
                  <v:stroke endarrow="block"/>
                </v:shape>
              </w:pict>
            </mc:Fallback>
          </mc:AlternateContent>
        </w:r>
      </w:del>
    </w:p>
    <w:p w:rsidR="00343204" w:rsidDel="001111A8" w:rsidRDefault="00343204" w:rsidP="001111A8">
      <w:pPr>
        <w:pStyle w:val="Titre4"/>
        <w:rPr>
          <w:del w:id="6884" w:author="VOYER Raphael" w:date="2021-06-16T11:15:00Z"/>
          <w:color w:val="7030A0"/>
        </w:rPr>
        <w:pPrChange w:id="6885" w:author="VOYER Raphael" w:date="2021-06-16T11:15:00Z">
          <w:pPr>
            <w:ind w:left="1440"/>
          </w:pPr>
        </w:pPrChange>
      </w:pPr>
    </w:p>
    <w:p w:rsidR="00343204" w:rsidRPr="00814F61" w:rsidDel="001111A8" w:rsidRDefault="00343204" w:rsidP="001111A8">
      <w:pPr>
        <w:pStyle w:val="Titre4"/>
        <w:rPr>
          <w:del w:id="6886" w:author="VOYER Raphael" w:date="2021-06-16T11:15:00Z"/>
          <w:color w:val="7030A0"/>
        </w:rPr>
        <w:pPrChange w:id="6887" w:author="VOYER Raphael" w:date="2021-06-16T11:15:00Z">
          <w:pPr>
            <w:ind w:left="1440"/>
          </w:pPr>
        </w:pPrChange>
      </w:pPr>
    </w:p>
    <w:p w:rsidR="00343204" w:rsidDel="001111A8" w:rsidRDefault="00343204" w:rsidP="001111A8">
      <w:pPr>
        <w:pStyle w:val="Titre4"/>
        <w:rPr>
          <w:del w:id="6888" w:author="VOYER Raphael" w:date="2021-06-16T11:15:00Z"/>
          <w:color w:val="7030A0"/>
        </w:rPr>
        <w:pPrChange w:id="6889" w:author="VOYER Raphael" w:date="2021-06-16T11:15:00Z">
          <w:pPr>
            <w:ind w:left="1440"/>
          </w:pPr>
        </w:pPrChange>
      </w:pPr>
    </w:p>
    <w:p w:rsidR="00343204" w:rsidDel="001111A8" w:rsidRDefault="00343204" w:rsidP="001111A8">
      <w:pPr>
        <w:pStyle w:val="Titre4"/>
        <w:rPr>
          <w:del w:id="6890" w:author="VOYER Raphael" w:date="2021-06-16T11:15:00Z"/>
          <w:color w:val="7030A0"/>
        </w:rPr>
        <w:pPrChange w:id="6891" w:author="VOYER Raphael" w:date="2021-06-16T11:15:00Z">
          <w:pPr>
            <w:ind w:left="1440"/>
          </w:pPr>
        </w:pPrChange>
      </w:pPr>
    </w:p>
    <w:p w:rsidR="00343204" w:rsidDel="001111A8" w:rsidRDefault="00343204" w:rsidP="001111A8">
      <w:pPr>
        <w:pStyle w:val="Titre4"/>
        <w:rPr>
          <w:del w:id="6892" w:author="VOYER Raphael" w:date="2021-06-16T11:15:00Z"/>
          <w:color w:val="7030A0"/>
        </w:rPr>
        <w:pPrChange w:id="6893" w:author="VOYER Raphael" w:date="2021-06-16T11:15:00Z">
          <w:pPr>
            <w:ind w:left="1440"/>
          </w:pPr>
        </w:pPrChange>
      </w:pPr>
    </w:p>
    <w:p w:rsidR="00343204" w:rsidDel="001111A8" w:rsidRDefault="00343204" w:rsidP="001111A8">
      <w:pPr>
        <w:pStyle w:val="Titre4"/>
        <w:rPr>
          <w:del w:id="6894" w:author="VOYER Raphael" w:date="2021-06-16T11:15:00Z"/>
          <w:color w:val="7030A0"/>
        </w:rPr>
        <w:pPrChange w:id="6895" w:author="VOYER Raphael" w:date="2021-06-16T11:15:00Z">
          <w:pPr>
            <w:ind w:left="1440"/>
          </w:pPr>
        </w:pPrChange>
      </w:pPr>
    </w:p>
    <w:p w:rsidR="00343204" w:rsidDel="001111A8" w:rsidRDefault="00343204" w:rsidP="001111A8">
      <w:pPr>
        <w:pStyle w:val="Titre4"/>
        <w:rPr>
          <w:del w:id="6896" w:author="VOYER Raphael" w:date="2021-06-16T11:15:00Z"/>
          <w:color w:val="7030A0"/>
        </w:rPr>
        <w:pPrChange w:id="6897" w:author="VOYER Raphael" w:date="2021-06-16T11:15:00Z">
          <w:pPr>
            <w:ind w:left="1440"/>
          </w:pPr>
        </w:pPrChange>
      </w:pPr>
    </w:p>
    <w:p w:rsidR="00343204" w:rsidDel="001111A8" w:rsidRDefault="00343204" w:rsidP="001111A8">
      <w:pPr>
        <w:pStyle w:val="Titre4"/>
        <w:rPr>
          <w:del w:id="6898" w:author="VOYER Raphael" w:date="2021-06-16T11:15:00Z"/>
          <w:color w:val="7030A0"/>
        </w:rPr>
        <w:pPrChange w:id="6899" w:author="VOYER Raphael" w:date="2021-06-16T11:15:00Z">
          <w:pPr>
            <w:ind w:left="1440"/>
          </w:pPr>
        </w:pPrChange>
      </w:pPr>
    </w:p>
    <w:p w:rsidR="00343204" w:rsidDel="001111A8" w:rsidRDefault="00343204" w:rsidP="001111A8">
      <w:pPr>
        <w:pStyle w:val="Titre4"/>
        <w:rPr>
          <w:del w:id="6900" w:author="VOYER Raphael" w:date="2021-06-16T11:15:00Z"/>
          <w:color w:val="7030A0"/>
        </w:rPr>
        <w:pPrChange w:id="6901" w:author="VOYER Raphael" w:date="2021-06-16T11:15:00Z">
          <w:pPr>
            <w:ind w:left="1440"/>
          </w:pPr>
        </w:pPrChange>
      </w:pPr>
    </w:p>
    <w:p w:rsidR="00343204" w:rsidDel="001111A8" w:rsidRDefault="00343204" w:rsidP="001111A8">
      <w:pPr>
        <w:pStyle w:val="Titre4"/>
        <w:rPr>
          <w:del w:id="6902" w:author="VOYER Raphael" w:date="2021-06-16T11:15:00Z"/>
          <w:color w:val="7030A0"/>
        </w:rPr>
        <w:pPrChange w:id="6903" w:author="VOYER Raphael" w:date="2021-06-16T11:15:00Z">
          <w:pPr>
            <w:ind w:left="1440"/>
          </w:pPr>
        </w:pPrChange>
      </w:pPr>
    </w:p>
    <w:p w:rsidR="00343204" w:rsidDel="001111A8" w:rsidRDefault="00343204" w:rsidP="001111A8">
      <w:pPr>
        <w:pStyle w:val="Titre4"/>
        <w:rPr>
          <w:del w:id="6904" w:author="VOYER Raphael" w:date="2021-06-16T11:15:00Z"/>
          <w:color w:val="7030A0"/>
        </w:rPr>
        <w:pPrChange w:id="6905" w:author="VOYER Raphael" w:date="2021-06-16T11:15:00Z">
          <w:pPr>
            <w:ind w:left="1440"/>
          </w:pPr>
        </w:pPrChange>
      </w:pPr>
    </w:p>
    <w:p w:rsidR="00343204" w:rsidDel="001111A8" w:rsidRDefault="00343204" w:rsidP="001111A8">
      <w:pPr>
        <w:pStyle w:val="Titre4"/>
        <w:rPr>
          <w:del w:id="6906" w:author="VOYER Raphael" w:date="2021-06-16T11:15:00Z"/>
          <w:color w:val="7030A0"/>
        </w:rPr>
        <w:pPrChange w:id="6907" w:author="VOYER Raphael" w:date="2021-06-16T11:15:00Z">
          <w:pPr>
            <w:ind w:left="1440"/>
          </w:pPr>
        </w:pPrChange>
      </w:pPr>
    </w:p>
    <w:p w:rsidR="00343204" w:rsidDel="001111A8" w:rsidRDefault="00343204" w:rsidP="001111A8">
      <w:pPr>
        <w:pStyle w:val="Titre4"/>
        <w:rPr>
          <w:del w:id="6908" w:author="VOYER Raphael" w:date="2021-06-16T11:15:00Z"/>
          <w:color w:val="7030A0"/>
        </w:rPr>
        <w:pPrChange w:id="6909" w:author="VOYER Raphael" w:date="2021-06-16T11:15:00Z">
          <w:pPr>
            <w:ind w:left="1440"/>
          </w:pPr>
        </w:pPrChange>
      </w:pPr>
    </w:p>
    <w:p w:rsidR="00343204" w:rsidDel="001111A8" w:rsidRDefault="00343204" w:rsidP="001111A8">
      <w:pPr>
        <w:pStyle w:val="Titre4"/>
        <w:rPr>
          <w:del w:id="6910" w:author="VOYER Raphael" w:date="2021-06-16T11:15:00Z"/>
          <w:color w:val="7030A0"/>
        </w:rPr>
        <w:pPrChange w:id="6911" w:author="VOYER Raphael" w:date="2021-06-16T11:15:00Z">
          <w:pPr>
            <w:ind w:left="1440"/>
          </w:pPr>
        </w:pPrChange>
      </w:pPr>
    </w:p>
    <w:p w:rsidR="00343204" w:rsidDel="001111A8" w:rsidRDefault="00343204" w:rsidP="001111A8">
      <w:pPr>
        <w:pStyle w:val="Titre4"/>
        <w:rPr>
          <w:del w:id="6912" w:author="VOYER Raphael" w:date="2021-06-16T11:15:00Z"/>
          <w:color w:val="7030A0"/>
        </w:rPr>
        <w:pPrChange w:id="6913" w:author="VOYER Raphael" w:date="2021-06-16T11:15:00Z">
          <w:pPr>
            <w:ind w:left="1440"/>
          </w:pPr>
        </w:pPrChange>
      </w:pPr>
    </w:p>
    <w:p w:rsidR="00343204" w:rsidDel="001111A8" w:rsidRDefault="004F358F" w:rsidP="001111A8">
      <w:pPr>
        <w:pStyle w:val="Titre4"/>
        <w:rPr>
          <w:del w:id="6914" w:author="VOYER Raphael" w:date="2021-06-16T11:15:00Z"/>
          <w:color w:val="7030A0"/>
        </w:rPr>
        <w:pPrChange w:id="6915" w:author="VOYER Raphael" w:date="2021-06-16T11:15:00Z">
          <w:pPr>
            <w:ind w:left="1440"/>
          </w:pPr>
        </w:pPrChange>
      </w:pPr>
      <w:del w:id="6916" w:author="VOYER Raphael" w:date="2021-06-16T11:15:00Z">
        <w:r w:rsidDel="001111A8">
          <w:rPr>
            <w:noProof/>
            <w:color w:val="7030A0"/>
          </w:rPr>
          <mc:AlternateContent>
            <mc:Choice Requires="wps">
              <w:drawing>
                <wp:anchor distT="0" distB="0" distL="114300" distR="114300" simplePos="0" relativeHeight="251662848" behindDoc="0" locked="0" layoutInCell="1" allowOverlap="1">
                  <wp:simplePos x="0" y="0"/>
                  <wp:positionH relativeFrom="column">
                    <wp:posOffset>152400</wp:posOffset>
                  </wp:positionH>
                  <wp:positionV relativeFrom="paragraph">
                    <wp:posOffset>38100</wp:posOffset>
                  </wp:positionV>
                  <wp:extent cx="1295400" cy="0"/>
                  <wp:effectExtent l="19050" t="55245" r="9525" b="59055"/>
                  <wp:wrapNone/>
                  <wp:docPr id="398"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5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436CD" id="AutoShape 124" o:spid="_x0000_s1026" type="#_x0000_t32" style="position:absolute;margin-left:12pt;margin-top:3pt;width:102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PMkPQIAAGs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">
                  <v:stroke endarrow="block"/>
                </v:shape>
              </w:pict>
            </mc:Fallback>
          </mc:AlternateContent>
        </w:r>
      </w:del>
    </w:p>
    <w:p w:rsidR="00343204" w:rsidDel="001111A8" w:rsidRDefault="00343204" w:rsidP="001111A8">
      <w:pPr>
        <w:pStyle w:val="Titre4"/>
        <w:rPr>
          <w:del w:id="6917" w:author="VOYER Raphael" w:date="2021-06-16T11:15:00Z"/>
          <w:color w:val="7030A0"/>
        </w:rPr>
        <w:pPrChange w:id="6918" w:author="VOYER Raphael" w:date="2021-06-16T11:15:00Z">
          <w:pPr>
            <w:ind w:left="1440"/>
          </w:pPr>
        </w:pPrChange>
      </w:pPr>
    </w:p>
    <w:p w:rsidR="00343204" w:rsidDel="001111A8" w:rsidRDefault="00343204" w:rsidP="001111A8">
      <w:pPr>
        <w:pStyle w:val="Titre4"/>
        <w:rPr>
          <w:del w:id="6919" w:author="VOYER Raphael" w:date="2021-06-16T11:15:00Z"/>
        </w:rPr>
        <w:pPrChange w:id="6920" w:author="VOYER Raphael" w:date="2021-06-16T11:15:00Z">
          <w:pPr>
            <w:numPr>
              <w:ilvl w:val="2"/>
              <w:numId w:val="53"/>
            </w:numPr>
            <w:ind w:left="2160" w:hanging="180"/>
            <w:jc w:val="left"/>
          </w:pPr>
        </w:pPrChange>
      </w:pPr>
    </w:p>
    <w:p w:rsidR="00E62AF1" w:rsidRPr="00E62AF1" w:rsidDel="001111A8" w:rsidRDefault="00E62AF1" w:rsidP="001111A8">
      <w:pPr>
        <w:pStyle w:val="Titre4"/>
        <w:rPr>
          <w:del w:id="6921" w:author="VOYER Raphael" w:date="2021-06-16T11:15:00Z"/>
          <w:color w:val="7030A0"/>
        </w:rPr>
        <w:pPrChange w:id="6922" w:author="VOYER Raphael" w:date="2021-06-16T11:15:00Z">
          <w:pPr>
            <w:ind w:left="1440"/>
          </w:pPr>
        </w:pPrChange>
      </w:pPr>
    </w:p>
    <w:p w:rsidR="00E62AF1" w:rsidDel="001111A8" w:rsidRDefault="00FB15EB" w:rsidP="001111A8">
      <w:pPr>
        <w:pStyle w:val="Titre4"/>
        <w:rPr>
          <w:del w:id="6923" w:author="VOYER Raphael" w:date="2021-06-16T11:15:00Z"/>
        </w:rPr>
        <w:pPrChange w:id="6924" w:author="VOYER Raphael" w:date="2021-06-16T11:15:00Z">
          <w:pPr/>
        </w:pPrChange>
      </w:pPr>
      <w:del w:id="6925" w:author="VOYER Raphael" w:date="2021-06-16T11:15:00Z">
        <w:r w:rsidDel="001111A8">
          <w:delText>For example, when a L2 server-cluster creation fails due to insufficient TCAM entry, the operation flag shall be set as “InSufficient QoS Resources” and it shall be displayed in the output of the “show server-cluster &lt;cluster-id&gt;” command.</w:delText>
        </w:r>
      </w:del>
    </w:p>
    <w:p w:rsidR="00FB15EB" w:rsidDel="001111A8" w:rsidRDefault="00FB15EB" w:rsidP="001111A8">
      <w:pPr>
        <w:pStyle w:val="Titre4"/>
        <w:rPr>
          <w:del w:id="6926" w:author="VOYER Raphael" w:date="2021-06-16T11:15:00Z"/>
        </w:rPr>
        <w:pPrChange w:id="6927" w:author="VOYER Raphael" w:date="2021-06-16T11:15:00Z">
          <w:pPr/>
        </w:pPrChange>
      </w:pPr>
    </w:p>
    <w:p w:rsidR="00FB15EB" w:rsidDel="001111A8" w:rsidRDefault="00FB15EB" w:rsidP="001111A8">
      <w:pPr>
        <w:pStyle w:val="Titre4"/>
        <w:rPr>
          <w:del w:id="6928" w:author="VOYER Raphael" w:date="2021-06-16T11:15:00Z"/>
          <w:szCs w:val="18"/>
        </w:rPr>
        <w:pPrChange w:id="6929" w:author="VOYER Raphael" w:date="2021-06-16T11:15:00Z">
          <w:pPr>
            <w:pStyle w:val="SourceCode"/>
            <w:numPr>
              <w:numId w:val="68"/>
            </w:numPr>
            <w:tabs>
              <w:tab w:val="num" w:pos="810"/>
            </w:tabs>
            <w:ind w:left="810" w:hanging="360"/>
          </w:pPr>
        </w:pPrChange>
      </w:pPr>
      <w:del w:id="6930" w:author="VOYER Raphael" w:date="2021-06-16T11:15:00Z">
        <w:r w:rsidDel="001111A8">
          <w:rPr>
            <w:szCs w:val="18"/>
          </w:rPr>
          <w:delText>show server-cluster 1</w:delText>
        </w:r>
      </w:del>
    </w:p>
    <w:p w:rsidR="00FB15EB" w:rsidDel="001111A8" w:rsidRDefault="00FB15EB" w:rsidP="001111A8">
      <w:pPr>
        <w:pStyle w:val="Titre4"/>
        <w:rPr>
          <w:del w:id="6931" w:author="VOYER Raphael" w:date="2021-06-16T11:15:00Z"/>
          <w:szCs w:val="18"/>
        </w:rPr>
        <w:pPrChange w:id="6932" w:author="VOYER Raphael" w:date="2021-06-16T11:15:00Z">
          <w:pPr>
            <w:pStyle w:val="SourceCode"/>
          </w:pPr>
        </w:pPrChange>
      </w:pPr>
      <w:del w:id="6933" w:author="VOYER Raphael" w:date="2021-06-16T11:15:00Z">
        <w:r w:rsidDel="001111A8">
          <w:rPr>
            <w:szCs w:val="18"/>
          </w:rPr>
          <w:delText xml:space="preserve">  C</w:delText>
        </w:r>
        <w:r w:rsidRPr="00BE0C9A" w:rsidDel="001111A8">
          <w:rPr>
            <w:szCs w:val="18"/>
          </w:rPr>
          <w:delText>luster</w:delText>
        </w:r>
        <w:r w:rsidDel="001111A8">
          <w:rPr>
            <w:szCs w:val="18"/>
          </w:rPr>
          <w:delText xml:space="preserve"> Id             : 1,</w:delText>
        </w:r>
      </w:del>
    </w:p>
    <w:p w:rsidR="00FB15EB" w:rsidDel="001111A8" w:rsidRDefault="00FB15EB" w:rsidP="001111A8">
      <w:pPr>
        <w:pStyle w:val="Titre4"/>
        <w:rPr>
          <w:del w:id="6934" w:author="VOYER Raphael" w:date="2021-06-16T11:15:00Z"/>
          <w:szCs w:val="18"/>
        </w:rPr>
        <w:pPrChange w:id="6935" w:author="VOYER Raphael" w:date="2021-06-16T11:15:00Z">
          <w:pPr>
            <w:pStyle w:val="SourceCode"/>
          </w:pPr>
        </w:pPrChange>
      </w:pPr>
      <w:del w:id="6936" w:author="VOYER Raphael" w:date="2021-06-16T11:15:00Z">
        <w:r w:rsidDel="001111A8">
          <w:rPr>
            <w:szCs w:val="18"/>
          </w:rPr>
          <w:delText xml:space="preserve">  Cluster Name           : L2-cluster,</w:delText>
        </w:r>
      </w:del>
    </w:p>
    <w:p w:rsidR="00FB15EB" w:rsidDel="001111A8" w:rsidRDefault="00FB15EB" w:rsidP="001111A8">
      <w:pPr>
        <w:pStyle w:val="Titre4"/>
        <w:rPr>
          <w:del w:id="6937" w:author="VOYER Raphael" w:date="2021-06-16T11:15:00Z"/>
          <w:szCs w:val="18"/>
        </w:rPr>
        <w:pPrChange w:id="6938" w:author="VOYER Raphael" w:date="2021-06-16T11:15:00Z">
          <w:pPr>
            <w:pStyle w:val="SourceCode"/>
          </w:pPr>
        </w:pPrChange>
      </w:pPr>
      <w:del w:id="6939" w:author="VOYER Raphael" w:date="2021-06-16T11:15:00Z">
        <w:r w:rsidDel="001111A8">
          <w:rPr>
            <w:szCs w:val="18"/>
          </w:rPr>
          <w:delText xml:space="preserve">  Cluster </w:delText>
        </w:r>
        <w:r w:rsidRPr="00BE0C9A" w:rsidDel="001111A8">
          <w:rPr>
            <w:szCs w:val="18"/>
          </w:rPr>
          <w:delText xml:space="preserve">Mode   </w:delText>
        </w:r>
        <w:r w:rsidDel="001111A8">
          <w:rPr>
            <w:szCs w:val="18"/>
          </w:rPr>
          <w:delText xml:space="preserve">        : L2,</w:delText>
        </w:r>
      </w:del>
    </w:p>
    <w:p w:rsidR="00FB15EB" w:rsidDel="001111A8" w:rsidRDefault="00FB15EB" w:rsidP="001111A8">
      <w:pPr>
        <w:pStyle w:val="Titre4"/>
        <w:rPr>
          <w:del w:id="6940" w:author="VOYER Raphael" w:date="2021-06-16T11:15:00Z"/>
          <w:szCs w:val="18"/>
        </w:rPr>
        <w:pPrChange w:id="6941" w:author="VOYER Raphael" w:date="2021-06-16T11:15:00Z">
          <w:pPr>
            <w:pStyle w:val="SourceCode"/>
          </w:pPr>
        </w:pPrChange>
      </w:pPr>
      <w:del w:id="6942" w:author="VOYER Raphael" w:date="2021-06-16T11:15:00Z">
        <w:r w:rsidDel="001111A8">
          <w:rPr>
            <w:szCs w:val="18"/>
          </w:rPr>
          <w:delText xml:space="preserve">  Cluster Mac-address    : </w:delText>
        </w:r>
        <w:r w:rsidRPr="00BE0C9A" w:rsidDel="001111A8">
          <w:rPr>
            <w:szCs w:val="18"/>
          </w:rPr>
          <w:delText>01:10:11:22:33:44</w:delText>
        </w:r>
        <w:r w:rsidDel="001111A8">
          <w:rPr>
            <w:szCs w:val="18"/>
          </w:rPr>
          <w:delText>,</w:delText>
        </w:r>
      </w:del>
    </w:p>
    <w:p w:rsidR="00FB15EB" w:rsidDel="001111A8" w:rsidRDefault="00FB15EB" w:rsidP="001111A8">
      <w:pPr>
        <w:pStyle w:val="Titre4"/>
        <w:rPr>
          <w:del w:id="6943" w:author="VOYER Raphael" w:date="2021-06-16T11:15:00Z"/>
          <w:szCs w:val="18"/>
        </w:rPr>
        <w:pPrChange w:id="6944" w:author="VOYER Raphael" w:date="2021-06-16T11:15:00Z">
          <w:pPr>
            <w:pStyle w:val="SourceCode"/>
          </w:pPr>
        </w:pPrChange>
      </w:pPr>
      <w:del w:id="6945" w:author="VOYER Raphael" w:date="2021-06-16T11:15:00Z">
        <w:r w:rsidDel="001111A8">
          <w:rPr>
            <w:szCs w:val="18"/>
          </w:rPr>
          <w:delText xml:space="preserve">  Cluster Vlan           : 12,</w:delText>
        </w:r>
      </w:del>
    </w:p>
    <w:p w:rsidR="00FB15EB" w:rsidDel="001111A8" w:rsidRDefault="00FB15EB" w:rsidP="001111A8">
      <w:pPr>
        <w:pStyle w:val="Titre4"/>
        <w:rPr>
          <w:del w:id="6946" w:author="VOYER Raphael" w:date="2021-06-16T11:15:00Z"/>
          <w:szCs w:val="18"/>
        </w:rPr>
        <w:pPrChange w:id="6947" w:author="VOYER Raphael" w:date="2021-06-16T11:15:00Z">
          <w:pPr>
            <w:pStyle w:val="SourceCode"/>
          </w:pPr>
        </w:pPrChange>
      </w:pPr>
      <w:del w:id="6948" w:author="VOYER Raphael" w:date="2021-06-16T11:15:00Z">
        <w:r w:rsidDel="001111A8">
          <w:rPr>
            <w:szCs w:val="18"/>
          </w:rPr>
          <w:delText xml:space="preserve">  Administrative State   : Enabled,</w:delText>
        </w:r>
      </w:del>
    </w:p>
    <w:p w:rsidR="00FB15EB" w:rsidDel="001111A8" w:rsidRDefault="00FB15EB" w:rsidP="001111A8">
      <w:pPr>
        <w:pStyle w:val="Titre4"/>
        <w:rPr>
          <w:del w:id="6949" w:author="VOYER Raphael" w:date="2021-06-16T11:15:00Z"/>
          <w:szCs w:val="18"/>
        </w:rPr>
        <w:pPrChange w:id="6950" w:author="VOYER Raphael" w:date="2021-06-16T11:15:00Z">
          <w:pPr>
            <w:pStyle w:val="SourceCode"/>
          </w:pPr>
        </w:pPrChange>
      </w:pPr>
      <w:del w:id="6951" w:author="VOYER Raphael" w:date="2021-06-16T11:15:00Z">
        <w:r w:rsidDel="001111A8">
          <w:rPr>
            <w:szCs w:val="18"/>
          </w:rPr>
          <w:delText xml:space="preserve">  Operational State      : Disabled,</w:delText>
        </w:r>
      </w:del>
    </w:p>
    <w:p w:rsidR="00FB15EB" w:rsidDel="001111A8" w:rsidRDefault="00FB15EB" w:rsidP="001111A8">
      <w:pPr>
        <w:pStyle w:val="Titre4"/>
        <w:rPr>
          <w:del w:id="6952" w:author="VOYER Raphael" w:date="2021-06-16T11:15:00Z"/>
          <w:szCs w:val="18"/>
        </w:rPr>
        <w:pPrChange w:id="6953" w:author="VOYER Raphael" w:date="2021-06-16T11:15:00Z">
          <w:pPr>
            <w:pStyle w:val="SourceCode"/>
          </w:pPr>
        </w:pPrChange>
      </w:pPr>
      <w:del w:id="6954" w:author="VOYER Raphael" w:date="2021-06-16T11:15:00Z">
        <w:r w:rsidDel="001111A8">
          <w:rPr>
            <w:szCs w:val="18"/>
          </w:rPr>
          <w:delText xml:space="preserve">  Operational Flag       : </w:delText>
        </w:r>
        <w:r w:rsidR="004C4436" w:rsidDel="001111A8">
          <w:rPr>
            <w:szCs w:val="18"/>
          </w:rPr>
          <w:delText>Insufficient QoS resources</w:delText>
        </w:r>
        <w:r w:rsidDel="001111A8">
          <w:rPr>
            <w:szCs w:val="18"/>
          </w:rPr>
          <w:delText xml:space="preserve">  </w:delText>
        </w:r>
      </w:del>
    </w:p>
    <w:p w:rsidR="003B6313" w:rsidDel="001111A8" w:rsidRDefault="003B6313" w:rsidP="001111A8">
      <w:pPr>
        <w:pStyle w:val="Titre4"/>
        <w:rPr>
          <w:del w:id="6955" w:author="VOYER Raphael" w:date="2021-06-16T11:15:00Z"/>
          <w:color w:val="7030A0"/>
        </w:rPr>
        <w:pPrChange w:id="6956" w:author="VOYER Raphael" w:date="2021-06-16T11:15:00Z">
          <w:pPr>
            <w:ind w:left="1440"/>
          </w:pPr>
        </w:pPrChange>
      </w:pPr>
    </w:p>
    <w:p w:rsidR="003B6313" w:rsidDel="001111A8" w:rsidRDefault="003B6313" w:rsidP="001111A8">
      <w:pPr>
        <w:pStyle w:val="Titre4"/>
        <w:rPr>
          <w:del w:id="6957" w:author="VOYER Raphael" w:date="2021-06-16T11:15:00Z"/>
        </w:rPr>
        <w:pPrChange w:id="6958" w:author="VOYER Raphael" w:date="2021-06-16T11:15:00Z">
          <w:pPr/>
        </w:pPrChange>
      </w:pPr>
    </w:p>
    <w:p w:rsidR="003B6313" w:rsidDel="001111A8" w:rsidRDefault="006156A7" w:rsidP="001111A8">
      <w:pPr>
        <w:pStyle w:val="Titre4"/>
        <w:rPr>
          <w:del w:id="6959" w:author="VOYER Raphael" w:date="2021-06-16T11:15:00Z"/>
        </w:rPr>
        <w:pPrChange w:id="6960" w:author="VOYER Raphael" w:date="2021-06-16T11:15:00Z">
          <w:pPr/>
        </w:pPrChange>
      </w:pPr>
      <w:del w:id="6961" w:author="VOYER Raphael" w:date="2021-06-16T11:15:00Z">
        <w:r w:rsidDel="001111A8">
          <w:delText>Approaches for setting HAVLAN rules in the Ingress PCL of the TCAM</w:delText>
        </w:r>
        <w:r w:rsidR="00607490" w:rsidDel="001111A8">
          <w:delText>:</w:delText>
        </w:r>
      </w:del>
    </w:p>
    <w:p w:rsidR="006156A7" w:rsidDel="001111A8" w:rsidRDefault="006156A7" w:rsidP="001111A8">
      <w:pPr>
        <w:pStyle w:val="Titre4"/>
        <w:rPr>
          <w:del w:id="6962" w:author="VOYER Raphael" w:date="2021-06-16T11:15:00Z"/>
        </w:rPr>
        <w:pPrChange w:id="6963" w:author="VOYER Raphael" w:date="2021-06-16T11:15:00Z">
          <w:pPr/>
        </w:pPrChange>
      </w:pPr>
    </w:p>
    <w:p w:rsidR="00BA6036" w:rsidRPr="002604CF" w:rsidDel="001111A8" w:rsidRDefault="006156A7" w:rsidP="001111A8">
      <w:pPr>
        <w:pStyle w:val="Titre4"/>
        <w:rPr>
          <w:del w:id="6964" w:author="VOYER Raphael" w:date="2021-06-16T11:15:00Z"/>
        </w:rPr>
        <w:pPrChange w:id="6965" w:author="VOYER Raphael" w:date="2021-06-16T11:15:00Z">
          <w:pPr/>
        </w:pPrChange>
      </w:pPr>
      <w:del w:id="6966" w:author="VOYER Raphael" w:date="2021-06-16T11:15:00Z">
        <w:r w:rsidRPr="002604CF" w:rsidDel="001111A8">
          <w:delText>There are t</w:delText>
        </w:r>
        <w:r w:rsidR="00E12B2E" w:rsidRPr="002604CF" w:rsidDel="001111A8">
          <w:delText>wo approaches for setting the HAVLAN</w:delText>
        </w:r>
        <w:r w:rsidRPr="002604CF" w:rsidDel="001111A8">
          <w:delText xml:space="preserve"> cluster rules</w:delText>
        </w:r>
        <w:r w:rsidR="00E12B2E" w:rsidRPr="002604CF" w:rsidDel="001111A8">
          <w:delText xml:space="preserve"> in the TCAM</w:delText>
        </w:r>
        <w:r w:rsidRPr="002604CF" w:rsidDel="001111A8">
          <w:delText>. In the first approach entries can be reserved in one of the higher priority Ingress PCLs at</w:delText>
        </w:r>
        <w:r w:rsidR="00E12B2E" w:rsidRPr="002604CF" w:rsidDel="001111A8">
          <w:delText xml:space="preserve"> startup and configured </w:delText>
        </w:r>
        <w:r w:rsidR="00607490" w:rsidRPr="002604CF" w:rsidDel="001111A8">
          <w:delText>when HA-VLAN</w:delText>
        </w:r>
        <w:r w:rsidRPr="002604CF" w:rsidDel="001111A8">
          <w:delText xml:space="preserve"> sends an IPC to </w:delText>
        </w:r>
        <w:r w:rsidR="009B6148" w:rsidRPr="002604CF" w:rsidDel="001111A8">
          <w:delText xml:space="preserve">QOS to </w:delText>
        </w:r>
        <w:r w:rsidRPr="002604CF" w:rsidDel="001111A8">
          <w:delText>configure the</w:delText>
        </w:r>
        <w:r w:rsidR="00BA6036" w:rsidRPr="002604CF" w:rsidDel="001111A8">
          <w:delText xml:space="preserve"> HA</w:delText>
        </w:r>
        <w:r w:rsidR="00607490" w:rsidRPr="002604CF" w:rsidDel="001111A8">
          <w:delText>-</w:delText>
        </w:r>
        <w:r w:rsidR="00BA6036" w:rsidRPr="002604CF" w:rsidDel="001111A8">
          <w:delText>VLAN</w:delText>
        </w:r>
        <w:r w:rsidRPr="002604CF" w:rsidDel="001111A8">
          <w:delText xml:space="preserve"> cluster entries. This approach will ensure faster lookups and wil</w:delText>
        </w:r>
        <w:r w:rsidR="00E12B2E" w:rsidRPr="002604CF" w:rsidDel="001111A8">
          <w:delText>l make sure that there is always sufficient space</w:delText>
        </w:r>
        <w:r w:rsidR="00BA6036" w:rsidRPr="002604CF" w:rsidDel="001111A8">
          <w:delText xml:space="preserve"> in the TCAM for HAVLAN</w:delText>
        </w:r>
        <w:r w:rsidRPr="002604CF" w:rsidDel="001111A8">
          <w:delText xml:space="preserve"> clusters.</w:delText>
        </w:r>
        <w:r w:rsidR="009B6148" w:rsidRPr="002604CF" w:rsidDel="001111A8">
          <w:delText xml:space="preserve"> </w:delText>
        </w:r>
      </w:del>
    </w:p>
    <w:p w:rsidR="00D64AAF" w:rsidRPr="002604CF" w:rsidDel="001111A8" w:rsidRDefault="006156A7" w:rsidP="001111A8">
      <w:pPr>
        <w:pStyle w:val="Titre4"/>
        <w:rPr>
          <w:del w:id="6967" w:author="VOYER Raphael" w:date="2021-06-16T11:15:00Z"/>
        </w:rPr>
        <w:pPrChange w:id="6968" w:author="VOYER Raphael" w:date="2021-06-16T11:15:00Z">
          <w:pPr/>
        </w:pPrChange>
      </w:pPr>
      <w:del w:id="6969" w:author="VOYER Raphael" w:date="2021-06-16T11:15:00Z">
        <w:r w:rsidRPr="002604CF" w:rsidDel="001111A8">
          <w:delText>In the second approach entries can</w:delText>
        </w:r>
        <w:r w:rsidR="00BA6036" w:rsidRPr="002604CF" w:rsidDel="001111A8">
          <w:delText xml:space="preserve"> be allocated dynamically for HAVLAN</w:delText>
        </w:r>
        <w:r w:rsidRPr="002604CF" w:rsidDel="001111A8">
          <w:delText xml:space="preserve"> clusters. The problem with this approach is that if the TCAM is full, there </w:delText>
        </w:r>
        <w:r w:rsidR="00AB5B0B" w:rsidRPr="002604CF" w:rsidDel="001111A8">
          <w:delText>may not be sufficient</w:delText>
        </w:r>
        <w:r w:rsidR="00BA6036" w:rsidRPr="002604CF" w:rsidDel="001111A8">
          <w:delText xml:space="preserve"> space left for</w:delText>
        </w:r>
        <w:r w:rsidR="00AB5B0B" w:rsidRPr="002604CF" w:rsidDel="001111A8">
          <w:delText xml:space="preserve"> new</w:delText>
        </w:r>
        <w:r w:rsidR="00BA6036" w:rsidRPr="002604CF" w:rsidDel="001111A8">
          <w:delText xml:space="preserve"> HAVLAN</w:delText>
        </w:r>
        <w:r w:rsidRPr="002604CF" w:rsidDel="001111A8">
          <w:delText xml:space="preserve"> cluster entries. Also, for dynamic entries the lower priority</w:delText>
        </w:r>
        <w:r w:rsidR="00BA6036" w:rsidRPr="002604CF" w:rsidDel="001111A8">
          <w:delText xml:space="preserve"> Ingress</w:delText>
        </w:r>
        <w:r w:rsidR="00AB5B0B" w:rsidRPr="002604CF" w:rsidDel="001111A8">
          <w:delText xml:space="preserve"> PCLs could</w:delText>
        </w:r>
        <w:r w:rsidRPr="002604CF" w:rsidDel="001111A8">
          <w:delText xml:space="preserve"> be used </w:delText>
        </w:r>
        <w:r w:rsidR="00BA6036" w:rsidRPr="002604CF" w:rsidDel="001111A8">
          <w:delText>which means comparatively more time for lookups</w:delText>
        </w:r>
        <w:r w:rsidRPr="002604CF" w:rsidDel="001111A8">
          <w:delText>.</w:delText>
        </w:r>
        <w:r w:rsidR="001C1EE4" w:rsidDel="001111A8">
          <w:delText xml:space="preserve"> The failure cases due to insufficient resources needs to be handled by HA-VLAN. The reason for failure should be logged and operational flag should be set as “Insufficent QoS resources”.</w:delText>
        </w:r>
        <w:r w:rsidRPr="002604CF" w:rsidDel="001111A8">
          <w:delText xml:space="preserve"> </w:delText>
        </w:r>
        <w:r w:rsidR="00D64AAF" w:rsidRPr="002604CF" w:rsidDel="001111A8">
          <w:delText xml:space="preserve"> Both the approaches are under consideration and the decision on which approach to take is pending. </w:delText>
        </w:r>
      </w:del>
    </w:p>
    <w:p w:rsidR="002604CF" w:rsidDel="001111A8" w:rsidRDefault="002604CF" w:rsidP="001111A8">
      <w:pPr>
        <w:pStyle w:val="Titre4"/>
        <w:rPr>
          <w:del w:id="6970" w:author="VOYER Raphael" w:date="2021-06-16T11:15:00Z"/>
        </w:rPr>
        <w:pPrChange w:id="6971" w:author="VOYER Raphael" w:date="2021-06-16T11:15:00Z">
          <w:pPr/>
        </w:pPrChange>
      </w:pPr>
    </w:p>
    <w:p w:rsidR="002604CF" w:rsidDel="001111A8" w:rsidRDefault="00613335" w:rsidP="001111A8">
      <w:pPr>
        <w:pStyle w:val="Titre4"/>
        <w:rPr>
          <w:del w:id="6972" w:author="VOYER Raphael" w:date="2021-06-16T11:15:00Z"/>
          <w:b w:val="0"/>
        </w:rPr>
        <w:pPrChange w:id="6973" w:author="VOYER Raphael" w:date="2021-06-16T11:15:00Z">
          <w:pPr/>
        </w:pPrChange>
      </w:pPr>
      <w:del w:id="6974" w:author="VOYER Raphael" w:date="2021-06-16T11:15:00Z">
        <w:r w:rsidDel="001111A8">
          <w:rPr>
            <w:b w:val="0"/>
          </w:rPr>
          <w:delText>HA-VLAN with IP:</w:delText>
        </w:r>
        <w:r w:rsidR="00D64AAF" w:rsidDel="001111A8">
          <w:rPr>
            <w:b w:val="0"/>
          </w:rPr>
          <w:delText xml:space="preserve"> </w:delText>
        </w:r>
      </w:del>
    </w:p>
    <w:p w:rsidR="000D7122" w:rsidDel="001111A8" w:rsidRDefault="000D7122" w:rsidP="001111A8">
      <w:pPr>
        <w:pStyle w:val="Titre4"/>
        <w:rPr>
          <w:del w:id="6975" w:author="VOYER Raphael" w:date="2021-06-16T11:15:00Z"/>
        </w:rPr>
        <w:pPrChange w:id="6976" w:author="VOYER Raphael" w:date="2021-06-16T11:15:00Z">
          <w:pPr/>
        </w:pPrChange>
      </w:pPr>
      <w:del w:id="6977" w:author="VOYER Raphael" w:date="2021-06-16T11:15:00Z">
        <w:r w:rsidRPr="00E72254" w:rsidDel="001111A8">
          <w:delText xml:space="preserve">IP CMM shall provide an API to add IPV4 </w:delText>
        </w:r>
        <w:r w:rsidDel="001111A8">
          <w:delText>prefix to the router TCAM entry, Next Hop entry and an ARP entry</w:delText>
        </w:r>
        <w:r w:rsidR="009046F1" w:rsidDel="001111A8">
          <w:delText xml:space="preserve"> through IPRM</w:delText>
        </w:r>
        <w:r w:rsidDel="001111A8">
          <w:delText>.</w:delText>
        </w:r>
        <w:r w:rsidRPr="00E72254" w:rsidDel="001111A8">
          <w:delText xml:space="preserve"> The router TCAM</w:delText>
        </w:r>
        <w:r w:rsidDel="001111A8">
          <w:delText xml:space="preserve"> entry shall point to the Next H</w:delText>
        </w:r>
        <w:r w:rsidRPr="00E72254" w:rsidDel="001111A8">
          <w:delText xml:space="preserve">op entry which in turn points to </w:delText>
        </w:r>
        <w:r w:rsidDel="001111A8">
          <w:delText>the</w:delText>
        </w:r>
        <w:r w:rsidRPr="00E72254" w:rsidDel="001111A8">
          <w:delText xml:space="preserve"> </w:delText>
        </w:r>
        <w:r w:rsidDel="001111A8">
          <w:delText>ARP</w:delText>
        </w:r>
        <w:r w:rsidRPr="00E72254" w:rsidDel="001111A8">
          <w:delText xml:space="preserve"> entry where cluster </w:delText>
        </w:r>
        <w:r w:rsidDel="001111A8">
          <w:delText>MAC</w:delText>
        </w:r>
        <w:r w:rsidRPr="00E72254" w:rsidDel="001111A8">
          <w:delText xml:space="preserve"> is configured.</w:delText>
        </w:r>
        <w:r w:rsidDel="001111A8">
          <w:delText xml:space="preserve">  In this approach, existing message(s) from HA-VLAN to IP CMM are extended to update the egress port list information.  HA-VLAN has to send these messages to IP CMM when there are changes to members of the egress port list or their states.</w:delText>
        </w:r>
      </w:del>
    </w:p>
    <w:p w:rsidR="000D7122" w:rsidDel="001111A8" w:rsidRDefault="00697356" w:rsidP="001111A8">
      <w:pPr>
        <w:pStyle w:val="Titre4"/>
        <w:rPr>
          <w:del w:id="6978" w:author="VOYER Raphael" w:date="2021-06-16T11:15:00Z"/>
          <w:rFonts w:cs="Arial"/>
          <w:sz w:val="32"/>
          <w:szCs w:val="32"/>
        </w:rPr>
        <w:pPrChange w:id="6979" w:author="VOYER Raphael" w:date="2021-06-16T11:15:00Z">
          <w:pPr/>
        </w:pPrChange>
      </w:pPr>
      <w:del w:id="6980" w:author="VOYER Raphael" w:date="2021-06-16T11:15:00Z">
        <w:r w:rsidDel="001111A8">
          <w:br w:type="page"/>
        </w:r>
        <w:r w:rsidR="004F358F" w:rsidDel="001111A8">
          <w:rPr>
            <w:rFonts w:cs="Arial"/>
            <w:noProof/>
            <w:sz w:val="32"/>
            <w:szCs w:val="32"/>
          </w:rPr>
          <mc:AlternateContent>
            <mc:Choice Requires="wpg">
              <w:drawing>
                <wp:anchor distT="0" distB="0" distL="114300" distR="114300" simplePos="0" relativeHeight="251665920" behindDoc="0" locked="0" layoutInCell="1" allowOverlap="1">
                  <wp:simplePos x="0" y="0"/>
                  <wp:positionH relativeFrom="column">
                    <wp:posOffset>-1025525</wp:posOffset>
                  </wp:positionH>
                  <wp:positionV relativeFrom="paragraph">
                    <wp:posOffset>212725</wp:posOffset>
                  </wp:positionV>
                  <wp:extent cx="6917690" cy="8166100"/>
                  <wp:effectExtent l="22225" t="9525" r="3810" b="6350"/>
                  <wp:wrapNone/>
                  <wp:docPr id="481"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7690" cy="8166100"/>
                            <a:chOff x="185" y="2448"/>
                            <a:chExt cx="10894" cy="12860"/>
                          </a:xfrm>
                        </wpg:grpSpPr>
                        <wps:wsp>
                          <wps:cNvPr id="482" name="Text Box 371"/>
                          <wps:cNvSpPr txBox="1">
                            <a:spLocks noChangeArrowheads="1"/>
                          </wps:cNvSpPr>
                          <wps:spPr bwMode="auto">
                            <a:xfrm>
                              <a:off x="3138" y="10353"/>
                              <a:ext cx="96" cy="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 xml:space="preserve"> Creates an next-hop entry with ARP-pointer created above, next-hop interface as VIDX created for this server cluster, Next Hop vlan as cluster-vlan</w:t>
                                </w:r>
                              </w:p>
                            </w:txbxContent>
                          </wps:txbx>
                          <wps:bodyPr rot="0" vert="horz" wrap="square" lIns="91440" tIns="45720" rIns="91440" bIns="45720" anchor="t" anchorCtr="0" upright="1">
                            <a:noAutofit/>
                          </wps:bodyPr>
                        </wps:wsp>
                        <wps:wsp>
                          <wps:cNvPr id="483" name="Text Box 372"/>
                          <wps:cNvSpPr txBox="1">
                            <a:spLocks noChangeArrowheads="1"/>
                          </wps:cNvSpPr>
                          <wps:spPr bwMode="auto">
                            <a:xfrm>
                              <a:off x="954" y="2448"/>
                              <a:ext cx="1130" cy="555"/>
                            </a:xfrm>
                            <a:prstGeom prst="rect">
                              <a:avLst/>
                            </a:prstGeom>
                            <a:solidFill>
                              <a:srgbClr val="FFFFFF"/>
                            </a:solidFill>
                            <a:ln w="9525">
                              <a:solidFill>
                                <a:srgbClr val="000000"/>
                              </a:solidFill>
                              <a:miter lim="800000"/>
                              <a:headEnd/>
                              <a:tailEnd/>
                            </a:ln>
                          </wps:spPr>
                          <wps:txbx>
                            <w:txbxContent>
                              <w:p w:rsidR="00A87B5C" w:rsidRDefault="00A87B5C" w:rsidP="00B93876">
                                <w:r>
                                  <w:t>HA-VLAN</w:t>
                                </w:r>
                              </w:p>
                            </w:txbxContent>
                          </wps:txbx>
                          <wps:bodyPr rot="0" vert="horz" wrap="square" lIns="91440" tIns="45720" rIns="91440" bIns="45720" anchor="t" anchorCtr="0" upright="1">
                            <a:noAutofit/>
                          </wps:bodyPr>
                        </wps:wsp>
                        <wps:wsp>
                          <wps:cNvPr id="484" name="Text Box 373"/>
                          <wps:cNvSpPr txBox="1">
                            <a:spLocks noChangeArrowheads="1"/>
                          </wps:cNvSpPr>
                          <wps:spPr bwMode="auto">
                            <a:xfrm>
                              <a:off x="2380" y="2448"/>
                              <a:ext cx="1130" cy="555"/>
                            </a:xfrm>
                            <a:prstGeom prst="rect">
                              <a:avLst/>
                            </a:prstGeom>
                            <a:solidFill>
                              <a:srgbClr val="FFFFFF"/>
                            </a:solidFill>
                            <a:ln w="9525">
                              <a:solidFill>
                                <a:srgbClr val="000000"/>
                              </a:solidFill>
                              <a:miter lim="800000"/>
                              <a:headEnd/>
                              <a:tailEnd/>
                            </a:ln>
                          </wps:spPr>
                          <wps:txbx>
                            <w:txbxContent>
                              <w:p w:rsidR="00A87B5C" w:rsidRDefault="00A87B5C" w:rsidP="00B93876">
                                <w:r>
                                  <w:t>IP-CMM</w:t>
                                </w:r>
                              </w:p>
                            </w:txbxContent>
                          </wps:txbx>
                          <wps:bodyPr rot="0" vert="horz" wrap="square" lIns="91440" tIns="45720" rIns="91440" bIns="45720" anchor="t" anchorCtr="0" upright="1">
                            <a:noAutofit/>
                          </wps:bodyPr>
                        </wps:wsp>
                        <wps:wsp>
                          <wps:cNvPr id="485" name="AutoShape 374"/>
                          <wps:cNvCnPr>
                            <a:cxnSpLocks noChangeShapeType="1"/>
                          </wps:cNvCnPr>
                          <wps:spPr bwMode="auto">
                            <a:xfrm flipH="1">
                              <a:off x="1443" y="3003"/>
                              <a:ext cx="24" cy="12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6" name="AutoShape 375"/>
                          <wps:cNvCnPr>
                            <a:cxnSpLocks noChangeShapeType="1"/>
                          </wps:cNvCnPr>
                          <wps:spPr bwMode="auto">
                            <a:xfrm flipH="1">
                              <a:off x="2881" y="3003"/>
                              <a:ext cx="41" cy="12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 name="Text Box 376"/>
                          <wps:cNvSpPr txBox="1">
                            <a:spLocks noChangeArrowheads="1"/>
                          </wps:cNvSpPr>
                          <wps:spPr bwMode="auto">
                            <a:xfrm>
                              <a:off x="7453" y="6981"/>
                              <a:ext cx="1527" cy="1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Creates an ARP entry with cluster-mac</w:t>
                                </w:r>
                              </w:p>
                            </w:txbxContent>
                          </wps:txbx>
                          <wps:bodyPr rot="0" vert="horz" wrap="square" lIns="91440" tIns="45720" rIns="91440" bIns="45720" anchor="t" anchorCtr="0" upright="1">
                            <a:noAutofit/>
                          </wps:bodyPr>
                        </wps:wsp>
                        <wps:wsp>
                          <wps:cNvPr id="488" name="AutoShape 377"/>
                          <wps:cNvCnPr>
                            <a:cxnSpLocks noChangeShapeType="1"/>
                          </wps:cNvCnPr>
                          <wps:spPr bwMode="auto">
                            <a:xfrm>
                              <a:off x="1470" y="4218"/>
                              <a:ext cx="145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9" name="Text Box 378"/>
                          <wps:cNvSpPr txBox="1">
                            <a:spLocks noChangeArrowheads="1"/>
                          </wps:cNvSpPr>
                          <wps:spPr bwMode="auto">
                            <a:xfrm>
                              <a:off x="1470" y="3135"/>
                              <a:ext cx="1290"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Request to create a L3 cluster</w:t>
                                </w:r>
                              </w:p>
                            </w:txbxContent>
                          </wps:txbx>
                          <wps:bodyPr rot="0" vert="horz" wrap="square" lIns="91440" tIns="45720" rIns="91440" bIns="45720" anchor="t" anchorCtr="0" upright="1">
                            <a:noAutofit/>
                          </wps:bodyPr>
                        </wps:wsp>
                        <wps:wsp>
                          <wps:cNvPr id="490" name="Text Box 379"/>
                          <wps:cNvSpPr txBox="1">
                            <a:spLocks noChangeArrowheads="1"/>
                          </wps:cNvSpPr>
                          <wps:spPr bwMode="auto">
                            <a:xfrm>
                              <a:off x="7145" y="8625"/>
                              <a:ext cx="2374" cy="21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 xml:space="preserve"> Creates a Next Hop Router entry with ARP pointer created above, Next Hop interface as VIDX created for this server cluster, Next Hop vlan as cluster-vlan</w:t>
                                </w:r>
                              </w:p>
                            </w:txbxContent>
                          </wps:txbx>
                          <wps:bodyPr rot="0" vert="horz" wrap="square" lIns="91440" tIns="45720" rIns="91440" bIns="45720" anchor="t" anchorCtr="0" upright="1">
                            <a:noAutofit/>
                          </wps:bodyPr>
                        </wps:wsp>
                        <wps:wsp>
                          <wps:cNvPr id="491" name="Text Box 380"/>
                          <wps:cNvSpPr txBox="1">
                            <a:spLocks noChangeArrowheads="1"/>
                          </wps:cNvSpPr>
                          <wps:spPr bwMode="auto">
                            <a:xfrm>
                              <a:off x="7069" y="11029"/>
                              <a:ext cx="2101" cy="28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Creates an IP prefix entry in the Router TCAM table which internally creates an LTT entry that points to the Next Hop Router entry created above.</w:t>
                                </w:r>
                              </w:p>
                            </w:txbxContent>
                          </wps:txbx>
                          <wps:bodyPr rot="0" vert="horz" wrap="square" lIns="91440" tIns="45720" rIns="91440" bIns="45720" anchor="t" anchorCtr="0" upright="1">
                            <a:noAutofit/>
                          </wps:bodyPr>
                        </wps:wsp>
                        <wps:wsp>
                          <wps:cNvPr id="492" name="Text Box 381"/>
                          <wps:cNvSpPr txBox="1">
                            <a:spLocks noChangeArrowheads="1"/>
                          </wps:cNvSpPr>
                          <wps:spPr bwMode="auto">
                            <a:xfrm>
                              <a:off x="4874" y="2448"/>
                              <a:ext cx="1130" cy="555"/>
                            </a:xfrm>
                            <a:prstGeom prst="rect">
                              <a:avLst/>
                            </a:prstGeom>
                            <a:solidFill>
                              <a:srgbClr val="FFFFFF"/>
                            </a:solidFill>
                            <a:ln w="9525">
                              <a:solidFill>
                                <a:srgbClr val="000000"/>
                              </a:solidFill>
                              <a:miter lim="800000"/>
                              <a:headEnd/>
                              <a:tailEnd/>
                            </a:ln>
                          </wps:spPr>
                          <wps:txbx>
                            <w:txbxContent>
                              <w:p w:rsidR="00A87B5C" w:rsidRDefault="00A87B5C" w:rsidP="00B93876">
                                <w:r>
                                  <w:t>IP-NI</w:t>
                                </w:r>
                              </w:p>
                            </w:txbxContent>
                          </wps:txbx>
                          <wps:bodyPr rot="0" vert="horz" wrap="square" lIns="91440" tIns="45720" rIns="91440" bIns="45720" anchor="t" anchorCtr="0" upright="1">
                            <a:noAutofit/>
                          </wps:bodyPr>
                        </wps:wsp>
                        <wps:wsp>
                          <wps:cNvPr id="493" name="Text Box 382"/>
                          <wps:cNvSpPr txBox="1">
                            <a:spLocks noChangeArrowheads="1"/>
                          </wps:cNvSpPr>
                          <wps:spPr bwMode="auto">
                            <a:xfrm>
                              <a:off x="8813" y="2448"/>
                              <a:ext cx="1130" cy="555"/>
                            </a:xfrm>
                            <a:prstGeom prst="rect">
                              <a:avLst/>
                            </a:prstGeom>
                            <a:solidFill>
                              <a:srgbClr val="FFFFFF"/>
                            </a:solidFill>
                            <a:ln w="9525">
                              <a:solidFill>
                                <a:srgbClr val="000000"/>
                              </a:solidFill>
                              <a:miter lim="800000"/>
                              <a:headEnd/>
                              <a:tailEnd/>
                            </a:ln>
                          </wps:spPr>
                          <wps:txbx>
                            <w:txbxContent>
                              <w:p w:rsidR="00A87B5C" w:rsidRDefault="00A87B5C" w:rsidP="00B93876">
                                <w:r>
                                  <w:t>BCD-NI</w:t>
                                </w:r>
                              </w:p>
                            </w:txbxContent>
                          </wps:txbx>
                          <wps:bodyPr rot="0" vert="horz" wrap="square" lIns="91440" tIns="45720" rIns="91440" bIns="45720" anchor="t" anchorCtr="0" upright="1">
                            <a:noAutofit/>
                          </wps:bodyPr>
                        </wps:wsp>
                        <wps:wsp>
                          <wps:cNvPr id="494" name="AutoShape 383"/>
                          <wps:cNvCnPr>
                            <a:cxnSpLocks noChangeShapeType="1"/>
                          </wps:cNvCnPr>
                          <wps:spPr bwMode="auto">
                            <a:xfrm>
                              <a:off x="5360" y="3003"/>
                              <a:ext cx="0" cy="122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 name="AutoShape 384"/>
                          <wps:cNvCnPr>
                            <a:cxnSpLocks noChangeShapeType="1"/>
                          </wps:cNvCnPr>
                          <wps:spPr bwMode="auto">
                            <a:xfrm flipH="1">
                              <a:off x="9309" y="3003"/>
                              <a:ext cx="48" cy="12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 name="AutoShape 385"/>
                          <wps:cNvCnPr>
                            <a:cxnSpLocks noChangeShapeType="1"/>
                          </wps:cNvCnPr>
                          <wps:spPr bwMode="auto">
                            <a:xfrm>
                              <a:off x="2901" y="4482"/>
                              <a:ext cx="241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7" name="Text Box 386"/>
                          <wps:cNvSpPr txBox="1">
                            <a:spLocks noChangeArrowheads="1"/>
                          </wps:cNvSpPr>
                          <wps:spPr bwMode="auto">
                            <a:xfrm>
                              <a:off x="3138" y="3596"/>
                              <a:ext cx="2316" cy="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Request to create a L3 cluster</w:t>
                                </w:r>
                              </w:p>
                            </w:txbxContent>
                          </wps:txbx>
                          <wps:bodyPr rot="0" vert="horz" wrap="square" lIns="91440" tIns="45720" rIns="91440" bIns="45720" anchor="t" anchorCtr="0" upright="1">
                            <a:noAutofit/>
                          </wps:bodyPr>
                        </wps:wsp>
                        <wps:wsp>
                          <wps:cNvPr id="498" name="AutoShape 387"/>
                          <wps:cNvCnPr>
                            <a:cxnSpLocks noChangeShapeType="1"/>
                          </wps:cNvCnPr>
                          <wps:spPr bwMode="auto">
                            <a:xfrm>
                              <a:off x="5381" y="5095"/>
                              <a:ext cx="397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9" name="Text Box 388"/>
                          <wps:cNvSpPr txBox="1">
                            <a:spLocks noChangeArrowheads="1"/>
                          </wps:cNvSpPr>
                          <wps:spPr bwMode="auto">
                            <a:xfrm>
                              <a:off x="5454" y="4219"/>
                              <a:ext cx="3834"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Request to allocate a VIDX entry for L3 cluster</w:t>
                                </w:r>
                              </w:p>
                            </w:txbxContent>
                          </wps:txbx>
                          <wps:bodyPr rot="0" vert="horz" wrap="square" lIns="91440" tIns="45720" rIns="91440" bIns="45720" anchor="t" anchorCtr="0" upright="1">
                            <a:noAutofit/>
                          </wps:bodyPr>
                        </wps:wsp>
                        <wps:wsp>
                          <wps:cNvPr id="500" name="Text Box 389"/>
                          <wps:cNvSpPr txBox="1">
                            <a:spLocks noChangeArrowheads="1"/>
                          </wps:cNvSpPr>
                          <wps:spPr bwMode="auto">
                            <a:xfrm>
                              <a:off x="5649" y="5404"/>
                              <a:ext cx="2955" cy="4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Returns the VIDX allocated</w:t>
                                </w:r>
                              </w:p>
                            </w:txbxContent>
                          </wps:txbx>
                          <wps:bodyPr rot="0" vert="horz" wrap="square" lIns="91440" tIns="45720" rIns="91440" bIns="45720" anchor="t" anchorCtr="0" upright="1">
                            <a:noAutofit/>
                          </wps:bodyPr>
                        </wps:wsp>
                        <wps:wsp>
                          <wps:cNvPr id="501" name="AutoShape 390"/>
                          <wps:cNvCnPr>
                            <a:cxnSpLocks noChangeShapeType="1"/>
                          </wps:cNvCnPr>
                          <wps:spPr bwMode="auto">
                            <a:xfrm flipH="1">
                              <a:off x="5360" y="5998"/>
                              <a:ext cx="394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2" name="Text Box 391"/>
                          <wps:cNvSpPr txBox="1">
                            <a:spLocks noChangeArrowheads="1"/>
                          </wps:cNvSpPr>
                          <wps:spPr bwMode="auto">
                            <a:xfrm>
                              <a:off x="3234" y="5096"/>
                              <a:ext cx="1892" cy="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Pr="00421BF8" w:rsidRDefault="00A87B5C" w:rsidP="00B93876">
                                <w:r>
                                  <w:t>Updates the database with VIDX</w:t>
                                </w:r>
                              </w:p>
                            </w:txbxContent>
                          </wps:txbx>
                          <wps:bodyPr rot="0" vert="horz" wrap="square" lIns="91440" tIns="45720" rIns="91440" bIns="45720" anchor="t" anchorCtr="0" upright="1">
                            <a:noAutofit/>
                          </wps:bodyPr>
                        </wps:wsp>
                        <wps:wsp>
                          <wps:cNvPr id="503" name="AutoShape 392"/>
                          <wps:cNvCnPr>
                            <a:cxnSpLocks noChangeShapeType="1"/>
                          </wps:cNvCnPr>
                          <wps:spPr bwMode="auto">
                            <a:xfrm flipH="1">
                              <a:off x="2901" y="6147"/>
                              <a:ext cx="24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AutoShape 393"/>
                          <wps:cNvCnPr>
                            <a:cxnSpLocks noChangeShapeType="1"/>
                          </wps:cNvCnPr>
                          <wps:spPr bwMode="auto">
                            <a:xfrm>
                              <a:off x="2901" y="7061"/>
                              <a:ext cx="424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5" name="Text Box 394"/>
                          <wps:cNvSpPr txBox="1">
                            <a:spLocks noChangeArrowheads="1"/>
                          </wps:cNvSpPr>
                          <wps:spPr bwMode="auto">
                            <a:xfrm>
                              <a:off x="3060" y="6521"/>
                              <a:ext cx="4589"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Request to create an ARP entry for L3 cluster</w:t>
                                </w:r>
                              </w:p>
                            </w:txbxContent>
                          </wps:txbx>
                          <wps:bodyPr rot="0" vert="horz" wrap="square" lIns="91440" tIns="45720" rIns="91440" bIns="45720" anchor="t" anchorCtr="0" upright="1">
                            <a:noAutofit/>
                          </wps:bodyPr>
                        </wps:wsp>
                        <wps:wsp>
                          <wps:cNvPr id="506" name="AutoShape 395"/>
                          <wps:cNvCnPr>
                            <a:cxnSpLocks noChangeShapeType="1"/>
                          </wps:cNvCnPr>
                          <wps:spPr bwMode="auto">
                            <a:xfrm>
                              <a:off x="2922" y="8769"/>
                              <a:ext cx="409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7" name="Text Box 396"/>
                          <wps:cNvSpPr txBox="1">
                            <a:spLocks noChangeArrowheads="1"/>
                          </wps:cNvSpPr>
                          <wps:spPr bwMode="auto">
                            <a:xfrm>
                              <a:off x="3044" y="8065"/>
                              <a:ext cx="4409"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Request to create an Next Hop Router entry for L3 cluster</w:t>
                                </w:r>
                              </w:p>
                            </w:txbxContent>
                          </wps:txbx>
                          <wps:bodyPr rot="0" vert="horz" wrap="square" lIns="91440" tIns="45720" rIns="91440" bIns="45720" anchor="t" anchorCtr="0" upright="1">
                            <a:noAutofit/>
                          </wps:bodyPr>
                        </wps:wsp>
                        <wps:wsp>
                          <wps:cNvPr id="508" name="AutoShape 397"/>
                          <wps:cNvCnPr>
                            <a:cxnSpLocks noChangeShapeType="1"/>
                          </wps:cNvCnPr>
                          <wps:spPr bwMode="auto">
                            <a:xfrm>
                              <a:off x="2925" y="11792"/>
                              <a:ext cx="41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9" name="Text Box 398"/>
                          <wps:cNvSpPr txBox="1">
                            <a:spLocks noChangeArrowheads="1"/>
                          </wps:cNvSpPr>
                          <wps:spPr bwMode="auto">
                            <a:xfrm>
                              <a:off x="3138" y="10895"/>
                              <a:ext cx="3879"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Request to create an IP Prefix entry in the router TCAM table for L3 cluster</w:t>
                                </w:r>
                              </w:p>
                            </w:txbxContent>
                          </wps:txbx>
                          <wps:bodyPr rot="0" vert="horz" wrap="square" lIns="91440" tIns="45720" rIns="91440" bIns="45720" anchor="t" anchorCtr="0" upright="1">
                            <a:noAutofit/>
                          </wps:bodyPr>
                        </wps:wsp>
                        <wps:wsp>
                          <wps:cNvPr id="510" name="AutoShape 399"/>
                          <wps:cNvCnPr>
                            <a:cxnSpLocks noChangeShapeType="1"/>
                          </wps:cNvCnPr>
                          <wps:spPr bwMode="auto">
                            <a:xfrm flipH="1">
                              <a:off x="2881" y="7831"/>
                              <a:ext cx="418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1" name="Text Box 400"/>
                          <wps:cNvSpPr txBox="1">
                            <a:spLocks noChangeArrowheads="1"/>
                          </wps:cNvSpPr>
                          <wps:spPr bwMode="auto">
                            <a:xfrm>
                              <a:off x="4224" y="7381"/>
                              <a:ext cx="3229"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 xml:space="preserve">Returns the ARP index </w:t>
                                </w:r>
                              </w:p>
                            </w:txbxContent>
                          </wps:txbx>
                          <wps:bodyPr rot="0" vert="horz" wrap="square" lIns="91440" tIns="45720" rIns="91440" bIns="45720" anchor="t" anchorCtr="0" upright="1">
                            <a:noAutofit/>
                          </wps:bodyPr>
                        </wps:wsp>
                        <wps:wsp>
                          <wps:cNvPr id="384" name="AutoShape 401"/>
                          <wps:cNvCnPr>
                            <a:cxnSpLocks noChangeShapeType="1"/>
                          </wps:cNvCnPr>
                          <wps:spPr bwMode="auto">
                            <a:xfrm flipH="1">
                              <a:off x="2881" y="9957"/>
                              <a:ext cx="418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 name="Text Box 402"/>
                          <wps:cNvSpPr txBox="1">
                            <a:spLocks noChangeArrowheads="1"/>
                          </wps:cNvSpPr>
                          <wps:spPr bwMode="auto">
                            <a:xfrm>
                              <a:off x="3531" y="9338"/>
                              <a:ext cx="3788"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Returns the Next Hop entry index</w:t>
                                </w:r>
                              </w:p>
                            </w:txbxContent>
                          </wps:txbx>
                          <wps:bodyPr rot="0" vert="horz" wrap="square" lIns="91440" tIns="45720" rIns="91440" bIns="45720" anchor="t" anchorCtr="0" upright="1">
                            <a:noAutofit/>
                          </wps:bodyPr>
                        </wps:wsp>
                        <wps:wsp>
                          <wps:cNvPr id="386" name="AutoShape 403"/>
                          <wps:cNvCnPr>
                            <a:cxnSpLocks noChangeShapeType="1"/>
                          </wps:cNvCnPr>
                          <wps:spPr bwMode="auto">
                            <a:xfrm flipH="1">
                              <a:off x="1467" y="14692"/>
                              <a:ext cx="141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 name="Text Box 404"/>
                          <wps:cNvSpPr txBox="1">
                            <a:spLocks noChangeArrowheads="1"/>
                          </wps:cNvSpPr>
                          <wps:spPr bwMode="auto">
                            <a:xfrm>
                              <a:off x="1632" y="13490"/>
                              <a:ext cx="1005" cy="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Returns Error if Failure</w:t>
                                </w:r>
                              </w:p>
                            </w:txbxContent>
                          </wps:txbx>
                          <wps:bodyPr rot="0" vert="horz" wrap="square" lIns="91440" tIns="45720" rIns="91440" bIns="45720" anchor="t" anchorCtr="0" upright="1">
                            <a:noAutofit/>
                          </wps:bodyPr>
                        </wps:wsp>
                        <wps:wsp>
                          <wps:cNvPr id="388" name="Text Box 405"/>
                          <wps:cNvSpPr txBox="1">
                            <a:spLocks noChangeArrowheads="1"/>
                          </wps:cNvSpPr>
                          <wps:spPr bwMode="auto">
                            <a:xfrm>
                              <a:off x="185" y="11852"/>
                              <a:ext cx="1115" cy="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Update the operational Flag as “IP Prefix creation Failure in hardware”</w:t>
                                </w:r>
                              </w:p>
                            </w:txbxContent>
                          </wps:txbx>
                          <wps:bodyPr rot="0" vert="horz" wrap="square" lIns="91440" tIns="45720" rIns="91440" bIns="45720" anchor="t" anchorCtr="0" upright="1">
                            <a:noAutofit/>
                          </wps:bodyPr>
                        </wps:wsp>
                        <wps:wsp>
                          <wps:cNvPr id="389" name="AutoShape 406"/>
                          <wps:cNvCnPr>
                            <a:cxnSpLocks noChangeShapeType="1"/>
                          </wps:cNvCnPr>
                          <wps:spPr bwMode="auto">
                            <a:xfrm flipH="1">
                              <a:off x="185" y="14856"/>
                              <a:ext cx="12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AutoShape 407"/>
                          <wps:cNvCnPr>
                            <a:cxnSpLocks noChangeShapeType="1"/>
                          </wps:cNvCnPr>
                          <wps:spPr bwMode="auto">
                            <a:xfrm flipH="1">
                              <a:off x="2901" y="13139"/>
                              <a:ext cx="416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Text Box 408"/>
                          <wps:cNvSpPr txBox="1">
                            <a:spLocks noChangeArrowheads="1"/>
                          </wps:cNvSpPr>
                          <wps:spPr bwMode="auto">
                            <a:xfrm>
                              <a:off x="3719" y="12536"/>
                              <a:ext cx="2795"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rPr>
                                    <w:noProof/>
                                  </w:rPr>
                                  <w:drawing>
                                    <wp:inline distT="0" distB="0" distL="0" distR="0">
                                      <wp:extent cx="1590675" cy="21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srcRect/>
                                              <a:stretch>
                                                <a:fillRect/>
                                              </a:stretch>
                                            </pic:blipFill>
                                            <pic:spPr bwMode="auto">
                                              <a:xfrm>
                                                <a:off x="0" y="0"/>
                                                <a:ext cx="1590675" cy="2190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392" name="AutoShape 409"/>
                          <wps:cNvCnPr>
                            <a:cxnSpLocks noChangeShapeType="1"/>
                          </wps:cNvCnPr>
                          <wps:spPr bwMode="auto">
                            <a:xfrm>
                              <a:off x="2881" y="14009"/>
                              <a:ext cx="409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3" name="Text Box 410"/>
                          <wps:cNvSpPr txBox="1">
                            <a:spLocks noChangeArrowheads="1"/>
                          </wps:cNvSpPr>
                          <wps:spPr bwMode="auto">
                            <a:xfrm>
                              <a:off x="2922" y="13624"/>
                              <a:ext cx="4199"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If Failure, delete ARP and Next Hop entry</w:t>
                                </w:r>
                              </w:p>
                            </w:txbxContent>
                          </wps:txbx>
                          <wps:bodyPr rot="0" vert="horz" wrap="square" lIns="91440" tIns="45720" rIns="91440" bIns="45720" anchor="t" anchorCtr="0" upright="1">
                            <a:noAutofit/>
                          </wps:bodyPr>
                        </wps:wsp>
                        <wps:wsp>
                          <wps:cNvPr id="394" name="AutoShape 411"/>
                          <wps:cNvSpPr>
                            <a:spLocks noChangeArrowheads="1"/>
                          </wps:cNvSpPr>
                          <wps:spPr bwMode="auto">
                            <a:xfrm>
                              <a:off x="7097" y="14244"/>
                              <a:ext cx="356" cy="261"/>
                            </a:xfrm>
                            <a:prstGeom prst="curvedLeftArrow">
                              <a:avLst>
                                <a:gd name="adj1" fmla="val 20000"/>
                                <a:gd name="adj2" fmla="val 40000"/>
                                <a:gd name="adj3" fmla="val 45466"/>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395" name="Text Box 413"/>
                          <wps:cNvSpPr txBox="1">
                            <a:spLocks noChangeArrowheads="1"/>
                          </wps:cNvSpPr>
                          <wps:spPr bwMode="auto">
                            <a:xfrm>
                              <a:off x="6519" y="2448"/>
                              <a:ext cx="1130" cy="555"/>
                            </a:xfrm>
                            <a:prstGeom prst="rect">
                              <a:avLst/>
                            </a:prstGeom>
                            <a:solidFill>
                              <a:srgbClr val="FFFFFF"/>
                            </a:solidFill>
                            <a:ln w="9525">
                              <a:solidFill>
                                <a:srgbClr val="000000"/>
                              </a:solidFill>
                              <a:miter lim="800000"/>
                              <a:headEnd/>
                              <a:tailEnd/>
                            </a:ln>
                          </wps:spPr>
                          <wps:txbx>
                            <w:txbxContent>
                              <w:p w:rsidR="00A87B5C" w:rsidRDefault="00A87B5C" w:rsidP="00B93876">
                                <w:r>
                                  <w:t>IPRM</w:t>
                                </w:r>
                              </w:p>
                            </w:txbxContent>
                          </wps:txbx>
                          <wps:bodyPr rot="0" vert="horz" wrap="square" lIns="91440" tIns="45720" rIns="91440" bIns="45720" anchor="t" anchorCtr="0" upright="1">
                            <a:noAutofit/>
                          </wps:bodyPr>
                        </wps:wsp>
                        <wps:wsp>
                          <wps:cNvPr id="396" name="AutoShape 414"/>
                          <wps:cNvCnPr>
                            <a:cxnSpLocks noChangeShapeType="1"/>
                          </wps:cNvCnPr>
                          <wps:spPr bwMode="auto">
                            <a:xfrm>
                              <a:off x="7069" y="3003"/>
                              <a:ext cx="0" cy="12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Text Box 415"/>
                          <wps:cNvSpPr txBox="1">
                            <a:spLocks noChangeArrowheads="1"/>
                          </wps:cNvSpPr>
                          <wps:spPr bwMode="auto">
                            <a:xfrm>
                              <a:off x="9444" y="4818"/>
                              <a:ext cx="1635"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62EA5">
                                <w:r>
                                  <w:t xml:space="preserve">Communicates wih SL to reserve a VIDX entry for L3 cluster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9" o:spid="_x0000_s1033" style="position:absolute;left:0;text-align:left;margin-left:-80.75pt;margin-top:16.75pt;width:544.7pt;height:643pt;z-index:251665920" coordorigin="185,2448" coordsize="10894,1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">
                  <v:shape id="Text Box 371" o:spid="_x0000_s1034" type="#_x0000_t202" style="position:absolute;left:3138;top:10353;width:96;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" stroked="f">
                    <v:textbox>
                      <w:txbxContent>
                        <w:p w:rsidR="00A87B5C" w:rsidRDefault="00A87B5C" w:rsidP="00B93876">
                          <w:r>
                            <w:t xml:space="preserve"> Creates an next-hop entry with ARP-pointer created above, next-hop interface as VIDX created for this server cluster, Next Hop vlan as cluster-vlan</w:t>
                          </w:r>
                        </w:p>
                      </w:txbxContent>
                    </v:textbox>
                  </v:shape>
                  <v:shape id="Text Box 372" o:spid="_x0000_s1035" type="#_x0000_t202" style="position:absolute;left:954;top:2448;width:113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">
                    <v:textbox>
                      <w:txbxContent>
                        <w:p w:rsidR="00A87B5C" w:rsidRDefault="00A87B5C" w:rsidP="00B93876">
                          <w:r>
                            <w:t>HA-VLAN</w:t>
                          </w:r>
                        </w:p>
                      </w:txbxContent>
                    </v:textbox>
                  </v:shape>
                  <v:shape id="Text Box 373" o:spid="_x0000_s1036" type="#_x0000_t202" style="position:absolute;left:2380;top:2448;width:113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">
                    <v:textbox>
                      <w:txbxContent>
                        <w:p w:rsidR="00A87B5C" w:rsidRDefault="00A87B5C" w:rsidP="00B93876">
                          <w:r>
                            <w:t>IP-CMM</w:t>
                          </w:r>
                        </w:p>
                      </w:txbxContent>
                    </v:textbox>
                  </v:shape>
                  <v:shapetype id="_x0000_t32" coordsize="21600,21600" o:spt="32" o:oned="t" path="m,l21600,21600e" filled="f">
                    <v:path arrowok="t" fillok="f" o:connecttype="none"/>
                    <o:lock v:ext="edit" shapetype="t"/>
                  </v:shapetype>
                  <v:shape id="AutoShape 374" o:spid="_x0000_s1037" type="#_x0000_t32" style="position:absolute;left:1443;top:3003;width:24;height:1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"/>
                  <v:shape id="AutoShape 375" o:spid="_x0000_s1038" type="#_x0000_t32" style="position:absolute;left:2881;top:3003;width:41;height:1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"/>
                  <v:shape id="Text Box 376" o:spid="_x0000_s1039" type="#_x0000_t202" style="position:absolute;left:7453;top:6981;width:1527;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" stroked="f">
                    <v:textbox>
                      <w:txbxContent>
                        <w:p w:rsidR="00A87B5C" w:rsidRDefault="00A87B5C" w:rsidP="00B93876">
                          <w:r>
                            <w:t>Creates an ARP entry with cluster-mac</w:t>
                          </w:r>
                        </w:p>
                      </w:txbxContent>
                    </v:textbox>
                  </v:shape>
                  <v:shape id="AutoShape 377" o:spid="_x0000_s1040" type="#_x0000_t32" style="position:absolute;left:1470;top:4218;width:14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">
                    <v:stroke endarrow="block"/>
                  </v:shape>
                  <v:shape id="Text Box 378" o:spid="_x0000_s1041" type="#_x0000_t202" style="position:absolute;left:1470;top:3135;width:1290;height: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rsidR="00A87B5C" w:rsidRDefault="00A87B5C" w:rsidP="00B93876">
                          <w:r>
                            <w:t>Request to create a L3 cluster</w:t>
                          </w:r>
                        </w:p>
                      </w:txbxContent>
                    </v:textbox>
                  </v:shape>
                  <v:shape id="Text Box 379" o:spid="_x0000_s1042" type="#_x0000_t202" style="position:absolute;left:7145;top:8625;width:2374;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" stroked="f">
                    <v:textbox>
                      <w:txbxContent>
                        <w:p w:rsidR="00A87B5C" w:rsidRDefault="00A87B5C" w:rsidP="00B93876">
                          <w:r>
                            <w:t xml:space="preserve"> Creates a Next Hop Router entry with ARP pointer created above, Next Hop interface as VIDX created for this server cluster, Next Hop vlan as cluster-vlan</w:t>
                          </w:r>
                        </w:p>
                      </w:txbxContent>
                    </v:textbox>
                  </v:shape>
                  <v:shape id="Text Box 380" o:spid="_x0000_s1043" type="#_x0000_t202" style="position:absolute;left:7069;top:11029;width:2101;height:2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" stroked="f">
                    <v:textbox>
                      <w:txbxContent>
                        <w:p w:rsidR="00A87B5C" w:rsidRDefault="00A87B5C" w:rsidP="00B93876">
                          <w:r>
                            <w:t>Creates an IP prefix entry in the Router TCAM table which internally creates an LTT entry that points to the Next Hop Router entry created above.</w:t>
                          </w:r>
                        </w:p>
                      </w:txbxContent>
                    </v:textbox>
                  </v:shape>
                  <v:shape id="Text Box 381" o:spid="_x0000_s1044" type="#_x0000_t202" style="position:absolute;left:4874;top:2448;width:113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HJ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Xw5g78z8QjI9S8AAAD//wMAUEsBAi0AFAAGAAgAAAAhANvh9svuAAAAhQEAABMAAAAAAAAA&#10;AAAAAAAAAAAAAFtDb250ZW50X1R5cGVzXS54bWxQSwECLQAUAAYACAAAACEAWvQsW78AAAAVAQAA&#10;CwAAAAAAAAAAAAAAAAAfAQAAX3JlbHMvLnJlbHNQSwECLQAUAAYACAAAACEAsyoxycYAAADcAAAA&#10;DwAAAAAAAAAAAAAAAAAHAgAAZHJzL2Rvd25yZXYueG1sUEsFBgAAAAADAAMAtwAAAPoCAAAAAA==&#10;">
                    <v:textbox>
                      <w:txbxContent>
                        <w:p w:rsidR="00A87B5C" w:rsidRDefault="00A87B5C" w:rsidP="00B93876">
                          <w:r>
                            <w:t>IP-NI</w:t>
                          </w:r>
                        </w:p>
                      </w:txbxContent>
                    </v:textbox>
                  </v:shape>
                  <v:shape id="Text Box 382" o:spid="_x0000_s1045" type="#_x0000_t202" style="position:absolute;left:8813;top:2448;width:113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">
                    <v:textbox>
                      <w:txbxContent>
                        <w:p w:rsidR="00A87B5C" w:rsidRDefault="00A87B5C" w:rsidP="00B93876">
                          <w:r>
                            <w:t>BCD-NI</w:t>
                          </w:r>
                        </w:p>
                      </w:txbxContent>
                    </v:textbox>
                  </v:shape>
                  <v:shape id="AutoShape 383" o:spid="_x0000_s1046" type="#_x0000_t32" style="position:absolute;left:5360;top:3003;width:0;height:1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"/>
                  <v:shape id="AutoShape 384" o:spid="_x0000_s1047" type="#_x0000_t32" style="position:absolute;left:9309;top:3003;width:48;height:121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"/>
                  <v:shape id="AutoShape 385" o:spid="_x0000_s1048" type="#_x0000_t32" style="position:absolute;left:2901;top:4482;width:2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">
                    <v:stroke endarrow="block"/>
                  </v:shape>
                  <v:shape id="Text Box 386" o:spid="_x0000_s1049" type="#_x0000_t202" style="position:absolute;left:3138;top:3596;width:2316;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" filled="f" stroked="f">
                    <v:textbox>
                      <w:txbxContent>
                        <w:p w:rsidR="00A87B5C" w:rsidRDefault="00A87B5C" w:rsidP="00B93876">
                          <w:r>
                            <w:t>Request to create a L3 cluster</w:t>
                          </w:r>
                        </w:p>
                      </w:txbxContent>
                    </v:textbox>
                  </v:shape>
                  <v:shape id="AutoShape 387" o:spid="_x0000_s1050" type="#_x0000_t32" style="position:absolute;left:5381;top:5095;width:397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">
                    <v:stroke endarrow="block"/>
                  </v:shape>
                  <v:shape id="Text Box 388" o:spid="_x0000_s1051" type="#_x0000_t202" style="position:absolute;left:5454;top:4219;width:3834;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" filled="f" stroked="f">
                    <v:textbox>
                      <w:txbxContent>
                        <w:p w:rsidR="00A87B5C" w:rsidRDefault="00A87B5C" w:rsidP="00B93876">
                          <w:r>
                            <w:t>Request to allocate a VIDX entry for L3 cluster</w:t>
                          </w:r>
                        </w:p>
                      </w:txbxContent>
                    </v:textbox>
                  </v:shape>
                  <v:shape id="Text Box 389" o:spid="_x0000_s1052" type="#_x0000_t202" style="position:absolute;left:5649;top:5404;width:295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" stroked="f">
                    <v:textbox>
                      <w:txbxContent>
                        <w:p w:rsidR="00A87B5C" w:rsidRDefault="00A87B5C" w:rsidP="00B93876">
                          <w:r>
                            <w:t>Returns the VIDX allocated</w:t>
                          </w:r>
                        </w:p>
                      </w:txbxContent>
                    </v:textbox>
                  </v:shape>
                  <v:shape id="AutoShape 390" o:spid="_x0000_s1053" type="#_x0000_t32" style="position:absolute;left:5360;top:5998;width:3949;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">
                    <v:stroke endarrow="block"/>
                  </v:shape>
                  <v:shape id="Text Box 391" o:spid="_x0000_s1054" type="#_x0000_t202" style="position:absolute;left:3234;top:5096;width:1892;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" stroked="f">
                    <v:textbox>
                      <w:txbxContent>
                        <w:p w:rsidR="00A87B5C" w:rsidRPr="00421BF8" w:rsidRDefault="00A87B5C" w:rsidP="00B93876">
                          <w:r>
                            <w:t>Updates the database with VIDX</w:t>
                          </w:r>
                        </w:p>
                      </w:txbxContent>
                    </v:textbox>
                  </v:shape>
                  <v:shape id="AutoShape 392" o:spid="_x0000_s1055" type="#_x0000_t32" style="position:absolute;left:2901;top:6147;width:24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">
                    <v:stroke endarrow="block"/>
                  </v:shape>
                  <v:shape id="AutoShape 393" o:spid="_x0000_s1056" type="#_x0000_t32" style="position:absolute;left:2901;top:7061;width:424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">
                    <v:stroke endarrow="block"/>
                  </v:shape>
                  <v:shape id="Text Box 394" o:spid="_x0000_s1057" type="#_x0000_t202" style="position:absolute;left:3060;top:6521;width:4589;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rsidR="00A87B5C" w:rsidRDefault="00A87B5C" w:rsidP="00B93876">
                          <w:r>
                            <w:t>Request to create an ARP entry for L3 cluster</w:t>
                          </w:r>
                        </w:p>
                      </w:txbxContent>
                    </v:textbox>
                  </v:shape>
                  <v:shape id="AutoShape 395" o:spid="_x0000_s1058" type="#_x0000_t32" style="position:absolute;left:2922;top:8769;width:409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Text Box 396" o:spid="_x0000_s1059" type="#_x0000_t202" style="position:absolute;left:3044;top:8065;width:4409;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" filled="f" stroked="f">
                    <v:textbox>
                      <w:txbxContent>
                        <w:p w:rsidR="00A87B5C" w:rsidRDefault="00A87B5C" w:rsidP="00B93876">
                          <w:r>
                            <w:t>Request to create an Next Hop Router entry for L3 cluster</w:t>
                          </w:r>
                        </w:p>
                      </w:txbxContent>
                    </v:textbox>
                  </v:shape>
                  <v:shape id="AutoShape 397" o:spid="_x0000_s1060" type="#_x0000_t32" style="position:absolute;left:2925;top:11792;width:4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">
                    <v:stroke endarrow="block"/>
                  </v:shape>
                  <v:shape id="Text Box 398" o:spid="_x0000_s1061" type="#_x0000_t202" style="position:absolute;left:3138;top:10895;width:3879;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rsidR="00A87B5C" w:rsidRDefault="00A87B5C" w:rsidP="00B93876">
                          <w:r>
                            <w:t>Request to create an IP Prefix entry in the router TCAM table for L3 cluster</w:t>
                          </w:r>
                        </w:p>
                      </w:txbxContent>
                    </v:textbox>
                  </v:shape>
                  <v:shape id="AutoShape 399" o:spid="_x0000_s1062" type="#_x0000_t32" style="position:absolute;left:2881;top:7831;width:418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">
                    <v:stroke endarrow="block"/>
                  </v:shape>
                  <v:shape id="Text Box 400" o:spid="_x0000_s1063" type="#_x0000_t202" style="position:absolute;left:4224;top:7381;width:322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" filled="f" stroked="f">
                    <v:textbox>
                      <w:txbxContent>
                        <w:p w:rsidR="00A87B5C" w:rsidRDefault="00A87B5C" w:rsidP="00B93876">
                          <w:r>
                            <w:t xml:space="preserve">Returns the ARP index </w:t>
                          </w:r>
                        </w:p>
                      </w:txbxContent>
                    </v:textbox>
                  </v:shape>
                  <v:shape id="AutoShape 401" o:spid="_x0000_s1064" type="#_x0000_t32" style="position:absolute;left:2881;top:9957;width:418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">
                    <v:stroke endarrow="block"/>
                  </v:shape>
                  <v:shape id="Text Box 402" o:spid="_x0000_s1065" type="#_x0000_t202" style="position:absolute;left:3531;top:9338;width:3788;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" filled="f" stroked="f">
                    <v:textbox>
                      <w:txbxContent>
                        <w:p w:rsidR="00A87B5C" w:rsidRDefault="00A87B5C" w:rsidP="00B93876">
                          <w:r>
                            <w:t>Returns the Next Hop entry index</w:t>
                          </w:r>
                        </w:p>
                      </w:txbxContent>
                    </v:textbox>
                  </v:shape>
                  <v:shape id="AutoShape 403" o:spid="_x0000_s1066" type="#_x0000_t32" style="position:absolute;left:1467;top:14692;width:14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">
                    <v:stroke endarrow="block"/>
                  </v:shape>
                  <v:shape id="Text Box 404" o:spid="_x0000_s1067" type="#_x0000_t202" style="position:absolute;left:1632;top:13490;width:1005;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" filled="f" stroked="f">
                    <v:textbox>
                      <w:txbxContent>
                        <w:p w:rsidR="00A87B5C" w:rsidRDefault="00A87B5C" w:rsidP="00B93876">
                          <w:r>
                            <w:t>Returns Error if Failure</w:t>
                          </w:r>
                        </w:p>
                      </w:txbxContent>
                    </v:textbox>
                  </v:shape>
                  <v:shape id="Text Box 405" o:spid="_x0000_s1068" type="#_x0000_t202" style="position:absolute;left:185;top:11852;width:1115;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" filled="f" stroked="f">
                    <v:textbox>
                      <w:txbxContent>
                        <w:p w:rsidR="00A87B5C" w:rsidRDefault="00A87B5C" w:rsidP="00B93876">
                          <w:r>
                            <w:t>Update the operational Flag as “IP Prefix creation Failure in hardware”</w:t>
                          </w:r>
                        </w:p>
                      </w:txbxContent>
                    </v:textbox>
                  </v:shape>
                  <v:shape id="AutoShape 406" o:spid="_x0000_s1069" type="#_x0000_t32" style="position:absolute;left:185;top:14856;width:12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">
                    <v:stroke endarrow="block"/>
                  </v:shape>
                  <v:shape id="AutoShape 407" o:spid="_x0000_s1070" type="#_x0000_t32" style="position:absolute;left:2901;top:13139;width:416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">
                    <v:stroke endarrow="block"/>
                  </v:shape>
                  <v:shape id="Text Box 408" o:spid="_x0000_s1071" type="#_x0000_t202" style="position:absolute;left:3719;top:12536;width:2795;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rsidR="00A87B5C" w:rsidRDefault="00A87B5C" w:rsidP="00B93876">
                          <w:r>
                            <w:rPr>
                              <w:noProof/>
                            </w:rPr>
                            <w:drawing>
                              <wp:inline distT="0" distB="0" distL="0" distR="0">
                                <wp:extent cx="1590675" cy="21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srcRect/>
                                        <a:stretch>
                                          <a:fillRect/>
                                        </a:stretch>
                                      </pic:blipFill>
                                      <pic:spPr bwMode="auto">
                                        <a:xfrm>
                                          <a:off x="0" y="0"/>
                                          <a:ext cx="1590675" cy="219075"/>
                                        </a:xfrm>
                                        <a:prstGeom prst="rect">
                                          <a:avLst/>
                                        </a:prstGeom>
                                        <a:noFill/>
                                        <a:ln w="9525">
                                          <a:noFill/>
                                          <a:miter lim="800000"/>
                                          <a:headEnd/>
                                          <a:tailEnd/>
                                        </a:ln>
                                      </pic:spPr>
                                    </pic:pic>
                                  </a:graphicData>
                                </a:graphic>
                              </wp:inline>
                            </w:drawing>
                          </w:r>
                        </w:p>
                      </w:txbxContent>
                    </v:textbox>
                  </v:shape>
                  <v:shape id="AutoShape 409" o:spid="_x0000_s1072" type="#_x0000_t32" style="position:absolute;left:2881;top:14009;width:40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">
                    <v:stroke endarrow="block"/>
                  </v:shape>
                  <v:shape id="Text Box 410" o:spid="_x0000_s1073" type="#_x0000_t202" style="position:absolute;left:2922;top:13624;width:4199;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rsidR="00A87B5C" w:rsidRDefault="00A87B5C" w:rsidP="00B93876">
                          <w:r>
                            <w:t>If Failure, delete ARP and Next Hop entry</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411" o:spid="_x0000_s1074" type="#_x0000_t103" style="position:absolute;left:7097;top:14244;width:356;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" fillcolor="black" strokeweight="0"/>
                  <v:shape id="Text Box 413" o:spid="_x0000_s1075" type="#_x0000_t202" style="position:absolute;left:6519;top:2448;width:113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WTY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YznU7ifiUdArn4BAAD//wMAUEsBAi0AFAAGAAgAAAAhANvh9svuAAAAhQEAABMAAAAAAAAA&#10;AAAAAAAAAAAAAFtDb250ZW50X1R5cGVzXS54bWxQSwECLQAUAAYACAAAACEAWvQsW78AAAAVAQAA&#10;CwAAAAAAAAAAAAAAAAAfAQAAX3JlbHMvLnJlbHNQSwECLQAUAAYACAAAACEA/Glk2MYAAADcAAAA&#10;DwAAAAAAAAAAAAAAAAAHAgAAZHJzL2Rvd25yZXYueG1sUEsFBgAAAAADAAMAtwAAAPoCAAAAAA==&#10;">
                    <v:textbox>
                      <w:txbxContent>
                        <w:p w:rsidR="00A87B5C" w:rsidRDefault="00A87B5C" w:rsidP="00B93876">
                          <w:r>
                            <w:t>IPRM</w:t>
                          </w:r>
                        </w:p>
                      </w:txbxContent>
                    </v:textbox>
                  </v:shape>
                  <v:shape id="AutoShape 414" o:spid="_x0000_s1076" type="#_x0000_t32" style="position:absolute;left:7069;top:3003;width:0;height:1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"/>
                  <v:shape id="Text Box 415" o:spid="_x0000_s1077" type="#_x0000_t202" style="position:absolute;left:9444;top:4818;width:1635;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" filled="f" stroked="f">
                    <v:textbox>
                      <w:txbxContent>
                        <w:p w:rsidR="00A87B5C" w:rsidRDefault="00A87B5C" w:rsidP="00062EA5">
                          <w:r>
                            <w:t xml:space="preserve">Communicates wih SL to reserve a VIDX entry for L3 cluster </w:t>
                          </w:r>
                        </w:p>
                      </w:txbxContent>
                    </v:textbox>
                  </v:shape>
                </v:group>
              </w:pict>
            </mc:Fallback>
          </mc:AlternateContent>
        </w:r>
      </w:del>
    </w:p>
    <w:p w:rsidR="000D7122" w:rsidDel="001111A8" w:rsidRDefault="000D7122" w:rsidP="001111A8">
      <w:pPr>
        <w:pStyle w:val="Titre4"/>
        <w:rPr>
          <w:del w:id="6981" w:author="VOYER Raphael" w:date="2021-06-16T11:15:00Z"/>
          <w:rFonts w:cs="Arial"/>
          <w:sz w:val="32"/>
          <w:szCs w:val="32"/>
        </w:rPr>
        <w:pPrChange w:id="6982" w:author="VOYER Raphael" w:date="2021-06-16T11:15:00Z">
          <w:pPr/>
        </w:pPrChange>
      </w:pPr>
    </w:p>
    <w:p w:rsidR="000D7122" w:rsidDel="001111A8" w:rsidRDefault="000D7122" w:rsidP="001111A8">
      <w:pPr>
        <w:pStyle w:val="Titre4"/>
        <w:rPr>
          <w:del w:id="6983" w:author="VOYER Raphael" w:date="2021-06-16T11:15:00Z"/>
          <w:rFonts w:cs="Arial"/>
          <w:sz w:val="32"/>
          <w:szCs w:val="32"/>
        </w:rPr>
        <w:pPrChange w:id="6984" w:author="VOYER Raphael" w:date="2021-06-16T11:15:00Z">
          <w:pPr/>
        </w:pPrChange>
      </w:pPr>
    </w:p>
    <w:p w:rsidR="000D7122" w:rsidDel="001111A8" w:rsidRDefault="000D7122" w:rsidP="001111A8">
      <w:pPr>
        <w:pStyle w:val="Titre4"/>
        <w:rPr>
          <w:del w:id="6985" w:author="VOYER Raphael" w:date="2021-06-16T11:15:00Z"/>
          <w:rFonts w:cs="Arial"/>
          <w:sz w:val="32"/>
          <w:szCs w:val="32"/>
        </w:rPr>
        <w:pPrChange w:id="6986" w:author="VOYER Raphael" w:date="2021-06-16T11:15:00Z">
          <w:pPr/>
        </w:pPrChange>
      </w:pPr>
    </w:p>
    <w:p w:rsidR="000D7122" w:rsidDel="001111A8" w:rsidRDefault="000D7122" w:rsidP="001111A8">
      <w:pPr>
        <w:pStyle w:val="Titre4"/>
        <w:rPr>
          <w:del w:id="6987" w:author="VOYER Raphael" w:date="2021-06-16T11:15:00Z"/>
          <w:rFonts w:cs="Arial"/>
          <w:sz w:val="32"/>
          <w:szCs w:val="32"/>
        </w:rPr>
        <w:pPrChange w:id="6988" w:author="VOYER Raphael" w:date="2021-06-16T11:15:00Z">
          <w:pPr/>
        </w:pPrChange>
      </w:pPr>
    </w:p>
    <w:p w:rsidR="000D7122" w:rsidDel="001111A8" w:rsidRDefault="000D7122" w:rsidP="001111A8">
      <w:pPr>
        <w:pStyle w:val="Titre4"/>
        <w:rPr>
          <w:del w:id="6989" w:author="VOYER Raphael" w:date="2021-06-16T11:15:00Z"/>
          <w:rFonts w:cs="Arial"/>
          <w:sz w:val="32"/>
          <w:szCs w:val="32"/>
        </w:rPr>
        <w:pPrChange w:id="6990" w:author="VOYER Raphael" w:date="2021-06-16T11:15:00Z">
          <w:pPr/>
        </w:pPrChange>
      </w:pPr>
    </w:p>
    <w:p w:rsidR="000D7122" w:rsidDel="001111A8" w:rsidRDefault="000D7122" w:rsidP="001111A8">
      <w:pPr>
        <w:pStyle w:val="Titre4"/>
        <w:rPr>
          <w:del w:id="6991" w:author="VOYER Raphael" w:date="2021-06-16T11:15:00Z"/>
          <w:rFonts w:cs="Arial"/>
          <w:sz w:val="32"/>
          <w:szCs w:val="32"/>
        </w:rPr>
        <w:pPrChange w:id="6992" w:author="VOYER Raphael" w:date="2021-06-16T11:15:00Z">
          <w:pPr/>
        </w:pPrChange>
      </w:pPr>
    </w:p>
    <w:p w:rsidR="000D7122" w:rsidDel="001111A8" w:rsidRDefault="000D7122" w:rsidP="001111A8">
      <w:pPr>
        <w:pStyle w:val="Titre4"/>
        <w:rPr>
          <w:del w:id="6993" w:author="VOYER Raphael" w:date="2021-06-16T11:15:00Z"/>
          <w:rFonts w:cs="Arial"/>
          <w:sz w:val="32"/>
          <w:szCs w:val="32"/>
        </w:rPr>
        <w:pPrChange w:id="6994" w:author="VOYER Raphael" w:date="2021-06-16T11:15:00Z">
          <w:pPr/>
        </w:pPrChange>
      </w:pPr>
    </w:p>
    <w:p w:rsidR="000D7122" w:rsidDel="001111A8" w:rsidRDefault="000D7122" w:rsidP="001111A8">
      <w:pPr>
        <w:pStyle w:val="Titre4"/>
        <w:rPr>
          <w:del w:id="6995" w:author="VOYER Raphael" w:date="2021-06-16T11:15:00Z"/>
          <w:rFonts w:cs="Arial"/>
          <w:sz w:val="32"/>
          <w:szCs w:val="32"/>
        </w:rPr>
        <w:pPrChange w:id="6996" w:author="VOYER Raphael" w:date="2021-06-16T11:15:00Z">
          <w:pPr/>
        </w:pPrChange>
      </w:pPr>
    </w:p>
    <w:p w:rsidR="000D7122" w:rsidDel="001111A8" w:rsidRDefault="000D7122" w:rsidP="001111A8">
      <w:pPr>
        <w:pStyle w:val="Titre4"/>
        <w:rPr>
          <w:del w:id="6997" w:author="VOYER Raphael" w:date="2021-06-16T11:15:00Z"/>
          <w:rFonts w:cs="Arial"/>
          <w:sz w:val="32"/>
          <w:szCs w:val="32"/>
        </w:rPr>
        <w:pPrChange w:id="6998" w:author="VOYER Raphael" w:date="2021-06-16T11:15:00Z">
          <w:pPr/>
        </w:pPrChange>
      </w:pPr>
    </w:p>
    <w:p w:rsidR="000D7122" w:rsidDel="001111A8" w:rsidRDefault="000D7122" w:rsidP="001111A8">
      <w:pPr>
        <w:pStyle w:val="Titre4"/>
        <w:rPr>
          <w:del w:id="6999" w:author="VOYER Raphael" w:date="2021-06-16T11:15:00Z"/>
          <w:rFonts w:cs="Arial"/>
          <w:sz w:val="32"/>
          <w:szCs w:val="32"/>
        </w:rPr>
        <w:pPrChange w:id="7000" w:author="VOYER Raphael" w:date="2021-06-16T11:15:00Z">
          <w:pPr/>
        </w:pPrChange>
      </w:pPr>
    </w:p>
    <w:p w:rsidR="000D7122" w:rsidDel="001111A8" w:rsidRDefault="000D7122" w:rsidP="001111A8">
      <w:pPr>
        <w:pStyle w:val="Titre4"/>
        <w:rPr>
          <w:del w:id="7001" w:author="VOYER Raphael" w:date="2021-06-16T11:15:00Z"/>
          <w:rFonts w:cs="Arial"/>
          <w:sz w:val="32"/>
          <w:szCs w:val="32"/>
        </w:rPr>
        <w:pPrChange w:id="7002" w:author="VOYER Raphael" w:date="2021-06-16T11:15:00Z">
          <w:pPr/>
        </w:pPrChange>
      </w:pPr>
    </w:p>
    <w:p w:rsidR="000D7122" w:rsidDel="001111A8" w:rsidRDefault="000D7122" w:rsidP="001111A8">
      <w:pPr>
        <w:pStyle w:val="Titre4"/>
        <w:rPr>
          <w:del w:id="7003" w:author="VOYER Raphael" w:date="2021-06-16T11:15:00Z"/>
          <w:rFonts w:cs="Arial"/>
          <w:sz w:val="32"/>
          <w:szCs w:val="32"/>
        </w:rPr>
        <w:pPrChange w:id="7004" w:author="VOYER Raphael" w:date="2021-06-16T11:15:00Z">
          <w:pPr/>
        </w:pPrChange>
      </w:pPr>
    </w:p>
    <w:p w:rsidR="000D7122" w:rsidDel="001111A8" w:rsidRDefault="000D7122" w:rsidP="001111A8">
      <w:pPr>
        <w:pStyle w:val="Titre4"/>
        <w:rPr>
          <w:del w:id="7005" w:author="VOYER Raphael" w:date="2021-06-16T11:15:00Z"/>
          <w:rFonts w:cs="Arial"/>
          <w:sz w:val="32"/>
          <w:szCs w:val="32"/>
        </w:rPr>
        <w:pPrChange w:id="7006" w:author="VOYER Raphael" w:date="2021-06-16T11:15:00Z">
          <w:pPr/>
        </w:pPrChange>
      </w:pPr>
    </w:p>
    <w:p w:rsidR="000D7122" w:rsidDel="001111A8" w:rsidRDefault="000D7122" w:rsidP="001111A8">
      <w:pPr>
        <w:pStyle w:val="Titre4"/>
        <w:rPr>
          <w:del w:id="7007" w:author="VOYER Raphael" w:date="2021-06-16T11:15:00Z"/>
          <w:rFonts w:cs="Arial"/>
          <w:sz w:val="32"/>
          <w:szCs w:val="32"/>
        </w:rPr>
        <w:pPrChange w:id="7008" w:author="VOYER Raphael" w:date="2021-06-16T11:15:00Z">
          <w:pPr/>
        </w:pPrChange>
      </w:pPr>
    </w:p>
    <w:p w:rsidR="000D7122" w:rsidDel="001111A8" w:rsidRDefault="000D7122" w:rsidP="001111A8">
      <w:pPr>
        <w:pStyle w:val="Titre4"/>
        <w:rPr>
          <w:del w:id="7009" w:author="VOYER Raphael" w:date="2021-06-16T11:15:00Z"/>
          <w:rFonts w:cs="Arial"/>
          <w:sz w:val="32"/>
          <w:szCs w:val="32"/>
        </w:rPr>
        <w:pPrChange w:id="7010" w:author="VOYER Raphael" w:date="2021-06-16T11:15:00Z">
          <w:pPr/>
        </w:pPrChange>
      </w:pPr>
    </w:p>
    <w:p w:rsidR="000D7122" w:rsidDel="001111A8" w:rsidRDefault="000D7122" w:rsidP="001111A8">
      <w:pPr>
        <w:pStyle w:val="Titre4"/>
        <w:rPr>
          <w:del w:id="7011" w:author="VOYER Raphael" w:date="2021-06-16T11:15:00Z"/>
          <w:rFonts w:cs="Arial"/>
          <w:sz w:val="32"/>
          <w:szCs w:val="32"/>
        </w:rPr>
        <w:pPrChange w:id="7012" w:author="VOYER Raphael" w:date="2021-06-16T11:15:00Z">
          <w:pPr/>
        </w:pPrChange>
      </w:pPr>
    </w:p>
    <w:p w:rsidR="000D7122" w:rsidDel="001111A8" w:rsidRDefault="000D7122" w:rsidP="001111A8">
      <w:pPr>
        <w:pStyle w:val="Titre4"/>
        <w:rPr>
          <w:del w:id="7013" w:author="VOYER Raphael" w:date="2021-06-16T11:15:00Z"/>
          <w:rFonts w:cs="Arial"/>
          <w:sz w:val="32"/>
          <w:szCs w:val="32"/>
        </w:rPr>
        <w:pPrChange w:id="7014" w:author="VOYER Raphael" w:date="2021-06-16T11:15:00Z">
          <w:pPr/>
        </w:pPrChange>
      </w:pPr>
    </w:p>
    <w:p w:rsidR="000D7122" w:rsidDel="001111A8" w:rsidRDefault="000D7122" w:rsidP="001111A8">
      <w:pPr>
        <w:pStyle w:val="Titre4"/>
        <w:rPr>
          <w:del w:id="7015" w:author="VOYER Raphael" w:date="2021-06-16T11:15:00Z"/>
          <w:rFonts w:cs="Arial"/>
          <w:sz w:val="32"/>
          <w:szCs w:val="32"/>
        </w:rPr>
        <w:pPrChange w:id="7016" w:author="VOYER Raphael" w:date="2021-06-16T11:15:00Z">
          <w:pPr/>
        </w:pPrChange>
      </w:pPr>
    </w:p>
    <w:p w:rsidR="000D7122" w:rsidDel="001111A8" w:rsidRDefault="000D7122" w:rsidP="001111A8">
      <w:pPr>
        <w:pStyle w:val="Titre4"/>
        <w:rPr>
          <w:del w:id="7017" w:author="VOYER Raphael" w:date="2021-06-16T11:15:00Z"/>
          <w:rFonts w:cs="Arial"/>
          <w:sz w:val="32"/>
          <w:szCs w:val="32"/>
        </w:rPr>
        <w:pPrChange w:id="7018" w:author="VOYER Raphael" w:date="2021-06-16T11:15:00Z">
          <w:pPr/>
        </w:pPrChange>
      </w:pPr>
    </w:p>
    <w:p w:rsidR="000D7122" w:rsidDel="001111A8" w:rsidRDefault="000D7122" w:rsidP="001111A8">
      <w:pPr>
        <w:pStyle w:val="Titre4"/>
        <w:rPr>
          <w:del w:id="7019" w:author="VOYER Raphael" w:date="2021-06-16T11:15:00Z"/>
          <w:rFonts w:cs="Arial"/>
          <w:sz w:val="32"/>
          <w:szCs w:val="32"/>
        </w:rPr>
        <w:pPrChange w:id="7020" w:author="VOYER Raphael" w:date="2021-06-16T11:15:00Z">
          <w:pPr/>
        </w:pPrChange>
      </w:pPr>
    </w:p>
    <w:p w:rsidR="000D7122" w:rsidDel="001111A8" w:rsidRDefault="000D7122" w:rsidP="001111A8">
      <w:pPr>
        <w:pStyle w:val="Titre4"/>
        <w:rPr>
          <w:del w:id="7021" w:author="VOYER Raphael" w:date="2021-06-16T11:15:00Z"/>
          <w:rFonts w:cs="Arial"/>
          <w:sz w:val="32"/>
          <w:szCs w:val="32"/>
        </w:rPr>
        <w:pPrChange w:id="7022" w:author="VOYER Raphael" w:date="2021-06-16T11:15:00Z">
          <w:pPr/>
        </w:pPrChange>
      </w:pPr>
    </w:p>
    <w:p w:rsidR="000D7122" w:rsidDel="001111A8" w:rsidRDefault="000D7122" w:rsidP="001111A8">
      <w:pPr>
        <w:pStyle w:val="Titre4"/>
        <w:rPr>
          <w:del w:id="7023" w:author="VOYER Raphael" w:date="2021-06-16T11:15:00Z"/>
          <w:rFonts w:cs="Arial"/>
          <w:sz w:val="32"/>
          <w:szCs w:val="32"/>
        </w:rPr>
        <w:pPrChange w:id="7024" w:author="VOYER Raphael" w:date="2021-06-16T11:15:00Z">
          <w:pPr/>
        </w:pPrChange>
      </w:pPr>
    </w:p>
    <w:p w:rsidR="000D7122" w:rsidDel="001111A8" w:rsidRDefault="000D7122" w:rsidP="001111A8">
      <w:pPr>
        <w:pStyle w:val="Titre4"/>
        <w:rPr>
          <w:del w:id="7025" w:author="VOYER Raphael" w:date="2021-06-16T11:15:00Z"/>
          <w:rFonts w:cs="Arial"/>
          <w:sz w:val="32"/>
          <w:szCs w:val="32"/>
        </w:rPr>
        <w:pPrChange w:id="7026" w:author="VOYER Raphael" w:date="2021-06-16T11:15:00Z">
          <w:pPr/>
        </w:pPrChange>
      </w:pPr>
    </w:p>
    <w:p w:rsidR="000D7122" w:rsidDel="001111A8" w:rsidRDefault="000D7122" w:rsidP="001111A8">
      <w:pPr>
        <w:pStyle w:val="Titre4"/>
        <w:rPr>
          <w:del w:id="7027" w:author="VOYER Raphael" w:date="2021-06-16T11:15:00Z"/>
          <w:rFonts w:cs="Arial"/>
          <w:sz w:val="32"/>
          <w:szCs w:val="32"/>
        </w:rPr>
        <w:pPrChange w:id="7028" w:author="VOYER Raphael" w:date="2021-06-16T11:15:00Z">
          <w:pPr/>
        </w:pPrChange>
      </w:pPr>
    </w:p>
    <w:p w:rsidR="000D7122" w:rsidDel="001111A8" w:rsidRDefault="000D7122" w:rsidP="001111A8">
      <w:pPr>
        <w:pStyle w:val="Titre4"/>
        <w:rPr>
          <w:del w:id="7029" w:author="VOYER Raphael" w:date="2021-06-16T11:15:00Z"/>
          <w:rFonts w:cs="Arial"/>
          <w:sz w:val="32"/>
          <w:szCs w:val="32"/>
        </w:rPr>
        <w:pPrChange w:id="7030" w:author="VOYER Raphael" w:date="2021-06-16T11:15:00Z">
          <w:pPr/>
        </w:pPrChange>
      </w:pPr>
    </w:p>
    <w:p w:rsidR="000D7122" w:rsidDel="001111A8" w:rsidRDefault="000D7122" w:rsidP="001111A8">
      <w:pPr>
        <w:pStyle w:val="Titre4"/>
        <w:rPr>
          <w:del w:id="7031" w:author="VOYER Raphael" w:date="2021-06-16T11:15:00Z"/>
          <w:rFonts w:cs="Arial"/>
          <w:sz w:val="32"/>
          <w:szCs w:val="32"/>
        </w:rPr>
        <w:pPrChange w:id="7032" w:author="VOYER Raphael" w:date="2021-06-16T11:15:00Z">
          <w:pPr/>
        </w:pPrChange>
      </w:pPr>
    </w:p>
    <w:p w:rsidR="000D7122" w:rsidDel="001111A8" w:rsidRDefault="000D7122" w:rsidP="001111A8">
      <w:pPr>
        <w:pStyle w:val="Titre4"/>
        <w:rPr>
          <w:del w:id="7033" w:author="VOYER Raphael" w:date="2021-06-16T11:15:00Z"/>
          <w:rFonts w:cs="Arial"/>
          <w:sz w:val="32"/>
          <w:szCs w:val="32"/>
        </w:rPr>
        <w:pPrChange w:id="7034" w:author="VOYER Raphael" w:date="2021-06-16T11:15:00Z">
          <w:pPr/>
        </w:pPrChange>
      </w:pPr>
    </w:p>
    <w:p w:rsidR="000D7122" w:rsidDel="001111A8" w:rsidRDefault="000D7122" w:rsidP="001111A8">
      <w:pPr>
        <w:pStyle w:val="Titre4"/>
        <w:rPr>
          <w:del w:id="7035" w:author="VOYER Raphael" w:date="2021-06-16T11:15:00Z"/>
        </w:rPr>
        <w:pPrChange w:id="7036" w:author="VOYER Raphael" w:date="2021-06-16T11:15:00Z">
          <w:pPr/>
        </w:pPrChange>
      </w:pPr>
    </w:p>
    <w:p w:rsidR="000D7122" w:rsidDel="001111A8" w:rsidRDefault="000D7122" w:rsidP="001111A8">
      <w:pPr>
        <w:pStyle w:val="Titre4"/>
        <w:rPr>
          <w:del w:id="7037" w:author="VOYER Raphael" w:date="2021-06-16T11:15:00Z"/>
        </w:rPr>
        <w:pPrChange w:id="7038" w:author="VOYER Raphael" w:date="2021-06-16T11:15:00Z">
          <w:pPr/>
        </w:pPrChange>
      </w:pPr>
    </w:p>
    <w:p w:rsidR="000D7122" w:rsidDel="001111A8" w:rsidRDefault="000D7122" w:rsidP="001111A8">
      <w:pPr>
        <w:pStyle w:val="Titre4"/>
        <w:rPr>
          <w:del w:id="7039" w:author="VOYER Raphael" w:date="2021-06-16T11:15:00Z"/>
        </w:rPr>
        <w:pPrChange w:id="7040" w:author="VOYER Raphael" w:date="2021-06-16T11:15:00Z">
          <w:pPr/>
        </w:pPrChange>
      </w:pPr>
    </w:p>
    <w:p w:rsidR="000D7122" w:rsidDel="001111A8" w:rsidRDefault="000D7122" w:rsidP="001111A8">
      <w:pPr>
        <w:pStyle w:val="Titre4"/>
        <w:rPr>
          <w:del w:id="7041" w:author="VOYER Raphael" w:date="2021-06-16T11:15:00Z"/>
        </w:rPr>
        <w:pPrChange w:id="7042" w:author="VOYER Raphael" w:date="2021-06-16T11:15:00Z">
          <w:pPr/>
        </w:pPrChange>
      </w:pPr>
    </w:p>
    <w:p w:rsidR="000D7122" w:rsidDel="001111A8" w:rsidRDefault="000D7122" w:rsidP="001111A8">
      <w:pPr>
        <w:pStyle w:val="Titre4"/>
        <w:rPr>
          <w:del w:id="7043" w:author="VOYER Raphael" w:date="2021-06-16T11:15:00Z"/>
        </w:rPr>
        <w:pPrChange w:id="7044" w:author="VOYER Raphael" w:date="2021-06-16T11:15:00Z">
          <w:pPr/>
        </w:pPrChange>
      </w:pPr>
    </w:p>
    <w:p w:rsidR="000D7122" w:rsidDel="001111A8" w:rsidRDefault="000D7122" w:rsidP="001111A8">
      <w:pPr>
        <w:pStyle w:val="Titre4"/>
        <w:rPr>
          <w:del w:id="7045" w:author="VOYER Raphael" w:date="2021-06-16T11:15:00Z"/>
        </w:rPr>
        <w:pPrChange w:id="7046" w:author="VOYER Raphael" w:date="2021-06-16T11:15:00Z">
          <w:pPr/>
        </w:pPrChange>
      </w:pPr>
    </w:p>
    <w:p w:rsidR="000D7122" w:rsidDel="001111A8" w:rsidRDefault="004F358F" w:rsidP="001111A8">
      <w:pPr>
        <w:pStyle w:val="Titre4"/>
        <w:rPr>
          <w:del w:id="7047" w:author="VOYER Raphael" w:date="2021-06-16T11:15:00Z"/>
        </w:rPr>
        <w:pPrChange w:id="7048" w:author="VOYER Raphael" w:date="2021-06-16T11:15:00Z">
          <w:pPr/>
        </w:pPrChange>
      </w:pPr>
      <w:del w:id="7049" w:author="VOYER Raphael" w:date="2021-06-16T11:15:00Z">
        <w:r w:rsidDel="001111A8">
          <w:rPr>
            <w:noProof/>
          </w:rPr>
          <mc:AlternateContent>
            <mc:Choice Requires="wps">
              <w:drawing>
                <wp:anchor distT="0" distB="0" distL="114300" distR="114300" simplePos="0" relativeHeight="251664896" behindDoc="0" locked="0" layoutInCell="1" allowOverlap="1">
                  <wp:simplePos x="0" y="0"/>
                  <wp:positionH relativeFrom="column">
                    <wp:posOffset>3714115</wp:posOffset>
                  </wp:positionH>
                  <wp:positionV relativeFrom="paragraph">
                    <wp:posOffset>62865</wp:posOffset>
                  </wp:positionV>
                  <wp:extent cx="828040" cy="1090295"/>
                  <wp:effectExtent l="0" t="1905" r="1270" b="3175"/>
                  <wp:wrapNone/>
                  <wp:docPr id="480"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090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B93876">
                              <w:r>
                                <w:t xml:space="preserve">Deletes ARP and Next Hop Router entry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2" o:spid="_x0000_s1078" type="#_x0000_t202" style="position:absolute;left:0;text-align:left;margin-left:292.45pt;margin-top:4.95pt;width:65.2pt;height:85.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" filled="f" stroked="f">
                  <v:textbox>
                    <w:txbxContent>
                      <w:p w:rsidR="00A87B5C" w:rsidRDefault="00A87B5C" w:rsidP="00B93876">
                        <w:r>
                          <w:t xml:space="preserve">Deletes ARP and Next Hop Router entry </w:t>
                        </w:r>
                      </w:p>
                    </w:txbxContent>
                  </v:textbox>
                </v:shape>
              </w:pict>
            </mc:Fallback>
          </mc:AlternateContent>
        </w:r>
      </w:del>
    </w:p>
    <w:p w:rsidR="000D7122" w:rsidDel="001111A8" w:rsidRDefault="000D7122" w:rsidP="001111A8">
      <w:pPr>
        <w:pStyle w:val="Titre4"/>
        <w:rPr>
          <w:del w:id="7050" w:author="VOYER Raphael" w:date="2021-06-16T11:15:00Z"/>
        </w:rPr>
        <w:pPrChange w:id="7051" w:author="VOYER Raphael" w:date="2021-06-16T11:15:00Z">
          <w:pPr/>
        </w:pPrChange>
      </w:pPr>
    </w:p>
    <w:p w:rsidR="000D7122" w:rsidDel="001111A8" w:rsidRDefault="004F358F" w:rsidP="001111A8">
      <w:pPr>
        <w:pStyle w:val="Titre4"/>
        <w:rPr>
          <w:del w:id="7052" w:author="VOYER Raphael" w:date="2021-06-16T11:15:00Z"/>
        </w:rPr>
        <w:pPrChange w:id="7053" w:author="VOYER Raphael" w:date="2021-06-16T11:15:00Z">
          <w:pPr/>
        </w:pPrChange>
      </w:pPr>
      <w:del w:id="7054" w:author="VOYER Raphael" w:date="2021-06-16T11:15:00Z">
        <w:r w:rsidDel="001111A8">
          <w:rPr>
            <w:noProof/>
          </w:rPr>
          <mc:AlternateContent>
            <mc:Choice Requires="wps">
              <w:drawing>
                <wp:anchor distT="0" distB="0" distL="114300" distR="114300" simplePos="0" relativeHeight="251647488" behindDoc="0" locked="0" layoutInCell="1" allowOverlap="1">
                  <wp:simplePos x="0" y="0"/>
                  <wp:positionH relativeFrom="column">
                    <wp:posOffset>3789045</wp:posOffset>
                  </wp:positionH>
                  <wp:positionV relativeFrom="paragraph">
                    <wp:posOffset>132715</wp:posOffset>
                  </wp:positionV>
                  <wp:extent cx="60960" cy="45085"/>
                  <wp:effectExtent l="0" t="0" r="0" b="0"/>
                  <wp:wrapNone/>
                  <wp:docPr id="479"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 xml:space="preserve"> Creates an next-hop entry with ARP-pointer created above, next-hop interface as VIDX created for this server cluster, Next Hop vlan as cluster-vlan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1" o:spid="_x0000_s1079" type="#_x0000_t202" style="position:absolute;left:0;text-align:left;margin-left:298.35pt;margin-top:10.45pt;width:4.8pt;height:3.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" stroked="f">
                  <v:textbox>
                    <w:txbxContent>
                      <w:p w:rsidR="00A87B5C" w:rsidRDefault="00A87B5C" w:rsidP="000D7122">
                        <w:r>
                          <w:t xml:space="preserve"> Creates an next-hop entry with ARP-pointer created above, next-hop interface as VIDX created for this server cluster, Next Hop vlan as cluster-vlan</w:t>
                        </w:r>
                      </w:p>
                    </w:txbxContent>
                  </v:textbox>
                </v:shape>
              </w:pict>
            </mc:Fallback>
          </mc:AlternateContent>
        </w:r>
        <w:r w:rsidR="000D7122" w:rsidDel="001111A8">
          <w:delText>Updating</w:delText>
        </w:r>
        <w:r w:rsidR="00A778CC" w:rsidDel="001111A8">
          <w:delText xml:space="preserve"> port list of server-cluster:</w:delText>
        </w:r>
      </w:del>
    </w:p>
    <w:p w:rsidR="000D7122" w:rsidDel="001111A8" w:rsidRDefault="000D7122" w:rsidP="001111A8">
      <w:pPr>
        <w:pStyle w:val="Titre4"/>
        <w:rPr>
          <w:del w:id="7055" w:author="VOYER Raphael" w:date="2021-06-16T11:15:00Z"/>
        </w:rPr>
        <w:pPrChange w:id="7056" w:author="VOYER Raphael" w:date="2021-06-16T11:15:00Z">
          <w:pPr/>
        </w:pPrChange>
      </w:pPr>
    </w:p>
    <w:p w:rsidR="000D7122" w:rsidDel="001111A8" w:rsidRDefault="000D7122" w:rsidP="001111A8">
      <w:pPr>
        <w:pStyle w:val="Titre4"/>
        <w:rPr>
          <w:del w:id="7057" w:author="VOYER Raphael" w:date="2021-06-16T11:15:00Z"/>
        </w:rPr>
        <w:pPrChange w:id="7058" w:author="VOYER Raphael" w:date="2021-06-16T11:15:00Z">
          <w:pPr/>
        </w:pPrChange>
      </w:pPr>
    </w:p>
    <w:p w:rsidR="000D7122" w:rsidDel="001111A8" w:rsidRDefault="004F358F" w:rsidP="001111A8">
      <w:pPr>
        <w:pStyle w:val="Titre4"/>
        <w:rPr>
          <w:del w:id="7059" w:author="VOYER Raphael" w:date="2021-06-16T11:15:00Z"/>
        </w:rPr>
        <w:pPrChange w:id="7060" w:author="VOYER Raphael" w:date="2021-06-16T11:15:00Z">
          <w:pPr/>
        </w:pPrChange>
      </w:pPr>
      <w:del w:id="7061" w:author="VOYER Raphael" w:date="2021-06-16T11:15:00Z">
        <w:r w:rsidDel="001111A8">
          <w:rPr>
            <w:noProof/>
          </w:rPr>
          <mc:AlternateContent>
            <mc:Choice Requires="wpg">
              <w:drawing>
                <wp:anchor distT="0" distB="0" distL="114300" distR="114300" simplePos="0" relativeHeight="251648512" behindDoc="0" locked="0" layoutInCell="1" allowOverlap="1">
                  <wp:simplePos x="0" y="0"/>
                  <wp:positionH relativeFrom="column">
                    <wp:posOffset>-324485</wp:posOffset>
                  </wp:positionH>
                  <wp:positionV relativeFrom="paragraph">
                    <wp:posOffset>51435</wp:posOffset>
                  </wp:positionV>
                  <wp:extent cx="6341110" cy="3647440"/>
                  <wp:effectExtent l="0" t="12700" r="3175" b="6985"/>
                  <wp:wrapNone/>
                  <wp:docPr id="466"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1110" cy="3647440"/>
                            <a:chOff x="1289" y="2891"/>
                            <a:chExt cx="9986" cy="5744"/>
                          </a:xfrm>
                        </wpg:grpSpPr>
                        <wps:wsp>
                          <wps:cNvPr id="467" name="Text Box 283"/>
                          <wps:cNvSpPr txBox="1">
                            <a:spLocks noChangeArrowheads="1"/>
                          </wps:cNvSpPr>
                          <wps:spPr bwMode="auto">
                            <a:xfrm>
                              <a:off x="3583" y="2891"/>
                              <a:ext cx="1156" cy="452"/>
                            </a:xfrm>
                            <a:prstGeom prst="rect">
                              <a:avLst/>
                            </a:prstGeom>
                            <a:solidFill>
                              <a:srgbClr val="FFFFFF"/>
                            </a:solidFill>
                            <a:ln w="9525">
                              <a:solidFill>
                                <a:srgbClr val="000000"/>
                              </a:solidFill>
                              <a:miter lim="800000"/>
                              <a:headEnd/>
                              <a:tailEnd/>
                            </a:ln>
                          </wps:spPr>
                          <wps:txbx>
                            <w:txbxContent>
                              <w:p w:rsidR="00A87B5C" w:rsidRDefault="00A87B5C" w:rsidP="000D7122">
                                <w:r>
                                  <w:t>HA-VLAN</w:t>
                                </w:r>
                              </w:p>
                            </w:txbxContent>
                          </wps:txbx>
                          <wps:bodyPr rot="0" vert="horz" wrap="square" lIns="91440" tIns="45720" rIns="91440" bIns="45720" anchor="t" anchorCtr="0" upright="1">
                            <a:noAutofit/>
                          </wps:bodyPr>
                        </wps:wsp>
                        <wps:wsp>
                          <wps:cNvPr id="468" name="Text Box 284"/>
                          <wps:cNvSpPr txBox="1">
                            <a:spLocks noChangeArrowheads="1"/>
                          </wps:cNvSpPr>
                          <wps:spPr bwMode="auto">
                            <a:xfrm>
                              <a:off x="6430" y="2891"/>
                              <a:ext cx="1156" cy="452"/>
                            </a:xfrm>
                            <a:prstGeom prst="rect">
                              <a:avLst/>
                            </a:prstGeom>
                            <a:solidFill>
                              <a:srgbClr val="FFFFFF"/>
                            </a:solidFill>
                            <a:ln w="9525">
                              <a:solidFill>
                                <a:srgbClr val="000000"/>
                              </a:solidFill>
                              <a:miter lim="800000"/>
                              <a:headEnd/>
                              <a:tailEnd/>
                            </a:ln>
                          </wps:spPr>
                          <wps:txbx>
                            <w:txbxContent>
                              <w:p w:rsidR="00A87B5C" w:rsidRDefault="00A87B5C" w:rsidP="000D7122">
                                <w:r>
                                  <w:t>IP</w:t>
                                </w:r>
                              </w:p>
                            </w:txbxContent>
                          </wps:txbx>
                          <wps:bodyPr rot="0" vert="horz" wrap="square" lIns="91440" tIns="45720" rIns="91440" bIns="45720" anchor="t" anchorCtr="0" upright="1">
                            <a:noAutofit/>
                          </wps:bodyPr>
                        </wps:wsp>
                        <wps:wsp>
                          <wps:cNvPr id="469" name="AutoShape 285"/>
                          <wps:cNvCnPr>
                            <a:cxnSpLocks noChangeShapeType="1"/>
                          </wps:cNvCnPr>
                          <wps:spPr bwMode="auto">
                            <a:xfrm flipH="1">
                              <a:off x="4102" y="3343"/>
                              <a:ext cx="17" cy="52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AutoShape 286"/>
                          <wps:cNvCnPr>
                            <a:cxnSpLocks noChangeShapeType="1"/>
                          </wps:cNvCnPr>
                          <wps:spPr bwMode="auto">
                            <a:xfrm flipH="1">
                              <a:off x="7028" y="3343"/>
                              <a:ext cx="17" cy="52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AutoShape 287"/>
                          <wps:cNvCnPr>
                            <a:cxnSpLocks noChangeShapeType="1"/>
                          </wps:cNvCnPr>
                          <wps:spPr bwMode="auto">
                            <a:xfrm>
                              <a:off x="4119" y="4917"/>
                              <a:ext cx="292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Text Box 288"/>
                          <wps:cNvSpPr txBox="1">
                            <a:spLocks noChangeArrowheads="1"/>
                          </wps:cNvSpPr>
                          <wps:spPr bwMode="auto">
                            <a:xfrm>
                              <a:off x="1289" y="3893"/>
                              <a:ext cx="2143" cy="2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Configuration Add/Delete of a port of a L3 server-cluster OR change of status of a port of L3 server-cluster</w:t>
                                </w:r>
                              </w:p>
                            </w:txbxContent>
                          </wps:txbx>
                          <wps:bodyPr rot="0" vert="horz" wrap="square" lIns="91440" tIns="45720" rIns="91440" bIns="45720" anchor="t" anchorCtr="0" upright="1">
                            <a:noAutofit/>
                          </wps:bodyPr>
                        </wps:wsp>
                        <wps:wsp>
                          <wps:cNvPr id="473" name="Text Box 289"/>
                          <wps:cNvSpPr txBox="1">
                            <a:spLocks noChangeArrowheads="1"/>
                          </wps:cNvSpPr>
                          <wps:spPr bwMode="auto">
                            <a:xfrm>
                              <a:off x="4336" y="3779"/>
                              <a:ext cx="2216" cy="9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Request to add/remove port list to the VIDX entry</w:t>
                                </w:r>
                              </w:p>
                            </w:txbxContent>
                          </wps:txbx>
                          <wps:bodyPr rot="0" vert="horz" wrap="square" lIns="91440" tIns="45720" rIns="91440" bIns="45720" anchor="t" anchorCtr="0" upright="1">
                            <a:noAutofit/>
                          </wps:bodyPr>
                        </wps:wsp>
                        <wps:wsp>
                          <wps:cNvPr id="474" name="Text Box 290"/>
                          <wps:cNvSpPr txBox="1">
                            <a:spLocks noChangeArrowheads="1"/>
                          </wps:cNvSpPr>
                          <wps:spPr bwMode="auto">
                            <a:xfrm>
                              <a:off x="9550" y="5202"/>
                              <a:ext cx="1725" cy="1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 xml:space="preserve">Updates the port list of the VIDX entry  </w:t>
                                </w:r>
                              </w:p>
                            </w:txbxContent>
                          </wps:txbx>
                          <wps:bodyPr rot="0" vert="horz" wrap="square" lIns="91440" tIns="45720" rIns="91440" bIns="45720" anchor="t" anchorCtr="0" upright="1">
                            <a:noAutofit/>
                          </wps:bodyPr>
                        </wps:wsp>
                        <wps:wsp>
                          <wps:cNvPr id="475" name="Rectangle 291"/>
                          <wps:cNvSpPr>
                            <a:spLocks noChangeArrowheads="1"/>
                          </wps:cNvSpPr>
                          <wps:spPr bwMode="auto">
                            <a:xfrm>
                              <a:off x="8667" y="2891"/>
                              <a:ext cx="1168" cy="452"/>
                            </a:xfrm>
                            <a:prstGeom prst="rect">
                              <a:avLst/>
                            </a:prstGeom>
                            <a:solidFill>
                              <a:srgbClr val="FFFFFF"/>
                            </a:solidFill>
                            <a:ln w="9525">
                              <a:solidFill>
                                <a:srgbClr val="000000"/>
                              </a:solidFill>
                              <a:miter lim="800000"/>
                              <a:headEnd/>
                              <a:tailEnd/>
                            </a:ln>
                          </wps:spPr>
                          <wps:txbx>
                            <w:txbxContent>
                              <w:p w:rsidR="00A87B5C" w:rsidRDefault="00A87B5C" w:rsidP="000D7122">
                                <w:r>
                                  <w:t>BCD</w:t>
                                </w:r>
                              </w:p>
                            </w:txbxContent>
                          </wps:txbx>
                          <wps:bodyPr rot="0" vert="horz" wrap="square" lIns="91440" tIns="45720" rIns="91440" bIns="45720" anchor="t" anchorCtr="0" upright="1">
                            <a:noAutofit/>
                          </wps:bodyPr>
                        </wps:wsp>
                        <wps:wsp>
                          <wps:cNvPr id="476" name="AutoShape 292"/>
                          <wps:cNvCnPr>
                            <a:cxnSpLocks noChangeShapeType="1"/>
                          </wps:cNvCnPr>
                          <wps:spPr bwMode="auto">
                            <a:xfrm>
                              <a:off x="9238" y="3343"/>
                              <a:ext cx="27" cy="52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AutoShape 293"/>
                          <wps:cNvCnPr>
                            <a:cxnSpLocks noChangeShapeType="1"/>
                          </wps:cNvCnPr>
                          <wps:spPr bwMode="auto">
                            <a:xfrm>
                              <a:off x="7045" y="6144"/>
                              <a:ext cx="221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8" name="Text Box 294"/>
                          <wps:cNvSpPr txBox="1">
                            <a:spLocks noChangeArrowheads="1"/>
                          </wps:cNvSpPr>
                          <wps:spPr bwMode="auto">
                            <a:xfrm>
                              <a:off x="7194" y="4525"/>
                              <a:ext cx="1971" cy="1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Request to add/remove port list to the VIDX entry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2" o:spid="_x0000_s1080" style="position:absolute;left:0;text-align:left;margin-left:-25.55pt;margin-top:4.05pt;width:499.3pt;height:287.2pt;z-index:251648512" coordorigin="1289,2891" coordsize="9986,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">
                  <v:shape id="Text Box 283" o:spid="_x0000_s1081" type="#_x0000_t202" style="position:absolute;left:3583;top:2891;width:1156;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">
                    <v:textbox>
                      <w:txbxContent>
                        <w:p w:rsidR="00A87B5C" w:rsidRDefault="00A87B5C" w:rsidP="000D7122">
                          <w:r>
                            <w:t>HA-VLAN</w:t>
                          </w:r>
                        </w:p>
                      </w:txbxContent>
                    </v:textbox>
                  </v:shape>
                  <v:shape id="Text Box 284" o:spid="_x0000_s1082" type="#_x0000_t202" style="position:absolute;left:6430;top:2891;width:1156;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">
                    <v:textbox>
                      <w:txbxContent>
                        <w:p w:rsidR="00A87B5C" w:rsidRDefault="00A87B5C" w:rsidP="000D7122">
                          <w:r>
                            <w:t>IP</w:t>
                          </w:r>
                        </w:p>
                      </w:txbxContent>
                    </v:textbox>
                  </v:shape>
                  <v:shape id="AutoShape 285" o:spid="_x0000_s1083" type="#_x0000_t32" style="position:absolute;left:4102;top:3343;width:17;height:52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"/>
                  <v:shape id="AutoShape 286" o:spid="_x0000_s1084" type="#_x0000_t32" style="position:absolute;left:7028;top:3343;width:17;height:52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"/>
                  <v:shape id="AutoShape 287" o:spid="_x0000_s1085" type="#_x0000_t32" style="position:absolute;left:4119;top:4917;width:292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">
                    <v:stroke endarrow="block"/>
                  </v:shape>
                  <v:shape id="Text Box 288" o:spid="_x0000_s1086" type="#_x0000_t202" style="position:absolute;left:1289;top:3893;width:2143;height:2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" stroked="f">
                    <v:textbox>
                      <w:txbxContent>
                        <w:p w:rsidR="00A87B5C" w:rsidRDefault="00A87B5C" w:rsidP="000D7122">
                          <w:r>
                            <w:t>Configuration Add/Delete of a port of a L3 server-cluster OR change of status of a port of L3 server-cluster</w:t>
                          </w:r>
                        </w:p>
                      </w:txbxContent>
                    </v:textbox>
                  </v:shape>
                  <v:shape id="Text Box 289" o:spid="_x0000_s1087" type="#_x0000_t202" style="position:absolute;left:4336;top:3779;width:2216;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" stroked="f">
                    <v:textbox>
                      <w:txbxContent>
                        <w:p w:rsidR="00A87B5C" w:rsidRDefault="00A87B5C" w:rsidP="000D7122">
                          <w:r>
                            <w:t>Request to add/remove port list to the VIDX entry</w:t>
                          </w:r>
                        </w:p>
                      </w:txbxContent>
                    </v:textbox>
                  </v:shape>
                  <v:shape id="Text Box 290" o:spid="_x0000_s1088" type="#_x0000_t202" style="position:absolute;left:9550;top:5202;width:1725;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" stroked="f">
                    <v:textbox>
                      <w:txbxContent>
                        <w:p w:rsidR="00A87B5C" w:rsidRDefault="00A87B5C" w:rsidP="000D7122">
                          <w:r>
                            <w:t xml:space="preserve">Updates the port list of the VIDX entry  </w:t>
                          </w:r>
                        </w:p>
                      </w:txbxContent>
                    </v:textbox>
                  </v:shape>
                  <v:rect id="Rectangle 291" o:spid="_x0000_s1089" style="position:absolute;left:8667;top:2891;width:1168;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textbox>
                      <w:txbxContent>
                        <w:p w:rsidR="00A87B5C" w:rsidRDefault="00A87B5C" w:rsidP="000D7122">
                          <w:r>
                            <w:t>BCD</w:t>
                          </w:r>
                        </w:p>
                      </w:txbxContent>
                    </v:textbox>
                  </v:rect>
                  <v:shape id="AutoShape 292" o:spid="_x0000_s1090" type="#_x0000_t32" style="position:absolute;left:9238;top:3343;width:27;height:5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"/>
                  <v:shape id="AutoShape 293" o:spid="_x0000_s1091" type="#_x0000_t32" style="position:absolute;left:7045;top:6144;width:221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">
                    <v:stroke endarrow="block"/>
                  </v:shape>
                  <v:shape id="Text Box 294" o:spid="_x0000_s1092" type="#_x0000_t202" style="position:absolute;left:7194;top:4525;width:1971;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" stroked="f">
                    <v:textbox>
                      <w:txbxContent>
                        <w:p w:rsidR="00A87B5C" w:rsidRDefault="00A87B5C" w:rsidP="000D7122">
                          <w:r>
                            <w:t>Request to add/remove port list to the VIDX entry</w:t>
                          </w:r>
                        </w:p>
                      </w:txbxContent>
                    </v:textbox>
                  </v:shape>
                </v:group>
              </w:pict>
            </mc:Fallback>
          </mc:AlternateContent>
        </w:r>
      </w:del>
    </w:p>
    <w:p w:rsidR="000D7122" w:rsidDel="001111A8" w:rsidRDefault="000D7122" w:rsidP="001111A8">
      <w:pPr>
        <w:pStyle w:val="Titre4"/>
        <w:rPr>
          <w:del w:id="7062" w:author="VOYER Raphael" w:date="2021-06-16T11:15:00Z"/>
        </w:rPr>
        <w:pPrChange w:id="7063" w:author="VOYER Raphael" w:date="2021-06-16T11:15:00Z">
          <w:pPr/>
        </w:pPrChange>
      </w:pPr>
    </w:p>
    <w:p w:rsidR="000D7122" w:rsidDel="001111A8" w:rsidRDefault="000D7122" w:rsidP="001111A8">
      <w:pPr>
        <w:pStyle w:val="Titre4"/>
        <w:rPr>
          <w:del w:id="7064" w:author="VOYER Raphael" w:date="2021-06-16T11:15:00Z"/>
        </w:rPr>
        <w:pPrChange w:id="7065" w:author="VOYER Raphael" w:date="2021-06-16T11:15:00Z">
          <w:pPr/>
        </w:pPrChange>
      </w:pPr>
    </w:p>
    <w:p w:rsidR="000D7122" w:rsidDel="001111A8" w:rsidRDefault="000D7122" w:rsidP="001111A8">
      <w:pPr>
        <w:pStyle w:val="Titre4"/>
        <w:rPr>
          <w:del w:id="7066" w:author="VOYER Raphael" w:date="2021-06-16T11:15:00Z"/>
        </w:rPr>
        <w:pPrChange w:id="7067" w:author="VOYER Raphael" w:date="2021-06-16T11:15:00Z">
          <w:pPr/>
        </w:pPrChange>
      </w:pPr>
    </w:p>
    <w:p w:rsidR="000D7122" w:rsidDel="001111A8" w:rsidRDefault="000D7122" w:rsidP="001111A8">
      <w:pPr>
        <w:pStyle w:val="Titre4"/>
        <w:rPr>
          <w:del w:id="7068" w:author="VOYER Raphael" w:date="2021-06-16T11:15:00Z"/>
        </w:rPr>
        <w:pPrChange w:id="7069" w:author="VOYER Raphael" w:date="2021-06-16T11:15:00Z">
          <w:pPr/>
        </w:pPrChange>
      </w:pPr>
    </w:p>
    <w:p w:rsidR="000D7122" w:rsidDel="001111A8" w:rsidRDefault="000D7122" w:rsidP="001111A8">
      <w:pPr>
        <w:pStyle w:val="Titre4"/>
        <w:rPr>
          <w:del w:id="7070" w:author="VOYER Raphael" w:date="2021-06-16T11:15:00Z"/>
        </w:rPr>
        <w:pPrChange w:id="7071" w:author="VOYER Raphael" w:date="2021-06-16T11:15:00Z">
          <w:pPr/>
        </w:pPrChange>
      </w:pPr>
    </w:p>
    <w:p w:rsidR="000D7122" w:rsidDel="001111A8" w:rsidRDefault="000D7122" w:rsidP="001111A8">
      <w:pPr>
        <w:pStyle w:val="Titre4"/>
        <w:rPr>
          <w:del w:id="7072" w:author="VOYER Raphael" w:date="2021-06-16T11:15:00Z"/>
        </w:rPr>
        <w:pPrChange w:id="7073" w:author="VOYER Raphael" w:date="2021-06-16T11:15:00Z">
          <w:pPr/>
        </w:pPrChange>
      </w:pPr>
    </w:p>
    <w:p w:rsidR="000D7122" w:rsidDel="001111A8" w:rsidRDefault="000D7122" w:rsidP="001111A8">
      <w:pPr>
        <w:pStyle w:val="Titre4"/>
        <w:rPr>
          <w:del w:id="7074" w:author="VOYER Raphael" w:date="2021-06-16T11:15:00Z"/>
        </w:rPr>
        <w:pPrChange w:id="7075" w:author="VOYER Raphael" w:date="2021-06-16T11:15:00Z">
          <w:pPr/>
        </w:pPrChange>
      </w:pPr>
    </w:p>
    <w:p w:rsidR="000D7122" w:rsidDel="001111A8" w:rsidRDefault="000D7122" w:rsidP="001111A8">
      <w:pPr>
        <w:pStyle w:val="Titre4"/>
        <w:rPr>
          <w:del w:id="7076" w:author="VOYER Raphael" w:date="2021-06-16T11:15:00Z"/>
        </w:rPr>
        <w:pPrChange w:id="7077" w:author="VOYER Raphael" w:date="2021-06-16T11:15:00Z">
          <w:pPr/>
        </w:pPrChange>
      </w:pPr>
    </w:p>
    <w:p w:rsidR="000D7122" w:rsidDel="001111A8" w:rsidRDefault="000D7122" w:rsidP="001111A8">
      <w:pPr>
        <w:pStyle w:val="Titre4"/>
        <w:rPr>
          <w:del w:id="7078" w:author="VOYER Raphael" w:date="2021-06-16T11:15:00Z"/>
        </w:rPr>
        <w:pPrChange w:id="7079" w:author="VOYER Raphael" w:date="2021-06-16T11:15:00Z">
          <w:pPr/>
        </w:pPrChange>
      </w:pPr>
    </w:p>
    <w:p w:rsidR="000D7122" w:rsidDel="001111A8" w:rsidRDefault="000D7122" w:rsidP="001111A8">
      <w:pPr>
        <w:pStyle w:val="Titre4"/>
        <w:rPr>
          <w:del w:id="7080" w:author="VOYER Raphael" w:date="2021-06-16T11:15:00Z"/>
        </w:rPr>
        <w:pPrChange w:id="7081" w:author="VOYER Raphael" w:date="2021-06-16T11:15:00Z">
          <w:pPr/>
        </w:pPrChange>
      </w:pPr>
    </w:p>
    <w:p w:rsidR="000D7122" w:rsidDel="001111A8" w:rsidRDefault="000D7122" w:rsidP="001111A8">
      <w:pPr>
        <w:pStyle w:val="Titre4"/>
        <w:rPr>
          <w:del w:id="7082" w:author="VOYER Raphael" w:date="2021-06-16T11:15:00Z"/>
        </w:rPr>
        <w:pPrChange w:id="7083" w:author="VOYER Raphael" w:date="2021-06-16T11:15:00Z">
          <w:pPr/>
        </w:pPrChange>
      </w:pPr>
    </w:p>
    <w:p w:rsidR="000D7122" w:rsidDel="001111A8" w:rsidRDefault="000D7122" w:rsidP="001111A8">
      <w:pPr>
        <w:pStyle w:val="Titre4"/>
        <w:rPr>
          <w:del w:id="7084" w:author="VOYER Raphael" w:date="2021-06-16T11:15:00Z"/>
        </w:rPr>
        <w:pPrChange w:id="7085" w:author="VOYER Raphael" w:date="2021-06-16T11:15:00Z">
          <w:pPr/>
        </w:pPrChange>
      </w:pPr>
    </w:p>
    <w:p w:rsidR="000D7122" w:rsidDel="001111A8" w:rsidRDefault="000D7122" w:rsidP="001111A8">
      <w:pPr>
        <w:pStyle w:val="Titre4"/>
        <w:rPr>
          <w:del w:id="7086" w:author="VOYER Raphael" w:date="2021-06-16T11:15:00Z"/>
        </w:rPr>
        <w:pPrChange w:id="7087" w:author="VOYER Raphael" w:date="2021-06-16T11:15:00Z">
          <w:pPr/>
        </w:pPrChange>
      </w:pPr>
    </w:p>
    <w:p w:rsidR="000D7122" w:rsidDel="001111A8" w:rsidRDefault="000D7122" w:rsidP="001111A8">
      <w:pPr>
        <w:pStyle w:val="Titre4"/>
        <w:rPr>
          <w:del w:id="7088" w:author="VOYER Raphael" w:date="2021-06-16T11:15:00Z"/>
        </w:rPr>
        <w:pPrChange w:id="7089" w:author="VOYER Raphael" w:date="2021-06-16T11:15:00Z">
          <w:pPr/>
        </w:pPrChange>
      </w:pPr>
    </w:p>
    <w:p w:rsidR="000D7122" w:rsidDel="001111A8" w:rsidRDefault="000D7122" w:rsidP="001111A8">
      <w:pPr>
        <w:pStyle w:val="Titre4"/>
        <w:rPr>
          <w:del w:id="7090" w:author="VOYER Raphael" w:date="2021-06-16T11:15:00Z"/>
        </w:rPr>
        <w:pPrChange w:id="7091" w:author="VOYER Raphael" w:date="2021-06-16T11:15:00Z">
          <w:pPr/>
        </w:pPrChange>
      </w:pPr>
    </w:p>
    <w:p w:rsidR="000D7122" w:rsidDel="001111A8" w:rsidRDefault="000D7122" w:rsidP="001111A8">
      <w:pPr>
        <w:pStyle w:val="Titre4"/>
        <w:rPr>
          <w:del w:id="7092" w:author="VOYER Raphael" w:date="2021-06-16T11:15:00Z"/>
        </w:rPr>
        <w:pPrChange w:id="7093" w:author="VOYER Raphael" w:date="2021-06-16T11:15:00Z">
          <w:pPr/>
        </w:pPrChange>
      </w:pPr>
    </w:p>
    <w:p w:rsidR="000D7122" w:rsidDel="001111A8" w:rsidRDefault="000D7122" w:rsidP="001111A8">
      <w:pPr>
        <w:pStyle w:val="Titre4"/>
        <w:rPr>
          <w:del w:id="7094" w:author="VOYER Raphael" w:date="2021-06-16T11:15:00Z"/>
        </w:rPr>
        <w:pPrChange w:id="7095" w:author="VOYER Raphael" w:date="2021-06-16T11:15:00Z">
          <w:pPr/>
        </w:pPrChange>
      </w:pPr>
    </w:p>
    <w:p w:rsidR="000D7122" w:rsidDel="001111A8" w:rsidRDefault="000D7122" w:rsidP="001111A8">
      <w:pPr>
        <w:pStyle w:val="Titre4"/>
        <w:rPr>
          <w:del w:id="7096" w:author="VOYER Raphael" w:date="2021-06-16T11:15:00Z"/>
        </w:rPr>
        <w:pPrChange w:id="7097" w:author="VOYER Raphael" w:date="2021-06-16T11:15:00Z">
          <w:pPr/>
        </w:pPrChange>
      </w:pPr>
    </w:p>
    <w:p w:rsidR="000D7122" w:rsidDel="001111A8" w:rsidRDefault="000D7122" w:rsidP="001111A8">
      <w:pPr>
        <w:pStyle w:val="Titre4"/>
        <w:rPr>
          <w:del w:id="7098" w:author="VOYER Raphael" w:date="2021-06-16T11:15:00Z"/>
        </w:rPr>
        <w:pPrChange w:id="7099" w:author="VOYER Raphael" w:date="2021-06-16T11:15:00Z">
          <w:pPr/>
        </w:pPrChange>
      </w:pPr>
    </w:p>
    <w:p w:rsidR="000D7122" w:rsidDel="001111A8" w:rsidRDefault="000D7122" w:rsidP="001111A8">
      <w:pPr>
        <w:pStyle w:val="Titre4"/>
        <w:rPr>
          <w:del w:id="7100" w:author="VOYER Raphael" w:date="2021-06-16T11:15:00Z"/>
        </w:rPr>
        <w:pPrChange w:id="7101" w:author="VOYER Raphael" w:date="2021-06-16T11:15:00Z">
          <w:pPr/>
        </w:pPrChange>
      </w:pPr>
    </w:p>
    <w:p w:rsidR="000D7122" w:rsidDel="001111A8" w:rsidRDefault="000D7122" w:rsidP="001111A8">
      <w:pPr>
        <w:pStyle w:val="Titre4"/>
        <w:rPr>
          <w:del w:id="7102" w:author="VOYER Raphael" w:date="2021-06-16T11:15:00Z"/>
        </w:rPr>
        <w:pPrChange w:id="7103" w:author="VOYER Raphael" w:date="2021-06-16T11:15:00Z">
          <w:pPr/>
        </w:pPrChange>
      </w:pPr>
    </w:p>
    <w:p w:rsidR="000D7122" w:rsidDel="001111A8" w:rsidRDefault="000D7122" w:rsidP="001111A8">
      <w:pPr>
        <w:pStyle w:val="Titre4"/>
        <w:rPr>
          <w:del w:id="7104" w:author="VOYER Raphael" w:date="2021-06-16T11:15:00Z"/>
        </w:rPr>
        <w:pPrChange w:id="7105" w:author="VOYER Raphael" w:date="2021-06-16T11:15:00Z">
          <w:pPr/>
        </w:pPrChange>
      </w:pPr>
    </w:p>
    <w:p w:rsidR="000D7122" w:rsidDel="001111A8" w:rsidRDefault="000D7122" w:rsidP="001111A8">
      <w:pPr>
        <w:pStyle w:val="Titre4"/>
        <w:rPr>
          <w:del w:id="7106" w:author="VOYER Raphael" w:date="2021-06-16T11:15:00Z"/>
        </w:rPr>
        <w:pPrChange w:id="7107" w:author="VOYER Raphael" w:date="2021-06-16T11:15:00Z">
          <w:pPr/>
        </w:pPrChange>
      </w:pPr>
    </w:p>
    <w:p w:rsidR="000D7122" w:rsidDel="001111A8" w:rsidRDefault="00697356" w:rsidP="001111A8">
      <w:pPr>
        <w:pStyle w:val="Titre4"/>
        <w:rPr>
          <w:del w:id="7108" w:author="VOYER Raphael" w:date="2021-06-16T11:15:00Z"/>
        </w:rPr>
        <w:pPrChange w:id="7109" w:author="VOYER Raphael" w:date="2021-06-16T11:15:00Z">
          <w:pPr/>
        </w:pPrChange>
      </w:pPr>
      <w:del w:id="7110" w:author="VOYER Raphael" w:date="2021-06-16T11:15:00Z">
        <w:r w:rsidDel="001111A8">
          <w:br w:type="page"/>
        </w:r>
        <w:r w:rsidR="000D7122" w:rsidDel="001111A8">
          <w:delText>L3 cluster Deletion:</w:delText>
        </w:r>
      </w:del>
    </w:p>
    <w:p w:rsidR="000D7122" w:rsidDel="001111A8" w:rsidRDefault="000D7122" w:rsidP="001111A8">
      <w:pPr>
        <w:pStyle w:val="Titre4"/>
        <w:rPr>
          <w:del w:id="7111" w:author="VOYER Raphael" w:date="2021-06-16T11:15:00Z"/>
        </w:rPr>
        <w:pPrChange w:id="7112" w:author="VOYER Raphael" w:date="2021-06-16T11:15:00Z">
          <w:pPr/>
        </w:pPrChange>
      </w:pPr>
    </w:p>
    <w:p w:rsidR="000D7122" w:rsidDel="001111A8" w:rsidRDefault="000D7122" w:rsidP="001111A8">
      <w:pPr>
        <w:pStyle w:val="Titre4"/>
        <w:rPr>
          <w:del w:id="7113" w:author="VOYER Raphael" w:date="2021-06-16T11:15:00Z"/>
        </w:rPr>
        <w:pPrChange w:id="7114" w:author="VOYER Raphael" w:date="2021-06-16T11:15:00Z">
          <w:pPr/>
        </w:pPrChange>
      </w:pPr>
    </w:p>
    <w:p w:rsidR="000D7122" w:rsidDel="001111A8" w:rsidRDefault="000D7122" w:rsidP="001111A8">
      <w:pPr>
        <w:pStyle w:val="Titre4"/>
        <w:rPr>
          <w:del w:id="7115" w:author="VOYER Raphael" w:date="2021-06-16T11:15:00Z"/>
        </w:rPr>
        <w:pPrChange w:id="7116" w:author="VOYER Raphael" w:date="2021-06-16T11:15:00Z">
          <w:pPr/>
        </w:pPrChange>
      </w:pPr>
    </w:p>
    <w:p w:rsidR="000D7122" w:rsidDel="001111A8" w:rsidRDefault="004F358F" w:rsidP="001111A8">
      <w:pPr>
        <w:pStyle w:val="Titre4"/>
        <w:rPr>
          <w:del w:id="7117" w:author="VOYER Raphael" w:date="2021-06-16T11:15:00Z"/>
        </w:rPr>
        <w:pPrChange w:id="7118" w:author="VOYER Raphael" w:date="2021-06-16T11:15:00Z">
          <w:pPr/>
        </w:pPrChange>
      </w:pPr>
      <w:del w:id="7119" w:author="VOYER Raphael" w:date="2021-06-16T11:15:00Z">
        <w:r w:rsidDel="001111A8">
          <w:rPr>
            <w:noProof/>
          </w:rPr>
          <mc:AlternateContent>
            <mc:Choice Requires="wpg">
              <w:drawing>
                <wp:anchor distT="0" distB="0" distL="114300" distR="114300" simplePos="0" relativeHeight="251650560" behindDoc="0" locked="0" layoutInCell="1" allowOverlap="1">
                  <wp:simplePos x="0" y="0"/>
                  <wp:positionH relativeFrom="column">
                    <wp:posOffset>-545465</wp:posOffset>
                  </wp:positionH>
                  <wp:positionV relativeFrom="paragraph">
                    <wp:posOffset>-1270</wp:posOffset>
                  </wp:positionV>
                  <wp:extent cx="6082665" cy="5255895"/>
                  <wp:effectExtent l="0" t="6985" r="6350" b="13970"/>
                  <wp:wrapNone/>
                  <wp:docPr id="54"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2665" cy="5255895"/>
                            <a:chOff x="941" y="2576"/>
                            <a:chExt cx="9579" cy="8277"/>
                          </a:xfrm>
                        </wpg:grpSpPr>
                        <wps:wsp>
                          <wps:cNvPr id="55" name="Text Box 341"/>
                          <wps:cNvSpPr txBox="1">
                            <a:spLocks noChangeArrowheads="1"/>
                          </wps:cNvSpPr>
                          <wps:spPr bwMode="auto">
                            <a:xfrm>
                              <a:off x="1701" y="2674"/>
                              <a:ext cx="1126" cy="660"/>
                            </a:xfrm>
                            <a:prstGeom prst="rect">
                              <a:avLst/>
                            </a:prstGeom>
                            <a:solidFill>
                              <a:srgbClr val="FFFFFF"/>
                            </a:solidFill>
                            <a:ln w="9525">
                              <a:solidFill>
                                <a:srgbClr val="000000"/>
                              </a:solidFill>
                              <a:miter lim="800000"/>
                              <a:headEnd/>
                              <a:tailEnd/>
                            </a:ln>
                          </wps:spPr>
                          <wps:txbx>
                            <w:txbxContent>
                              <w:p w:rsidR="00A87B5C" w:rsidRDefault="00A87B5C" w:rsidP="000D7122">
                                <w:r>
                                  <w:t>HA-VLAN</w:t>
                                </w:r>
                              </w:p>
                            </w:txbxContent>
                          </wps:txbx>
                          <wps:bodyPr rot="0" vert="horz" wrap="square" lIns="91440" tIns="45720" rIns="91440" bIns="45720" anchor="t" anchorCtr="0" upright="1">
                            <a:noAutofit/>
                          </wps:bodyPr>
                        </wps:wsp>
                        <wps:wsp>
                          <wps:cNvPr id="56" name="Text Box 342"/>
                          <wps:cNvSpPr txBox="1">
                            <a:spLocks noChangeArrowheads="1"/>
                          </wps:cNvSpPr>
                          <wps:spPr bwMode="auto">
                            <a:xfrm>
                              <a:off x="3551" y="2674"/>
                              <a:ext cx="1126" cy="660"/>
                            </a:xfrm>
                            <a:prstGeom prst="rect">
                              <a:avLst/>
                            </a:prstGeom>
                            <a:solidFill>
                              <a:srgbClr val="FFFFFF"/>
                            </a:solidFill>
                            <a:ln w="9525">
                              <a:solidFill>
                                <a:srgbClr val="000000"/>
                              </a:solidFill>
                              <a:miter lim="800000"/>
                              <a:headEnd/>
                              <a:tailEnd/>
                            </a:ln>
                          </wps:spPr>
                          <wps:txbx>
                            <w:txbxContent>
                              <w:p w:rsidR="00A87B5C" w:rsidRDefault="00A87B5C" w:rsidP="000D7122">
                                <w:r>
                                  <w:t>IP-CMM</w:t>
                                </w:r>
                              </w:p>
                            </w:txbxContent>
                          </wps:txbx>
                          <wps:bodyPr rot="0" vert="horz" wrap="square" lIns="91440" tIns="45720" rIns="91440" bIns="45720" anchor="t" anchorCtr="0" upright="1">
                            <a:noAutofit/>
                          </wps:bodyPr>
                        </wps:wsp>
                        <wps:wsp>
                          <wps:cNvPr id="57" name="AutoShape 343"/>
                          <wps:cNvCnPr>
                            <a:cxnSpLocks noChangeShapeType="1"/>
                          </wps:cNvCnPr>
                          <wps:spPr bwMode="auto">
                            <a:xfrm>
                              <a:off x="2177" y="3334"/>
                              <a:ext cx="0" cy="7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344"/>
                          <wps:cNvCnPr>
                            <a:cxnSpLocks noChangeShapeType="1"/>
                          </wps:cNvCnPr>
                          <wps:spPr bwMode="auto">
                            <a:xfrm flipH="1">
                              <a:off x="4133" y="3334"/>
                              <a:ext cx="6" cy="75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345"/>
                          <wps:cNvCnPr>
                            <a:cxnSpLocks noChangeShapeType="1"/>
                          </wps:cNvCnPr>
                          <wps:spPr bwMode="auto">
                            <a:xfrm>
                              <a:off x="2178" y="4563"/>
                              <a:ext cx="195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Text Box 346"/>
                          <wps:cNvSpPr txBox="1">
                            <a:spLocks noChangeArrowheads="1"/>
                          </wps:cNvSpPr>
                          <wps:spPr bwMode="auto">
                            <a:xfrm>
                              <a:off x="2321" y="3476"/>
                              <a:ext cx="1562" cy="1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Request to delete a L3 cluster</w:t>
                                </w:r>
                              </w:p>
                            </w:txbxContent>
                          </wps:txbx>
                          <wps:bodyPr rot="0" vert="horz" wrap="square" lIns="91440" tIns="45720" rIns="91440" bIns="45720" anchor="t" anchorCtr="0" upright="1">
                            <a:noAutofit/>
                          </wps:bodyPr>
                        </wps:wsp>
                        <wps:wsp>
                          <wps:cNvPr id="61" name="Text Box 347"/>
                          <wps:cNvSpPr txBox="1">
                            <a:spLocks noChangeArrowheads="1"/>
                          </wps:cNvSpPr>
                          <wps:spPr bwMode="auto">
                            <a:xfrm>
                              <a:off x="6091" y="7203"/>
                              <a:ext cx="1836" cy="1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Deletes the ARP entry with cluster-mac</w:t>
                                </w:r>
                              </w:p>
                            </w:txbxContent>
                          </wps:txbx>
                          <wps:bodyPr rot="0" vert="horz" wrap="square" lIns="91440" tIns="45720" rIns="91440" bIns="45720" anchor="t" anchorCtr="0" upright="1">
                            <a:noAutofit/>
                          </wps:bodyPr>
                        </wps:wsp>
                        <wps:wsp>
                          <wps:cNvPr id="62" name="Text Box 348"/>
                          <wps:cNvSpPr txBox="1">
                            <a:spLocks noChangeArrowheads="1"/>
                          </wps:cNvSpPr>
                          <wps:spPr bwMode="auto">
                            <a:xfrm>
                              <a:off x="6116" y="5708"/>
                              <a:ext cx="1811" cy="1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 xml:space="preserve">Deletes the Next Hop Router entry created for this cluster </w:t>
                                </w:r>
                              </w:p>
                            </w:txbxContent>
                          </wps:txbx>
                          <wps:bodyPr rot="0" vert="horz" wrap="square" lIns="91440" tIns="45720" rIns="91440" bIns="45720" anchor="t" anchorCtr="0" upright="1">
                            <a:noAutofit/>
                          </wps:bodyPr>
                        </wps:wsp>
                        <wps:wsp>
                          <wps:cNvPr id="63" name="Text Box 349"/>
                          <wps:cNvSpPr txBox="1">
                            <a:spLocks noChangeArrowheads="1"/>
                          </wps:cNvSpPr>
                          <wps:spPr bwMode="auto">
                            <a:xfrm>
                              <a:off x="6232" y="3737"/>
                              <a:ext cx="1811" cy="13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Deletes the IP Prefix entry created in Router TCAM for this L3 cluster</w:t>
                                </w:r>
                              </w:p>
                            </w:txbxContent>
                          </wps:txbx>
                          <wps:bodyPr rot="0" vert="horz" wrap="square" lIns="91440" tIns="45720" rIns="91440" bIns="45720" anchor="t" anchorCtr="0" upright="1">
                            <a:noAutofit/>
                          </wps:bodyPr>
                        </wps:wsp>
                        <wps:wsp>
                          <wps:cNvPr id="448" name="Text Box 351"/>
                          <wps:cNvSpPr txBox="1">
                            <a:spLocks noChangeArrowheads="1"/>
                          </wps:cNvSpPr>
                          <wps:spPr bwMode="auto">
                            <a:xfrm>
                              <a:off x="941" y="9028"/>
                              <a:ext cx="1154" cy="1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Updates the database accordingly</w:t>
                                </w:r>
                              </w:p>
                            </w:txbxContent>
                          </wps:txbx>
                          <wps:bodyPr rot="0" vert="horz" wrap="square" lIns="91440" tIns="45720" rIns="91440" bIns="45720" anchor="t" anchorCtr="0" upright="1">
                            <a:noAutofit/>
                          </wps:bodyPr>
                        </wps:wsp>
                        <wps:wsp>
                          <wps:cNvPr id="449" name="Text Box 352"/>
                          <wps:cNvSpPr txBox="1">
                            <a:spLocks noChangeArrowheads="1"/>
                          </wps:cNvSpPr>
                          <wps:spPr bwMode="auto">
                            <a:xfrm>
                              <a:off x="7395" y="2674"/>
                              <a:ext cx="1126" cy="660"/>
                            </a:xfrm>
                            <a:prstGeom prst="rect">
                              <a:avLst/>
                            </a:prstGeom>
                            <a:solidFill>
                              <a:srgbClr val="FFFFFF"/>
                            </a:solidFill>
                            <a:ln w="9525">
                              <a:solidFill>
                                <a:srgbClr val="000000"/>
                              </a:solidFill>
                              <a:miter lim="800000"/>
                              <a:headEnd/>
                              <a:tailEnd/>
                            </a:ln>
                          </wps:spPr>
                          <wps:txbx>
                            <w:txbxContent>
                              <w:p w:rsidR="00A87B5C" w:rsidRDefault="00A87B5C" w:rsidP="000D7122">
                                <w:r>
                                  <w:t>IP-NI</w:t>
                                </w:r>
                              </w:p>
                            </w:txbxContent>
                          </wps:txbx>
                          <wps:bodyPr rot="0" vert="horz" wrap="square" lIns="91440" tIns="45720" rIns="91440" bIns="45720" anchor="t" anchorCtr="0" upright="1">
                            <a:noAutofit/>
                          </wps:bodyPr>
                        </wps:wsp>
                        <wps:wsp>
                          <wps:cNvPr id="450" name="Text Box 353"/>
                          <wps:cNvSpPr txBox="1">
                            <a:spLocks noChangeArrowheads="1"/>
                          </wps:cNvSpPr>
                          <wps:spPr bwMode="auto">
                            <a:xfrm>
                              <a:off x="9394" y="2674"/>
                              <a:ext cx="1126" cy="660"/>
                            </a:xfrm>
                            <a:prstGeom prst="rect">
                              <a:avLst/>
                            </a:prstGeom>
                            <a:solidFill>
                              <a:srgbClr val="FFFFFF"/>
                            </a:solidFill>
                            <a:ln w="9525">
                              <a:solidFill>
                                <a:srgbClr val="000000"/>
                              </a:solidFill>
                              <a:miter lim="800000"/>
                              <a:headEnd/>
                              <a:tailEnd/>
                            </a:ln>
                          </wps:spPr>
                          <wps:txbx>
                            <w:txbxContent>
                              <w:p w:rsidR="00A87B5C" w:rsidRDefault="00A87B5C" w:rsidP="000D7122">
                                <w:r>
                                  <w:t>BCD</w:t>
                                </w:r>
                              </w:p>
                            </w:txbxContent>
                          </wps:txbx>
                          <wps:bodyPr rot="0" vert="horz" wrap="square" lIns="91440" tIns="45720" rIns="91440" bIns="45720" anchor="t" anchorCtr="0" upright="1">
                            <a:noAutofit/>
                          </wps:bodyPr>
                        </wps:wsp>
                        <wps:wsp>
                          <wps:cNvPr id="451" name="AutoShape 354"/>
                          <wps:cNvCnPr>
                            <a:cxnSpLocks noChangeShapeType="1"/>
                          </wps:cNvCnPr>
                          <wps:spPr bwMode="auto">
                            <a:xfrm>
                              <a:off x="7927" y="3334"/>
                              <a:ext cx="0" cy="75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AutoShape 355"/>
                          <wps:cNvCnPr>
                            <a:cxnSpLocks noChangeShapeType="1"/>
                          </wps:cNvCnPr>
                          <wps:spPr bwMode="auto">
                            <a:xfrm>
                              <a:off x="9961" y="3334"/>
                              <a:ext cx="0" cy="75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AutoShape 356"/>
                          <wps:cNvCnPr>
                            <a:cxnSpLocks noChangeShapeType="1"/>
                          </wps:cNvCnPr>
                          <wps:spPr bwMode="auto">
                            <a:xfrm>
                              <a:off x="4133" y="9894"/>
                              <a:ext cx="379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Text Box 357"/>
                          <wps:cNvSpPr txBox="1">
                            <a:spLocks noChangeArrowheads="1"/>
                          </wps:cNvSpPr>
                          <wps:spPr bwMode="auto">
                            <a:xfrm>
                              <a:off x="4333" y="9028"/>
                              <a:ext cx="3467" cy="7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Request to un-reserve the VIDX entry</w:t>
                                </w:r>
                              </w:p>
                            </w:txbxContent>
                          </wps:txbx>
                          <wps:bodyPr rot="0" vert="horz" wrap="square" lIns="91440" tIns="45720" rIns="91440" bIns="45720" anchor="t" anchorCtr="0" upright="1">
                            <a:noAutofit/>
                          </wps:bodyPr>
                        </wps:wsp>
                        <wps:wsp>
                          <wps:cNvPr id="455" name="AutoShape 358"/>
                          <wps:cNvCnPr>
                            <a:cxnSpLocks noChangeShapeType="1"/>
                          </wps:cNvCnPr>
                          <wps:spPr bwMode="auto">
                            <a:xfrm>
                              <a:off x="4139" y="4943"/>
                              <a:ext cx="18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Text Box 359"/>
                          <wps:cNvSpPr txBox="1">
                            <a:spLocks noChangeArrowheads="1"/>
                          </wps:cNvSpPr>
                          <wps:spPr bwMode="auto">
                            <a:xfrm>
                              <a:off x="4232" y="3945"/>
                              <a:ext cx="1562" cy="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 xml:space="preserve">Request to delete the IP prefix entry </w:t>
                                </w:r>
                              </w:p>
                            </w:txbxContent>
                          </wps:txbx>
                          <wps:bodyPr rot="0" vert="horz" wrap="square" lIns="91440" tIns="45720" rIns="91440" bIns="45720" anchor="t" anchorCtr="0" upright="1">
                            <a:noAutofit/>
                          </wps:bodyPr>
                        </wps:wsp>
                        <wps:wsp>
                          <wps:cNvPr id="457" name="AutoShape 360"/>
                          <wps:cNvCnPr>
                            <a:cxnSpLocks noChangeShapeType="1"/>
                          </wps:cNvCnPr>
                          <wps:spPr bwMode="auto">
                            <a:xfrm>
                              <a:off x="4133" y="6126"/>
                              <a:ext cx="1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Text Box 361"/>
                          <wps:cNvSpPr txBox="1">
                            <a:spLocks noChangeArrowheads="1"/>
                          </wps:cNvSpPr>
                          <wps:spPr bwMode="auto">
                            <a:xfrm>
                              <a:off x="4333" y="5039"/>
                              <a:ext cx="1562" cy="1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 xml:space="preserve">Request to delete the Next Hop Router entry </w:t>
                                </w:r>
                              </w:p>
                            </w:txbxContent>
                          </wps:txbx>
                          <wps:bodyPr rot="0" vert="horz" wrap="square" lIns="91440" tIns="45720" rIns="91440" bIns="45720" anchor="t" anchorCtr="0" upright="1">
                            <a:noAutofit/>
                          </wps:bodyPr>
                        </wps:wsp>
                        <wps:wsp>
                          <wps:cNvPr id="459" name="AutoShape 362"/>
                          <wps:cNvCnPr>
                            <a:cxnSpLocks noChangeShapeType="1"/>
                          </wps:cNvCnPr>
                          <wps:spPr bwMode="auto">
                            <a:xfrm>
                              <a:off x="4139" y="8136"/>
                              <a:ext cx="18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Text Box 363"/>
                          <wps:cNvSpPr txBox="1">
                            <a:spLocks noChangeArrowheads="1"/>
                          </wps:cNvSpPr>
                          <wps:spPr bwMode="auto">
                            <a:xfrm>
                              <a:off x="4232" y="6377"/>
                              <a:ext cx="1562" cy="1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 xml:space="preserve">Request to delete the ARP entry with cluster-mac </w:t>
                                </w:r>
                              </w:p>
                            </w:txbxContent>
                          </wps:txbx>
                          <wps:bodyPr rot="0" vert="horz" wrap="square" lIns="91440" tIns="45720" rIns="91440" bIns="45720" anchor="t" anchorCtr="0" upright="1">
                            <a:noAutofit/>
                          </wps:bodyPr>
                        </wps:wsp>
                        <wps:wsp>
                          <wps:cNvPr id="462" name="Text Box 364"/>
                          <wps:cNvSpPr txBox="1">
                            <a:spLocks noChangeArrowheads="1"/>
                          </wps:cNvSpPr>
                          <wps:spPr bwMode="auto">
                            <a:xfrm>
                              <a:off x="5533" y="2576"/>
                              <a:ext cx="1126" cy="660"/>
                            </a:xfrm>
                            <a:prstGeom prst="rect">
                              <a:avLst/>
                            </a:prstGeom>
                            <a:solidFill>
                              <a:srgbClr val="FFFFFF"/>
                            </a:solidFill>
                            <a:ln w="9525">
                              <a:solidFill>
                                <a:srgbClr val="000000"/>
                              </a:solidFill>
                              <a:miter lim="800000"/>
                              <a:headEnd/>
                              <a:tailEnd/>
                            </a:ln>
                          </wps:spPr>
                          <wps:txbx>
                            <w:txbxContent>
                              <w:p w:rsidR="00A87B5C" w:rsidRDefault="00A87B5C" w:rsidP="000D7122">
                                <w:r>
                                  <w:t>IPRM</w:t>
                                </w:r>
                              </w:p>
                            </w:txbxContent>
                          </wps:txbx>
                          <wps:bodyPr rot="0" vert="horz" wrap="square" lIns="91440" tIns="45720" rIns="91440" bIns="45720" anchor="t" anchorCtr="0" upright="1">
                            <a:noAutofit/>
                          </wps:bodyPr>
                        </wps:wsp>
                        <wps:wsp>
                          <wps:cNvPr id="463" name="AutoShape 365"/>
                          <wps:cNvCnPr>
                            <a:cxnSpLocks noChangeShapeType="1"/>
                          </wps:cNvCnPr>
                          <wps:spPr bwMode="auto">
                            <a:xfrm>
                              <a:off x="6028" y="3236"/>
                              <a:ext cx="0" cy="76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4" name="AutoShape 367"/>
                          <wps:cNvCnPr>
                            <a:cxnSpLocks noChangeShapeType="1"/>
                          </wps:cNvCnPr>
                          <wps:spPr bwMode="auto">
                            <a:xfrm>
                              <a:off x="7927" y="10284"/>
                              <a:ext cx="20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Text Box 368"/>
                          <wps:cNvSpPr txBox="1">
                            <a:spLocks noChangeArrowheads="1"/>
                          </wps:cNvSpPr>
                          <wps:spPr bwMode="auto">
                            <a:xfrm>
                              <a:off x="8043" y="9270"/>
                              <a:ext cx="1785" cy="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644A5D">
                                <w:r>
                                  <w:t>Request to un-reserve the VIDX entry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9" o:spid="_x0000_s1093" style="position:absolute;left:0;text-align:left;margin-left:-42.95pt;margin-top:-.1pt;width:478.95pt;height:413.85pt;z-index:251650560" coordorigin="941,2576" coordsize="9579,8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">
                  <v:shape id="Text Box 341" o:spid="_x0000_s1094" type="#_x0000_t202" style="position:absolute;left:1701;top:2674;width:1126;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rsidR="00A87B5C" w:rsidRDefault="00A87B5C" w:rsidP="000D7122">
                          <w:r>
                            <w:t>HA-VLAN</w:t>
                          </w:r>
                        </w:p>
                      </w:txbxContent>
                    </v:textbox>
                  </v:shape>
                  <v:shape id="Text Box 342" o:spid="_x0000_s1095" type="#_x0000_t202" style="position:absolute;left:3551;top:2674;width:1126;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rsidR="00A87B5C" w:rsidRDefault="00A87B5C" w:rsidP="000D7122">
                          <w:r>
                            <w:t>IP-CMM</w:t>
                          </w:r>
                        </w:p>
                      </w:txbxContent>
                    </v:textbox>
                  </v:shape>
                  <v:shape id="AutoShape 343" o:spid="_x0000_s1096" type="#_x0000_t32" style="position:absolute;left:2177;top:3334;width:0;height:7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344" o:spid="_x0000_s1097" type="#_x0000_t32" style="position:absolute;left:4133;top:3334;width:6;height:75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QwAAAANsAAAAPAAAAZHJzL2Rvd25yZXYueG1sRE9Ni8Iw&#10;EL0v7H8II+xl0bQLK1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kxGPkMAAAADbAAAADwAAAAAA&#10;AAAAAAAAAAAHAgAAZHJzL2Rvd25yZXYueG1sUEsFBgAAAAADAAMAtwAAAPQCAAAAAA==&#10;"/>
                  <v:shape id="AutoShape 345" o:spid="_x0000_s1098" type="#_x0000_t32" style="position:absolute;left:2178;top:4563;width:19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Text Box 346" o:spid="_x0000_s1099" type="#_x0000_t202" style="position:absolute;left:2321;top:3476;width:1562;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A87B5C" w:rsidRDefault="00A87B5C" w:rsidP="000D7122">
                          <w:r>
                            <w:t>Request to delete a L3 cluster</w:t>
                          </w:r>
                        </w:p>
                      </w:txbxContent>
                    </v:textbox>
                  </v:shape>
                  <v:shape id="Text Box 347" o:spid="_x0000_s1100" type="#_x0000_t202" style="position:absolute;left:6091;top:7203;width:1836;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rsidR="00A87B5C" w:rsidRDefault="00A87B5C" w:rsidP="000D7122">
                          <w:r>
                            <w:t>Deletes the ARP entry with cluster-mac</w:t>
                          </w:r>
                        </w:p>
                      </w:txbxContent>
                    </v:textbox>
                  </v:shape>
                  <v:shape id="Text Box 348" o:spid="_x0000_s1101" type="#_x0000_t202" style="position:absolute;left:6116;top:5708;width:1811;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rsidR="00A87B5C" w:rsidRDefault="00A87B5C" w:rsidP="000D7122">
                          <w:r>
                            <w:t xml:space="preserve">Deletes the Next Hop Router entry created for this cluster </w:t>
                          </w:r>
                        </w:p>
                      </w:txbxContent>
                    </v:textbox>
                  </v:shape>
                  <v:shape id="Text Box 349" o:spid="_x0000_s1102" type="#_x0000_t202" style="position:absolute;left:6232;top:3737;width:1811;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rsidR="00A87B5C" w:rsidRDefault="00A87B5C" w:rsidP="000D7122">
                          <w:r>
                            <w:t>Deletes the IP Prefix entry created in Router TCAM for this L3 cluster</w:t>
                          </w:r>
                        </w:p>
                      </w:txbxContent>
                    </v:textbox>
                  </v:shape>
                  <v:shape id="Text Box 351" o:spid="_x0000_s1103" type="#_x0000_t202" style="position:absolute;left:941;top:9028;width:1154;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" stroked="f">
                    <v:textbox>
                      <w:txbxContent>
                        <w:p w:rsidR="00A87B5C" w:rsidRDefault="00A87B5C" w:rsidP="000D7122">
                          <w:r>
                            <w:t>Updates the database accordingly</w:t>
                          </w:r>
                        </w:p>
                      </w:txbxContent>
                    </v:textbox>
                  </v:shape>
                  <v:shape id="Text Box 352" o:spid="_x0000_s1104" type="#_x0000_t202" style="position:absolute;left:7395;top:2674;width:1126;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">
                    <v:textbox>
                      <w:txbxContent>
                        <w:p w:rsidR="00A87B5C" w:rsidRDefault="00A87B5C" w:rsidP="000D7122">
                          <w:r>
                            <w:t>IP-NI</w:t>
                          </w:r>
                        </w:p>
                      </w:txbxContent>
                    </v:textbox>
                  </v:shape>
                  <v:shape id="Text Box 353" o:spid="_x0000_s1105" type="#_x0000_t202" style="position:absolute;left:9394;top:2674;width:1126;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">
                    <v:textbox>
                      <w:txbxContent>
                        <w:p w:rsidR="00A87B5C" w:rsidRDefault="00A87B5C" w:rsidP="000D7122">
                          <w:r>
                            <w:t>BCD</w:t>
                          </w:r>
                        </w:p>
                      </w:txbxContent>
                    </v:textbox>
                  </v:shape>
                  <v:shape id="AutoShape 354" o:spid="_x0000_s1106" type="#_x0000_t32" style="position:absolute;left:7927;top:3334;width:0;height:7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"/>
                  <v:shape id="AutoShape 355" o:spid="_x0000_s1107" type="#_x0000_t32" style="position:absolute;left:9961;top:3334;width:0;height:7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"/>
                  <v:shape id="AutoShape 356" o:spid="_x0000_s1108" type="#_x0000_t32" style="position:absolute;left:4133;top:9894;width:3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">
                    <v:stroke endarrow="block"/>
                  </v:shape>
                  <v:shape id="Text Box 357" o:spid="_x0000_s1109" type="#_x0000_t202" style="position:absolute;left:4333;top:9028;width:3467;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" stroked="f">
                    <v:textbox>
                      <w:txbxContent>
                        <w:p w:rsidR="00A87B5C" w:rsidRDefault="00A87B5C" w:rsidP="000D7122">
                          <w:r>
                            <w:t>Request to un-reserve the VIDX entry</w:t>
                          </w:r>
                        </w:p>
                      </w:txbxContent>
                    </v:textbox>
                  </v:shape>
                  <v:shape id="AutoShape 358" o:spid="_x0000_s1110" type="#_x0000_t32" style="position:absolute;left:4139;top:4943;width:18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">
                    <v:stroke endarrow="block"/>
                  </v:shape>
                  <v:shape id="Text Box 359" o:spid="_x0000_s1111" type="#_x0000_t202" style="position:absolute;left:4232;top:3945;width:1562;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" filled="f" stroked="f">
                    <v:textbox>
                      <w:txbxContent>
                        <w:p w:rsidR="00A87B5C" w:rsidRDefault="00A87B5C" w:rsidP="000D7122">
                          <w:r>
                            <w:t xml:space="preserve">Request to delete the IP prefix entry </w:t>
                          </w:r>
                        </w:p>
                      </w:txbxContent>
                    </v:textbox>
                  </v:shape>
                  <v:shape id="AutoShape 360" o:spid="_x0000_s1112" type="#_x0000_t32" style="position:absolute;left:4133;top:6126;width: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">
                    <v:stroke endarrow="block"/>
                  </v:shape>
                  <v:shape id="Text Box 361" o:spid="_x0000_s1113" type="#_x0000_t202" style="position:absolute;left:4333;top:5039;width:1562;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" filled="f" stroked="f">
                    <v:textbox>
                      <w:txbxContent>
                        <w:p w:rsidR="00A87B5C" w:rsidRDefault="00A87B5C" w:rsidP="000D7122">
                          <w:r>
                            <w:t xml:space="preserve">Request to delete the Next Hop Router entry </w:t>
                          </w:r>
                        </w:p>
                      </w:txbxContent>
                    </v:textbox>
                  </v:shape>
                  <v:shape id="AutoShape 362" o:spid="_x0000_s1114" type="#_x0000_t32" style="position:absolute;left:4139;top:8136;width:18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">
                    <v:stroke endarrow="block"/>
                  </v:shape>
                  <v:shape id="Text Box 363" o:spid="_x0000_s1115" type="#_x0000_t202" style="position:absolute;left:4232;top:6377;width:1562;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rsidR="00A87B5C" w:rsidRDefault="00A87B5C" w:rsidP="000D7122">
                          <w:r>
                            <w:t xml:space="preserve">Request to delete the ARP entry with cluster-mac </w:t>
                          </w:r>
                        </w:p>
                      </w:txbxContent>
                    </v:textbox>
                  </v:shape>
                  <v:shape id="Text Box 364" o:spid="_x0000_s1116" type="#_x0000_t202" style="position:absolute;left:5533;top:2576;width:1126;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">
                    <v:textbox>
                      <w:txbxContent>
                        <w:p w:rsidR="00A87B5C" w:rsidRDefault="00A87B5C" w:rsidP="000D7122">
                          <w:r>
                            <w:t>IPRM</w:t>
                          </w:r>
                        </w:p>
                      </w:txbxContent>
                    </v:textbox>
                  </v:shape>
                  <v:shape id="AutoShape 365" o:spid="_x0000_s1117" type="#_x0000_t32" style="position:absolute;left:6028;top:3236;width:0;height:7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"/>
                  <v:shape id="AutoShape 367" o:spid="_x0000_s1118" type="#_x0000_t32" style="position:absolute;left:7927;top:10284;width:20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">
                    <v:stroke endarrow="block"/>
                  </v:shape>
                  <v:shape id="Text Box 368" o:spid="_x0000_s1119" type="#_x0000_t202" style="position:absolute;left:8043;top:9270;width:1785;height: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" stroked="f">
                    <v:textbox>
                      <w:txbxContent>
                        <w:p w:rsidR="00A87B5C" w:rsidRDefault="00A87B5C" w:rsidP="00644A5D">
                          <w:r>
                            <w:t>Request to un-reserve the VIDX entry</w:t>
                          </w:r>
                        </w:p>
                      </w:txbxContent>
                    </v:textbox>
                  </v:shape>
                </v:group>
              </w:pict>
            </mc:Fallback>
          </mc:AlternateContent>
        </w:r>
      </w:del>
    </w:p>
    <w:p w:rsidR="000D7122" w:rsidDel="001111A8" w:rsidRDefault="000D7122" w:rsidP="001111A8">
      <w:pPr>
        <w:pStyle w:val="Titre4"/>
        <w:rPr>
          <w:del w:id="7120" w:author="VOYER Raphael" w:date="2021-06-16T11:15:00Z"/>
        </w:rPr>
        <w:pPrChange w:id="7121" w:author="VOYER Raphael" w:date="2021-06-16T11:15:00Z">
          <w:pPr/>
        </w:pPrChange>
      </w:pPr>
    </w:p>
    <w:p w:rsidR="000D7122" w:rsidDel="001111A8" w:rsidRDefault="000D7122" w:rsidP="001111A8">
      <w:pPr>
        <w:pStyle w:val="Titre4"/>
        <w:rPr>
          <w:del w:id="7122" w:author="VOYER Raphael" w:date="2021-06-16T11:15:00Z"/>
        </w:rPr>
        <w:pPrChange w:id="7123" w:author="VOYER Raphael" w:date="2021-06-16T11:15:00Z">
          <w:pPr/>
        </w:pPrChange>
      </w:pPr>
    </w:p>
    <w:p w:rsidR="000D7122" w:rsidDel="001111A8" w:rsidRDefault="000D7122" w:rsidP="001111A8">
      <w:pPr>
        <w:pStyle w:val="Titre4"/>
        <w:rPr>
          <w:del w:id="7124" w:author="VOYER Raphael" w:date="2021-06-16T11:15:00Z"/>
        </w:rPr>
        <w:pPrChange w:id="7125" w:author="VOYER Raphael" w:date="2021-06-16T11:15:00Z">
          <w:pPr/>
        </w:pPrChange>
      </w:pPr>
    </w:p>
    <w:p w:rsidR="000D7122" w:rsidDel="001111A8" w:rsidRDefault="000D7122" w:rsidP="001111A8">
      <w:pPr>
        <w:pStyle w:val="Titre4"/>
        <w:rPr>
          <w:del w:id="7126" w:author="VOYER Raphael" w:date="2021-06-16T11:15:00Z"/>
        </w:rPr>
        <w:pPrChange w:id="7127" w:author="VOYER Raphael" w:date="2021-06-16T11:15:00Z">
          <w:pPr/>
        </w:pPrChange>
      </w:pPr>
    </w:p>
    <w:p w:rsidR="000D7122" w:rsidDel="001111A8" w:rsidRDefault="000D7122" w:rsidP="001111A8">
      <w:pPr>
        <w:pStyle w:val="Titre4"/>
        <w:rPr>
          <w:del w:id="7128" w:author="VOYER Raphael" w:date="2021-06-16T11:15:00Z"/>
        </w:rPr>
        <w:pPrChange w:id="7129" w:author="VOYER Raphael" w:date="2021-06-16T11:15:00Z">
          <w:pPr/>
        </w:pPrChange>
      </w:pPr>
    </w:p>
    <w:p w:rsidR="000D7122" w:rsidDel="001111A8" w:rsidRDefault="000D7122" w:rsidP="001111A8">
      <w:pPr>
        <w:pStyle w:val="Titre4"/>
        <w:rPr>
          <w:del w:id="7130" w:author="VOYER Raphael" w:date="2021-06-16T11:15:00Z"/>
        </w:rPr>
        <w:pPrChange w:id="7131" w:author="VOYER Raphael" w:date="2021-06-16T11:15:00Z">
          <w:pPr/>
        </w:pPrChange>
      </w:pPr>
    </w:p>
    <w:p w:rsidR="000D7122" w:rsidDel="001111A8" w:rsidRDefault="000D7122" w:rsidP="001111A8">
      <w:pPr>
        <w:pStyle w:val="Titre4"/>
        <w:rPr>
          <w:del w:id="7132" w:author="VOYER Raphael" w:date="2021-06-16T11:15:00Z"/>
        </w:rPr>
        <w:pPrChange w:id="7133" w:author="VOYER Raphael" w:date="2021-06-16T11:15:00Z">
          <w:pPr/>
        </w:pPrChange>
      </w:pPr>
    </w:p>
    <w:p w:rsidR="000D7122" w:rsidDel="001111A8" w:rsidRDefault="000D7122" w:rsidP="001111A8">
      <w:pPr>
        <w:pStyle w:val="Titre4"/>
        <w:rPr>
          <w:del w:id="7134" w:author="VOYER Raphael" w:date="2021-06-16T11:15:00Z"/>
        </w:rPr>
        <w:pPrChange w:id="7135" w:author="VOYER Raphael" w:date="2021-06-16T11:15:00Z">
          <w:pPr/>
        </w:pPrChange>
      </w:pPr>
    </w:p>
    <w:p w:rsidR="000D7122" w:rsidDel="001111A8" w:rsidRDefault="000D7122" w:rsidP="001111A8">
      <w:pPr>
        <w:pStyle w:val="Titre4"/>
        <w:rPr>
          <w:del w:id="7136" w:author="VOYER Raphael" w:date="2021-06-16T11:15:00Z"/>
        </w:rPr>
        <w:pPrChange w:id="7137" w:author="VOYER Raphael" w:date="2021-06-16T11:15:00Z">
          <w:pPr/>
        </w:pPrChange>
      </w:pPr>
    </w:p>
    <w:p w:rsidR="000D7122" w:rsidDel="001111A8" w:rsidRDefault="000D7122" w:rsidP="001111A8">
      <w:pPr>
        <w:pStyle w:val="Titre4"/>
        <w:rPr>
          <w:del w:id="7138" w:author="VOYER Raphael" w:date="2021-06-16T11:15:00Z"/>
        </w:rPr>
        <w:pPrChange w:id="7139" w:author="VOYER Raphael" w:date="2021-06-16T11:15:00Z">
          <w:pPr/>
        </w:pPrChange>
      </w:pPr>
    </w:p>
    <w:p w:rsidR="000D7122" w:rsidDel="001111A8" w:rsidRDefault="000D7122" w:rsidP="001111A8">
      <w:pPr>
        <w:pStyle w:val="Titre4"/>
        <w:rPr>
          <w:del w:id="7140" w:author="VOYER Raphael" w:date="2021-06-16T11:15:00Z"/>
        </w:rPr>
        <w:pPrChange w:id="7141" w:author="VOYER Raphael" w:date="2021-06-16T11:15:00Z">
          <w:pPr/>
        </w:pPrChange>
      </w:pPr>
    </w:p>
    <w:p w:rsidR="000D7122" w:rsidDel="001111A8" w:rsidRDefault="000D7122" w:rsidP="001111A8">
      <w:pPr>
        <w:pStyle w:val="Titre4"/>
        <w:rPr>
          <w:del w:id="7142" w:author="VOYER Raphael" w:date="2021-06-16T11:15:00Z"/>
        </w:rPr>
        <w:pPrChange w:id="7143" w:author="VOYER Raphael" w:date="2021-06-16T11:15:00Z">
          <w:pPr/>
        </w:pPrChange>
      </w:pPr>
    </w:p>
    <w:p w:rsidR="000D7122" w:rsidDel="001111A8" w:rsidRDefault="000D7122" w:rsidP="001111A8">
      <w:pPr>
        <w:pStyle w:val="Titre4"/>
        <w:rPr>
          <w:del w:id="7144" w:author="VOYER Raphael" w:date="2021-06-16T11:15:00Z"/>
        </w:rPr>
        <w:pPrChange w:id="7145" w:author="VOYER Raphael" w:date="2021-06-16T11:15:00Z">
          <w:pPr/>
        </w:pPrChange>
      </w:pPr>
    </w:p>
    <w:p w:rsidR="000D7122" w:rsidDel="001111A8" w:rsidRDefault="000D7122" w:rsidP="001111A8">
      <w:pPr>
        <w:pStyle w:val="Titre4"/>
        <w:rPr>
          <w:del w:id="7146" w:author="VOYER Raphael" w:date="2021-06-16T11:15:00Z"/>
        </w:rPr>
        <w:pPrChange w:id="7147" w:author="VOYER Raphael" w:date="2021-06-16T11:15:00Z">
          <w:pPr/>
        </w:pPrChange>
      </w:pPr>
    </w:p>
    <w:p w:rsidR="000D7122" w:rsidDel="001111A8" w:rsidRDefault="000D7122" w:rsidP="001111A8">
      <w:pPr>
        <w:pStyle w:val="Titre4"/>
        <w:rPr>
          <w:del w:id="7148" w:author="VOYER Raphael" w:date="2021-06-16T11:15:00Z"/>
        </w:rPr>
        <w:pPrChange w:id="7149" w:author="VOYER Raphael" w:date="2021-06-16T11:15:00Z">
          <w:pPr/>
        </w:pPrChange>
      </w:pPr>
    </w:p>
    <w:p w:rsidR="000D7122" w:rsidDel="001111A8" w:rsidRDefault="000D7122" w:rsidP="001111A8">
      <w:pPr>
        <w:pStyle w:val="Titre4"/>
        <w:rPr>
          <w:del w:id="7150" w:author="VOYER Raphael" w:date="2021-06-16T11:15:00Z"/>
        </w:rPr>
        <w:pPrChange w:id="7151" w:author="VOYER Raphael" w:date="2021-06-16T11:15:00Z">
          <w:pPr/>
        </w:pPrChange>
      </w:pPr>
    </w:p>
    <w:p w:rsidR="000D7122" w:rsidDel="001111A8" w:rsidRDefault="000D7122" w:rsidP="001111A8">
      <w:pPr>
        <w:pStyle w:val="Titre4"/>
        <w:rPr>
          <w:del w:id="7152" w:author="VOYER Raphael" w:date="2021-06-16T11:15:00Z"/>
        </w:rPr>
        <w:pPrChange w:id="7153" w:author="VOYER Raphael" w:date="2021-06-16T11:15:00Z">
          <w:pPr/>
        </w:pPrChange>
      </w:pPr>
    </w:p>
    <w:p w:rsidR="000D7122" w:rsidDel="001111A8" w:rsidRDefault="000D7122" w:rsidP="001111A8">
      <w:pPr>
        <w:pStyle w:val="Titre4"/>
        <w:rPr>
          <w:del w:id="7154" w:author="VOYER Raphael" w:date="2021-06-16T11:15:00Z"/>
        </w:rPr>
        <w:pPrChange w:id="7155" w:author="VOYER Raphael" w:date="2021-06-16T11:15:00Z">
          <w:pPr/>
        </w:pPrChange>
      </w:pPr>
    </w:p>
    <w:p w:rsidR="000D7122" w:rsidDel="001111A8" w:rsidRDefault="000D7122" w:rsidP="001111A8">
      <w:pPr>
        <w:pStyle w:val="Titre4"/>
        <w:rPr>
          <w:del w:id="7156" w:author="VOYER Raphael" w:date="2021-06-16T11:15:00Z"/>
        </w:rPr>
        <w:pPrChange w:id="7157" w:author="VOYER Raphael" w:date="2021-06-16T11:15:00Z">
          <w:pPr/>
        </w:pPrChange>
      </w:pPr>
    </w:p>
    <w:p w:rsidR="000D7122" w:rsidDel="001111A8" w:rsidRDefault="000D7122" w:rsidP="001111A8">
      <w:pPr>
        <w:pStyle w:val="Titre4"/>
        <w:rPr>
          <w:del w:id="7158" w:author="VOYER Raphael" w:date="2021-06-16T11:15:00Z"/>
        </w:rPr>
        <w:pPrChange w:id="7159" w:author="VOYER Raphael" w:date="2021-06-16T11:15:00Z">
          <w:pPr/>
        </w:pPrChange>
      </w:pPr>
    </w:p>
    <w:p w:rsidR="000D7122" w:rsidDel="001111A8" w:rsidRDefault="000D7122" w:rsidP="001111A8">
      <w:pPr>
        <w:pStyle w:val="Titre4"/>
        <w:rPr>
          <w:del w:id="7160" w:author="VOYER Raphael" w:date="2021-06-16T11:15:00Z"/>
        </w:rPr>
        <w:pPrChange w:id="7161" w:author="VOYER Raphael" w:date="2021-06-16T11:15:00Z">
          <w:pPr/>
        </w:pPrChange>
      </w:pPr>
    </w:p>
    <w:p w:rsidR="000D7122" w:rsidDel="001111A8" w:rsidRDefault="000D7122" w:rsidP="001111A8">
      <w:pPr>
        <w:pStyle w:val="Titre4"/>
        <w:rPr>
          <w:del w:id="7162" w:author="VOYER Raphael" w:date="2021-06-16T11:15:00Z"/>
        </w:rPr>
        <w:pPrChange w:id="7163" w:author="VOYER Raphael" w:date="2021-06-16T11:15:00Z">
          <w:pPr/>
        </w:pPrChange>
      </w:pPr>
    </w:p>
    <w:p w:rsidR="000D7122" w:rsidDel="001111A8" w:rsidRDefault="000D7122" w:rsidP="001111A8">
      <w:pPr>
        <w:pStyle w:val="Titre4"/>
        <w:rPr>
          <w:del w:id="7164" w:author="VOYER Raphael" w:date="2021-06-16T11:15:00Z"/>
        </w:rPr>
        <w:pPrChange w:id="7165" w:author="VOYER Raphael" w:date="2021-06-16T11:15:00Z">
          <w:pPr/>
        </w:pPrChange>
      </w:pPr>
    </w:p>
    <w:p w:rsidR="000D7122" w:rsidDel="001111A8" w:rsidRDefault="000D7122" w:rsidP="001111A8">
      <w:pPr>
        <w:pStyle w:val="Titre4"/>
        <w:rPr>
          <w:del w:id="7166" w:author="VOYER Raphael" w:date="2021-06-16T11:15:00Z"/>
        </w:rPr>
        <w:pPrChange w:id="7167" w:author="VOYER Raphael" w:date="2021-06-16T11:15:00Z">
          <w:pPr/>
        </w:pPrChange>
      </w:pPr>
    </w:p>
    <w:p w:rsidR="000D7122" w:rsidDel="001111A8" w:rsidRDefault="000D7122" w:rsidP="001111A8">
      <w:pPr>
        <w:pStyle w:val="Titre4"/>
        <w:rPr>
          <w:del w:id="7168" w:author="VOYER Raphael" w:date="2021-06-16T11:15:00Z"/>
        </w:rPr>
        <w:pPrChange w:id="7169" w:author="VOYER Raphael" w:date="2021-06-16T11:15:00Z">
          <w:pPr/>
        </w:pPrChange>
      </w:pPr>
    </w:p>
    <w:p w:rsidR="000D7122" w:rsidDel="001111A8" w:rsidRDefault="000D7122" w:rsidP="001111A8">
      <w:pPr>
        <w:pStyle w:val="Titre4"/>
        <w:rPr>
          <w:del w:id="7170" w:author="VOYER Raphael" w:date="2021-06-16T11:15:00Z"/>
        </w:rPr>
        <w:pPrChange w:id="7171" w:author="VOYER Raphael" w:date="2021-06-16T11:15:00Z">
          <w:pPr/>
        </w:pPrChange>
      </w:pPr>
    </w:p>
    <w:p w:rsidR="000D7122" w:rsidDel="001111A8" w:rsidRDefault="000D7122" w:rsidP="001111A8">
      <w:pPr>
        <w:pStyle w:val="Titre4"/>
        <w:rPr>
          <w:del w:id="7172" w:author="VOYER Raphael" w:date="2021-06-16T11:15:00Z"/>
        </w:rPr>
        <w:pPrChange w:id="7173" w:author="VOYER Raphael" w:date="2021-06-16T11:15:00Z">
          <w:pPr/>
        </w:pPrChange>
      </w:pPr>
    </w:p>
    <w:p w:rsidR="000D7122" w:rsidDel="001111A8" w:rsidRDefault="004F358F" w:rsidP="001111A8">
      <w:pPr>
        <w:pStyle w:val="Titre4"/>
        <w:rPr>
          <w:del w:id="7174" w:author="VOYER Raphael" w:date="2021-06-16T11:15:00Z"/>
        </w:rPr>
        <w:pPrChange w:id="7175" w:author="VOYER Raphael" w:date="2021-06-16T11:15:00Z">
          <w:pPr/>
        </w:pPrChange>
      </w:pPr>
      <w:del w:id="7176" w:author="VOYER Raphael" w:date="2021-06-16T11:15:00Z">
        <w:r w:rsidDel="001111A8">
          <w:rPr>
            <w:noProof/>
          </w:rPr>
          <mc:AlternateContent>
            <mc:Choice Requires="wps">
              <w:drawing>
                <wp:anchor distT="0" distB="0" distL="114300" distR="114300" simplePos="0" relativeHeight="251649536" behindDoc="0" locked="0" layoutInCell="1" allowOverlap="1">
                  <wp:simplePos x="0" y="0"/>
                  <wp:positionH relativeFrom="column">
                    <wp:posOffset>5303520</wp:posOffset>
                  </wp:positionH>
                  <wp:positionV relativeFrom="paragraph">
                    <wp:posOffset>48895</wp:posOffset>
                  </wp:positionV>
                  <wp:extent cx="1249680" cy="715645"/>
                  <wp:effectExtent l="0" t="4445" r="0" b="3810"/>
                  <wp:wrapNone/>
                  <wp:docPr id="53"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0D7122">
                              <w:r>
                                <w:t>Un- reserves the VIDX entry reserved for this cluster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0" o:spid="_x0000_s1120" type="#_x0000_t202" style="position:absolute;left:0;text-align:left;margin-left:417.6pt;margin-top:3.85pt;width:98.4pt;height:56.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" stroked="f">
                  <v:textbox>
                    <w:txbxContent>
                      <w:p w:rsidR="00A87B5C" w:rsidRDefault="00A87B5C" w:rsidP="000D7122">
                        <w:r>
                          <w:t>Un- reserves the VIDX entry reserved for this cluster</w:t>
                        </w:r>
                      </w:p>
                    </w:txbxContent>
                  </v:textbox>
                </v:shape>
              </w:pict>
            </mc:Fallback>
          </mc:AlternateContent>
        </w:r>
      </w:del>
    </w:p>
    <w:p w:rsidR="000D7122" w:rsidDel="001111A8" w:rsidRDefault="000D7122" w:rsidP="001111A8">
      <w:pPr>
        <w:pStyle w:val="Titre4"/>
        <w:rPr>
          <w:del w:id="7177" w:author="VOYER Raphael" w:date="2021-06-16T11:15:00Z"/>
        </w:rPr>
        <w:pPrChange w:id="7178" w:author="VOYER Raphael" w:date="2021-06-16T11:15:00Z">
          <w:pPr/>
        </w:pPrChange>
      </w:pPr>
    </w:p>
    <w:p w:rsidR="000D7122" w:rsidDel="001111A8" w:rsidRDefault="000D7122" w:rsidP="001111A8">
      <w:pPr>
        <w:pStyle w:val="Titre4"/>
        <w:rPr>
          <w:del w:id="7179" w:author="VOYER Raphael" w:date="2021-06-16T11:15:00Z"/>
        </w:rPr>
        <w:pPrChange w:id="7180" w:author="VOYER Raphael" w:date="2021-06-16T11:15:00Z">
          <w:pPr/>
        </w:pPrChange>
      </w:pPr>
    </w:p>
    <w:p w:rsidR="000D7122" w:rsidDel="001111A8" w:rsidRDefault="000D7122" w:rsidP="001111A8">
      <w:pPr>
        <w:pStyle w:val="Titre4"/>
        <w:rPr>
          <w:del w:id="7181" w:author="VOYER Raphael" w:date="2021-06-16T11:15:00Z"/>
        </w:rPr>
        <w:pPrChange w:id="7182" w:author="VOYER Raphael" w:date="2021-06-16T11:15:00Z">
          <w:pPr/>
        </w:pPrChange>
      </w:pPr>
    </w:p>
    <w:p w:rsidR="000D7122" w:rsidDel="001111A8" w:rsidRDefault="000D7122" w:rsidP="001111A8">
      <w:pPr>
        <w:pStyle w:val="Titre4"/>
        <w:rPr>
          <w:del w:id="7183" w:author="VOYER Raphael" w:date="2021-06-16T11:15:00Z"/>
        </w:rPr>
        <w:pPrChange w:id="7184" w:author="VOYER Raphael" w:date="2021-06-16T11:15:00Z">
          <w:pPr/>
        </w:pPrChange>
      </w:pPr>
    </w:p>
    <w:p w:rsidR="000D7122" w:rsidDel="001111A8" w:rsidRDefault="000D7122" w:rsidP="001111A8">
      <w:pPr>
        <w:pStyle w:val="Titre4"/>
        <w:rPr>
          <w:del w:id="7185" w:author="VOYER Raphael" w:date="2021-06-16T11:15:00Z"/>
        </w:rPr>
        <w:pPrChange w:id="7186" w:author="VOYER Raphael" w:date="2021-06-16T11:15:00Z">
          <w:pPr/>
        </w:pPrChange>
      </w:pPr>
    </w:p>
    <w:p w:rsidR="000D7122" w:rsidDel="001111A8" w:rsidRDefault="000D7122" w:rsidP="001111A8">
      <w:pPr>
        <w:pStyle w:val="Titre4"/>
        <w:rPr>
          <w:del w:id="7187" w:author="VOYER Raphael" w:date="2021-06-16T11:15:00Z"/>
        </w:rPr>
        <w:pPrChange w:id="7188" w:author="VOYER Raphael" w:date="2021-06-16T11:15:00Z">
          <w:pPr/>
        </w:pPrChange>
      </w:pPr>
    </w:p>
    <w:p w:rsidR="000D7122" w:rsidDel="001111A8" w:rsidRDefault="000D7122" w:rsidP="001111A8">
      <w:pPr>
        <w:pStyle w:val="Titre4"/>
        <w:rPr>
          <w:del w:id="7189" w:author="VOYER Raphael" w:date="2021-06-16T11:15:00Z"/>
        </w:rPr>
        <w:pPrChange w:id="7190" w:author="VOYER Raphael" w:date="2021-06-16T11:15:00Z">
          <w:pPr/>
        </w:pPrChange>
      </w:pPr>
    </w:p>
    <w:p w:rsidR="0020083D" w:rsidDel="001111A8" w:rsidRDefault="0020083D" w:rsidP="001111A8">
      <w:pPr>
        <w:pStyle w:val="Titre4"/>
        <w:rPr>
          <w:del w:id="7191" w:author="VOYER Raphael" w:date="2021-06-16T11:15:00Z"/>
        </w:rPr>
        <w:pPrChange w:id="7192" w:author="VOYER Raphael" w:date="2021-06-16T11:15:00Z">
          <w:pPr/>
        </w:pPrChange>
      </w:pPr>
    </w:p>
    <w:p w:rsidR="000D7122" w:rsidDel="001111A8" w:rsidRDefault="000D7122" w:rsidP="001111A8">
      <w:pPr>
        <w:pStyle w:val="Titre4"/>
        <w:rPr>
          <w:del w:id="7193" w:author="VOYER Raphael" w:date="2021-06-16T11:15:00Z"/>
        </w:rPr>
        <w:pPrChange w:id="7194" w:author="VOYER Raphael" w:date="2021-06-16T11:15:00Z">
          <w:pPr/>
        </w:pPrChange>
      </w:pPr>
    </w:p>
    <w:p w:rsidR="00613335" w:rsidDel="001111A8" w:rsidRDefault="00613335" w:rsidP="001111A8">
      <w:pPr>
        <w:pStyle w:val="Titre4"/>
        <w:rPr>
          <w:del w:id="7195" w:author="VOYER Raphael" w:date="2021-06-16T11:15:00Z"/>
        </w:rPr>
        <w:pPrChange w:id="7196" w:author="VOYER Raphael" w:date="2021-06-16T11:15:00Z">
          <w:pPr/>
        </w:pPrChange>
      </w:pPr>
      <w:del w:id="7197" w:author="VOYER Raphael" w:date="2021-06-16T11:15:00Z">
        <w:r w:rsidDel="001111A8">
          <w:rPr>
            <w:b w:val="0"/>
          </w:rPr>
          <w:delText xml:space="preserve">HA-VLAN with VM:  </w:delText>
        </w:r>
        <w:r w:rsidRPr="002B678C" w:rsidDel="001111A8">
          <w:delText>No modifications done as part of this interface</w:delText>
        </w:r>
        <w:r w:rsidDel="001111A8">
          <w:delText>.</w:delText>
        </w:r>
      </w:del>
    </w:p>
    <w:p w:rsidR="00613335" w:rsidDel="001111A8" w:rsidRDefault="00613335" w:rsidP="001111A8">
      <w:pPr>
        <w:pStyle w:val="Titre4"/>
        <w:rPr>
          <w:del w:id="7198" w:author="VOYER Raphael" w:date="2021-06-16T11:15:00Z"/>
        </w:rPr>
        <w:pPrChange w:id="7199" w:author="VOYER Raphael" w:date="2021-06-16T11:15:00Z">
          <w:pPr/>
        </w:pPrChange>
      </w:pPr>
    </w:p>
    <w:p w:rsidR="00613335" w:rsidDel="001111A8" w:rsidRDefault="00613335" w:rsidP="001111A8">
      <w:pPr>
        <w:pStyle w:val="Titre4"/>
        <w:rPr>
          <w:del w:id="7200" w:author="VOYER Raphael" w:date="2021-06-16T11:15:00Z"/>
        </w:rPr>
        <w:pPrChange w:id="7201" w:author="VOYER Raphael" w:date="2021-06-16T11:15:00Z">
          <w:pPr/>
        </w:pPrChange>
      </w:pPr>
      <w:del w:id="7202" w:author="VOYER Raphael" w:date="2021-06-16T11:15:00Z">
        <w:r w:rsidDel="001111A8">
          <w:rPr>
            <w:b w:val="0"/>
          </w:rPr>
          <w:delText xml:space="preserve">HA-VLAN with IPMS:  </w:delText>
        </w:r>
        <w:r w:rsidRPr="002B678C" w:rsidDel="001111A8">
          <w:delText>No modifications done as part of this interface</w:delText>
        </w:r>
        <w:r w:rsidDel="001111A8">
          <w:delText>.</w:delText>
        </w:r>
      </w:del>
    </w:p>
    <w:p w:rsidR="00613335" w:rsidDel="001111A8" w:rsidRDefault="00613335" w:rsidP="001111A8">
      <w:pPr>
        <w:pStyle w:val="Titre4"/>
        <w:rPr>
          <w:del w:id="7203" w:author="VOYER Raphael" w:date="2021-06-16T11:15:00Z"/>
          <w:b w:val="0"/>
        </w:rPr>
        <w:pPrChange w:id="7204" w:author="VOYER Raphael" w:date="2021-06-16T11:15:00Z">
          <w:pPr/>
        </w:pPrChange>
      </w:pPr>
    </w:p>
    <w:p w:rsidR="00613335" w:rsidDel="001111A8" w:rsidRDefault="00613335" w:rsidP="001111A8">
      <w:pPr>
        <w:pStyle w:val="Titre4"/>
        <w:rPr>
          <w:del w:id="7205" w:author="VOYER Raphael" w:date="2021-06-16T11:15:00Z"/>
        </w:rPr>
        <w:pPrChange w:id="7206" w:author="VOYER Raphael" w:date="2021-06-16T11:15:00Z">
          <w:pPr/>
        </w:pPrChange>
      </w:pPr>
      <w:del w:id="7207" w:author="VOYER Raphael" w:date="2021-06-16T11:15:00Z">
        <w:r w:rsidDel="001111A8">
          <w:rPr>
            <w:b w:val="0"/>
          </w:rPr>
          <w:delText>HA-VLAN with PM:  N</w:delText>
        </w:r>
        <w:r w:rsidRPr="002B678C" w:rsidDel="001111A8">
          <w:delText>o modifications done as part of this interface</w:delText>
        </w:r>
        <w:r w:rsidDel="001111A8">
          <w:delText>.</w:delText>
        </w:r>
      </w:del>
    </w:p>
    <w:p w:rsidR="00613335" w:rsidDel="001111A8" w:rsidRDefault="00613335" w:rsidP="001111A8">
      <w:pPr>
        <w:pStyle w:val="Titre4"/>
        <w:rPr>
          <w:del w:id="7208" w:author="VOYER Raphael" w:date="2021-06-16T11:15:00Z"/>
        </w:rPr>
        <w:pPrChange w:id="7209" w:author="VOYER Raphael" w:date="2021-06-16T11:15:00Z">
          <w:pPr/>
        </w:pPrChange>
      </w:pPr>
    </w:p>
    <w:p w:rsidR="00613335" w:rsidDel="001111A8" w:rsidRDefault="00613335" w:rsidP="001111A8">
      <w:pPr>
        <w:pStyle w:val="Titre4"/>
        <w:rPr>
          <w:del w:id="7210" w:author="VOYER Raphael" w:date="2021-06-16T11:15:00Z"/>
        </w:rPr>
        <w:pPrChange w:id="7211" w:author="VOYER Raphael" w:date="2021-06-16T11:15:00Z">
          <w:pPr/>
        </w:pPrChange>
      </w:pPr>
      <w:del w:id="7212" w:author="VOYER Raphael" w:date="2021-06-16T11:15:00Z">
        <w:r w:rsidDel="001111A8">
          <w:rPr>
            <w:b w:val="0"/>
          </w:rPr>
          <w:delText>HA</w:delText>
        </w:r>
        <w:r w:rsidR="002B0285" w:rsidDel="001111A8">
          <w:rPr>
            <w:b w:val="0"/>
          </w:rPr>
          <w:delText>-</w:delText>
        </w:r>
        <w:r w:rsidDel="001111A8">
          <w:rPr>
            <w:b w:val="0"/>
          </w:rPr>
          <w:delText xml:space="preserve">VLAN with CS:  </w:delText>
        </w:r>
        <w:r w:rsidRPr="00767F33" w:rsidDel="001111A8">
          <w:delText>There are no modifications in this part of the code.</w:delText>
        </w:r>
      </w:del>
    </w:p>
    <w:p w:rsidR="00613335" w:rsidDel="001111A8" w:rsidRDefault="00613335" w:rsidP="001111A8">
      <w:pPr>
        <w:pStyle w:val="Titre4"/>
        <w:rPr>
          <w:del w:id="7213" w:author="VOYER Raphael" w:date="2021-06-16T11:15:00Z"/>
          <w:b w:val="0"/>
        </w:rPr>
        <w:pPrChange w:id="7214" w:author="VOYER Raphael" w:date="2021-06-16T11:15:00Z">
          <w:pPr/>
        </w:pPrChange>
      </w:pPr>
      <w:del w:id="7215" w:author="VOYER Raphael" w:date="2021-06-16T11:15:00Z">
        <w:r w:rsidDel="001111A8">
          <w:rPr>
            <w:b w:val="0"/>
          </w:rPr>
          <w:delText xml:space="preserve"> </w:delText>
        </w:r>
      </w:del>
    </w:p>
    <w:p w:rsidR="00613335" w:rsidDel="001111A8" w:rsidRDefault="00613335" w:rsidP="001111A8">
      <w:pPr>
        <w:pStyle w:val="Titre4"/>
        <w:rPr>
          <w:del w:id="7216" w:author="VOYER Raphael" w:date="2021-06-16T11:15:00Z"/>
          <w:rFonts w:cs="Arial"/>
          <w:sz w:val="32"/>
          <w:szCs w:val="32"/>
        </w:rPr>
        <w:pPrChange w:id="7217" w:author="VOYER Raphael" w:date="2021-06-16T11:15:00Z">
          <w:pPr/>
        </w:pPrChange>
      </w:pPr>
      <w:del w:id="7218" w:author="VOYER Raphael" w:date="2021-06-16T11:15:00Z">
        <w:r w:rsidDel="001111A8">
          <w:rPr>
            <w:b w:val="0"/>
          </w:rPr>
          <w:delText>Takeover Scenarios for HA</w:delText>
        </w:r>
        <w:r w:rsidR="002B0285" w:rsidDel="001111A8">
          <w:rPr>
            <w:b w:val="0"/>
          </w:rPr>
          <w:delText>-</w:delText>
        </w:r>
        <w:r w:rsidDel="001111A8">
          <w:rPr>
            <w:b w:val="0"/>
          </w:rPr>
          <w:delText xml:space="preserve">VLAN over VC:  </w:delText>
        </w:r>
        <w:r w:rsidRPr="002B678C" w:rsidDel="001111A8">
          <w:delText>No modifications done as part of this interface</w:delText>
        </w:r>
        <w:r w:rsidDel="001111A8">
          <w:delText>.</w:delText>
        </w:r>
      </w:del>
    </w:p>
    <w:p w:rsidR="00613335" w:rsidDel="001111A8" w:rsidRDefault="00613335" w:rsidP="001111A8">
      <w:pPr>
        <w:pStyle w:val="Titre4"/>
        <w:rPr>
          <w:del w:id="7219" w:author="VOYER Raphael" w:date="2021-06-16T11:15:00Z"/>
          <w:rFonts w:cs="Arial"/>
          <w:sz w:val="32"/>
          <w:szCs w:val="32"/>
        </w:rPr>
        <w:sectPr w:rsidR="00613335" w:rsidDel="001111A8" w:rsidSect="00D70809">
          <w:headerReference w:type="default" r:id="rId47"/>
          <w:footerReference w:type="default" r:id="rId48"/>
          <w:pgSz w:w="12240" w:h="15840"/>
          <w:pgMar w:top="1440" w:right="1080" w:bottom="1440" w:left="1800" w:header="720" w:footer="720" w:gutter="0"/>
          <w:cols w:space="720"/>
          <w:docGrid w:linePitch="360"/>
        </w:sectPr>
        <w:pPrChange w:id="7243" w:author="VOYER Raphael" w:date="2021-06-16T11:15:00Z">
          <w:pPr/>
        </w:pPrChange>
      </w:pPr>
    </w:p>
    <w:p w:rsidR="00613335" w:rsidDel="001111A8" w:rsidRDefault="00613335" w:rsidP="001111A8">
      <w:pPr>
        <w:pStyle w:val="Titre4"/>
        <w:rPr>
          <w:del w:id="7244" w:author="VOYER Raphael" w:date="2021-06-16T11:15:00Z"/>
          <w:rFonts w:cs="Arial"/>
          <w:sz w:val="32"/>
          <w:szCs w:val="32"/>
        </w:rPr>
        <w:pPrChange w:id="7245" w:author="VOYER Raphael" w:date="2021-06-16T11:15:00Z">
          <w:pPr/>
        </w:pPrChange>
      </w:pPr>
    </w:p>
    <w:p w:rsidR="00613335" w:rsidDel="001111A8" w:rsidRDefault="00613335" w:rsidP="001111A8">
      <w:pPr>
        <w:pStyle w:val="Titre4"/>
        <w:rPr>
          <w:del w:id="7246" w:author="VOYER Raphael" w:date="2021-06-16T11:15:00Z"/>
        </w:rPr>
        <w:pPrChange w:id="7247" w:author="VOYER Raphael" w:date="2021-06-16T11:15:00Z">
          <w:pPr/>
        </w:pPrChange>
      </w:pPr>
      <w:del w:id="7248" w:author="VOYER Raphael" w:date="2021-06-16T11:15:00Z">
        <w:r w:rsidDel="001111A8">
          <w:delText xml:space="preserve">Below is the list of changes to be made specific to the HA-VLAN messages in </w:delText>
        </w:r>
        <w:r w:rsidR="006E4E13" w:rsidDel="001111A8">
          <w:delText>other</w:delText>
        </w:r>
        <w:r w:rsidDel="001111A8">
          <w:delText xml:space="preserve"> modules:</w:delText>
        </w:r>
      </w:del>
    </w:p>
    <w:tbl>
      <w:tblPr>
        <w:tblW w:w="4896"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913"/>
        <w:gridCol w:w="2656"/>
        <w:gridCol w:w="3454"/>
        <w:gridCol w:w="3363"/>
      </w:tblGrid>
      <w:tr w:rsidR="006A24B3" w:rsidRPr="002F3902" w:rsidDel="001111A8" w:rsidTr="006A24B3">
        <w:trPr>
          <w:trHeight w:val="300"/>
          <w:del w:id="7249" w:author="VOYER Raphael" w:date="2021-06-16T11:15:00Z"/>
        </w:trPr>
        <w:tc>
          <w:tcPr>
            <w:tcW w:w="1462" w:type="pct"/>
            <w:shd w:val="clear" w:color="000000" w:fill="92D050"/>
            <w:vAlign w:val="bottom"/>
            <w:hideMark/>
          </w:tcPr>
          <w:p w:rsidR="00613335" w:rsidRPr="002F3902" w:rsidDel="001111A8" w:rsidRDefault="00613335" w:rsidP="001111A8">
            <w:pPr>
              <w:pStyle w:val="Titre4"/>
              <w:rPr>
                <w:del w:id="7250" w:author="VOYER Raphael" w:date="2021-06-16T11:15:00Z"/>
                <w:rFonts w:ascii="Calibri" w:hAnsi="Calibri" w:cs="Calibri"/>
                <w:b w:val="0"/>
                <w:bCs w:val="0"/>
                <w:color w:val="000000"/>
                <w:sz w:val="22"/>
                <w:szCs w:val="22"/>
                <w:lang w:bidi="hi-IN"/>
              </w:rPr>
              <w:pPrChange w:id="7251" w:author="VOYER Raphael" w:date="2021-06-16T11:15:00Z">
                <w:pPr>
                  <w:jc w:val="center"/>
                </w:pPr>
              </w:pPrChange>
            </w:pPr>
            <w:del w:id="7252" w:author="VOYER Raphael" w:date="2021-06-16T11:15:00Z">
              <w:r w:rsidRPr="002F3902" w:rsidDel="001111A8">
                <w:rPr>
                  <w:rFonts w:ascii="Calibri" w:hAnsi="Calibri" w:cs="Calibri"/>
                  <w:b w:val="0"/>
                  <w:bCs w:val="0"/>
                  <w:color w:val="000000"/>
                  <w:sz w:val="22"/>
                  <w:szCs w:val="22"/>
                  <w:lang w:bidi="hi-IN"/>
                </w:rPr>
                <w:delText>Root Funtion in HA-VLAN</w:delText>
              </w:r>
            </w:del>
          </w:p>
        </w:tc>
        <w:tc>
          <w:tcPr>
            <w:tcW w:w="992" w:type="pct"/>
            <w:shd w:val="clear" w:color="000000" w:fill="92D050"/>
            <w:vAlign w:val="bottom"/>
            <w:hideMark/>
          </w:tcPr>
          <w:p w:rsidR="00613335" w:rsidRPr="002F3902" w:rsidDel="001111A8" w:rsidRDefault="00613335" w:rsidP="001111A8">
            <w:pPr>
              <w:pStyle w:val="Titre4"/>
              <w:rPr>
                <w:del w:id="7253" w:author="VOYER Raphael" w:date="2021-06-16T11:15:00Z"/>
                <w:rFonts w:ascii="Calibri" w:hAnsi="Calibri" w:cs="Calibri"/>
                <w:b w:val="0"/>
                <w:bCs w:val="0"/>
                <w:color w:val="000000"/>
                <w:sz w:val="22"/>
                <w:szCs w:val="22"/>
                <w:lang w:bidi="hi-IN"/>
              </w:rPr>
              <w:pPrChange w:id="7254" w:author="VOYER Raphael" w:date="2021-06-16T11:15:00Z">
                <w:pPr>
                  <w:jc w:val="center"/>
                </w:pPr>
              </w:pPrChange>
            </w:pPr>
            <w:del w:id="7255" w:author="VOYER Raphael" w:date="2021-06-16T11:15:00Z">
              <w:r w:rsidRPr="002F3902" w:rsidDel="001111A8">
                <w:rPr>
                  <w:rFonts w:ascii="Calibri" w:hAnsi="Calibri" w:cs="Calibri"/>
                  <w:b w:val="0"/>
                  <w:bCs w:val="0"/>
                  <w:color w:val="000000"/>
                  <w:sz w:val="22"/>
                  <w:szCs w:val="22"/>
                  <w:lang w:bidi="hi-IN"/>
                </w:rPr>
                <w:delText>Description</w:delText>
              </w:r>
            </w:del>
          </w:p>
        </w:tc>
        <w:tc>
          <w:tcPr>
            <w:tcW w:w="1290" w:type="pct"/>
            <w:shd w:val="clear" w:color="000000" w:fill="92D050"/>
            <w:vAlign w:val="bottom"/>
            <w:hideMark/>
          </w:tcPr>
          <w:p w:rsidR="00613335" w:rsidRPr="002F3902" w:rsidDel="001111A8" w:rsidRDefault="00613335" w:rsidP="001111A8">
            <w:pPr>
              <w:pStyle w:val="Titre4"/>
              <w:rPr>
                <w:del w:id="7256" w:author="VOYER Raphael" w:date="2021-06-16T11:15:00Z"/>
                <w:rFonts w:ascii="Calibri" w:hAnsi="Calibri" w:cs="Calibri"/>
                <w:b w:val="0"/>
                <w:bCs w:val="0"/>
                <w:color w:val="000000"/>
                <w:sz w:val="22"/>
                <w:szCs w:val="22"/>
                <w:lang w:bidi="hi-IN"/>
              </w:rPr>
              <w:pPrChange w:id="7257" w:author="VOYER Raphael" w:date="2021-06-16T11:15:00Z">
                <w:pPr>
                  <w:jc w:val="center"/>
                </w:pPr>
              </w:pPrChange>
            </w:pPr>
            <w:del w:id="7258" w:author="VOYER Raphael" w:date="2021-06-16T11:15:00Z">
              <w:r w:rsidRPr="002F3902" w:rsidDel="001111A8">
                <w:rPr>
                  <w:rFonts w:ascii="Calibri" w:hAnsi="Calibri" w:cs="Calibri"/>
                  <w:b w:val="0"/>
                  <w:bCs w:val="0"/>
                  <w:color w:val="000000"/>
                  <w:sz w:val="22"/>
                  <w:szCs w:val="22"/>
                  <w:lang w:bidi="hi-IN"/>
                </w:rPr>
                <w:delText>MSG ID</w:delText>
              </w:r>
            </w:del>
          </w:p>
        </w:tc>
        <w:tc>
          <w:tcPr>
            <w:tcW w:w="1256" w:type="pct"/>
            <w:shd w:val="clear" w:color="000000" w:fill="92D050"/>
            <w:vAlign w:val="bottom"/>
            <w:hideMark/>
          </w:tcPr>
          <w:p w:rsidR="00613335" w:rsidRPr="002F3902" w:rsidDel="001111A8" w:rsidRDefault="00613335" w:rsidP="001111A8">
            <w:pPr>
              <w:pStyle w:val="Titre4"/>
              <w:rPr>
                <w:del w:id="7259" w:author="VOYER Raphael" w:date="2021-06-16T11:15:00Z"/>
                <w:rFonts w:ascii="Calibri" w:hAnsi="Calibri" w:cs="Calibri"/>
                <w:b w:val="0"/>
                <w:bCs w:val="0"/>
                <w:color w:val="000000"/>
                <w:sz w:val="22"/>
                <w:szCs w:val="22"/>
                <w:lang w:bidi="hi-IN"/>
              </w:rPr>
              <w:pPrChange w:id="7260" w:author="VOYER Raphael" w:date="2021-06-16T11:15:00Z">
                <w:pPr>
                  <w:jc w:val="center"/>
                </w:pPr>
              </w:pPrChange>
            </w:pPr>
            <w:del w:id="7261" w:author="VOYER Raphael" w:date="2021-06-16T11:15:00Z">
              <w:r w:rsidRPr="002F3902" w:rsidDel="001111A8">
                <w:rPr>
                  <w:rFonts w:ascii="Calibri" w:hAnsi="Calibri" w:cs="Calibri"/>
                  <w:b w:val="0"/>
                  <w:bCs w:val="0"/>
                  <w:color w:val="000000"/>
                  <w:sz w:val="22"/>
                  <w:szCs w:val="22"/>
                  <w:lang w:bidi="hi-IN"/>
                </w:rPr>
                <w:delText>Changes</w:delText>
              </w:r>
            </w:del>
          </w:p>
        </w:tc>
      </w:tr>
      <w:tr w:rsidR="006A24B3" w:rsidRPr="002F3902" w:rsidDel="001111A8" w:rsidTr="006A24B3">
        <w:trPr>
          <w:trHeight w:val="1200"/>
          <w:del w:id="7262" w:author="VOYER Raphael" w:date="2021-06-16T11:15:00Z"/>
        </w:trPr>
        <w:tc>
          <w:tcPr>
            <w:tcW w:w="1462" w:type="pct"/>
            <w:shd w:val="clear" w:color="auto" w:fill="auto"/>
            <w:vAlign w:val="bottom"/>
            <w:hideMark/>
          </w:tcPr>
          <w:p w:rsidR="00613335" w:rsidRPr="002F3902" w:rsidDel="001111A8" w:rsidRDefault="00613335" w:rsidP="001111A8">
            <w:pPr>
              <w:pStyle w:val="Titre4"/>
              <w:rPr>
                <w:del w:id="7263" w:author="VOYER Raphael" w:date="2021-06-16T11:15:00Z"/>
                <w:rFonts w:ascii="Calibri" w:hAnsi="Calibri" w:cs="Calibri"/>
                <w:color w:val="000000"/>
                <w:sz w:val="22"/>
                <w:szCs w:val="22"/>
                <w:lang w:bidi="hi-IN"/>
              </w:rPr>
              <w:pPrChange w:id="7264" w:author="VOYER Raphael" w:date="2021-06-16T11:15:00Z">
                <w:pPr>
                  <w:jc w:val="left"/>
                </w:pPr>
              </w:pPrChange>
            </w:pPr>
            <w:del w:id="7265" w:author="VOYER Raphael" w:date="2021-06-16T11:15:00Z">
              <w:r w:rsidRPr="002F3902" w:rsidDel="001111A8">
                <w:rPr>
                  <w:rFonts w:ascii="Calibri" w:hAnsi="Calibri" w:cs="Calibri"/>
                  <w:color w:val="000000"/>
                  <w:sz w:val="22"/>
                  <w:szCs w:val="22"/>
                  <w:lang w:bidi="hi-IN"/>
                </w:rPr>
                <w:delText>havlan_request_mc_index</w:delText>
              </w:r>
            </w:del>
          </w:p>
        </w:tc>
        <w:tc>
          <w:tcPr>
            <w:tcW w:w="992" w:type="pct"/>
            <w:shd w:val="clear" w:color="auto" w:fill="auto"/>
            <w:vAlign w:val="bottom"/>
            <w:hideMark/>
          </w:tcPr>
          <w:p w:rsidR="00613335" w:rsidRPr="002F3902" w:rsidDel="001111A8" w:rsidRDefault="00613335" w:rsidP="001111A8">
            <w:pPr>
              <w:pStyle w:val="Titre4"/>
              <w:rPr>
                <w:del w:id="7266" w:author="VOYER Raphael" w:date="2021-06-16T11:15:00Z"/>
                <w:rFonts w:ascii="Calibri" w:hAnsi="Calibri" w:cs="Calibri"/>
                <w:color w:val="000000"/>
                <w:sz w:val="22"/>
                <w:szCs w:val="22"/>
                <w:lang w:bidi="hi-IN"/>
              </w:rPr>
              <w:pPrChange w:id="7267" w:author="VOYER Raphael" w:date="2021-06-16T11:15:00Z">
                <w:pPr>
                  <w:jc w:val="left"/>
                </w:pPr>
              </w:pPrChange>
            </w:pPr>
            <w:del w:id="7268" w:author="VOYER Raphael" w:date="2021-06-16T11:15:00Z">
              <w:r w:rsidRPr="002F3902" w:rsidDel="001111A8">
                <w:rPr>
                  <w:rFonts w:ascii="Calibri" w:hAnsi="Calibri" w:cs="Calibri"/>
                  <w:color w:val="000000"/>
                  <w:sz w:val="22"/>
                  <w:szCs w:val="22"/>
                  <w:lang w:bidi="hi-IN"/>
                </w:rPr>
                <w:delText>1 This function reserves an MC-Index for a cluster</w:delText>
              </w:r>
              <w:r w:rsidRPr="002F3902" w:rsidDel="001111A8">
                <w:rPr>
                  <w:rFonts w:ascii="Calibri" w:hAnsi="Calibri" w:cs="Calibri"/>
                  <w:color w:val="000000"/>
                  <w:sz w:val="22"/>
                  <w:szCs w:val="22"/>
                  <w:lang w:bidi="hi-IN"/>
                </w:rPr>
                <w:br/>
                <w:delText>2 Sends a message to Source Learning</w:delText>
              </w:r>
              <w:r w:rsidRPr="002F3902" w:rsidDel="001111A8">
                <w:rPr>
                  <w:rFonts w:ascii="Calibri" w:hAnsi="Calibri" w:cs="Calibri"/>
                  <w:color w:val="000000"/>
                  <w:sz w:val="22"/>
                  <w:szCs w:val="22"/>
                  <w:lang w:bidi="hi-IN"/>
                </w:rPr>
                <w:br/>
                <w:delText>3 Source Learning returns MC-Index in another message to HA-VLAN</w:delText>
              </w:r>
            </w:del>
          </w:p>
        </w:tc>
        <w:tc>
          <w:tcPr>
            <w:tcW w:w="1290" w:type="pct"/>
            <w:shd w:val="clear" w:color="auto" w:fill="auto"/>
            <w:vAlign w:val="bottom"/>
            <w:hideMark/>
          </w:tcPr>
          <w:p w:rsidR="00613335" w:rsidRPr="002F3902" w:rsidDel="001111A8" w:rsidRDefault="00613335" w:rsidP="001111A8">
            <w:pPr>
              <w:pStyle w:val="Titre4"/>
              <w:rPr>
                <w:del w:id="7269" w:author="VOYER Raphael" w:date="2021-06-16T11:15:00Z"/>
                <w:rFonts w:ascii="Calibri" w:hAnsi="Calibri" w:cs="Calibri"/>
                <w:color w:val="000000"/>
                <w:sz w:val="22"/>
                <w:szCs w:val="22"/>
                <w:lang w:bidi="hi-IN"/>
              </w:rPr>
              <w:pPrChange w:id="7270" w:author="VOYER Raphael" w:date="2021-06-16T11:15:00Z">
                <w:pPr>
                  <w:jc w:val="left"/>
                </w:pPr>
              </w:pPrChange>
            </w:pPr>
            <w:del w:id="7271" w:author="VOYER Raphael" w:date="2021-06-16T11:15:00Z">
              <w:r w:rsidRPr="002F3902" w:rsidDel="001111A8">
                <w:rPr>
                  <w:rFonts w:ascii="Calibri" w:hAnsi="Calibri" w:cs="Calibri"/>
                  <w:color w:val="000000"/>
                  <w:sz w:val="22"/>
                  <w:szCs w:val="22"/>
                  <w:lang w:bidi="hi-IN"/>
                </w:rPr>
                <w:delText>HA_VLAN_MC_INDEX_REQ_MSGID</w:delText>
              </w:r>
            </w:del>
          </w:p>
        </w:tc>
        <w:tc>
          <w:tcPr>
            <w:tcW w:w="1256" w:type="pct"/>
            <w:shd w:val="clear" w:color="auto" w:fill="auto"/>
            <w:vAlign w:val="bottom"/>
            <w:hideMark/>
          </w:tcPr>
          <w:p w:rsidR="00613335" w:rsidDel="001111A8" w:rsidRDefault="00613335" w:rsidP="001111A8">
            <w:pPr>
              <w:pStyle w:val="Titre4"/>
              <w:rPr>
                <w:del w:id="7272" w:author="VOYER Raphael" w:date="2021-06-16T11:15:00Z"/>
                <w:rFonts w:ascii="Calibri" w:hAnsi="Calibri" w:cs="Calibri"/>
                <w:color w:val="000000"/>
                <w:sz w:val="22"/>
                <w:szCs w:val="22"/>
                <w:lang w:bidi="hi-IN"/>
              </w:rPr>
              <w:pPrChange w:id="7273" w:author="VOYER Raphael" w:date="2021-06-16T11:15:00Z">
                <w:pPr>
                  <w:jc w:val="left"/>
                </w:pPr>
              </w:pPrChange>
            </w:pPr>
            <w:del w:id="7274" w:author="VOYER Raphael" w:date="2021-06-16T11:15:00Z">
              <w:r w:rsidRPr="002F3902" w:rsidDel="001111A8">
                <w:rPr>
                  <w:rFonts w:ascii="Calibri" w:hAnsi="Calibri" w:cs="Calibri"/>
                  <w:color w:val="000000"/>
                  <w:sz w:val="22"/>
                  <w:szCs w:val="22"/>
                  <w:lang w:bidi="hi-IN"/>
                </w:rPr>
                <w:delText>1. No changes required in the HA-VLAN</w:delText>
              </w:r>
              <w:r w:rsidRPr="002F3902" w:rsidDel="001111A8">
                <w:rPr>
                  <w:rFonts w:ascii="Calibri" w:hAnsi="Calibri" w:cs="Calibri"/>
                  <w:color w:val="000000"/>
                  <w:sz w:val="22"/>
                  <w:szCs w:val="22"/>
                  <w:lang w:bidi="hi-IN"/>
                </w:rPr>
                <w:br/>
                <w:delText>2. SL has to return VIDX instead of MC-INDEX</w:delText>
              </w:r>
            </w:del>
          </w:p>
          <w:p w:rsidR="005C56E8" w:rsidDel="001111A8" w:rsidRDefault="005C56E8" w:rsidP="001111A8">
            <w:pPr>
              <w:pStyle w:val="Titre4"/>
              <w:rPr>
                <w:del w:id="7275" w:author="VOYER Raphael" w:date="2021-06-16T11:15:00Z"/>
                <w:rFonts w:ascii="Calibri" w:hAnsi="Calibri" w:cs="Calibri"/>
                <w:color w:val="000000"/>
                <w:sz w:val="22"/>
                <w:szCs w:val="22"/>
                <w:lang w:bidi="hi-IN"/>
              </w:rPr>
              <w:pPrChange w:id="7276" w:author="VOYER Raphael" w:date="2021-06-16T11:15:00Z">
                <w:pPr/>
              </w:pPrChange>
            </w:pPr>
            <w:del w:id="7277" w:author="VOYER Raphael" w:date="2021-06-16T11:15:00Z">
              <w:r w:rsidDel="001111A8">
                <w:rPr>
                  <w:lang w:bidi="hi-IN"/>
                </w:rPr>
                <w:delText xml:space="preserve">3. In the case of L3 server-clusters, messages to </w:delText>
              </w:r>
              <w:r w:rsidR="00AD3D87" w:rsidDel="001111A8">
                <w:rPr>
                  <w:lang w:bidi="hi-IN"/>
                </w:rPr>
                <w:delText>BCD</w:delText>
              </w:r>
              <w:r w:rsidDel="001111A8">
                <w:rPr>
                  <w:lang w:bidi="hi-IN"/>
                </w:rPr>
                <w:delText xml:space="preserve"> to reserve/un-reserve the VIDX are sent by IP </w:delText>
              </w:r>
              <w:r w:rsidR="00AD3D87" w:rsidDel="001111A8">
                <w:rPr>
                  <w:lang w:bidi="hi-IN"/>
                </w:rPr>
                <w:delText>m</w:delText>
              </w:r>
              <w:r w:rsidDel="001111A8">
                <w:rPr>
                  <w:lang w:bidi="hi-IN"/>
                </w:rPr>
                <w:delText>odule</w:delText>
              </w:r>
            </w:del>
          </w:p>
          <w:p w:rsidR="005C56E8" w:rsidRPr="002F3902" w:rsidDel="001111A8" w:rsidRDefault="005C56E8" w:rsidP="001111A8">
            <w:pPr>
              <w:pStyle w:val="Titre4"/>
              <w:rPr>
                <w:del w:id="7278" w:author="VOYER Raphael" w:date="2021-06-16T11:15:00Z"/>
                <w:rFonts w:ascii="Calibri" w:hAnsi="Calibri" w:cs="Calibri"/>
                <w:color w:val="000000"/>
                <w:sz w:val="22"/>
                <w:szCs w:val="22"/>
                <w:lang w:bidi="hi-IN"/>
              </w:rPr>
              <w:pPrChange w:id="7279" w:author="VOYER Raphael" w:date="2021-06-16T11:15:00Z">
                <w:pPr>
                  <w:jc w:val="left"/>
                </w:pPr>
              </w:pPrChange>
            </w:pPr>
          </w:p>
        </w:tc>
      </w:tr>
      <w:tr w:rsidR="006A24B3" w:rsidRPr="002F3902" w:rsidDel="001111A8" w:rsidTr="006A24B3">
        <w:trPr>
          <w:trHeight w:val="600"/>
          <w:del w:id="7280" w:author="VOYER Raphael" w:date="2021-06-16T11:15:00Z"/>
        </w:trPr>
        <w:tc>
          <w:tcPr>
            <w:tcW w:w="1462" w:type="pct"/>
            <w:shd w:val="clear" w:color="auto" w:fill="auto"/>
            <w:vAlign w:val="bottom"/>
            <w:hideMark/>
          </w:tcPr>
          <w:p w:rsidR="00613335" w:rsidRPr="002F3902" w:rsidDel="001111A8" w:rsidRDefault="00613335" w:rsidP="001111A8">
            <w:pPr>
              <w:pStyle w:val="Titre4"/>
              <w:rPr>
                <w:del w:id="7281" w:author="VOYER Raphael" w:date="2021-06-16T11:15:00Z"/>
                <w:rFonts w:ascii="Calibri" w:hAnsi="Calibri" w:cs="Calibri"/>
                <w:color w:val="000000"/>
                <w:sz w:val="22"/>
                <w:szCs w:val="22"/>
                <w:lang w:bidi="hi-IN"/>
              </w:rPr>
              <w:pPrChange w:id="7282" w:author="VOYER Raphael" w:date="2021-06-16T11:15:00Z">
                <w:pPr>
                  <w:jc w:val="left"/>
                </w:pPr>
              </w:pPrChange>
            </w:pPr>
            <w:del w:id="7283" w:author="VOYER Raphael" w:date="2021-06-16T11:15:00Z">
              <w:r w:rsidRPr="002F3902" w:rsidDel="001111A8">
                <w:rPr>
                  <w:rFonts w:ascii="Calibri" w:hAnsi="Calibri" w:cs="Calibri"/>
                  <w:color w:val="000000"/>
                  <w:sz w:val="22"/>
                  <w:szCs w:val="22"/>
                  <w:lang w:bidi="hi-IN"/>
                </w:rPr>
                <w:delText>havlan_send_mc_index</w:delText>
              </w:r>
            </w:del>
          </w:p>
        </w:tc>
        <w:tc>
          <w:tcPr>
            <w:tcW w:w="992" w:type="pct"/>
            <w:shd w:val="clear" w:color="auto" w:fill="auto"/>
            <w:vAlign w:val="bottom"/>
            <w:hideMark/>
          </w:tcPr>
          <w:p w:rsidR="00613335" w:rsidRPr="002F3902" w:rsidDel="001111A8" w:rsidRDefault="00613335" w:rsidP="001111A8">
            <w:pPr>
              <w:pStyle w:val="Titre4"/>
              <w:rPr>
                <w:del w:id="7284" w:author="VOYER Raphael" w:date="2021-06-16T11:15:00Z"/>
                <w:rFonts w:ascii="Calibri" w:hAnsi="Calibri" w:cs="Calibri"/>
                <w:color w:val="000000"/>
                <w:sz w:val="22"/>
                <w:szCs w:val="22"/>
                <w:lang w:bidi="hi-IN"/>
              </w:rPr>
              <w:pPrChange w:id="7285" w:author="VOYER Raphael" w:date="2021-06-16T11:15:00Z">
                <w:pPr>
                  <w:jc w:val="left"/>
                </w:pPr>
              </w:pPrChange>
            </w:pPr>
            <w:del w:id="7286" w:author="VOYER Raphael" w:date="2021-06-16T11:15:00Z">
              <w:r w:rsidRPr="002F3902" w:rsidDel="001111A8">
                <w:rPr>
                  <w:rFonts w:ascii="Calibri" w:hAnsi="Calibri" w:cs="Calibri"/>
                  <w:color w:val="000000"/>
                  <w:sz w:val="22"/>
                  <w:szCs w:val="22"/>
                  <w:lang w:bidi="hi-IN"/>
                </w:rPr>
                <w:delText>This function informs other slots about the MC-Index to be used for a server-cluster.</w:delText>
              </w:r>
            </w:del>
          </w:p>
        </w:tc>
        <w:tc>
          <w:tcPr>
            <w:tcW w:w="1290" w:type="pct"/>
            <w:shd w:val="clear" w:color="auto" w:fill="auto"/>
            <w:vAlign w:val="bottom"/>
            <w:hideMark/>
          </w:tcPr>
          <w:p w:rsidR="00613335" w:rsidRPr="002F3902" w:rsidDel="001111A8" w:rsidRDefault="00613335" w:rsidP="001111A8">
            <w:pPr>
              <w:pStyle w:val="Titre4"/>
              <w:rPr>
                <w:del w:id="7287" w:author="VOYER Raphael" w:date="2021-06-16T11:15:00Z"/>
                <w:rFonts w:ascii="Calibri" w:hAnsi="Calibri" w:cs="Calibri"/>
                <w:color w:val="000000"/>
                <w:sz w:val="22"/>
                <w:szCs w:val="22"/>
                <w:lang w:bidi="hi-IN"/>
              </w:rPr>
              <w:pPrChange w:id="7288" w:author="VOYER Raphael" w:date="2021-06-16T11:15:00Z">
                <w:pPr>
                  <w:jc w:val="left"/>
                </w:pPr>
              </w:pPrChange>
            </w:pPr>
            <w:del w:id="7289" w:author="VOYER Raphael" w:date="2021-06-16T11:15:00Z">
              <w:r w:rsidRPr="002F3902" w:rsidDel="001111A8">
                <w:rPr>
                  <w:rFonts w:ascii="Calibri" w:hAnsi="Calibri" w:cs="Calibri"/>
                  <w:color w:val="000000"/>
                  <w:sz w:val="22"/>
                  <w:szCs w:val="22"/>
                  <w:lang w:bidi="hi-IN"/>
                </w:rPr>
                <w:delText>HA_VLAN_MC_INDEX_SEND_MSGID</w:delText>
              </w:r>
            </w:del>
          </w:p>
        </w:tc>
        <w:tc>
          <w:tcPr>
            <w:tcW w:w="1256" w:type="pct"/>
            <w:shd w:val="clear" w:color="auto" w:fill="auto"/>
            <w:vAlign w:val="bottom"/>
            <w:hideMark/>
          </w:tcPr>
          <w:p w:rsidR="00613335" w:rsidDel="001111A8" w:rsidRDefault="00DB133F" w:rsidP="001111A8">
            <w:pPr>
              <w:pStyle w:val="Titre4"/>
              <w:rPr>
                <w:del w:id="7290" w:author="VOYER Raphael" w:date="2021-06-16T11:15:00Z"/>
                <w:rFonts w:ascii="Calibri" w:hAnsi="Calibri" w:cs="Calibri"/>
                <w:color w:val="000000"/>
                <w:sz w:val="22"/>
                <w:szCs w:val="22"/>
                <w:lang w:bidi="hi-IN"/>
              </w:rPr>
              <w:pPrChange w:id="7291" w:author="VOYER Raphael" w:date="2021-06-16T11:15:00Z">
                <w:pPr>
                  <w:jc w:val="left"/>
                </w:pPr>
              </w:pPrChange>
            </w:pPr>
            <w:del w:id="7292" w:author="VOYER Raphael" w:date="2021-06-16T11:15:00Z">
              <w:r w:rsidDel="001111A8">
                <w:rPr>
                  <w:rFonts w:ascii="Calibri" w:hAnsi="Calibri" w:cs="Calibri"/>
                  <w:color w:val="000000"/>
                  <w:sz w:val="22"/>
                  <w:szCs w:val="22"/>
                  <w:lang w:bidi="hi-IN"/>
                </w:rPr>
                <w:delText xml:space="preserve">Currently this message is sent to SL to inform the other slots about the VIDX reserved for server-clusters. </w:delText>
              </w:r>
            </w:del>
          </w:p>
          <w:p w:rsidR="00DB133F" w:rsidRPr="002F3902" w:rsidDel="001111A8" w:rsidRDefault="00D96401" w:rsidP="001111A8">
            <w:pPr>
              <w:pStyle w:val="Titre4"/>
              <w:rPr>
                <w:del w:id="7293" w:author="VOYER Raphael" w:date="2021-06-16T11:15:00Z"/>
                <w:rFonts w:ascii="Calibri" w:hAnsi="Calibri" w:cs="Calibri"/>
                <w:color w:val="000000"/>
                <w:sz w:val="22"/>
                <w:szCs w:val="22"/>
                <w:lang w:bidi="hi-IN"/>
              </w:rPr>
              <w:pPrChange w:id="7294" w:author="VOYER Raphael" w:date="2021-06-16T11:15:00Z">
                <w:pPr>
                  <w:jc w:val="left"/>
                </w:pPr>
              </w:pPrChange>
            </w:pPr>
            <w:del w:id="7295" w:author="VOYER Raphael" w:date="2021-06-16T11:15:00Z">
              <w:r w:rsidDel="001111A8">
                <w:rPr>
                  <w:rFonts w:ascii="Calibri" w:hAnsi="Calibri" w:cs="Calibri"/>
                  <w:color w:val="000000"/>
                  <w:sz w:val="22"/>
                  <w:szCs w:val="22"/>
                  <w:lang w:bidi="hi-IN"/>
                </w:rPr>
                <w:delText xml:space="preserve">Similar </w:delText>
              </w:r>
              <w:r w:rsidR="00A778CC" w:rsidDel="001111A8">
                <w:rPr>
                  <w:rFonts w:ascii="Calibri" w:hAnsi="Calibri" w:cs="Calibri"/>
                  <w:color w:val="000000"/>
                  <w:sz w:val="22"/>
                  <w:szCs w:val="22"/>
                  <w:lang w:bidi="hi-IN"/>
                </w:rPr>
                <w:delText>message needs also to be sent by</w:delText>
              </w:r>
              <w:r w:rsidR="00DB133F" w:rsidDel="001111A8">
                <w:rPr>
                  <w:rFonts w:ascii="Calibri" w:hAnsi="Calibri" w:cs="Calibri"/>
                  <w:color w:val="000000"/>
                  <w:sz w:val="22"/>
                  <w:szCs w:val="22"/>
                  <w:lang w:bidi="hi-IN"/>
                </w:rPr>
                <w:delText xml:space="preserve"> IP since VIDX allocation is done by IP in case of L3 clusters.</w:delText>
              </w:r>
              <w:r w:rsidR="00A778CC" w:rsidDel="001111A8">
                <w:rPr>
                  <w:rFonts w:ascii="Calibri" w:hAnsi="Calibri" w:cs="Calibri"/>
                  <w:color w:val="000000"/>
                  <w:sz w:val="22"/>
                  <w:szCs w:val="22"/>
                  <w:lang w:bidi="hi-IN"/>
                </w:rPr>
                <w:delText xml:space="preserve"> IP module is expected to send the information on VIDX entries allocated by it to all the slots during DelayedNiUp event.</w:delText>
              </w:r>
            </w:del>
          </w:p>
        </w:tc>
      </w:tr>
      <w:tr w:rsidR="006A24B3" w:rsidRPr="002F3902" w:rsidDel="001111A8" w:rsidTr="006A24B3">
        <w:trPr>
          <w:trHeight w:val="600"/>
          <w:del w:id="7296" w:author="VOYER Raphael" w:date="2021-06-16T11:15:00Z"/>
        </w:trPr>
        <w:tc>
          <w:tcPr>
            <w:tcW w:w="1462" w:type="pct"/>
            <w:shd w:val="clear" w:color="auto" w:fill="auto"/>
            <w:vAlign w:val="bottom"/>
            <w:hideMark/>
          </w:tcPr>
          <w:p w:rsidR="00613335" w:rsidRPr="002F3902" w:rsidDel="001111A8" w:rsidRDefault="00613335" w:rsidP="001111A8">
            <w:pPr>
              <w:pStyle w:val="Titre4"/>
              <w:rPr>
                <w:del w:id="7297" w:author="VOYER Raphael" w:date="2021-06-16T11:15:00Z"/>
                <w:rFonts w:ascii="Calibri" w:hAnsi="Calibri" w:cs="Calibri"/>
                <w:color w:val="000000"/>
                <w:sz w:val="22"/>
                <w:szCs w:val="22"/>
                <w:lang w:bidi="hi-IN"/>
              </w:rPr>
              <w:pPrChange w:id="7298" w:author="VOYER Raphael" w:date="2021-06-16T11:15:00Z">
                <w:pPr>
                  <w:jc w:val="left"/>
                </w:pPr>
              </w:pPrChange>
            </w:pPr>
            <w:del w:id="7299" w:author="VOYER Raphael" w:date="2021-06-16T11:15:00Z">
              <w:r w:rsidRPr="002F3902" w:rsidDel="001111A8">
                <w:rPr>
                  <w:rFonts w:ascii="Calibri" w:hAnsi="Calibri" w:cs="Calibri"/>
                  <w:color w:val="000000"/>
                  <w:sz w:val="22"/>
                  <w:szCs w:val="22"/>
                  <w:lang w:bidi="hi-IN"/>
                </w:rPr>
                <w:delText>havlan_delete_mc_index</w:delText>
              </w:r>
            </w:del>
          </w:p>
        </w:tc>
        <w:tc>
          <w:tcPr>
            <w:tcW w:w="992" w:type="pct"/>
            <w:shd w:val="clear" w:color="auto" w:fill="auto"/>
            <w:vAlign w:val="bottom"/>
            <w:hideMark/>
          </w:tcPr>
          <w:p w:rsidR="00613335" w:rsidRPr="002F3902" w:rsidDel="001111A8" w:rsidRDefault="00613335" w:rsidP="001111A8">
            <w:pPr>
              <w:pStyle w:val="Titre4"/>
              <w:rPr>
                <w:del w:id="7300" w:author="VOYER Raphael" w:date="2021-06-16T11:15:00Z"/>
                <w:rFonts w:ascii="Calibri" w:hAnsi="Calibri" w:cs="Calibri"/>
                <w:color w:val="000000"/>
                <w:sz w:val="22"/>
                <w:szCs w:val="22"/>
                <w:lang w:bidi="hi-IN"/>
              </w:rPr>
              <w:pPrChange w:id="7301" w:author="VOYER Raphael" w:date="2021-06-16T11:15:00Z">
                <w:pPr>
                  <w:jc w:val="left"/>
                </w:pPr>
              </w:pPrChange>
            </w:pPr>
            <w:del w:id="7302" w:author="VOYER Raphael" w:date="2021-06-16T11:15:00Z">
              <w:r w:rsidRPr="002F3902" w:rsidDel="001111A8">
                <w:rPr>
                  <w:rFonts w:ascii="Calibri" w:hAnsi="Calibri" w:cs="Calibri"/>
                  <w:color w:val="000000"/>
                  <w:sz w:val="22"/>
                  <w:szCs w:val="22"/>
                  <w:lang w:bidi="hi-IN"/>
                </w:rPr>
                <w:delText>This function un-reserve the previously reserved MC-Index.</w:delText>
              </w:r>
            </w:del>
          </w:p>
        </w:tc>
        <w:tc>
          <w:tcPr>
            <w:tcW w:w="1290" w:type="pct"/>
            <w:shd w:val="clear" w:color="auto" w:fill="auto"/>
            <w:vAlign w:val="bottom"/>
            <w:hideMark/>
          </w:tcPr>
          <w:p w:rsidR="00613335" w:rsidRPr="002F3902" w:rsidDel="001111A8" w:rsidRDefault="00613335" w:rsidP="001111A8">
            <w:pPr>
              <w:pStyle w:val="Titre4"/>
              <w:rPr>
                <w:del w:id="7303" w:author="VOYER Raphael" w:date="2021-06-16T11:15:00Z"/>
                <w:rFonts w:ascii="Calibri" w:hAnsi="Calibri" w:cs="Calibri"/>
                <w:color w:val="000000"/>
                <w:sz w:val="22"/>
                <w:szCs w:val="22"/>
                <w:lang w:bidi="hi-IN"/>
              </w:rPr>
              <w:pPrChange w:id="7304" w:author="VOYER Raphael" w:date="2021-06-16T11:15:00Z">
                <w:pPr>
                  <w:jc w:val="left"/>
                </w:pPr>
              </w:pPrChange>
            </w:pPr>
            <w:del w:id="7305" w:author="VOYER Raphael" w:date="2021-06-16T11:15:00Z">
              <w:r w:rsidRPr="002F3902" w:rsidDel="001111A8">
                <w:rPr>
                  <w:rFonts w:ascii="Calibri" w:hAnsi="Calibri" w:cs="Calibri"/>
                  <w:color w:val="000000"/>
                  <w:sz w:val="22"/>
                  <w:szCs w:val="22"/>
                  <w:lang w:bidi="hi-IN"/>
                </w:rPr>
                <w:delText>HA_VLAN_DEL_MC_INDEX_MSGID</w:delText>
              </w:r>
            </w:del>
          </w:p>
        </w:tc>
        <w:tc>
          <w:tcPr>
            <w:tcW w:w="1256" w:type="pct"/>
            <w:shd w:val="clear" w:color="auto" w:fill="auto"/>
            <w:vAlign w:val="bottom"/>
            <w:hideMark/>
          </w:tcPr>
          <w:p w:rsidR="00613335" w:rsidDel="001111A8" w:rsidRDefault="00613335" w:rsidP="001111A8">
            <w:pPr>
              <w:pStyle w:val="Titre4"/>
              <w:rPr>
                <w:del w:id="7306" w:author="VOYER Raphael" w:date="2021-06-16T11:15:00Z"/>
                <w:rFonts w:ascii="Calibri" w:hAnsi="Calibri" w:cs="Calibri"/>
                <w:color w:val="000000"/>
                <w:sz w:val="22"/>
                <w:szCs w:val="22"/>
                <w:lang w:bidi="hi-IN"/>
              </w:rPr>
              <w:pPrChange w:id="7307" w:author="VOYER Raphael" w:date="2021-06-16T11:15:00Z">
                <w:pPr>
                  <w:jc w:val="left"/>
                </w:pPr>
              </w:pPrChange>
            </w:pPr>
            <w:del w:id="7308" w:author="VOYER Raphael" w:date="2021-06-16T11:15:00Z">
              <w:r w:rsidRPr="002F3902" w:rsidDel="001111A8">
                <w:rPr>
                  <w:rFonts w:ascii="Calibri" w:hAnsi="Calibri" w:cs="Calibri"/>
                  <w:color w:val="000000"/>
                  <w:sz w:val="22"/>
                  <w:szCs w:val="22"/>
                  <w:lang w:bidi="hi-IN"/>
                </w:rPr>
                <w:delText>HA-VLAN sends the VIDX to the SL instead of MC-INDEX</w:delText>
              </w:r>
            </w:del>
          </w:p>
          <w:p w:rsidR="00207B98" w:rsidRPr="002F3902" w:rsidDel="001111A8" w:rsidRDefault="00207B98" w:rsidP="001111A8">
            <w:pPr>
              <w:pStyle w:val="Titre4"/>
              <w:rPr>
                <w:del w:id="7309" w:author="VOYER Raphael" w:date="2021-06-16T11:15:00Z"/>
                <w:rFonts w:ascii="Calibri" w:hAnsi="Calibri" w:cs="Calibri"/>
                <w:color w:val="000000"/>
                <w:sz w:val="22"/>
                <w:szCs w:val="22"/>
                <w:lang w:bidi="hi-IN"/>
              </w:rPr>
              <w:pPrChange w:id="7310" w:author="VOYER Raphael" w:date="2021-06-16T11:15:00Z">
                <w:pPr>
                  <w:jc w:val="left"/>
                </w:pPr>
              </w:pPrChange>
            </w:pPr>
            <w:del w:id="7311" w:author="VOYER Raphael" w:date="2021-06-16T11:15:00Z">
              <w:r w:rsidDel="001111A8">
                <w:rPr>
                  <w:rFonts w:ascii="Calibri" w:hAnsi="Calibri" w:cs="Calibri"/>
                  <w:color w:val="000000"/>
                  <w:sz w:val="22"/>
                  <w:szCs w:val="22"/>
                  <w:lang w:bidi="hi-IN"/>
                </w:rPr>
                <w:delText>In case of L3 clusters, the request to SL is sent via IP module.</w:delText>
              </w:r>
            </w:del>
          </w:p>
        </w:tc>
      </w:tr>
      <w:tr w:rsidR="006A24B3" w:rsidRPr="002F3902" w:rsidDel="001111A8" w:rsidTr="006A24B3">
        <w:trPr>
          <w:trHeight w:val="600"/>
          <w:del w:id="7312" w:author="VOYER Raphael" w:date="2021-06-16T11:15:00Z"/>
        </w:trPr>
        <w:tc>
          <w:tcPr>
            <w:tcW w:w="1462" w:type="pct"/>
            <w:shd w:val="clear" w:color="auto" w:fill="auto"/>
            <w:vAlign w:val="bottom"/>
            <w:hideMark/>
          </w:tcPr>
          <w:p w:rsidR="00613335" w:rsidRPr="002F3902" w:rsidDel="001111A8" w:rsidRDefault="00613335" w:rsidP="001111A8">
            <w:pPr>
              <w:pStyle w:val="Titre4"/>
              <w:rPr>
                <w:del w:id="7313" w:author="VOYER Raphael" w:date="2021-06-16T11:15:00Z"/>
                <w:rFonts w:ascii="Calibri" w:hAnsi="Calibri" w:cs="Calibri"/>
                <w:color w:val="000000"/>
                <w:sz w:val="22"/>
                <w:szCs w:val="22"/>
                <w:lang w:bidi="hi-IN"/>
              </w:rPr>
              <w:pPrChange w:id="7314" w:author="VOYER Raphael" w:date="2021-06-16T11:15:00Z">
                <w:pPr>
                  <w:jc w:val="left"/>
                </w:pPr>
              </w:pPrChange>
            </w:pPr>
            <w:del w:id="7315" w:author="VOYER Raphael" w:date="2021-06-16T11:15:00Z">
              <w:r w:rsidRPr="002F3902" w:rsidDel="001111A8">
                <w:rPr>
                  <w:rFonts w:ascii="Calibri" w:hAnsi="Calibri" w:cs="Calibri"/>
                  <w:color w:val="000000"/>
                  <w:sz w:val="22"/>
                  <w:szCs w:val="22"/>
                  <w:lang w:bidi="hi-IN"/>
                </w:rPr>
                <w:delText>havlan_send_SL_add_del_mcast_port</w:delText>
              </w:r>
            </w:del>
          </w:p>
        </w:tc>
        <w:tc>
          <w:tcPr>
            <w:tcW w:w="992" w:type="pct"/>
            <w:shd w:val="clear" w:color="auto" w:fill="auto"/>
            <w:vAlign w:val="bottom"/>
            <w:hideMark/>
          </w:tcPr>
          <w:p w:rsidR="00613335" w:rsidRPr="002F3902" w:rsidDel="001111A8" w:rsidRDefault="00613335" w:rsidP="001111A8">
            <w:pPr>
              <w:pStyle w:val="Titre4"/>
              <w:rPr>
                <w:del w:id="7316" w:author="VOYER Raphael" w:date="2021-06-16T11:15:00Z"/>
                <w:rFonts w:ascii="Calibri" w:hAnsi="Calibri" w:cs="Calibri"/>
                <w:color w:val="000000"/>
                <w:sz w:val="22"/>
                <w:szCs w:val="22"/>
                <w:lang w:bidi="hi-IN"/>
              </w:rPr>
              <w:pPrChange w:id="7317" w:author="VOYER Raphael" w:date="2021-06-16T11:15:00Z">
                <w:pPr>
                  <w:jc w:val="left"/>
                </w:pPr>
              </w:pPrChange>
            </w:pPr>
            <w:del w:id="7318" w:author="VOYER Raphael" w:date="2021-06-16T11:15:00Z">
              <w:r w:rsidRPr="002F3902" w:rsidDel="001111A8">
                <w:rPr>
                  <w:rFonts w:ascii="Calibri" w:hAnsi="Calibri" w:cs="Calibri"/>
                  <w:color w:val="000000"/>
                  <w:sz w:val="22"/>
                  <w:szCs w:val="22"/>
                  <w:lang w:bidi="hi-IN"/>
                </w:rPr>
                <w:delText>This function sends request to Source Learning to add/delete a specified port to a given MC-Index.</w:delText>
              </w:r>
            </w:del>
          </w:p>
        </w:tc>
        <w:tc>
          <w:tcPr>
            <w:tcW w:w="1290" w:type="pct"/>
            <w:shd w:val="clear" w:color="auto" w:fill="auto"/>
            <w:vAlign w:val="bottom"/>
            <w:hideMark/>
          </w:tcPr>
          <w:p w:rsidR="00613335" w:rsidRPr="00B33656" w:rsidDel="001111A8" w:rsidRDefault="00613335" w:rsidP="001111A8">
            <w:pPr>
              <w:pStyle w:val="Titre4"/>
              <w:rPr>
                <w:del w:id="7319" w:author="VOYER Raphael" w:date="2021-06-16T11:15:00Z"/>
                <w:rFonts w:ascii="Calibri" w:hAnsi="Calibri" w:cs="Calibri"/>
                <w:color w:val="000000"/>
                <w:sz w:val="22"/>
                <w:szCs w:val="22"/>
                <w:lang w:val="fr-FR" w:bidi="hi-IN"/>
              </w:rPr>
              <w:pPrChange w:id="7320" w:author="VOYER Raphael" w:date="2021-06-16T11:15:00Z">
                <w:pPr>
                  <w:jc w:val="left"/>
                </w:pPr>
              </w:pPrChange>
            </w:pPr>
            <w:del w:id="7321" w:author="VOYER Raphael" w:date="2021-06-16T11:15:00Z">
              <w:r w:rsidRPr="00B33656" w:rsidDel="001111A8">
                <w:rPr>
                  <w:rFonts w:ascii="Calibri" w:hAnsi="Calibri" w:cs="Calibri"/>
                  <w:color w:val="000000"/>
                  <w:sz w:val="22"/>
                  <w:szCs w:val="22"/>
                  <w:lang w:val="fr-FR" w:bidi="hi-IN"/>
                </w:rPr>
                <w:delText>HA_VLAN_MOD_PORT_MSGID</w:delText>
              </w:r>
            </w:del>
          </w:p>
        </w:tc>
        <w:tc>
          <w:tcPr>
            <w:tcW w:w="1256" w:type="pct"/>
            <w:shd w:val="clear" w:color="auto" w:fill="auto"/>
            <w:vAlign w:val="bottom"/>
            <w:hideMark/>
          </w:tcPr>
          <w:p w:rsidR="00613335" w:rsidDel="001111A8" w:rsidRDefault="00613335" w:rsidP="001111A8">
            <w:pPr>
              <w:pStyle w:val="Titre4"/>
              <w:rPr>
                <w:del w:id="7322" w:author="VOYER Raphael" w:date="2021-06-16T11:15:00Z"/>
                <w:rFonts w:ascii="Calibri" w:hAnsi="Calibri" w:cs="Calibri"/>
                <w:color w:val="000000"/>
                <w:sz w:val="22"/>
                <w:szCs w:val="22"/>
                <w:lang w:bidi="hi-IN"/>
              </w:rPr>
              <w:pPrChange w:id="7323" w:author="VOYER Raphael" w:date="2021-06-16T11:15:00Z">
                <w:pPr>
                  <w:jc w:val="left"/>
                </w:pPr>
              </w:pPrChange>
            </w:pPr>
            <w:del w:id="7324" w:author="VOYER Raphael" w:date="2021-06-16T11:15:00Z">
              <w:r w:rsidDel="001111A8">
                <w:rPr>
                  <w:rFonts w:ascii="Calibri" w:hAnsi="Calibri" w:cs="Calibri"/>
                  <w:color w:val="000000"/>
                  <w:sz w:val="22"/>
                  <w:szCs w:val="22"/>
                  <w:lang w:bidi="hi-IN"/>
                </w:rPr>
                <w:delText xml:space="preserve">Ports are added to/ </w:delText>
              </w:r>
              <w:r w:rsidR="00F05322" w:rsidDel="001111A8">
                <w:rPr>
                  <w:rFonts w:ascii="Calibri" w:hAnsi="Calibri" w:cs="Calibri"/>
                  <w:color w:val="000000"/>
                  <w:sz w:val="22"/>
                  <w:szCs w:val="22"/>
                  <w:lang w:bidi="hi-IN"/>
                </w:rPr>
                <w:delText xml:space="preserve">deleted </w:delText>
              </w:r>
              <w:r w:rsidDel="001111A8">
                <w:rPr>
                  <w:rFonts w:ascii="Calibri" w:hAnsi="Calibri" w:cs="Calibri"/>
                  <w:color w:val="000000"/>
                  <w:sz w:val="22"/>
                  <w:szCs w:val="22"/>
                  <w:lang w:bidi="hi-IN"/>
                </w:rPr>
                <w:delText>from VIDX entry instead of L2MC entry</w:delText>
              </w:r>
            </w:del>
          </w:p>
          <w:p w:rsidR="00F05322" w:rsidRPr="002F3902" w:rsidDel="001111A8" w:rsidRDefault="00FC4C77" w:rsidP="001111A8">
            <w:pPr>
              <w:pStyle w:val="Titre4"/>
              <w:rPr>
                <w:del w:id="7325" w:author="VOYER Raphael" w:date="2021-06-16T11:15:00Z"/>
                <w:rFonts w:ascii="Calibri" w:hAnsi="Calibri" w:cs="Calibri"/>
                <w:color w:val="000000"/>
                <w:sz w:val="22"/>
                <w:szCs w:val="22"/>
                <w:lang w:bidi="hi-IN"/>
              </w:rPr>
              <w:pPrChange w:id="7326" w:author="VOYER Raphael" w:date="2021-06-16T11:15:00Z">
                <w:pPr>
                  <w:jc w:val="left"/>
                </w:pPr>
              </w:pPrChange>
            </w:pPr>
            <w:del w:id="7327" w:author="VOYER Raphael" w:date="2021-06-16T11:15:00Z">
              <w:r w:rsidDel="001111A8">
                <w:rPr>
                  <w:lang w:bidi="hi-IN"/>
                </w:rPr>
                <w:delText xml:space="preserve">In the case of </w:delText>
              </w:r>
              <w:r w:rsidR="00F05322" w:rsidDel="001111A8">
                <w:rPr>
                  <w:lang w:bidi="hi-IN"/>
                </w:rPr>
                <w:delText xml:space="preserve"> L3 server-clusters, messages to </w:delText>
              </w:r>
              <w:r w:rsidR="00E829FF" w:rsidDel="001111A8">
                <w:rPr>
                  <w:lang w:bidi="hi-IN"/>
                </w:rPr>
                <w:delText>BCD</w:delText>
              </w:r>
              <w:r w:rsidR="00F05322" w:rsidDel="001111A8">
                <w:rPr>
                  <w:lang w:bidi="hi-IN"/>
                </w:rPr>
                <w:delText xml:space="preserve"> to add ports are sent by IP module</w:delText>
              </w:r>
              <w:r w:rsidR="00207B98" w:rsidDel="001111A8">
                <w:rPr>
                  <w:lang w:bidi="hi-IN"/>
                </w:rPr>
                <w:delText>. The trigger to IP module shall be sent by HA-VLAN whenever HA-VLAN receives port add/delete message for a server-cluster.</w:delText>
              </w:r>
            </w:del>
          </w:p>
        </w:tc>
      </w:tr>
      <w:tr w:rsidR="006A24B3" w:rsidRPr="002F3902" w:rsidDel="001111A8" w:rsidTr="006A24B3">
        <w:trPr>
          <w:trHeight w:val="4800"/>
          <w:del w:id="7328" w:author="VOYER Raphael" w:date="2021-06-16T11:15:00Z"/>
        </w:trPr>
        <w:tc>
          <w:tcPr>
            <w:tcW w:w="1462" w:type="pct"/>
            <w:shd w:val="clear" w:color="auto" w:fill="auto"/>
            <w:vAlign w:val="bottom"/>
            <w:hideMark/>
          </w:tcPr>
          <w:p w:rsidR="00613335" w:rsidRPr="002F3902" w:rsidDel="001111A8" w:rsidRDefault="00613335" w:rsidP="001111A8">
            <w:pPr>
              <w:pStyle w:val="Titre4"/>
              <w:rPr>
                <w:del w:id="7329" w:author="VOYER Raphael" w:date="2021-06-16T11:15:00Z"/>
                <w:rFonts w:ascii="Calibri" w:hAnsi="Calibri" w:cs="Calibri"/>
                <w:color w:val="000000"/>
                <w:sz w:val="22"/>
                <w:szCs w:val="22"/>
                <w:lang w:bidi="hi-IN"/>
              </w:rPr>
              <w:pPrChange w:id="7330" w:author="VOYER Raphael" w:date="2021-06-16T11:15:00Z">
                <w:pPr>
                  <w:jc w:val="left"/>
                </w:pPr>
              </w:pPrChange>
            </w:pPr>
            <w:del w:id="7331" w:author="VOYER Raphael" w:date="2021-06-16T11:15:00Z">
              <w:r w:rsidRPr="002F3902" w:rsidDel="001111A8">
                <w:rPr>
                  <w:rFonts w:ascii="Calibri" w:hAnsi="Calibri" w:cs="Calibri"/>
                  <w:color w:val="000000"/>
                  <w:sz w:val="22"/>
                  <w:szCs w:val="22"/>
                  <w:lang w:bidi="hi-IN"/>
                </w:rPr>
                <w:delText>havlan_request_qos_add_del_filter_msg</w:delText>
              </w:r>
            </w:del>
          </w:p>
        </w:tc>
        <w:tc>
          <w:tcPr>
            <w:tcW w:w="992" w:type="pct"/>
            <w:shd w:val="clear" w:color="auto" w:fill="auto"/>
            <w:vAlign w:val="bottom"/>
            <w:hideMark/>
          </w:tcPr>
          <w:p w:rsidR="00613335" w:rsidRPr="002F3902" w:rsidDel="001111A8" w:rsidRDefault="00613335" w:rsidP="001111A8">
            <w:pPr>
              <w:pStyle w:val="Titre4"/>
              <w:rPr>
                <w:del w:id="7332" w:author="VOYER Raphael" w:date="2021-06-16T11:15:00Z"/>
                <w:rFonts w:ascii="Calibri" w:hAnsi="Calibri" w:cs="Calibri"/>
                <w:color w:val="000000"/>
                <w:sz w:val="22"/>
                <w:szCs w:val="22"/>
                <w:lang w:bidi="hi-IN"/>
              </w:rPr>
              <w:pPrChange w:id="7333" w:author="VOYER Raphael" w:date="2021-06-16T11:15:00Z">
                <w:pPr>
                  <w:jc w:val="left"/>
                </w:pPr>
              </w:pPrChange>
            </w:pPr>
            <w:del w:id="7334" w:author="VOYER Raphael" w:date="2021-06-16T11:15:00Z">
              <w:r w:rsidRPr="002F3902" w:rsidDel="001111A8">
                <w:rPr>
                  <w:rFonts w:ascii="Calibri" w:hAnsi="Calibri" w:cs="Calibri"/>
                  <w:color w:val="000000"/>
                  <w:sz w:val="22"/>
                  <w:szCs w:val="22"/>
                  <w:lang w:bidi="hi-IN"/>
                </w:rPr>
                <w:delText>This function sends a message to QoS to install/un-install rules and actions for a given server-cluster;</w:delText>
              </w:r>
              <w:r w:rsidRPr="002F3902" w:rsidDel="001111A8">
                <w:rPr>
                  <w:rFonts w:ascii="Calibri" w:hAnsi="Calibri" w:cs="Calibri"/>
                  <w:color w:val="000000"/>
                  <w:sz w:val="22"/>
                  <w:szCs w:val="22"/>
                  <w:lang w:bidi="hi-IN"/>
                </w:rPr>
                <w:br/>
                <w:delText>For L3 server-cluster :-</w:delText>
              </w:r>
              <w:r w:rsidRPr="002F3902" w:rsidDel="001111A8">
                <w:rPr>
                  <w:rFonts w:ascii="Calibri" w:hAnsi="Calibri" w:cs="Calibri"/>
                  <w:color w:val="000000"/>
                  <w:sz w:val="22"/>
                  <w:szCs w:val="22"/>
                  <w:lang w:bidi="hi-IN"/>
                </w:rPr>
                <w:br/>
                <w:delText>In the case of STATIC MAC address - first filters (rule and action) are installed then ARP is installed by HA-VLAN;  In the case of DYNAMIC MAC address IP, the IPCMM sends a message to the HA-VLAN about the ARP then filters are installed by the HA-VLAN</w:delText>
              </w:r>
              <w:r w:rsidR="0049216F" w:rsidDel="001111A8">
                <w:rPr>
                  <w:rFonts w:ascii="Calibri" w:hAnsi="Calibri" w:cs="Calibri"/>
                  <w:color w:val="000000"/>
                  <w:sz w:val="22"/>
                  <w:szCs w:val="22"/>
                  <w:lang w:bidi="hi-IN"/>
                </w:rPr>
                <w:delText xml:space="preserve">. </w:delText>
              </w:r>
              <w:r w:rsidR="0078647D" w:rsidDel="001111A8">
                <w:rPr>
                  <w:rFonts w:ascii="Calibri" w:hAnsi="Calibri" w:cs="Calibri"/>
                  <w:color w:val="000000"/>
                  <w:sz w:val="22"/>
                  <w:szCs w:val="22"/>
                  <w:lang w:bidi="hi-IN"/>
                </w:rPr>
                <w:delText>This is applicable in case of Broadcom ASIC.</w:delText>
              </w:r>
            </w:del>
          </w:p>
        </w:tc>
        <w:tc>
          <w:tcPr>
            <w:tcW w:w="1290" w:type="pct"/>
            <w:shd w:val="clear" w:color="auto" w:fill="auto"/>
            <w:vAlign w:val="bottom"/>
            <w:hideMark/>
          </w:tcPr>
          <w:p w:rsidR="00613335" w:rsidRPr="002F3902" w:rsidDel="001111A8" w:rsidRDefault="00613335" w:rsidP="001111A8">
            <w:pPr>
              <w:pStyle w:val="Titre4"/>
              <w:rPr>
                <w:del w:id="7335" w:author="VOYER Raphael" w:date="2021-06-16T11:15:00Z"/>
                <w:rFonts w:ascii="Calibri" w:hAnsi="Calibri" w:cs="Calibri"/>
                <w:color w:val="000000"/>
                <w:sz w:val="22"/>
                <w:szCs w:val="22"/>
                <w:lang w:bidi="hi-IN"/>
              </w:rPr>
              <w:pPrChange w:id="7336" w:author="VOYER Raphael" w:date="2021-06-16T11:15:00Z">
                <w:pPr>
                  <w:jc w:val="left"/>
                </w:pPr>
              </w:pPrChange>
            </w:pPr>
            <w:del w:id="7337" w:author="VOYER Raphael" w:date="2021-06-16T11:15:00Z">
              <w:r w:rsidRPr="002F3902" w:rsidDel="001111A8">
                <w:rPr>
                  <w:rFonts w:ascii="Calibri" w:hAnsi="Calibri" w:cs="Calibri"/>
                  <w:color w:val="000000"/>
                  <w:sz w:val="22"/>
                  <w:szCs w:val="22"/>
                  <w:lang w:bidi="hi-IN"/>
                </w:rPr>
                <w:delText>HA_VLAN_FILTER_MSGID</w:delText>
              </w:r>
            </w:del>
          </w:p>
        </w:tc>
        <w:tc>
          <w:tcPr>
            <w:tcW w:w="1256" w:type="pct"/>
            <w:shd w:val="clear" w:color="auto" w:fill="auto"/>
            <w:vAlign w:val="bottom"/>
            <w:hideMark/>
          </w:tcPr>
          <w:p w:rsidR="00F05322" w:rsidDel="001111A8" w:rsidRDefault="00613335" w:rsidP="001111A8">
            <w:pPr>
              <w:pStyle w:val="Titre4"/>
              <w:rPr>
                <w:del w:id="7338" w:author="VOYER Raphael" w:date="2021-06-16T11:15:00Z"/>
                <w:lang w:bidi="hi-IN"/>
              </w:rPr>
              <w:pPrChange w:id="7339" w:author="VOYER Raphael" w:date="2021-06-16T11:15:00Z">
                <w:pPr/>
              </w:pPrChange>
            </w:pPr>
            <w:del w:id="7340" w:author="VOYER Raphael" w:date="2021-06-16T11:15:00Z">
              <w:r w:rsidRPr="002F3902" w:rsidDel="001111A8">
                <w:rPr>
                  <w:rFonts w:ascii="Calibri" w:hAnsi="Calibri" w:cs="Calibri"/>
                  <w:color w:val="000000"/>
                  <w:sz w:val="22"/>
                  <w:szCs w:val="22"/>
                  <w:lang w:bidi="hi-IN"/>
                </w:rPr>
                <w:delText>No changes required for L2;</w:delText>
              </w:r>
              <w:r w:rsidRPr="002F3902" w:rsidDel="001111A8">
                <w:rPr>
                  <w:rFonts w:ascii="Calibri" w:hAnsi="Calibri" w:cs="Calibri"/>
                  <w:color w:val="000000"/>
                  <w:sz w:val="22"/>
                  <w:szCs w:val="22"/>
                  <w:lang w:bidi="hi-IN"/>
                </w:rPr>
                <w:br/>
              </w:r>
            </w:del>
          </w:p>
          <w:p w:rsidR="00F05322" w:rsidDel="001111A8" w:rsidRDefault="00F05322" w:rsidP="001111A8">
            <w:pPr>
              <w:pStyle w:val="Titre4"/>
              <w:rPr>
                <w:del w:id="7341" w:author="VOYER Raphael" w:date="2021-06-16T11:15:00Z"/>
                <w:lang w:bidi="hi-IN"/>
              </w:rPr>
              <w:pPrChange w:id="7342" w:author="VOYER Raphael" w:date="2021-06-16T11:15:00Z">
                <w:pPr/>
              </w:pPrChange>
            </w:pPr>
            <w:del w:id="7343" w:author="VOYER Raphael" w:date="2021-06-16T11:15:00Z">
              <w:r w:rsidDel="001111A8">
                <w:rPr>
                  <w:lang w:bidi="hi-IN"/>
                </w:rPr>
                <w:delText xml:space="preserve">The existing messages to IP CMM are modified or extended; The router TCAMs is used </w:delText>
              </w:r>
              <w:r w:rsidR="0064667F" w:rsidDel="001111A8">
                <w:rPr>
                  <w:lang w:bidi="hi-IN"/>
                </w:rPr>
                <w:delText>for programming the L3 clusters</w:delText>
              </w:r>
              <w:r w:rsidDel="001111A8">
                <w:rPr>
                  <w:lang w:bidi="hi-IN"/>
                </w:rPr>
                <w:delText>; The VIDX bits are also set/cleared by the IP CMM.  HA-VLAN has to send messages to IP CMM to add/delete ARP, to set/clear port bits in VIDX ;</w:delText>
              </w:r>
            </w:del>
          </w:p>
          <w:p w:rsidR="00613335" w:rsidRPr="002F3902" w:rsidDel="001111A8" w:rsidRDefault="00613335" w:rsidP="001111A8">
            <w:pPr>
              <w:pStyle w:val="Titre4"/>
              <w:rPr>
                <w:del w:id="7344" w:author="VOYER Raphael" w:date="2021-06-16T11:15:00Z"/>
                <w:rFonts w:ascii="Calibri" w:hAnsi="Calibri" w:cs="Calibri"/>
                <w:color w:val="000000"/>
                <w:sz w:val="22"/>
                <w:szCs w:val="22"/>
                <w:lang w:bidi="hi-IN"/>
              </w:rPr>
              <w:pPrChange w:id="7345" w:author="VOYER Raphael" w:date="2021-06-16T11:15:00Z">
                <w:pPr>
                  <w:jc w:val="left"/>
                </w:pPr>
              </w:pPrChange>
            </w:pPr>
          </w:p>
        </w:tc>
      </w:tr>
      <w:tr w:rsidR="006A24B3" w:rsidRPr="002F3902" w:rsidDel="001111A8" w:rsidTr="006A24B3">
        <w:trPr>
          <w:trHeight w:val="1200"/>
          <w:del w:id="7346" w:author="VOYER Raphael" w:date="2021-06-16T11:15:00Z"/>
        </w:trPr>
        <w:tc>
          <w:tcPr>
            <w:tcW w:w="1462" w:type="pct"/>
            <w:shd w:val="clear" w:color="auto" w:fill="auto"/>
            <w:vAlign w:val="bottom"/>
            <w:hideMark/>
          </w:tcPr>
          <w:p w:rsidR="00613335" w:rsidRPr="002F3902" w:rsidDel="001111A8" w:rsidRDefault="00613335" w:rsidP="001111A8">
            <w:pPr>
              <w:pStyle w:val="Titre4"/>
              <w:rPr>
                <w:del w:id="7347" w:author="VOYER Raphael" w:date="2021-06-16T11:15:00Z"/>
                <w:rFonts w:ascii="Calibri" w:hAnsi="Calibri" w:cs="Calibri"/>
                <w:color w:val="000000"/>
                <w:sz w:val="22"/>
                <w:szCs w:val="22"/>
                <w:lang w:bidi="hi-IN"/>
              </w:rPr>
              <w:pPrChange w:id="7348" w:author="VOYER Raphael" w:date="2021-06-16T11:15:00Z">
                <w:pPr>
                  <w:jc w:val="left"/>
                </w:pPr>
              </w:pPrChange>
            </w:pPr>
            <w:del w:id="7349" w:author="VOYER Raphael" w:date="2021-06-16T11:15:00Z">
              <w:r w:rsidRPr="002F3902" w:rsidDel="001111A8">
                <w:rPr>
                  <w:rFonts w:ascii="Calibri" w:hAnsi="Calibri" w:cs="Calibri"/>
                  <w:color w:val="000000"/>
                  <w:sz w:val="22"/>
                  <w:szCs w:val="22"/>
                  <w:lang w:bidi="hi-IN"/>
                </w:rPr>
                <w:delText>havlan_request_arp_add_msg</w:delText>
              </w:r>
            </w:del>
          </w:p>
        </w:tc>
        <w:tc>
          <w:tcPr>
            <w:tcW w:w="992" w:type="pct"/>
            <w:shd w:val="clear" w:color="auto" w:fill="auto"/>
            <w:vAlign w:val="bottom"/>
            <w:hideMark/>
          </w:tcPr>
          <w:p w:rsidR="00613335" w:rsidRPr="002F3902" w:rsidDel="001111A8" w:rsidRDefault="00613335" w:rsidP="001111A8">
            <w:pPr>
              <w:pStyle w:val="Titre4"/>
              <w:rPr>
                <w:del w:id="7350" w:author="VOYER Raphael" w:date="2021-06-16T11:15:00Z"/>
                <w:rFonts w:ascii="Calibri" w:hAnsi="Calibri" w:cs="Calibri"/>
                <w:color w:val="000000"/>
                <w:sz w:val="22"/>
                <w:szCs w:val="22"/>
                <w:lang w:bidi="hi-IN"/>
              </w:rPr>
              <w:pPrChange w:id="7351" w:author="VOYER Raphael" w:date="2021-06-16T11:15:00Z">
                <w:pPr>
                  <w:jc w:val="left"/>
                </w:pPr>
              </w:pPrChange>
            </w:pPr>
            <w:del w:id="7352" w:author="VOYER Raphael" w:date="2021-06-16T11:15:00Z">
              <w:r w:rsidRPr="002F3902" w:rsidDel="001111A8">
                <w:rPr>
                  <w:rFonts w:ascii="Calibri" w:hAnsi="Calibri" w:cs="Calibri"/>
                  <w:color w:val="000000"/>
                  <w:sz w:val="22"/>
                  <w:szCs w:val="22"/>
                  <w:lang w:bidi="hi-IN"/>
                </w:rPr>
                <w:delText>This function sends a message to IP CMM to install ARP for a given IP address</w:delText>
              </w:r>
            </w:del>
          </w:p>
        </w:tc>
        <w:tc>
          <w:tcPr>
            <w:tcW w:w="1290" w:type="pct"/>
            <w:shd w:val="clear" w:color="auto" w:fill="auto"/>
            <w:vAlign w:val="bottom"/>
            <w:hideMark/>
          </w:tcPr>
          <w:p w:rsidR="00613335" w:rsidRPr="002F3902" w:rsidDel="001111A8" w:rsidRDefault="00613335" w:rsidP="001111A8">
            <w:pPr>
              <w:pStyle w:val="Titre4"/>
              <w:rPr>
                <w:del w:id="7353" w:author="VOYER Raphael" w:date="2021-06-16T11:15:00Z"/>
                <w:rFonts w:ascii="Calibri" w:hAnsi="Calibri" w:cs="Calibri"/>
                <w:color w:val="000000"/>
                <w:sz w:val="22"/>
                <w:szCs w:val="22"/>
                <w:lang w:bidi="hi-IN"/>
              </w:rPr>
              <w:pPrChange w:id="7354" w:author="VOYER Raphael" w:date="2021-06-16T11:15:00Z">
                <w:pPr>
                  <w:jc w:val="left"/>
                </w:pPr>
              </w:pPrChange>
            </w:pPr>
            <w:del w:id="7355" w:author="VOYER Raphael" w:date="2021-06-16T11:15:00Z">
              <w:r w:rsidRPr="002F3902" w:rsidDel="001111A8">
                <w:rPr>
                  <w:rFonts w:ascii="Calibri" w:hAnsi="Calibri" w:cs="Calibri"/>
                  <w:color w:val="000000"/>
                  <w:sz w:val="22"/>
                  <w:szCs w:val="22"/>
                  <w:lang w:bidi="hi-IN"/>
                </w:rPr>
                <w:delText>IPCMM_API_HAVLAN_ARP_ADD</w:delText>
              </w:r>
            </w:del>
          </w:p>
        </w:tc>
        <w:tc>
          <w:tcPr>
            <w:tcW w:w="1256" w:type="pct"/>
            <w:shd w:val="clear" w:color="auto" w:fill="auto"/>
            <w:vAlign w:val="bottom"/>
            <w:hideMark/>
          </w:tcPr>
          <w:p w:rsidR="00647586" w:rsidDel="001111A8" w:rsidRDefault="00647586" w:rsidP="001111A8">
            <w:pPr>
              <w:pStyle w:val="Titre4"/>
              <w:rPr>
                <w:del w:id="7356" w:author="VOYER Raphael" w:date="2021-06-16T11:15:00Z"/>
                <w:lang w:bidi="hi-IN"/>
              </w:rPr>
              <w:pPrChange w:id="7357" w:author="VOYER Raphael" w:date="2021-06-16T11:15:00Z">
                <w:pPr/>
              </w:pPrChange>
            </w:pPr>
            <w:del w:id="7358" w:author="VOYER Raphael" w:date="2021-06-16T11:15:00Z">
              <w:r w:rsidDel="001111A8">
                <w:rPr>
                  <w:lang w:bidi="hi-IN"/>
                </w:rPr>
                <w:delText>Install an ARP entry for the cluster MAC.</w:delText>
              </w:r>
            </w:del>
          </w:p>
          <w:p w:rsidR="00647586" w:rsidDel="001111A8" w:rsidRDefault="00647586" w:rsidP="001111A8">
            <w:pPr>
              <w:pStyle w:val="Titre4"/>
              <w:rPr>
                <w:del w:id="7359" w:author="VOYER Raphael" w:date="2021-06-16T11:15:00Z"/>
                <w:lang w:bidi="hi-IN"/>
              </w:rPr>
              <w:pPrChange w:id="7360" w:author="VOYER Raphael" w:date="2021-06-16T11:15:00Z">
                <w:pPr/>
              </w:pPrChange>
            </w:pPr>
            <w:del w:id="7361" w:author="VOYER Raphael" w:date="2021-06-16T11:15:00Z">
              <w:r w:rsidDel="001111A8">
                <w:rPr>
                  <w:lang w:bidi="hi-IN"/>
                </w:rPr>
                <w:delText>Install an Next Hop Router entry with the ARP index.</w:delText>
              </w:r>
            </w:del>
          </w:p>
          <w:p w:rsidR="00647586" w:rsidDel="001111A8" w:rsidRDefault="00647586" w:rsidP="001111A8">
            <w:pPr>
              <w:pStyle w:val="Titre4"/>
              <w:rPr>
                <w:del w:id="7362" w:author="VOYER Raphael" w:date="2021-06-16T11:15:00Z"/>
                <w:lang w:bidi="hi-IN"/>
              </w:rPr>
              <w:pPrChange w:id="7363" w:author="VOYER Raphael" w:date="2021-06-16T11:15:00Z">
                <w:pPr/>
              </w:pPrChange>
            </w:pPr>
            <w:del w:id="7364" w:author="VOYER Raphael" w:date="2021-06-16T11:15:00Z">
              <w:r w:rsidDel="001111A8">
                <w:rPr>
                  <w:lang w:bidi="hi-IN"/>
                </w:rPr>
                <w:delText>Install the VIDX entry with the egress ports set</w:delText>
              </w:r>
            </w:del>
          </w:p>
          <w:p w:rsidR="00ED6660" w:rsidDel="001111A8" w:rsidRDefault="00647586" w:rsidP="001111A8">
            <w:pPr>
              <w:pStyle w:val="Titre4"/>
              <w:rPr>
                <w:del w:id="7365" w:author="VOYER Raphael" w:date="2021-06-16T11:15:00Z"/>
                <w:lang w:bidi="hi-IN"/>
              </w:rPr>
              <w:pPrChange w:id="7366" w:author="VOYER Raphael" w:date="2021-06-16T11:15:00Z">
                <w:pPr/>
              </w:pPrChange>
            </w:pPr>
            <w:del w:id="7367" w:author="VOYER Raphael" w:date="2021-06-16T11:15:00Z">
              <w:r w:rsidDel="001111A8">
                <w:rPr>
                  <w:lang w:bidi="hi-IN"/>
                </w:rPr>
                <w:delText xml:space="preserve">Reserve an LTT entry and install the LTT entry with the Next Hop details and VIDX in it. </w:delText>
              </w:r>
            </w:del>
          </w:p>
          <w:p w:rsidR="00647586" w:rsidDel="001111A8" w:rsidRDefault="00647586" w:rsidP="001111A8">
            <w:pPr>
              <w:pStyle w:val="Titre4"/>
              <w:rPr>
                <w:del w:id="7368" w:author="VOYER Raphael" w:date="2021-06-16T11:15:00Z"/>
                <w:lang w:bidi="hi-IN"/>
              </w:rPr>
              <w:pPrChange w:id="7369" w:author="VOYER Raphael" w:date="2021-06-16T11:15:00Z">
                <w:pPr/>
              </w:pPrChange>
            </w:pPr>
            <w:del w:id="7370" w:author="VOYER Raphael" w:date="2021-06-16T11:15:00Z">
              <w:r w:rsidDel="001111A8">
                <w:rPr>
                  <w:lang w:bidi="hi-IN"/>
                </w:rPr>
                <w:delText>Install  a router TCAM with server-cluster IP prefix;</w:delText>
              </w:r>
            </w:del>
          </w:p>
          <w:p w:rsidR="0049216F" w:rsidDel="001111A8" w:rsidRDefault="00647586" w:rsidP="001111A8">
            <w:pPr>
              <w:pStyle w:val="Titre4"/>
              <w:rPr>
                <w:del w:id="7371" w:author="VOYER Raphael" w:date="2021-06-16T11:15:00Z"/>
                <w:lang w:bidi="hi-IN"/>
              </w:rPr>
              <w:pPrChange w:id="7372" w:author="VOYER Raphael" w:date="2021-06-16T11:15:00Z">
                <w:pPr>
                  <w:jc w:val="left"/>
                </w:pPr>
              </w:pPrChange>
            </w:pPr>
            <w:del w:id="7373" w:author="VOYER Raphael" w:date="2021-06-16T11:15:00Z">
              <w:r w:rsidDel="001111A8">
                <w:rPr>
                  <w:lang w:bidi="hi-IN"/>
                </w:rPr>
                <w:delText>Provide support to add/delete ports to VIDX;</w:delText>
              </w:r>
              <w:r w:rsidR="0049216F" w:rsidDel="001111A8">
                <w:rPr>
                  <w:lang w:bidi="hi-IN"/>
                </w:rPr>
                <w:delText xml:space="preserve">  </w:delText>
              </w:r>
            </w:del>
          </w:p>
          <w:p w:rsidR="0049216F" w:rsidDel="001111A8" w:rsidRDefault="0070212A" w:rsidP="001111A8">
            <w:pPr>
              <w:pStyle w:val="Titre4"/>
              <w:rPr>
                <w:del w:id="7374" w:author="VOYER Raphael" w:date="2021-06-16T11:15:00Z"/>
                <w:lang w:bidi="hi-IN"/>
              </w:rPr>
              <w:pPrChange w:id="7375" w:author="VOYER Raphael" w:date="2021-06-16T11:15:00Z">
                <w:pPr>
                  <w:jc w:val="left"/>
                </w:pPr>
              </w:pPrChange>
            </w:pPr>
            <w:del w:id="7376" w:author="VOYER Raphael" w:date="2021-06-16T11:15:00Z">
              <w:r w:rsidDel="001111A8">
                <w:rPr>
                  <w:lang w:bidi="hi-IN"/>
                </w:rPr>
                <w:delText>In case of dynamic ARP, all the above except for the ARP entry are installed. When the ARP entry is learnt, the server cluster becomes operational.</w:delText>
              </w:r>
            </w:del>
          </w:p>
          <w:p w:rsidR="00613335" w:rsidRPr="002F3902" w:rsidDel="001111A8" w:rsidRDefault="00613335" w:rsidP="001111A8">
            <w:pPr>
              <w:pStyle w:val="Titre4"/>
              <w:rPr>
                <w:del w:id="7377" w:author="VOYER Raphael" w:date="2021-06-16T11:15:00Z"/>
                <w:rFonts w:ascii="Calibri" w:hAnsi="Calibri" w:cs="Calibri"/>
                <w:color w:val="000000"/>
                <w:sz w:val="22"/>
                <w:szCs w:val="22"/>
                <w:lang w:bidi="hi-IN"/>
              </w:rPr>
              <w:pPrChange w:id="7378" w:author="VOYER Raphael" w:date="2021-06-16T11:15:00Z">
                <w:pPr>
                  <w:jc w:val="left"/>
                </w:pPr>
              </w:pPrChange>
            </w:pPr>
          </w:p>
        </w:tc>
      </w:tr>
      <w:tr w:rsidR="006A24B3" w:rsidRPr="002F3902" w:rsidDel="001111A8" w:rsidTr="006A24B3">
        <w:trPr>
          <w:trHeight w:val="600"/>
          <w:del w:id="7379" w:author="VOYER Raphael" w:date="2021-06-16T11:15:00Z"/>
        </w:trPr>
        <w:tc>
          <w:tcPr>
            <w:tcW w:w="1462" w:type="pct"/>
            <w:shd w:val="clear" w:color="auto" w:fill="auto"/>
            <w:vAlign w:val="bottom"/>
            <w:hideMark/>
          </w:tcPr>
          <w:p w:rsidR="00613335" w:rsidRPr="002F3902" w:rsidDel="001111A8" w:rsidRDefault="00613335" w:rsidP="001111A8">
            <w:pPr>
              <w:pStyle w:val="Titre4"/>
              <w:rPr>
                <w:del w:id="7380" w:author="VOYER Raphael" w:date="2021-06-16T11:15:00Z"/>
                <w:rFonts w:ascii="Calibri" w:hAnsi="Calibri" w:cs="Calibri"/>
                <w:color w:val="000000"/>
                <w:sz w:val="22"/>
                <w:szCs w:val="22"/>
                <w:lang w:bidi="hi-IN"/>
              </w:rPr>
              <w:pPrChange w:id="7381" w:author="VOYER Raphael" w:date="2021-06-16T11:15:00Z">
                <w:pPr>
                  <w:jc w:val="left"/>
                </w:pPr>
              </w:pPrChange>
            </w:pPr>
            <w:del w:id="7382" w:author="VOYER Raphael" w:date="2021-06-16T11:15:00Z">
              <w:r w:rsidRPr="002F3902" w:rsidDel="001111A8">
                <w:rPr>
                  <w:rFonts w:ascii="Calibri" w:hAnsi="Calibri" w:cs="Calibri"/>
                  <w:color w:val="000000"/>
                  <w:sz w:val="22"/>
                  <w:szCs w:val="22"/>
                  <w:lang w:bidi="hi-IN"/>
                </w:rPr>
                <w:delText>havlan_request_arp_del_msg</w:delText>
              </w:r>
            </w:del>
          </w:p>
        </w:tc>
        <w:tc>
          <w:tcPr>
            <w:tcW w:w="992" w:type="pct"/>
            <w:shd w:val="clear" w:color="auto" w:fill="auto"/>
            <w:vAlign w:val="bottom"/>
            <w:hideMark/>
          </w:tcPr>
          <w:p w:rsidR="00613335" w:rsidRPr="002F3902" w:rsidDel="001111A8" w:rsidRDefault="00613335" w:rsidP="001111A8">
            <w:pPr>
              <w:pStyle w:val="Titre4"/>
              <w:rPr>
                <w:del w:id="7383" w:author="VOYER Raphael" w:date="2021-06-16T11:15:00Z"/>
                <w:rFonts w:ascii="Calibri" w:hAnsi="Calibri" w:cs="Calibri"/>
                <w:color w:val="000000"/>
                <w:sz w:val="22"/>
                <w:szCs w:val="22"/>
                <w:lang w:bidi="hi-IN"/>
              </w:rPr>
              <w:pPrChange w:id="7384" w:author="VOYER Raphael" w:date="2021-06-16T11:15:00Z">
                <w:pPr>
                  <w:jc w:val="left"/>
                </w:pPr>
              </w:pPrChange>
            </w:pPr>
            <w:del w:id="7385" w:author="VOYER Raphael" w:date="2021-06-16T11:15:00Z">
              <w:r w:rsidRPr="002F3902" w:rsidDel="001111A8">
                <w:rPr>
                  <w:rFonts w:ascii="Calibri" w:hAnsi="Calibri" w:cs="Calibri"/>
                  <w:color w:val="000000"/>
                  <w:sz w:val="22"/>
                  <w:szCs w:val="22"/>
                  <w:lang w:bidi="hi-IN"/>
                </w:rPr>
                <w:delText>This function sends a message to IP CMM to un-install ARP for a given IP address</w:delText>
              </w:r>
            </w:del>
          </w:p>
        </w:tc>
        <w:tc>
          <w:tcPr>
            <w:tcW w:w="1290" w:type="pct"/>
            <w:shd w:val="clear" w:color="auto" w:fill="auto"/>
            <w:vAlign w:val="bottom"/>
            <w:hideMark/>
          </w:tcPr>
          <w:p w:rsidR="00613335" w:rsidRPr="002F3902" w:rsidDel="001111A8" w:rsidRDefault="00613335" w:rsidP="001111A8">
            <w:pPr>
              <w:pStyle w:val="Titre4"/>
              <w:rPr>
                <w:del w:id="7386" w:author="VOYER Raphael" w:date="2021-06-16T11:15:00Z"/>
                <w:rFonts w:ascii="Calibri" w:hAnsi="Calibri" w:cs="Calibri"/>
                <w:color w:val="000000"/>
                <w:sz w:val="22"/>
                <w:szCs w:val="22"/>
                <w:lang w:bidi="hi-IN"/>
              </w:rPr>
              <w:pPrChange w:id="7387" w:author="VOYER Raphael" w:date="2021-06-16T11:15:00Z">
                <w:pPr>
                  <w:jc w:val="left"/>
                </w:pPr>
              </w:pPrChange>
            </w:pPr>
            <w:del w:id="7388" w:author="VOYER Raphael" w:date="2021-06-16T11:15:00Z">
              <w:r w:rsidRPr="002F3902" w:rsidDel="001111A8">
                <w:rPr>
                  <w:rFonts w:ascii="Calibri" w:hAnsi="Calibri" w:cs="Calibri"/>
                  <w:color w:val="000000"/>
                  <w:sz w:val="22"/>
                  <w:szCs w:val="22"/>
                  <w:lang w:bidi="hi-IN"/>
                </w:rPr>
                <w:delText>IPCMM_API_HAVLAN_ARP_DEL</w:delText>
              </w:r>
            </w:del>
          </w:p>
        </w:tc>
        <w:tc>
          <w:tcPr>
            <w:tcW w:w="1256" w:type="pct"/>
            <w:shd w:val="clear" w:color="auto" w:fill="auto"/>
            <w:vAlign w:val="bottom"/>
            <w:hideMark/>
          </w:tcPr>
          <w:p w:rsidR="00613335" w:rsidRPr="002F3902" w:rsidDel="001111A8" w:rsidRDefault="00613335" w:rsidP="001111A8">
            <w:pPr>
              <w:pStyle w:val="Titre4"/>
              <w:rPr>
                <w:del w:id="7389" w:author="VOYER Raphael" w:date="2021-06-16T11:15:00Z"/>
                <w:rFonts w:ascii="Calibri" w:hAnsi="Calibri" w:cs="Calibri"/>
                <w:color w:val="000000"/>
                <w:sz w:val="22"/>
                <w:szCs w:val="22"/>
                <w:lang w:bidi="hi-IN"/>
              </w:rPr>
              <w:pPrChange w:id="7390" w:author="VOYER Raphael" w:date="2021-06-16T11:15:00Z">
                <w:pPr>
                  <w:jc w:val="left"/>
                </w:pPr>
              </w:pPrChange>
            </w:pPr>
            <w:del w:id="7391" w:author="VOYER Raphael" w:date="2021-06-16T11:15:00Z">
              <w:r w:rsidRPr="002F3902" w:rsidDel="001111A8">
                <w:rPr>
                  <w:rFonts w:ascii="Calibri" w:hAnsi="Calibri" w:cs="Calibri"/>
                  <w:color w:val="000000"/>
                  <w:sz w:val="22"/>
                  <w:szCs w:val="22"/>
                  <w:lang w:bidi="hi-IN"/>
                </w:rPr>
                <w:delText xml:space="preserve">Simply make all entries </w:delText>
              </w:r>
              <w:r w:rsidR="006A24B3" w:rsidDel="001111A8">
                <w:rPr>
                  <w:rFonts w:ascii="Calibri" w:hAnsi="Calibri" w:cs="Calibri"/>
                  <w:color w:val="000000"/>
                  <w:sz w:val="22"/>
                  <w:szCs w:val="22"/>
                  <w:lang w:bidi="hi-IN"/>
                </w:rPr>
                <w:delText xml:space="preserve">invalid that are </w:delText>
              </w:r>
              <w:r w:rsidRPr="002F3902" w:rsidDel="001111A8">
                <w:rPr>
                  <w:rFonts w:ascii="Calibri" w:hAnsi="Calibri" w:cs="Calibri"/>
                  <w:color w:val="000000"/>
                  <w:sz w:val="22"/>
                  <w:szCs w:val="22"/>
                  <w:lang w:bidi="hi-IN"/>
                </w:rPr>
                <w:delText>installed for 'havlan_request_arp_add_msg'</w:delText>
              </w:r>
            </w:del>
          </w:p>
        </w:tc>
      </w:tr>
      <w:tr w:rsidR="006A24B3" w:rsidRPr="002F3902" w:rsidDel="001111A8" w:rsidTr="006A24B3">
        <w:trPr>
          <w:trHeight w:val="600"/>
          <w:del w:id="7392" w:author="VOYER Raphael" w:date="2021-06-16T11:15:00Z"/>
        </w:trPr>
        <w:tc>
          <w:tcPr>
            <w:tcW w:w="1462" w:type="pct"/>
            <w:shd w:val="clear" w:color="auto" w:fill="auto"/>
            <w:vAlign w:val="bottom"/>
            <w:hideMark/>
          </w:tcPr>
          <w:p w:rsidR="00613335" w:rsidRPr="002F3902" w:rsidDel="001111A8" w:rsidRDefault="00613335" w:rsidP="001111A8">
            <w:pPr>
              <w:pStyle w:val="Titre4"/>
              <w:rPr>
                <w:del w:id="7393" w:author="VOYER Raphael" w:date="2021-06-16T11:15:00Z"/>
                <w:rFonts w:ascii="Calibri" w:hAnsi="Calibri" w:cs="Calibri"/>
                <w:color w:val="000000"/>
                <w:sz w:val="22"/>
                <w:szCs w:val="22"/>
                <w:lang w:bidi="hi-IN"/>
              </w:rPr>
              <w:pPrChange w:id="7394" w:author="VOYER Raphael" w:date="2021-06-16T11:15:00Z">
                <w:pPr>
                  <w:jc w:val="left"/>
                </w:pPr>
              </w:pPrChange>
            </w:pPr>
            <w:del w:id="7395" w:author="VOYER Raphael" w:date="2021-06-16T11:15:00Z">
              <w:r w:rsidRPr="002F3902" w:rsidDel="001111A8">
                <w:rPr>
                  <w:rFonts w:ascii="Calibri" w:hAnsi="Calibri" w:cs="Calibri"/>
                  <w:color w:val="000000"/>
                  <w:sz w:val="22"/>
                  <w:szCs w:val="22"/>
                  <w:lang w:bidi="hi-IN"/>
                </w:rPr>
                <w:delText>havlan_send_ip</w:delText>
              </w:r>
            </w:del>
          </w:p>
        </w:tc>
        <w:tc>
          <w:tcPr>
            <w:tcW w:w="992" w:type="pct"/>
            <w:shd w:val="clear" w:color="auto" w:fill="auto"/>
            <w:vAlign w:val="bottom"/>
            <w:hideMark/>
          </w:tcPr>
          <w:p w:rsidR="00613335" w:rsidRPr="002F3902" w:rsidDel="001111A8" w:rsidRDefault="00613335" w:rsidP="001111A8">
            <w:pPr>
              <w:pStyle w:val="Titre4"/>
              <w:rPr>
                <w:del w:id="7396" w:author="VOYER Raphael" w:date="2021-06-16T11:15:00Z"/>
                <w:rFonts w:ascii="Calibri" w:hAnsi="Calibri" w:cs="Calibri"/>
                <w:color w:val="000000"/>
                <w:sz w:val="22"/>
                <w:szCs w:val="22"/>
                <w:lang w:bidi="hi-IN"/>
              </w:rPr>
              <w:pPrChange w:id="7397" w:author="VOYER Raphael" w:date="2021-06-16T11:15:00Z">
                <w:pPr>
                  <w:jc w:val="left"/>
                </w:pPr>
              </w:pPrChange>
            </w:pPr>
            <w:del w:id="7398" w:author="VOYER Raphael" w:date="2021-06-16T11:15:00Z">
              <w:r w:rsidRPr="002F3902" w:rsidDel="001111A8">
                <w:rPr>
                  <w:rFonts w:ascii="Calibri" w:hAnsi="Calibri" w:cs="Calibri"/>
                  <w:color w:val="000000"/>
                  <w:sz w:val="22"/>
                  <w:szCs w:val="22"/>
                  <w:lang w:bidi="hi-IN"/>
                </w:rPr>
                <w:delText>This function sends a message to IP CMM to install ARP for a given IP address</w:delText>
              </w:r>
            </w:del>
          </w:p>
        </w:tc>
        <w:tc>
          <w:tcPr>
            <w:tcW w:w="1290" w:type="pct"/>
            <w:shd w:val="clear" w:color="auto" w:fill="auto"/>
            <w:vAlign w:val="bottom"/>
            <w:hideMark/>
          </w:tcPr>
          <w:p w:rsidR="00613335" w:rsidRPr="002F3902" w:rsidDel="001111A8" w:rsidRDefault="00613335" w:rsidP="001111A8">
            <w:pPr>
              <w:pStyle w:val="Titre4"/>
              <w:rPr>
                <w:del w:id="7399" w:author="VOYER Raphael" w:date="2021-06-16T11:15:00Z"/>
                <w:rFonts w:ascii="Calibri" w:hAnsi="Calibri" w:cs="Calibri"/>
                <w:color w:val="000000"/>
                <w:sz w:val="22"/>
                <w:szCs w:val="22"/>
                <w:lang w:bidi="hi-IN"/>
              </w:rPr>
              <w:pPrChange w:id="7400" w:author="VOYER Raphael" w:date="2021-06-16T11:15:00Z">
                <w:pPr>
                  <w:jc w:val="left"/>
                </w:pPr>
              </w:pPrChange>
            </w:pPr>
            <w:del w:id="7401" w:author="VOYER Raphael" w:date="2021-06-16T11:15:00Z">
              <w:r w:rsidRPr="002F3902" w:rsidDel="001111A8">
                <w:rPr>
                  <w:rFonts w:ascii="Calibri" w:hAnsi="Calibri" w:cs="Calibri"/>
                  <w:color w:val="000000"/>
                  <w:sz w:val="22"/>
                  <w:szCs w:val="22"/>
                  <w:lang w:bidi="hi-IN"/>
                </w:rPr>
                <w:delText>IPCMM_API_HAVLAN_IP_ADD</w:delText>
              </w:r>
            </w:del>
          </w:p>
        </w:tc>
        <w:tc>
          <w:tcPr>
            <w:tcW w:w="1256" w:type="pct"/>
            <w:shd w:val="clear" w:color="auto" w:fill="auto"/>
            <w:vAlign w:val="bottom"/>
            <w:hideMark/>
          </w:tcPr>
          <w:p w:rsidR="00613335" w:rsidRPr="002F3902" w:rsidDel="001111A8" w:rsidRDefault="00613335" w:rsidP="001111A8">
            <w:pPr>
              <w:pStyle w:val="Titre4"/>
              <w:rPr>
                <w:del w:id="7402" w:author="VOYER Raphael" w:date="2021-06-16T11:15:00Z"/>
                <w:rFonts w:ascii="Calibri" w:hAnsi="Calibri" w:cs="Calibri"/>
                <w:color w:val="000000"/>
                <w:sz w:val="22"/>
                <w:szCs w:val="22"/>
                <w:lang w:bidi="hi-IN"/>
              </w:rPr>
              <w:pPrChange w:id="7403" w:author="VOYER Raphael" w:date="2021-06-16T11:15:00Z">
                <w:pPr>
                  <w:jc w:val="left"/>
                </w:pPr>
              </w:pPrChange>
            </w:pPr>
            <w:del w:id="7404" w:author="VOYER Raphael" w:date="2021-06-16T11:15:00Z">
              <w:r w:rsidRPr="002F3902" w:rsidDel="001111A8">
                <w:rPr>
                  <w:rFonts w:ascii="Calibri" w:hAnsi="Calibri" w:cs="Calibri"/>
                  <w:color w:val="000000"/>
                  <w:sz w:val="22"/>
                  <w:szCs w:val="22"/>
                  <w:lang w:bidi="hi-IN"/>
                </w:rPr>
                <w:delText>No changes required</w:delText>
              </w:r>
            </w:del>
          </w:p>
        </w:tc>
      </w:tr>
      <w:tr w:rsidR="006A24B3" w:rsidRPr="002F3902" w:rsidDel="001111A8" w:rsidTr="006A24B3">
        <w:trPr>
          <w:trHeight w:val="600"/>
          <w:del w:id="7405" w:author="VOYER Raphael" w:date="2021-06-16T11:15:00Z"/>
        </w:trPr>
        <w:tc>
          <w:tcPr>
            <w:tcW w:w="1462" w:type="pct"/>
            <w:shd w:val="clear" w:color="auto" w:fill="auto"/>
            <w:vAlign w:val="bottom"/>
            <w:hideMark/>
          </w:tcPr>
          <w:p w:rsidR="00613335" w:rsidRPr="002F3902" w:rsidDel="001111A8" w:rsidRDefault="00613335" w:rsidP="001111A8">
            <w:pPr>
              <w:pStyle w:val="Titre4"/>
              <w:rPr>
                <w:del w:id="7406" w:author="VOYER Raphael" w:date="2021-06-16T11:15:00Z"/>
                <w:rFonts w:ascii="Calibri" w:hAnsi="Calibri" w:cs="Calibri"/>
                <w:color w:val="000000"/>
                <w:sz w:val="22"/>
                <w:szCs w:val="22"/>
                <w:lang w:bidi="hi-IN"/>
              </w:rPr>
              <w:pPrChange w:id="7407" w:author="VOYER Raphael" w:date="2021-06-16T11:15:00Z">
                <w:pPr>
                  <w:jc w:val="left"/>
                </w:pPr>
              </w:pPrChange>
            </w:pPr>
            <w:del w:id="7408" w:author="VOYER Raphael" w:date="2021-06-16T11:15:00Z">
              <w:r w:rsidRPr="002F3902" w:rsidDel="001111A8">
                <w:rPr>
                  <w:rFonts w:ascii="Calibri" w:hAnsi="Calibri" w:cs="Calibri"/>
                  <w:color w:val="000000"/>
                  <w:sz w:val="22"/>
                  <w:szCs w:val="22"/>
                  <w:lang w:bidi="hi-IN"/>
                </w:rPr>
                <w:delText>havlan_request_ipms_reg_dereg_msg</w:delText>
              </w:r>
            </w:del>
          </w:p>
        </w:tc>
        <w:tc>
          <w:tcPr>
            <w:tcW w:w="992" w:type="pct"/>
            <w:shd w:val="clear" w:color="auto" w:fill="auto"/>
            <w:vAlign w:val="bottom"/>
            <w:hideMark/>
          </w:tcPr>
          <w:p w:rsidR="00613335" w:rsidRPr="002F3902" w:rsidDel="001111A8" w:rsidRDefault="00613335" w:rsidP="001111A8">
            <w:pPr>
              <w:pStyle w:val="Titre4"/>
              <w:rPr>
                <w:del w:id="7409" w:author="VOYER Raphael" w:date="2021-06-16T11:15:00Z"/>
                <w:rFonts w:ascii="Calibri" w:hAnsi="Calibri" w:cs="Calibri"/>
                <w:color w:val="000000"/>
                <w:sz w:val="22"/>
                <w:szCs w:val="22"/>
                <w:lang w:bidi="hi-IN"/>
              </w:rPr>
              <w:pPrChange w:id="7410" w:author="VOYER Raphael" w:date="2021-06-16T11:15:00Z">
                <w:pPr>
                  <w:jc w:val="left"/>
                </w:pPr>
              </w:pPrChange>
            </w:pPr>
            <w:del w:id="7411" w:author="VOYER Raphael" w:date="2021-06-16T11:15:00Z">
              <w:r w:rsidRPr="002F3902" w:rsidDel="001111A8">
                <w:rPr>
                  <w:rFonts w:ascii="Calibri" w:hAnsi="Calibri" w:cs="Calibri"/>
                  <w:color w:val="000000"/>
                  <w:sz w:val="22"/>
                  <w:szCs w:val="22"/>
                  <w:lang w:bidi="hi-IN"/>
                </w:rPr>
                <w:delText>Sends a message to register/de-register an IP multicast address to IPMS CMM</w:delText>
              </w:r>
            </w:del>
          </w:p>
        </w:tc>
        <w:tc>
          <w:tcPr>
            <w:tcW w:w="1290" w:type="pct"/>
            <w:shd w:val="clear" w:color="auto" w:fill="auto"/>
            <w:vAlign w:val="bottom"/>
            <w:hideMark/>
          </w:tcPr>
          <w:p w:rsidR="00613335" w:rsidRPr="002F3902" w:rsidDel="001111A8" w:rsidRDefault="00613335" w:rsidP="001111A8">
            <w:pPr>
              <w:pStyle w:val="Titre4"/>
              <w:rPr>
                <w:del w:id="7412" w:author="VOYER Raphael" w:date="2021-06-16T11:15:00Z"/>
                <w:rFonts w:ascii="Calibri" w:hAnsi="Calibri" w:cs="Calibri"/>
                <w:color w:val="000000"/>
                <w:sz w:val="22"/>
                <w:szCs w:val="22"/>
                <w:lang w:bidi="hi-IN"/>
              </w:rPr>
              <w:pPrChange w:id="7413" w:author="VOYER Raphael" w:date="2021-06-16T11:15:00Z">
                <w:pPr>
                  <w:jc w:val="left"/>
                </w:pPr>
              </w:pPrChange>
            </w:pPr>
            <w:del w:id="7414" w:author="VOYER Raphael" w:date="2021-06-16T11:15:00Z">
              <w:r w:rsidRPr="002F3902" w:rsidDel="001111A8">
                <w:rPr>
                  <w:rFonts w:ascii="Calibri" w:hAnsi="Calibri" w:cs="Calibri"/>
                  <w:color w:val="000000"/>
                  <w:sz w:val="22"/>
                  <w:szCs w:val="22"/>
                  <w:lang w:bidi="hi-IN"/>
                </w:rPr>
                <w:delText>IPMS_HA_VLAN_REGDEREG</w:delText>
              </w:r>
            </w:del>
          </w:p>
        </w:tc>
        <w:tc>
          <w:tcPr>
            <w:tcW w:w="1256" w:type="pct"/>
            <w:shd w:val="clear" w:color="auto" w:fill="auto"/>
            <w:vAlign w:val="bottom"/>
            <w:hideMark/>
          </w:tcPr>
          <w:p w:rsidR="00613335" w:rsidRPr="002F3902" w:rsidDel="001111A8" w:rsidRDefault="00613335" w:rsidP="001111A8">
            <w:pPr>
              <w:pStyle w:val="Titre4"/>
              <w:rPr>
                <w:del w:id="7415" w:author="VOYER Raphael" w:date="2021-06-16T11:15:00Z"/>
                <w:rFonts w:ascii="Calibri" w:hAnsi="Calibri" w:cs="Calibri"/>
                <w:color w:val="000000"/>
                <w:sz w:val="22"/>
                <w:szCs w:val="22"/>
                <w:lang w:bidi="hi-IN"/>
              </w:rPr>
              <w:pPrChange w:id="7416" w:author="VOYER Raphael" w:date="2021-06-16T11:15:00Z">
                <w:pPr>
                  <w:jc w:val="left"/>
                </w:pPr>
              </w:pPrChange>
            </w:pPr>
            <w:del w:id="7417" w:author="VOYER Raphael" w:date="2021-06-16T11:15:00Z">
              <w:r w:rsidRPr="002F3902" w:rsidDel="001111A8">
                <w:rPr>
                  <w:rFonts w:ascii="Calibri" w:hAnsi="Calibri" w:cs="Calibri"/>
                  <w:color w:val="000000"/>
                  <w:sz w:val="22"/>
                  <w:szCs w:val="22"/>
                  <w:lang w:bidi="hi-IN"/>
                </w:rPr>
                <w:delText>No changes required</w:delText>
              </w:r>
            </w:del>
          </w:p>
        </w:tc>
      </w:tr>
      <w:tr w:rsidR="006A24B3" w:rsidRPr="002F3902" w:rsidDel="001111A8" w:rsidTr="006A24B3">
        <w:trPr>
          <w:trHeight w:val="600"/>
          <w:del w:id="7418" w:author="VOYER Raphael" w:date="2021-06-16T11:15:00Z"/>
        </w:trPr>
        <w:tc>
          <w:tcPr>
            <w:tcW w:w="1462" w:type="pct"/>
            <w:shd w:val="clear" w:color="auto" w:fill="auto"/>
            <w:vAlign w:val="bottom"/>
            <w:hideMark/>
          </w:tcPr>
          <w:p w:rsidR="00613335" w:rsidRPr="002F3902" w:rsidDel="001111A8" w:rsidRDefault="00613335" w:rsidP="001111A8">
            <w:pPr>
              <w:pStyle w:val="Titre4"/>
              <w:rPr>
                <w:del w:id="7419" w:author="VOYER Raphael" w:date="2021-06-16T11:15:00Z"/>
                <w:rFonts w:ascii="Calibri" w:hAnsi="Calibri" w:cs="Calibri"/>
                <w:color w:val="000000"/>
                <w:sz w:val="22"/>
                <w:szCs w:val="22"/>
                <w:lang w:bidi="hi-IN"/>
              </w:rPr>
              <w:pPrChange w:id="7420" w:author="VOYER Raphael" w:date="2021-06-16T11:15:00Z">
                <w:pPr>
                  <w:jc w:val="left"/>
                </w:pPr>
              </w:pPrChange>
            </w:pPr>
            <w:del w:id="7421" w:author="VOYER Raphael" w:date="2021-06-16T11:15:00Z">
              <w:r w:rsidRPr="002F3902" w:rsidDel="001111A8">
                <w:rPr>
                  <w:rFonts w:ascii="Calibri" w:hAnsi="Calibri" w:cs="Calibri"/>
                  <w:color w:val="000000"/>
                  <w:sz w:val="22"/>
                  <w:szCs w:val="22"/>
                  <w:lang w:bidi="hi-IN"/>
                </w:rPr>
                <w:delText>haVlanExpansionDown</w:delText>
              </w:r>
            </w:del>
          </w:p>
        </w:tc>
        <w:tc>
          <w:tcPr>
            <w:tcW w:w="992" w:type="pct"/>
            <w:shd w:val="clear" w:color="auto" w:fill="auto"/>
            <w:vAlign w:val="bottom"/>
            <w:hideMark/>
          </w:tcPr>
          <w:p w:rsidR="00613335" w:rsidRPr="002F3902" w:rsidDel="001111A8" w:rsidRDefault="00613335" w:rsidP="001111A8">
            <w:pPr>
              <w:pStyle w:val="Titre4"/>
              <w:rPr>
                <w:del w:id="7422" w:author="VOYER Raphael" w:date="2021-06-16T11:15:00Z"/>
                <w:rFonts w:ascii="Calibri" w:hAnsi="Calibri" w:cs="Calibri"/>
                <w:color w:val="000000"/>
                <w:sz w:val="22"/>
                <w:szCs w:val="22"/>
                <w:lang w:bidi="hi-IN"/>
              </w:rPr>
              <w:pPrChange w:id="7423" w:author="VOYER Raphael" w:date="2021-06-16T11:15:00Z">
                <w:pPr>
                  <w:jc w:val="left"/>
                </w:pPr>
              </w:pPrChange>
            </w:pPr>
            <w:del w:id="7424" w:author="VOYER Raphael" w:date="2021-06-16T11:15:00Z">
              <w:r w:rsidRPr="002F3902" w:rsidDel="001111A8">
                <w:rPr>
                  <w:rFonts w:ascii="Calibri" w:hAnsi="Calibri" w:cs="Calibri"/>
                  <w:color w:val="000000"/>
                  <w:sz w:val="22"/>
                  <w:szCs w:val="22"/>
                  <w:lang w:bidi="hi-IN"/>
                </w:rPr>
                <w:delText>Sends a message to de-register link-status events to Port Manager</w:delText>
              </w:r>
            </w:del>
          </w:p>
        </w:tc>
        <w:tc>
          <w:tcPr>
            <w:tcW w:w="1290" w:type="pct"/>
            <w:shd w:val="clear" w:color="auto" w:fill="auto"/>
            <w:vAlign w:val="bottom"/>
            <w:hideMark/>
          </w:tcPr>
          <w:p w:rsidR="00613335" w:rsidRPr="002F3902" w:rsidDel="001111A8" w:rsidRDefault="00613335" w:rsidP="001111A8">
            <w:pPr>
              <w:pStyle w:val="Titre4"/>
              <w:rPr>
                <w:del w:id="7425" w:author="VOYER Raphael" w:date="2021-06-16T11:15:00Z"/>
                <w:rFonts w:ascii="Calibri" w:hAnsi="Calibri" w:cs="Calibri"/>
                <w:color w:val="000000"/>
                <w:sz w:val="22"/>
                <w:szCs w:val="22"/>
                <w:lang w:bidi="hi-IN"/>
              </w:rPr>
              <w:pPrChange w:id="7426" w:author="VOYER Raphael" w:date="2021-06-16T11:15:00Z">
                <w:pPr>
                  <w:jc w:val="left"/>
                </w:pPr>
              </w:pPrChange>
            </w:pPr>
            <w:del w:id="7427" w:author="VOYER Raphael" w:date="2021-06-16T11:15:00Z">
              <w:r w:rsidRPr="002F3902" w:rsidDel="001111A8">
                <w:rPr>
                  <w:rFonts w:ascii="Calibri" w:hAnsi="Calibri" w:cs="Calibri"/>
                  <w:color w:val="000000"/>
                  <w:sz w:val="22"/>
                  <w:szCs w:val="22"/>
                  <w:lang w:bidi="hi-IN"/>
                </w:rPr>
                <w:delText>PM_APP_EVENT_PP_ALL_EVENTS</w:delText>
              </w:r>
            </w:del>
          </w:p>
        </w:tc>
        <w:tc>
          <w:tcPr>
            <w:tcW w:w="1256" w:type="pct"/>
            <w:shd w:val="clear" w:color="auto" w:fill="auto"/>
            <w:vAlign w:val="bottom"/>
            <w:hideMark/>
          </w:tcPr>
          <w:p w:rsidR="00613335" w:rsidRPr="002F3902" w:rsidDel="001111A8" w:rsidRDefault="00613335" w:rsidP="001111A8">
            <w:pPr>
              <w:pStyle w:val="Titre4"/>
              <w:rPr>
                <w:del w:id="7428" w:author="VOYER Raphael" w:date="2021-06-16T11:15:00Z"/>
                <w:rFonts w:ascii="Calibri" w:hAnsi="Calibri" w:cs="Calibri"/>
                <w:color w:val="000000"/>
                <w:sz w:val="22"/>
                <w:szCs w:val="22"/>
                <w:lang w:bidi="hi-IN"/>
              </w:rPr>
              <w:pPrChange w:id="7429" w:author="VOYER Raphael" w:date="2021-06-16T11:15:00Z">
                <w:pPr>
                  <w:jc w:val="left"/>
                </w:pPr>
              </w:pPrChange>
            </w:pPr>
            <w:del w:id="7430" w:author="VOYER Raphael" w:date="2021-06-16T11:15:00Z">
              <w:r w:rsidRPr="002F3902" w:rsidDel="001111A8">
                <w:rPr>
                  <w:rFonts w:ascii="Calibri" w:hAnsi="Calibri" w:cs="Calibri"/>
                  <w:color w:val="000000"/>
                  <w:sz w:val="22"/>
                  <w:szCs w:val="22"/>
                  <w:lang w:bidi="hi-IN"/>
                </w:rPr>
                <w:delText>No changes required</w:delText>
              </w:r>
            </w:del>
          </w:p>
        </w:tc>
      </w:tr>
      <w:tr w:rsidR="006A24B3" w:rsidRPr="002F3902" w:rsidDel="001111A8" w:rsidTr="006A24B3">
        <w:trPr>
          <w:trHeight w:val="600"/>
          <w:del w:id="7431" w:author="VOYER Raphael" w:date="2021-06-16T11:15:00Z"/>
        </w:trPr>
        <w:tc>
          <w:tcPr>
            <w:tcW w:w="1462" w:type="pct"/>
            <w:shd w:val="clear" w:color="auto" w:fill="auto"/>
            <w:vAlign w:val="bottom"/>
            <w:hideMark/>
          </w:tcPr>
          <w:p w:rsidR="00613335" w:rsidRPr="002F3902" w:rsidDel="001111A8" w:rsidRDefault="00613335" w:rsidP="001111A8">
            <w:pPr>
              <w:pStyle w:val="Titre4"/>
              <w:rPr>
                <w:del w:id="7432" w:author="VOYER Raphael" w:date="2021-06-16T11:15:00Z"/>
                <w:rFonts w:ascii="Calibri" w:hAnsi="Calibri" w:cs="Calibri"/>
                <w:color w:val="000000"/>
                <w:sz w:val="22"/>
                <w:szCs w:val="22"/>
                <w:lang w:bidi="hi-IN"/>
              </w:rPr>
              <w:pPrChange w:id="7433" w:author="VOYER Raphael" w:date="2021-06-16T11:15:00Z">
                <w:pPr>
                  <w:jc w:val="left"/>
                </w:pPr>
              </w:pPrChange>
            </w:pPr>
            <w:del w:id="7434" w:author="VOYER Raphael" w:date="2021-06-16T11:15:00Z">
              <w:r w:rsidRPr="002F3902" w:rsidDel="001111A8">
                <w:rPr>
                  <w:rFonts w:ascii="Calibri" w:hAnsi="Calibri" w:cs="Calibri"/>
                  <w:color w:val="000000"/>
                  <w:sz w:val="22"/>
                  <w:szCs w:val="22"/>
                  <w:lang w:bidi="hi-IN"/>
                </w:rPr>
                <w:delText>haVlanExpansionUp</w:delText>
              </w:r>
            </w:del>
          </w:p>
        </w:tc>
        <w:tc>
          <w:tcPr>
            <w:tcW w:w="992" w:type="pct"/>
            <w:shd w:val="clear" w:color="auto" w:fill="auto"/>
            <w:vAlign w:val="bottom"/>
            <w:hideMark/>
          </w:tcPr>
          <w:p w:rsidR="00613335" w:rsidRPr="002F3902" w:rsidDel="001111A8" w:rsidRDefault="00613335" w:rsidP="001111A8">
            <w:pPr>
              <w:pStyle w:val="Titre4"/>
              <w:rPr>
                <w:del w:id="7435" w:author="VOYER Raphael" w:date="2021-06-16T11:15:00Z"/>
                <w:rFonts w:ascii="Calibri" w:hAnsi="Calibri" w:cs="Calibri"/>
                <w:color w:val="000000"/>
                <w:sz w:val="22"/>
                <w:szCs w:val="22"/>
                <w:lang w:bidi="hi-IN"/>
              </w:rPr>
              <w:pPrChange w:id="7436" w:author="VOYER Raphael" w:date="2021-06-16T11:15:00Z">
                <w:pPr>
                  <w:jc w:val="left"/>
                </w:pPr>
              </w:pPrChange>
            </w:pPr>
            <w:del w:id="7437" w:author="VOYER Raphael" w:date="2021-06-16T11:15:00Z">
              <w:r w:rsidRPr="002F3902" w:rsidDel="001111A8">
                <w:rPr>
                  <w:rFonts w:ascii="Calibri" w:hAnsi="Calibri" w:cs="Calibri"/>
                  <w:color w:val="000000"/>
                  <w:sz w:val="22"/>
                  <w:szCs w:val="22"/>
                  <w:lang w:bidi="hi-IN"/>
                </w:rPr>
                <w:delText>Sends a message to register link-status events to Port Manager</w:delText>
              </w:r>
            </w:del>
          </w:p>
        </w:tc>
        <w:tc>
          <w:tcPr>
            <w:tcW w:w="1290" w:type="pct"/>
            <w:shd w:val="clear" w:color="auto" w:fill="auto"/>
            <w:vAlign w:val="bottom"/>
            <w:hideMark/>
          </w:tcPr>
          <w:p w:rsidR="00613335" w:rsidRPr="002F3902" w:rsidDel="001111A8" w:rsidRDefault="00613335" w:rsidP="001111A8">
            <w:pPr>
              <w:pStyle w:val="Titre4"/>
              <w:rPr>
                <w:del w:id="7438" w:author="VOYER Raphael" w:date="2021-06-16T11:15:00Z"/>
                <w:rFonts w:ascii="Calibri" w:hAnsi="Calibri" w:cs="Calibri"/>
                <w:color w:val="000000"/>
                <w:sz w:val="22"/>
                <w:szCs w:val="22"/>
                <w:lang w:bidi="hi-IN"/>
              </w:rPr>
              <w:pPrChange w:id="7439" w:author="VOYER Raphael" w:date="2021-06-16T11:15:00Z">
                <w:pPr>
                  <w:jc w:val="left"/>
                </w:pPr>
              </w:pPrChange>
            </w:pPr>
            <w:del w:id="7440" w:author="VOYER Raphael" w:date="2021-06-16T11:15:00Z">
              <w:r w:rsidRPr="002F3902" w:rsidDel="001111A8">
                <w:rPr>
                  <w:rFonts w:ascii="Calibri" w:hAnsi="Calibri" w:cs="Calibri"/>
                  <w:color w:val="000000"/>
                  <w:sz w:val="22"/>
                  <w:szCs w:val="22"/>
                  <w:lang w:bidi="hi-IN"/>
                </w:rPr>
                <w:delText>PM_APP_EVENT_PP_ALL_EVENTS</w:delText>
              </w:r>
            </w:del>
          </w:p>
        </w:tc>
        <w:tc>
          <w:tcPr>
            <w:tcW w:w="1256" w:type="pct"/>
            <w:shd w:val="clear" w:color="auto" w:fill="auto"/>
            <w:vAlign w:val="bottom"/>
            <w:hideMark/>
          </w:tcPr>
          <w:p w:rsidR="00613335" w:rsidRPr="002F3902" w:rsidDel="001111A8" w:rsidRDefault="00613335" w:rsidP="001111A8">
            <w:pPr>
              <w:pStyle w:val="Titre4"/>
              <w:rPr>
                <w:del w:id="7441" w:author="VOYER Raphael" w:date="2021-06-16T11:15:00Z"/>
                <w:rFonts w:ascii="Calibri" w:hAnsi="Calibri" w:cs="Calibri"/>
                <w:color w:val="000000"/>
                <w:sz w:val="22"/>
                <w:szCs w:val="22"/>
                <w:lang w:bidi="hi-IN"/>
              </w:rPr>
              <w:pPrChange w:id="7442" w:author="VOYER Raphael" w:date="2021-06-16T11:15:00Z">
                <w:pPr>
                  <w:jc w:val="left"/>
                </w:pPr>
              </w:pPrChange>
            </w:pPr>
            <w:del w:id="7443" w:author="VOYER Raphael" w:date="2021-06-16T11:15:00Z">
              <w:r w:rsidRPr="002F3902" w:rsidDel="001111A8">
                <w:rPr>
                  <w:rFonts w:ascii="Calibri" w:hAnsi="Calibri" w:cs="Calibri"/>
                  <w:color w:val="000000"/>
                  <w:sz w:val="22"/>
                  <w:szCs w:val="22"/>
                  <w:lang w:bidi="hi-IN"/>
                </w:rPr>
                <w:delText>No changes required</w:delText>
              </w:r>
            </w:del>
          </w:p>
        </w:tc>
      </w:tr>
      <w:tr w:rsidR="006A24B3" w:rsidRPr="002F3902" w:rsidDel="001111A8" w:rsidTr="006A24B3">
        <w:trPr>
          <w:trHeight w:val="600"/>
          <w:del w:id="7444" w:author="VOYER Raphael" w:date="2021-06-16T11:15:00Z"/>
        </w:trPr>
        <w:tc>
          <w:tcPr>
            <w:tcW w:w="1462" w:type="pct"/>
            <w:shd w:val="clear" w:color="auto" w:fill="auto"/>
            <w:vAlign w:val="bottom"/>
            <w:hideMark/>
          </w:tcPr>
          <w:p w:rsidR="006A24B3" w:rsidRPr="002F3902" w:rsidDel="001111A8" w:rsidRDefault="006A24B3" w:rsidP="001111A8">
            <w:pPr>
              <w:pStyle w:val="Titre4"/>
              <w:rPr>
                <w:del w:id="7445" w:author="VOYER Raphael" w:date="2021-06-16T11:15:00Z"/>
                <w:rFonts w:ascii="Calibri" w:hAnsi="Calibri" w:cs="Calibri"/>
                <w:color w:val="000000"/>
                <w:sz w:val="22"/>
                <w:szCs w:val="22"/>
                <w:lang w:bidi="hi-IN"/>
              </w:rPr>
              <w:pPrChange w:id="7446" w:author="VOYER Raphael" w:date="2021-06-16T11:15:00Z">
                <w:pPr>
                  <w:jc w:val="left"/>
                </w:pPr>
              </w:pPrChange>
            </w:pPr>
            <w:del w:id="7447" w:author="VOYER Raphael" w:date="2021-06-16T11:15:00Z">
              <w:r w:rsidRPr="002F3902" w:rsidDel="001111A8">
                <w:rPr>
                  <w:rFonts w:ascii="Calibri" w:hAnsi="Calibri" w:cs="Calibri"/>
                  <w:color w:val="000000"/>
                  <w:sz w:val="22"/>
                  <w:szCs w:val="22"/>
                  <w:lang w:bidi="hi-IN"/>
                </w:rPr>
                <w:delText>havlanPMLinkStateRegister</w:delText>
              </w:r>
            </w:del>
          </w:p>
        </w:tc>
        <w:tc>
          <w:tcPr>
            <w:tcW w:w="992" w:type="pct"/>
            <w:shd w:val="clear" w:color="auto" w:fill="auto"/>
            <w:vAlign w:val="bottom"/>
            <w:hideMark/>
          </w:tcPr>
          <w:p w:rsidR="006A24B3" w:rsidRPr="002F3902" w:rsidDel="001111A8" w:rsidRDefault="006A24B3" w:rsidP="001111A8">
            <w:pPr>
              <w:pStyle w:val="Titre4"/>
              <w:rPr>
                <w:del w:id="7448" w:author="VOYER Raphael" w:date="2021-06-16T11:15:00Z"/>
                <w:rFonts w:ascii="Calibri" w:hAnsi="Calibri" w:cs="Calibri"/>
                <w:color w:val="000000"/>
                <w:sz w:val="22"/>
                <w:szCs w:val="22"/>
                <w:lang w:bidi="hi-IN"/>
              </w:rPr>
              <w:pPrChange w:id="7449" w:author="VOYER Raphael" w:date="2021-06-16T11:15:00Z">
                <w:pPr>
                  <w:jc w:val="left"/>
                </w:pPr>
              </w:pPrChange>
            </w:pPr>
            <w:del w:id="7450" w:author="VOYER Raphael" w:date="2021-06-16T11:15:00Z">
              <w:r w:rsidRPr="002F3902" w:rsidDel="001111A8">
                <w:rPr>
                  <w:rFonts w:ascii="Calibri" w:hAnsi="Calibri" w:cs="Calibri"/>
                  <w:color w:val="000000"/>
                  <w:sz w:val="22"/>
                  <w:szCs w:val="22"/>
                  <w:lang w:bidi="hi-IN"/>
                </w:rPr>
                <w:delText>Sends a message to de-register link-status events to Port Manager</w:delText>
              </w:r>
            </w:del>
          </w:p>
        </w:tc>
        <w:tc>
          <w:tcPr>
            <w:tcW w:w="1290" w:type="pct"/>
            <w:shd w:val="clear" w:color="auto" w:fill="auto"/>
            <w:vAlign w:val="bottom"/>
            <w:hideMark/>
          </w:tcPr>
          <w:p w:rsidR="006A24B3" w:rsidRPr="002F3902" w:rsidDel="001111A8" w:rsidRDefault="006A24B3" w:rsidP="001111A8">
            <w:pPr>
              <w:pStyle w:val="Titre4"/>
              <w:rPr>
                <w:del w:id="7451" w:author="VOYER Raphael" w:date="2021-06-16T11:15:00Z"/>
                <w:rFonts w:ascii="Calibri" w:hAnsi="Calibri" w:cs="Calibri"/>
                <w:color w:val="000000"/>
                <w:sz w:val="22"/>
                <w:szCs w:val="22"/>
                <w:lang w:bidi="hi-IN"/>
              </w:rPr>
              <w:pPrChange w:id="7452" w:author="VOYER Raphael" w:date="2021-06-16T11:15:00Z">
                <w:pPr>
                  <w:jc w:val="left"/>
                </w:pPr>
              </w:pPrChange>
            </w:pPr>
            <w:del w:id="7453" w:author="VOYER Raphael" w:date="2021-06-16T11:15:00Z">
              <w:r w:rsidRPr="002F3902" w:rsidDel="001111A8">
                <w:rPr>
                  <w:rFonts w:ascii="Calibri" w:hAnsi="Calibri" w:cs="Calibri"/>
                  <w:color w:val="000000"/>
                  <w:sz w:val="22"/>
                  <w:szCs w:val="22"/>
                  <w:lang w:bidi="hi-IN"/>
                </w:rPr>
                <w:delText>PM_APP_EVENT_PP_ALL_EVENTS</w:delText>
              </w:r>
            </w:del>
          </w:p>
        </w:tc>
        <w:tc>
          <w:tcPr>
            <w:tcW w:w="1256" w:type="pct"/>
            <w:shd w:val="clear" w:color="auto" w:fill="auto"/>
            <w:vAlign w:val="bottom"/>
            <w:hideMark/>
          </w:tcPr>
          <w:p w:rsidR="006A24B3" w:rsidRPr="002F3902" w:rsidDel="001111A8" w:rsidRDefault="006A24B3" w:rsidP="001111A8">
            <w:pPr>
              <w:pStyle w:val="Titre4"/>
              <w:rPr>
                <w:del w:id="7454" w:author="VOYER Raphael" w:date="2021-06-16T11:15:00Z"/>
                <w:rFonts w:ascii="Calibri" w:hAnsi="Calibri" w:cs="Calibri"/>
                <w:color w:val="000000"/>
                <w:sz w:val="22"/>
                <w:szCs w:val="22"/>
                <w:lang w:bidi="hi-IN"/>
              </w:rPr>
              <w:pPrChange w:id="7455" w:author="VOYER Raphael" w:date="2021-06-16T11:15:00Z">
                <w:pPr>
                  <w:jc w:val="left"/>
                </w:pPr>
              </w:pPrChange>
            </w:pPr>
            <w:del w:id="7456" w:author="VOYER Raphael" w:date="2021-06-16T11:15:00Z">
              <w:r w:rsidRPr="002F3902" w:rsidDel="001111A8">
                <w:rPr>
                  <w:rFonts w:ascii="Calibri" w:hAnsi="Calibri" w:cs="Calibri"/>
                  <w:color w:val="000000"/>
                  <w:sz w:val="22"/>
                  <w:szCs w:val="22"/>
                  <w:lang w:bidi="hi-IN"/>
                </w:rPr>
                <w:delText>No changes required</w:delText>
              </w:r>
            </w:del>
          </w:p>
        </w:tc>
      </w:tr>
    </w:tbl>
    <w:p w:rsidR="00613335" w:rsidDel="001111A8" w:rsidRDefault="00613335" w:rsidP="001111A8">
      <w:pPr>
        <w:pStyle w:val="Titre4"/>
        <w:rPr>
          <w:del w:id="7457" w:author="VOYER Raphael" w:date="2021-06-16T11:15:00Z"/>
          <w:rFonts w:cs="Arial"/>
          <w:sz w:val="32"/>
          <w:szCs w:val="32"/>
        </w:rPr>
        <w:sectPr w:rsidR="00613335" w:rsidDel="001111A8" w:rsidSect="002B0285">
          <w:pgSz w:w="15840" w:h="12240" w:code="1"/>
          <w:pgMar w:top="1440" w:right="1080" w:bottom="1440" w:left="1080" w:header="720" w:footer="720" w:gutter="0"/>
          <w:cols w:space="720"/>
          <w:docGrid w:linePitch="360"/>
        </w:sectPr>
        <w:pPrChange w:id="7458" w:author="VOYER Raphael" w:date="2021-06-16T11:15:00Z">
          <w:pPr/>
        </w:pPrChange>
      </w:pPr>
    </w:p>
    <w:p w:rsidR="00613335" w:rsidDel="001111A8" w:rsidRDefault="00613335" w:rsidP="001111A8">
      <w:pPr>
        <w:pStyle w:val="Titre4"/>
        <w:rPr>
          <w:del w:id="7459" w:author="VOYER Raphael" w:date="2021-06-16T11:15:00Z"/>
        </w:rPr>
        <w:pPrChange w:id="7460" w:author="VOYER Raphael" w:date="2021-06-16T11:15:00Z">
          <w:pPr>
            <w:pStyle w:val="Titre2"/>
          </w:pPr>
        </w:pPrChange>
      </w:pPr>
      <w:bookmarkStart w:id="7461" w:name="_Toc381025936"/>
      <w:bookmarkStart w:id="7462" w:name="_Toc424820512"/>
      <w:del w:id="7463" w:author="VOYER Raphael" w:date="2021-06-16T11:15:00Z">
        <w:r w:rsidDel="001111A8">
          <w:delText>Hardware Resources:</w:delText>
        </w:r>
        <w:bookmarkEnd w:id="7461"/>
        <w:bookmarkEnd w:id="7462"/>
      </w:del>
    </w:p>
    <w:p w:rsidR="00613335" w:rsidDel="001111A8" w:rsidRDefault="00613335" w:rsidP="001111A8">
      <w:pPr>
        <w:pStyle w:val="Titre4"/>
        <w:rPr>
          <w:del w:id="7464" w:author="VOYER Raphael" w:date="2021-06-16T11:15:00Z"/>
        </w:rPr>
        <w:pPrChange w:id="7465" w:author="VOYER Raphael" w:date="2021-06-16T11:15:00Z">
          <w:pPr>
            <w:ind w:left="720"/>
          </w:pPr>
        </w:pPrChange>
      </w:pPr>
    </w:p>
    <w:p w:rsidR="00613335" w:rsidDel="001111A8" w:rsidRDefault="00613335" w:rsidP="001111A8">
      <w:pPr>
        <w:pStyle w:val="Titre4"/>
        <w:rPr>
          <w:del w:id="7466" w:author="VOYER Raphael" w:date="2021-06-16T11:15:00Z"/>
        </w:rPr>
        <w:pPrChange w:id="7467" w:author="VOYER Raphael" w:date="2021-06-16T11:15:00Z">
          <w:pPr/>
        </w:pPrChange>
      </w:pPr>
      <w:del w:id="7468" w:author="VOYER Raphael" w:date="2021-06-16T11:15:00Z">
        <w:r w:rsidDel="001111A8">
          <w:delText>The Hardware table entries used to support the HA-VLAN functionality are listed below:</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8"/>
        <w:gridCol w:w="2115"/>
        <w:gridCol w:w="1737"/>
      </w:tblGrid>
      <w:tr w:rsidR="00613335" w:rsidDel="001111A8" w:rsidTr="002B0285">
        <w:trPr>
          <w:del w:id="7469" w:author="VOYER Raphael" w:date="2021-06-16T11:15:00Z"/>
        </w:trPr>
        <w:tc>
          <w:tcPr>
            <w:tcW w:w="5679" w:type="dxa"/>
          </w:tcPr>
          <w:p w:rsidR="00613335" w:rsidDel="001111A8" w:rsidRDefault="00613335" w:rsidP="001111A8">
            <w:pPr>
              <w:pStyle w:val="Titre4"/>
              <w:rPr>
                <w:del w:id="7470" w:author="VOYER Raphael" w:date="2021-06-16T11:15:00Z"/>
              </w:rPr>
              <w:pPrChange w:id="7471" w:author="VOYER Raphael" w:date="2021-06-16T11:15:00Z">
                <w:pPr/>
              </w:pPrChange>
            </w:pPr>
            <w:del w:id="7472" w:author="VOYER Raphael" w:date="2021-06-16T11:15:00Z">
              <w:r w:rsidDel="001111A8">
                <w:delText>Table Name</w:delText>
              </w:r>
            </w:del>
          </w:p>
        </w:tc>
        <w:tc>
          <w:tcPr>
            <w:tcW w:w="2133" w:type="dxa"/>
          </w:tcPr>
          <w:p w:rsidR="00613335" w:rsidRPr="007E59F7" w:rsidDel="001111A8" w:rsidRDefault="00613335" w:rsidP="001111A8">
            <w:pPr>
              <w:pStyle w:val="Titre4"/>
              <w:rPr>
                <w:del w:id="7473" w:author="VOYER Raphael" w:date="2021-06-16T11:15:00Z"/>
              </w:rPr>
              <w:pPrChange w:id="7474" w:author="VOYER Raphael" w:date="2021-06-16T11:15:00Z">
                <w:pPr/>
              </w:pPrChange>
            </w:pPr>
            <w:del w:id="7475" w:author="VOYER Raphael" w:date="2021-06-16T11:15:00Z">
              <w:r w:rsidRPr="007E59F7" w:rsidDel="001111A8">
                <w:delText>No. of Entries Required</w:delText>
              </w:r>
            </w:del>
          </w:p>
        </w:tc>
        <w:tc>
          <w:tcPr>
            <w:tcW w:w="1764" w:type="dxa"/>
          </w:tcPr>
          <w:p w:rsidR="00613335" w:rsidDel="001111A8" w:rsidRDefault="00613335" w:rsidP="001111A8">
            <w:pPr>
              <w:pStyle w:val="Titre4"/>
              <w:rPr>
                <w:del w:id="7476" w:author="VOYER Raphael" w:date="2021-06-16T11:15:00Z"/>
              </w:rPr>
              <w:pPrChange w:id="7477" w:author="VOYER Raphael" w:date="2021-06-16T11:15:00Z">
                <w:pPr/>
              </w:pPrChange>
            </w:pPr>
            <w:del w:id="7478" w:author="VOYER Raphael" w:date="2021-06-16T11:15:00Z">
              <w:r w:rsidDel="001111A8">
                <w:delText>Remarks</w:delText>
              </w:r>
            </w:del>
          </w:p>
        </w:tc>
      </w:tr>
      <w:tr w:rsidR="00613335" w:rsidDel="001111A8" w:rsidTr="002B0285">
        <w:trPr>
          <w:del w:id="7479" w:author="VOYER Raphael" w:date="2021-06-16T11:15:00Z"/>
        </w:trPr>
        <w:tc>
          <w:tcPr>
            <w:tcW w:w="5679" w:type="dxa"/>
          </w:tcPr>
          <w:p w:rsidR="00613335" w:rsidRPr="007E59F7" w:rsidDel="001111A8" w:rsidRDefault="00613335" w:rsidP="001111A8">
            <w:pPr>
              <w:pStyle w:val="Titre4"/>
              <w:rPr>
                <w:del w:id="7480" w:author="VOYER Raphael" w:date="2021-06-16T11:15:00Z"/>
              </w:rPr>
              <w:pPrChange w:id="7481" w:author="VOYER Raphael" w:date="2021-06-16T11:15:00Z">
                <w:pPr/>
              </w:pPrChange>
            </w:pPr>
            <w:del w:id="7482" w:author="VOYER Raphael" w:date="2021-06-16T11:15:00Z">
              <w:r w:rsidDel="001111A8">
                <w:delText>Multicast group table  (</w:delText>
              </w:r>
              <w:r w:rsidRPr="007E59F7" w:rsidDel="001111A8">
                <w:delText>Vidx Table</w:delText>
              </w:r>
              <w:r w:rsidDel="001111A8">
                <w:delText>)</w:delText>
              </w:r>
            </w:del>
          </w:p>
        </w:tc>
        <w:tc>
          <w:tcPr>
            <w:tcW w:w="2133" w:type="dxa"/>
          </w:tcPr>
          <w:p w:rsidR="00613335" w:rsidRPr="007E59F7" w:rsidDel="001111A8" w:rsidRDefault="00613335" w:rsidP="001111A8">
            <w:pPr>
              <w:pStyle w:val="Titre4"/>
              <w:rPr>
                <w:del w:id="7483" w:author="VOYER Raphael" w:date="2021-06-16T11:15:00Z"/>
              </w:rPr>
              <w:pPrChange w:id="7484" w:author="VOYER Raphael" w:date="2021-06-16T11:15:00Z">
                <w:pPr/>
              </w:pPrChange>
            </w:pPr>
            <w:del w:id="7485" w:author="VOYER Raphael" w:date="2021-06-16T11:15:00Z">
              <w:r w:rsidRPr="007E59F7" w:rsidDel="001111A8">
                <w:delText>MAX_CLUSTERS</w:delText>
              </w:r>
            </w:del>
          </w:p>
        </w:tc>
        <w:tc>
          <w:tcPr>
            <w:tcW w:w="1764" w:type="dxa"/>
          </w:tcPr>
          <w:p w:rsidR="00613335" w:rsidRPr="007E59F7" w:rsidDel="001111A8" w:rsidRDefault="00613335" w:rsidP="001111A8">
            <w:pPr>
              <w:pStyle w:val="Titre4"/>
              <w:rPr>
                <w:del w:id="7486" w:author="VOYER Raphael" w:date="2021-06-16T11:15:00Z"/>
              </w:rPr>
              <w:pPrChange w:id="7487" w:author="VOYER Raphael" w:date="2021-06-16T11:15:00Z">
                <w:pPr/>
              </w:pPrChange>
            </w:pPr>
            <w:del w:id="7488" w:author="VOYER Raphael" w:date="2021-06-16T11:15:00Z">
              <w:r w:rsidDel="001111A8">
                <w:delText>To hold the port bit map of the multicast group table</w:delText>
              </w:r>
            </w:del>
          </w:p>
        </w:tc>
      </w:tr>
    </w:tbl>
    <w:p w:rsidR="00A66E1F" w:rsidDel="001111A8" w:rsidRDefault="00A66E1F" w:rsidP="001111A8">
      <w:pPr>
        <w:pStyle w:val="Titre4"/>
        <w:rPr>
          <w:del w:id="7489" w:author="VOYER Raphael" w:date="2021-06-16T11:15:00Z"/>
        </w:rPr>
        <w:sectPr w:rsidR="00A66E1F" w:rsidDel="001111A8" w:rsidSect="00D70809">
          <w:headerReference w:type="even" r:id="rId49"/>
          <w:headerReference w:type="default" r:id="rId50"/>
          <w:footerReference w:type="even" r:id="rId51"/>
          <w:footerReference w:type="default" r:id="rId52"/>
          <w:pgSz w:w="12240" w:h="15840"/>
          <w:pgMar w:top="1440" w:right="1080" w:bottom="1440" w:left="1800" w:header="720" w:footer="720" w:gutter="0"/>
          <w:cols w:space="720"/>
          <w:docGrid w:linePitch="360"/>
        </w:sectPr>
        <w:pPrChange w:id="7490" w:author="VOYER Raphael" w:date="2021-06-16T11:15:00Z">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3"/>
        <w:gridCol w:w="2123"/>
        <w:gridCol w:w="1744"/>
      </w:tblGrid>
      <w:tr w:rsidR="00613335" w:rsidDel="001111A8" w:rsidTr="002B0285">
        <w:trPr>
          <w:del w:id="7491" w:author="VOYER Raphael" w:date="2021-06-16T11:15:00Z"/>
        </w:trPr>
        <w:tc>
          <w:tcPr>
            <w:tcW w:w="5679" w:type="dxa"/>
          </w:tcPr>
          <w:p w:rsidR="00613335" w:rsidRPr="007E59F7" w:rsidDel="001111A8" w:rsidRDefault="00613335" w:rsidP="001111A8">
            <w:pPr>
              <w:pStyle w:val="Titre4"/>
              <w:rPr>
                <w:del w:id="7492" w:author="VOYER Raphael" w:date="2021-06-16T11:15:00Z"/>
              </w:rPr>
              <w:pPrChange w:id="7493" w:author="VOYER Raphael" w:date="2021-06-16T11:15:00Z">
                <w:pPr/>
              </w:pPrChange>
            </w:pPr>
            <w:del w:id="7494" w:author="VOYER Raphael" w:date="2021-06-16T11:15:00Z">
              <w:r w:rsidDel="001111A8">
                <w:delText>IPCL TCAM Rule Keys: IPCL Key0- standard (24B) L2</w:delText>
              </w:r>
            </w:del>
          </w:p>
        </w:tc>
        <w:tc>
          <w:tcPr>
            <w:tcW w:w="2133" w:type="dxa"/>
          </w:tcPr>
          <w:p w:rsidR="00613335" w:rsidRPr="007E59F7" w:rsidDel="001111A8" w:rsidRDefault="00613335" w:rsidP="001111A8">
            <w:pPr>
              <w:pStyle w:val="Titre4"/>
              <w:rPr>
                <w:del w:id="7495" w:author="VOYER Raphael" w:date="2021-06-16T11:15:00Z"/>
              </w:rPr>
              <w:pPrChange w:id="7496" w:author="VOYER Raphael" w:date="2021-06-16T11:15:00Z">
                <w:pPr/>
              </w:pPrChange>
            </w:pPr>
            <w:del w:id="7497" w:author="VOYER Raphael" w:date="2021-06-16T11:15:00Z">
              <w:r w:rsidRPr="007E59F7" w:rsidDel="001111A8">
                <w:delText>MAX_CLUSTERS</w:delText>
              </w:r>
            </w:del>
          </w:p>
        </w:tc>
        <w:tc>
          <w:tcPr>
            <w:tcW w:w="1764" w:type="dxa"/>
          </w:tcPr>
          <w:p w:rsidR="00613335" w:rsidDel="001111A8" w:rsidRDefault="00613335" w:rsidP="001111A8">
            <w:pPr>
              <w:pStyle w:val="Titre4"/>
              <w:rPr>
                <w:del w:id="7498" w:author="VOYER Raphael" w:date="2021-06-16T11:15:00Z"/>
              </w:rPr>
              <w:pPrChange w:id="7499" w:author="VOYER Raphael" w:date="2021-06-16T11:15:00Z">
                <w:pPr/>
              </w:pPrChange>
            </w:pPr>
            <w:del w:id="7500" w:author="VOYER Raphael" w:date="2021-06-16T11:15:00Z">
              <w:r w:rsidDel="001111A8">
                <w:delText>To hold L2</w:delText>
              </w:r>
              <w:r w:rsidRPr="007E59F7" w:rsidDel="001111A8">
                <w:delText xml:space="preserve"> cluster Rule</w:delText>
              </w:r>
              <w:r w:rsidDel="001111A8">
                <w:delText xml:space="preserve"> (condition part)</w:delText>
              </w:r>
            </w:del>
          </w:p>
        </w:tc>
      </w:tr>
      <w:tr w:rsidR="00613335" w:rsidDel="001111A8" w:rsidTr="002B0285">
        <w:trPr>
          <w:del w:id="7501" w:author="VOYER Raphael" w:date="2021-06-16T11:15:00Z"/>
        </w:trPr>
        <w:tc>
          <w:tcPr>
            <w:tcW w:w="5679" w:type="dxa"/>
          </w:tcPr>
          <w:p w:rsidR="00613335" w:rsidDel="001111A8" w:rsidRDefault="00613335" w:rsidP="001111A8">
            <w:pPr>
              <w:pStyle w:val="Titre4"/>
              <w:rPr>
                <w:del w:id="7502" w:author="VOYER Raphael" w:date="2021-06-16T11:15:00Z"/>
              </w:rPr>
              <w:pPrChange w:id="7503" w:author="VOYER Raphael" w:date="2021-06-16T11:15:00Z">
                <w:pPr/>
              </w:pPrChange>
            </w:pPr>
            <w:del w:id="7504" w:author="VOYER Raphael" w:date="2021-06-16T11:15:00Z">
              <w:r w:rsidDel="001111A8">
                <w:delText>IPCL Dx ACTION table</w:delText>
              </w:r>
            </w:del>
          </w:p>
        </w:tc>
        <w:tc>
          <w:tcPr>
            <w:tcW w:w="2133" w:type="dxa"/>
          </w:tcPr>
          <w:p w:rsidR="00613335" w:rsidRPr="007E59F7" w:rsidDel="001111A8" w:rsidRDefault="00613335" w:rsidP="001111A8">
            <w:pPr>
              <w:pStyle w:val="Titre4"/>
              <w:rPr>
                <w:del w:id="7505" w:author="VOYER Raphael" w:date="2021-06-16T11:15:00Z"/>
              </w:rPr>
              <w:pPrChange w:id="7506" w:author="VOYER Raphael" w:date="2021-06-16T11:15:00Z">
                <w:pPr/>
              </w:pPrChange>
            </w:pPr>
            <w:del w:id="7507" w:author="VOYER Raphael" w:date="2021-06-16T11:15:00Z">
              <w:r w:rsidRPr="007E59F7" w:rsidDel="001111A8">
                <w:delText>MAX_CLUSTERS</w:delText>
              </w:r>
            </w:del>
          </w:p>
        </w:tc>
        <w:tc>
          <w:tcPr>
            <w:tcW w:w="1764" w:type="dxa"/>
          </w:tcPr>
          <w:p w:rsidR="00613335" w:rsidDel="001111A8" w:rsidRDefault="00613335" w:rsidP="001111A8">
            <w:pPr>
              <w:pStyle w:val="Titre4"/>
              <w:rPr>
                <w:del w:id="7508" w:author="VOYER Raphael" w:date="2021-06-16T11:15:00Z"/>
              </w:rPr>
              <w:pPrChange w:id="7509" w:author="VOYER Raphael" w:date="2021-06-16T11:15:00Z">
                <w:pPr/>
              </w:pPrChange>
            </w:pPr>
            <w:del w:id="7510" w:author="VOYER Raphael" w:date="2021-06-16T11:15:00Z">
              <w:r w:rsidDel="001111A8">
                <w:delText xml:space="preserve">To hold the action of </w:delText>
              </w:r>
              <w:r w:rsidR="00077864" w:rsidDel="001111A8">
                <w:delText xml:space="preserve">the associated </w:delText>
              </w:r>
              <w:r w:rsidDel="001111A8">
                <w:delText>rule</w:delText>
              </w:r>
            </w:del>
          </w:p>
        </w:tc>
      </w:tr>
      <w:tr w:rsidR="00613335" w:rsidDel="001111A8" w:rsidTr="002B0285">
        <w:trPr>
          <w:del w:id="7511" w:author="VOYER Raphael" w:date="2021-06-16T11:15:00Z"/>
        </w:trPr>
        <w:tc>
          <w:tcPr>
            <w:tcW w:w="5679" w:type="dxa"/>
          </w:tcPr>
          <w:p w:rsidR="00613335" w:rsidDel="001111A8" w:rsidRDefault="00613335" w:rsidP="001111A8">
            <w:pPr>
              <w:pStyle w:val="Titre4"/>
              <w:rPr>
                <w:del w:id="7512" w:author="VOYER Raphael" w:date="2021-06-16T11:15:00Z"/>
              </w:rPr>
              <w:pPrChange w:id="7513" w:author="VOYER Raphael" w:date="2021-06-16T11:15:00Z">
                <w:pPr/>
              </w:pPrChange>
            </w:pPr>
            <w:del w:id="7514" w:author="VOYER Raphael" w:date="2021-06-16T11:15:00Z">
              <w:r w:rsidDel="001111A8">
                <w:delText>Lookup translation table entry(LTT Entry)</w:delText>
              </w:r>
            </w:del>
          </w:p>
        </w:tc>
        <w:tc>
          <w:tcPr>
            <w:tcW w:w="2133" w:type="dxa"/>
          </w:tcPr>
          <w:p w:rsidR="00613335" w:rsidRPr="007E59F7" w:rsidDel="001111A8" w:rsidRDefault="00613335" w:rsidP="001111A8">
            <w:pPr>
              <w:pStyle w:val="Titre4"/>
              <w:rPr>
                <w:del w:id="7515" w:author="VOYER Raphael" w:date="2021-06-16T11:15:00Z"/>
              </w:rPr>
              <w:pPrChange w:id="7516" w:author="VOYER Raphael" w:date="2021-06-16T11:15:00Z">
                <w:pPr/>
              </w:pPrChange>
            </w:pPr>
            <w:del w:id="7517" w:author="VOYER Raphael" w:date="2021-06-16T11:15:00Z">
              <w:r w:rsidDel="001111A8">
                <w:delText>**(</w:delText>
              </w:r>
              <w:r w:rsidRPr="007E59F7" w:rsidDel="001111A8">
                <w:delText>MAX_CLUSTERS</w:delText>
              </w:r>
              <w:r w:rsidDel="001111A8">
                <w:delText xml:space="preserve"> * 2)</w:delText>
              </w:r>
            </w:del>
          </w:p>
        </w:tc>
        <w:tc>
          <w:tcPr>
            <w:tcW w:w="1764" w:type="dxa"/>
          </w:tcPr>
          <w:p w:rsidR="00613335" w:rsidDel="001111A8" w:rsidRDefault="00613335" w:rsidP="001111A8">
            <w:pPr>
              <w:pStyle w:val="Titre4"/>
              <w:rPr>
                <w:del w:id="7518" w:author="VOYER Raphael" w:date="2021-06-16T11:15:00Z"/>
              </w:rPr>
              <w:pPrChange w:id="7519" w:author="VOYER Raphael" w:date="2021-06-16T11:15:00Z">
                <w:pPr/>
              </w:pPrChange>
            </w:pPr>
            <w:del w:id="7520" w:author="VOYER Raphael" w:date="2021-06-16T11:15:00Z">
              <w:r w:rsidDel="001111A8">
                <w:delText xml:space="preserve"> To hold next hop information for L3 clusters</w:delText>
              </w:r>
            </w:del>
          </w:p>
        </w:tc>
      </w:tr>
      <w:tr w:rsidR="00613335" w:rsidDel="001111A8" w:rsidTr="002B0285">
        <w:trPr>
          <w:del w:id="7521" w:author="VOYER Raphael" w:date="2021-06-16T11:15:00Z"/>
        </w:trPr>
        <w:tc>
          <w:tcPr>
            <w:tcW w:w="5679" w:type="dxa"/>
          </w:tcPr>
          <w:p w:rsidR="00613335" w:rsidDel="001111A8" w:rsidRDefault="00613335" w:rsidP="001111A8">
            <w:pPr>
              <w:pStyle w:val="Titre4"/>
              <w:rPr>
                <w:del w:id="7522" w:author="VOYER Raphael" w:date="2021-06-16T11:15:00Z"/>
              </w:rPr>
              <w:pPrChange w:id="7523" w:author="VOYER Raphael" w:date="2021-06-16T11:15:00Z">
                <w:pPr/>
              </w:pPrChange>
            </w:pPr>
            <w:del w:id="7524" w:author="VOYER Raphael" w:date="2021-06-16T11:15:00Z">
              <w:r w:rsidDel="001111A8">
                <w:delText>IPv4/v6 Unicast router Next hop entry table (Next hop entry table)</w:delText>
              </w:r>
            </w:del>
          </w:p>
        </w:tc>
        <w:tc>
          <w:tcPr>
            <w:tcW w:w="2133" w:type="dxa"/>
          </w:tcPr>
          <w:p w:rsidR="00613335" w:rsidRPr="007E59F7" w:rsidDel="001111A8" w:rsidRDefault="00613335" w:rsidP="001111A8">
            <w:pPr>
              <w:pStyle w:val="Titre4"/>
              <w:rPr>
                <w:del w:id="7525" w:author="VOYER Raphael" w:date="2021-06-16T11:15:00Z"/>
              </w:rPr>
              <w:pPrChange w:id="7526" w:author="VOYER Raphael" w:date="2021-06-16T11:15:00Z">
                <w:pPr/>
              </w:pPrChange>
            </w:pPr>
            <w:del w:id="7527" w:author="VOYER Raphael" w:date="2021-06-16T11:15:00Z">
              <w:r w:rsidRPr="007E59F7" w:rsidDel="001111A8">
                <w:delText>MAX_CLUSTERS</w:delText>
              </w:r>
            </w:del>
          </w:p>
        </w:tc>
        <w:tc>
          <w:tcPr>
            <w:tcW w:w="1764" w:type="dxa"/>
          </w:tcPr>
          <w:p w:rsidR="00613335" w:rsidDel="001111A8" w:rsidRDefault="00613335" w:rsidP="001111A8">
            <w:pPr>
              <w:pStyle w:val="Titre4"/>
              <w:rPr>
                <w:del w:id="7528" w:author="VOYER Raphael" w:date="2021-06-16T11:15:00Z"/>
              </w:rPr>
              <w:pPrChange w:id="7529" w:author="VOYER Raphael" w:date="2021-06-16T11:15:00Z">
                <w:pPr/>
              </w:pPrChange>
            </w:pPr>
            <w:del w:id="7530" w:author="VOYER Raphael" w:date="2021-06-16T11:15:00Z">
              <w:r w:rsidDel="001111A8">
                <w:delText>To hold next hop information for l3 clusters</w:delText>
              </w:r>
            </w:del>
          </w:p>
        </w:tc>
      </w:tr>
      <w:tr w:rsidR="00613335" w:rsidDel="001111A8" w:rsidTr="002B0285">
        <w:trPr>
          <w:del w:id="7531" w:author="VOYER Raphael" w:date="2021-06-16T11:15:00Z"/>
        </w:trPr>
        <w:tc>
          <w:tcPr>
            <w:tcW w:w="5679" w:type="dxa"/>
          </w:tcPr>
          <w:p w:rsidR="00613335" w:rsidDel="001111A8" w:rsidRDefault="00613335" w:rsidP="001111A8">
            <w:pPr>
              <w:pStyle w:val="Titre4"/>
              <w:rPr>
                <w:del w:id="7532" w:author="VOYER Raphael" w:date="2021-06-16T11:15:00Z"/>
              </w:rPr>
              <w:pPrChange w:id="7533" w:author="VOYER Raphael" w:date="2021-06-16T11:15:00Z">
                <w:pPr/>
              </w:pPrChange>
            </w:pPr>
            <w:del w:id="7534" w:author="VOYER Raphael" w:date="2021-06-16T11:15:00Z">
              <w:r w:rsidDel="001111A8">
                <w:delText>Arp Table entry</w:delText>
              </w:r>
            </w:del>
          </w:p>
        </w:tc>
        <w:tc>
          <w:tcPr>
            <w:tcW w:w="2133" w:type="dxa"/>
          </w:tcPr>
          <w:p w:rsidR="00613335" w:rsidRPr="007E59F7" w:rsidDel="001111A8" w:rsidRDefault="00613335" w:rsidP="001111A8">
            <w:pPr>
              <w:pStyle w:val="Titre4"/>
              <w:rPr>
                <w:del w:id="7535" w:author="VOYER Raphael" w:date="2021-06-16T11:15:00Z"/>
              </w:rPr>
              <w:pPrChange w:id="7536" w:author="VOYER Raphael" w:date="2021-06-16T11:15:00Z">
                <w:pPr/>
              </w:pPrChange>
            </w:pPr>
            <w:del w:id="7537" w:author="VOYER Raphael" w:date="2021-06-16T11:15:00Z">
              <w:r w:rsidRPr="007E59F7" w:rsidDel="001111A8">
                <w:delText>MAX_CLUSTERS</w:delText>
              </w:r>
            </w:del>
          </w:p>
        </w:tc>
        <w:tc>
          <w:tcPr>
            <w:tcW w:w="1764" w:type="dxa"/>
          </w:tcPr>
          <w:p w:rsidR="00613335" w:rsidDel="001111A8" w:rsidRDefault="00613335" w:rsidP="001111A8">
            <w:pPr>
              <w:pStyle w:val="Titre4"/>
              <w:rPr>
                <w:del w:id="7538" w:author="VOYER Raphael" w:date="2021-06-16T11:15:00Z"/>
              </w:rPr>
              <w:pPrChange w:id="7539" w:author="VOYER Raphael" w:date="2021-06-16T11:15:00Z">
                <w:pPr/>
              </w:pPrChange>
            </w:pPr>
            <w:del w:id="7540" w:author="VOYER Raphael" w:date="2021-06-16T11:15:00Z">
              <w:r w:rsidDel="001111A8">
                <w:delText>To hold next hop mac for l3 cluster</w:delText>
              </w:r>
            </w:del>
          </w:p>
        </w:tc>
      </w:tr>
      <w:tr w:rsidR="004A773B" w:rsidDel="001111A8" w:rsidTr="002B0285">
        <w:trPr>
          <w:del w:id="7541" w:author="VOYER Raphael" w:date="2021-06-16T11:15:00Z"/>
        </w:trPr>
        <w:tc>
          <w:tcPr>
            <w:tcW w:w="5679" w:type="dxa"/>
          </w:tcPr>
          <w:p w:rsidR="004A773B" w:rsidDel="001111A8" w:rsidRDefault="004A773B" w:rsidP="001111A8">
            <w:pPr>
              <w:pStyle w:val="Titre4"/>
              <w:rPr>
                <w:del w:id="7542" w:author="VOYER Raphael" w:date="2021-06-16T11:15:00Z"/>
              </w:rPr>
              <w:pPrChange w:id="7543" w:author="VOYER Raphael" w:date="2021-06-16T11:15:00Z">
                <w:pPr/>
              </w:pPrChange>
            </w:pPr>
            <w:del w:id="7544" w:author="VOYER Raphael" w:date="2021-06-16T11:15:00Z">
              <w:r w:rsidDel="001111A8">
                <w:delText xml:space="preserve">Router TCAM entry </w:delText>
              </w:r>
            </w:del>
          </w:p>
        </w:tc>
        <w:tc>
          <w:tcPr>
            <w:tcW w:w="2133" w:type="dxa"/>
          </w:tcPr>
          <w:p w:rsidR="004A773B" w:rsidRPr="007E59F7" w:rsidDel="001111A8" w:rsidRDefault="004A773B" w:rsidP="001111A8">
            <w:pPr>
              <w:pStyle w:val="Titre4"/>
              <w:rPr>
                <w:del w:id="7545" w:author="VOYER Raphael" w:date="2021-06-16T11:15:00Z"/>
              </w:rPr>
              <w:pPrChange w:id="7546" w:author="VOYER Raphael" w:date="2021-06-16T11:15:00Z">
                <w:pPr/>
              </w:pPrChange>
            </w:pPr>
            <w:del w:id="7547" w:author="VOYER Raphael" w:date="2021-06-16T11:15:00Z">
              <w:r w:rsidDel="001111A8">
                <w:delText>MAX_CLUSTERS</w:delText>
              </w:r>
            </w:del>
          </w:p>
        </w:tc>
        <w:tc>
          <w:tcPr>
            <w:tcW w:w="1764" w:type="dxa"/>
          </w:tcPr>
          <w:p w:rsidR="004A773B" w:rsidDel="001111A8" w:rsidRDefault="004A773B" w:rsidP="001111A8">
            <w:pPr>
              <w:pStyle w:val="Titre4"/>
              <w:rPr>
                <w:del w:id="7548" w:author="VOYER Raphael" w:date="2021-06-16T11:15:00Z"/>
              </w:rPr>
              <w:pPrChange w:id="7549" w:author="VOYER Raphael" w:date="2021-06-16T11:15:00Z">
                <w:pPr/>
              </w:pPrChange>
            </w:pPr>
            <w:del w:id="7550" w:author="VOYER Raphael" w:date="2021-06-16T11:15:00Z">
              <w:r w:rsidDel="001111A8">
                <w:delText>To hold the pointer to Next Hop information in case of approach 2 of L3 clusters.</w:delText>
              </w:r>
            </w:del>
          </w:p>
        </w:tc>
      </w:tr>
    </w:tbl>
    <w:p w:rsidR="00613335" w:rsidDel="001111A8" w:rsidRDefault="00613335" w:rsidP="001111A8">
      <w:pPr>
        <w:pStyle w:val="Titre4"/>
        <w:rPr>
          <w:del w:id="7551" w:author="VOYER Raphael" w:date="2021-06-16T11:15:00Z"/>
        </w:rPr>
        <w:pPrChange w:id="7552" w:author="VOYER Raphael" w:date="2021-06-16T11:15:00Z">
          <w:pPr/>
        </w:pPrChange>
      </w:pPr>
      <w:del w:id="7553" w:author="VOYER Raphael" w:date="2021-06-16T11:15:00Z">
        <w:r w:rsidDel="001111A8">
          <w:delText>** No. of LTT entries might be (MAX_CLUSTERS * 2) in case work around LTT index needs to be calculated.</w:delText>
        </w:r>
      </w:del>
    </w:p>
    <w:p w:rsidR="00613335" w:rsidDel="001111A8" w:rsidRDefault="00613335" w:rsidP="001111A8">
      <w:pPr>
        <w:pStyle w:val="Titre4"/>
        <w:rPr>
          <w:del w:id="7554" w:author="VOYER Raphael" w:date="2021-06-16T11:15:00Z"/>
        </w:rPr>
        <w:pPrChange w:id="7555" w:author="VOYER Raphael" w:date="2021-06-16T11:15:00Z">
          <w:pPr/>
        </w:pPrChange>
      </w:pPr>
    </w:p>
    <w:p w:rsidR="00613335" w:rsidRPr="00F03387" w:rsidDel="001111A8" w:rsidRDefault="00613335" w:rsidP="001111A8">
      <w:pPr>
        <w:pStyle w:val="Titre4"/>
        <w:rPr>
          <w:del w:id="7556" w:author="VOYER Raphael" w:date="2021-06-16T11:15:00Z"/>
          <w:b w:val="0"/>
          <w:bCs w:val="0"/>
        </w:rPr>
        <w:pPrChange w:id="7557" w:author="VOYER Raphael" w:date="2021-06-16T11:15:00Z">
          <w:pPr/>
        </w:pPrChange>
      </w:pPr>
      <w:del w:id="7558" w:author="VOYER Raphael" w:date="2021-06-16T11:15:00Z">
        <w:r w:rsidDel="001111A8">
          <w:delText>Note :   MAX_CLUSTERS = 32</w:delText>
        </w:r>
      </w:del>
    </w:p>
    <w:p w:rsidR="00613335" w:rsidDel="001111A8" w:rsidRDefault="00613335" w:rsidP="001111A8">
      <w:pPr>
        <w:pStyle w:val="Titre4"/>
        <w:rPr>
          <w:del w:id="7559" w:author="VOYER Raphael" w:date="2021-06-16T11:15:00Z"/>
        </w:rPr>
        <w:pPrChange w:id="7560" w:author="VOYER Raphael" w:date="2021-06-16T11:15:00Z">
          <w:pPr>
            <w:pStyle w:val="Titre2"/>
          </w:pPr>
        </w:pPrChange>
      </w:pPr>
      <w:bookmarkStart w:id="7561" w:name="_Toc381025937"/>
      <w:bookmarkStart w:id="7562" w:name="_Toc424820513"/>
      <w:del w:id="7563" w:author="VOYER Raphael" w:date="2021-06-16T11:15:00Z">
        <w:r w:rsidDel="001111A8">
          <w:delText>Software Resources:</w:delText>
        </w:r>
        <w:bookmarkEnd w:id="7561"/>
        <w:bookmarkEnd w:id="7562"/>
      </w:del>
    </w:p>
    <w:p w:rsidR="00613335" w:rsidDel="001111A8" w:rsidRDefault="00613335" w:rsidP="001111A8">
      <w:pPr>
        <w:pStyle w:val="Titre4"/>
        <w:rPr>
          <w:del w:id="7564" w:author="VOYER Raphael" w:date="2021-06-16T11:15:00Z"/>
        </w:rPr>
        <w:pPrChange w:id="7565" w:author="VOYER Raphael" w:date="2021-06-16T11:15:00Z">
          <w:pPr/>
        </w:pPrChange>
      </w:pPr>
      <w:del w:id="7566" w:author="VOYER Raphael" w:date="2021-06-16T11:15:00Z">
        <w:r w:rsidDel="001111A8">
          <w:delText xml:space="preserve">There is no change with </w:delText>
        </w:r>
        <w:r w:rsidR="00A01869" w:rsidDel="001111A8">
          <w:delText>software</w:delText>
        </w:r>
        <w:r w:rsidDel="001111A8">
          <w:delText xml:space="preserve"> resources except for the following:</w:delText>
        </w:r>
      </w:del>
    </w:p>
    <w:p w:rsidR="00613335" w:rsidDel="001111A8" w:rsidRDefault="00613335" w:rsidP="001111A8">
      <w:pPr>
        <w:pStyle w:val="Titre4"/>
        <w:rPr>
          <w:del w:id="7567" w:author="VOYER Raphael" w:date="2021-06-16T11:15:00Z"/>
        </w:rPr>
        <w:pPrChange w:id="7568" w:author="VOYER Raphael" w:date="2021-06-16T11:15:00Z">
          <w:pPr/>
        </w:pPrChange>
      </w:pPr>
      <w:del w:id="7569" w:author="VOYER Raphael" w:date="2021-06-16T11:15:00Z">
        <w:r w:rsidDel="001111A8">
          <w:delText>/* L3 cluster */</w:delText>
        </w:r>
      </w:del>
    </w:p>
    <w:p w:rsidR="00613335" w:rsidDel="001111A8" w:rsidRDefault="00613335" w:rsidP="001111A8">
      <w:pPr>
        <w:pStyle w:val="Titre4"/>
        <w:rPr>
          <w:del w:id="7570" w:author="VOYER Raphael" w:date="2021-06-16T11:15:00Z"/>
        </w:rPr>
        <w:pPrChange w:id="7571" w:author="VOYER Raphael" w:date="2021-06-16T11:15:00Z">
          <w:pPr/>
        </w:pPrChange>
      </w:pPr>
      <w:del w:id="7572" w:author="VOYER Raphael" w:date="2021-06-16T11:15:00Z">
        <w:r w:rsidDel="001111A8">
          <w:delText>typedef struct {</w:delText>
        </w:r>
      </w:del>
    </w:p>
    <w:p w:rsidR="00613335" w:rsidDel="001111A8" w:rsidRDefault="00613335" w:rsidP="001111A8">
      <w:pPr>
        <w:pStyle w:val="Titre4"/>
        <w:rPr>
          <w:del w:id="7573" w:author="VOYER Raphael" w:date="2021-06-16T11:15:00Z"/>
        </w:rPr>
        <w:pPrChange w:id="7574" w:author="VOYER Raphael" w:date="2021-06-16T11:15:00Z">
          <w:pPr/>
        </w:pPrChange>
      </w:pPr>
      <w:del w:id="7575" w:author="VOYER Raphael" w:date="2021-06-16T11:15:00Z">
        <w:r w:rsidDel="001111A8">
          <w:delText xml:space="preserve">    CLUSTER_IP cluster_ip ; /* IP address of the cluster */</w:delText>
        </w:r>
      </w:del>
    </w:p>
    <w:p w:rsidR="00613335" w:rsidDel="001111A8" w:rsidRDefault="00613335" w:rsidP="001111A8">
      <w:pPr>
        <w:pStyle w:val="Titre4"/>
        <w:rPr>
          <w:del w:id="7576" w:author="VOYER Raphael" w:date="2021-06-16T11:15:00Z"/>
        </w:rPr>
        <w:pPrChange w:id="7577" w:author="VOYER Raphael" w:date="2021-06-16T11:15:00Z">
          <w:pPr/>
        </w:pPrChange>
      </w:pPr>
      <w:del w:id="7578" w:author="VOYER Raphael" w:date="2021-06-16T11:15:00Z">
        <w:r w:rsidDel="001111A8">
          <w:delText xml:space="preserve">    CLUSTER_MAC_ADR mac_addr; /* Mac-address of the cluster */</w:delText>
        </w:r>
      </w:del>
    </w:p>
    <w:p w:rsidR="00613335" w:rsidDel="001111A8" w:rsidRDefault="00613335" w:rsidP="001111A8">
      <w:pPr>
        <w:pStyle w:val="Titre4"/>
        <w:rPr>
          <w:del w:id="7579" w:author="VOYER Raphael" w:date="2021-06-16T11:15:00Z"/>
        </w:rPr>
        <w:pPrChange w:id="7580" w:author="VOYER Raphael" w:date="2021-06-16T11:15:00Z">
          <w:pPr/>
        </w:pPrChange>
      </w:pPr>
    </w:p>
    <w:p w:rsidR="00613335" w:rsidDel="001111A8" w:rsidRDefault="00613335" w:rsidP="001111A8">
      <w:pPr>
        <w:pStyle w:val="Titre4"/>
        <w:rPr>
          <w:del w:id="7581" w:author="VOYER Raphael" w:date="2021-06-16T11:15:00Z"/>
        </w:rPr>
        <w:pPrChange w:id="7582" w:author="VOYER Raphael" w:date="2021-06-16T11:15:00Z">
          <w:pPr/>
        </w:pPrChange>
      </w:pPr>
      <w:del w:id="7583" w:author="VOYER Raphael" w:date="2021-06-16T11:15:00Z">
        <w:r w:rsidDel="001111A8">
          <w:delText xml:space="preserve">    uint16 intf_vlan;</w:delText>
        </w:r>
      </w:del>
    </w:p>
    <w:p w:rsidR="00613335" w:rsidDel="001111A8" w:rsidRDefault="00613335" w:rsidP="001111A8">
      <w:pPr>
        <w:pStyle w:val="Titre4"/>
        <w:rPr>
          <w:del w:id="7584" w:author="VOYER Raphael" w:date="2021-06-16T11:15:00Z"/>
        </w:rPr>
        <w:pPrChange w:id="7585" w:author="VOYER Raphael" w:date="2021-06-16T11:15:00Z">
          <w:pPr/>
        </w:pPrChange>
      </w:pPr>
    </w:p>
    <w:p w:rsidR="00613335" w:rsidDel="001111A8" w:rsidRDefault="00613335" w:rsidP="001111A8">
      <w:pPr>
        <w:pStyle w:val="Titre4"/>
        <w:rPr>
          <w:del w:id="7586" w:author="VOYER Raphael" w:date="2021-06-16T11:15:00Z"/>
        </w:rPr>
        <w:pPrChange w:id="7587" w:author="VOYER Raphael" w:date="2021-06-16T11:15:00Z">
          <w:pPr/>
        </w:pPrChange>
      </w:pPr>
      <w:del w:id="7588" w:author="VOYER Raphael" w:date="2021-06-16T11:15:00Z">
        <w:r w:rsidDel="001111A8">
          <w:delText xml:space="preserve">    #define HAVLAN_ARP_MODE_INVALID 1</w:delText>
        </w:r>
      </w:del>
    </w:p>
    <w:p w:rsidR="00613335" w:rsidDel="001111A8" w:rsidRDefault="00613335" w:rsidP="001111A8">
      <w:pPr>
        <w:pStyle w:val="Titre4"/>
        <w:rPr>
          <w:del w:id="7589" w:author="VOYER Raphael" w:date="2021-06-16T11:15:00Z"/>
        </w:rPr>
        <w:pPrChange w:id="7590" w:author="VOYER Raphael" w:date="2021-06-16T11:15:00Z">
          <w:pPr/>
        </w:pPrChange>
      </w:pPr>
      <w:del w:id="7591" w:author="VOYER Raphael" w:date="2021-06-16T11:15:00Z">
        <w:r w:rsidDel="001111A8">
          <w:delText xml:space="preserve">    #define HAVLAN_ARP_MODE_STATIC  2</w:delText>
        </w:r>
      </w:del>
    </w:p>
    <w:p w:rsidR="00613335" w:rsidDel="001111A8" w:rsidRDefault="00613335" w:rsidP="001111A8">
      <w:pPr>
        <w:pStyle w:val="Titre4"/>
        <w:rPr>
          <w:del w:id="7592" w:author="VOYER Raphael" w:date="2021-06-16T11:15:00Z"/>
        </w:rPr>
        <w:pPrChange w:id="7593" w:author="VOYER Raphael" w:date="2021-06-16T11:15:00Z">
          <w:pPr/>
        </w:pPrChange>
      </w:pPr>
      <w:del w:id="7594" w:author="VOYER Raphael" w:date="2021-06-16T11:15:00Z">
        <w:r w:rsidDel="001111A8">
          <w:delText xml:space="preserve">    #define HAVLAN_ARP_MODE_DYNAMIC 3</w:delText>
        </w:r>
      </w:del>
    </w:p>
    <w:p w:rsidR="00613335" w:rsidDel="001111A8" w:rsidRDefault="00613335" w:rsidP="001111A8">
      <w:pPr>
        <w:pStyle w:val="Titre4"/>
        <w:rPr>
          <w:del w:id="7595" w:author="VOYER Raphael" w:date="2021-06-16T11:15:00Z"/>
        </w:rPr>
        <w:pPrChange w:id="7596" w:author="VOYER Raphael" w:date="2021-06-16T11:15:00Z">
          <w:pPr/>
        </w:pPrChange>
      </w:pPr>
    </w:p>
    <w:p w:rsidR="00613335" w:rsidDel="001111A8" w:rsidRDefault="00613335" w:rsidP="001111A8">
      <w:pPr>
        <w:pStyle w:val="Titre4"/>
        <w:rPr>
          <w:del w:id="7597" w:author="VOYER Raphael" w:date="2021-06-16T11:15:00Z"/>
        </w:rPr>
        <w:pPrChange w:id="7598" w:author="VOYER Raphael" w:date="2021-06-16T11:15:00Z">
          <w:pPr/>
        </w:pPrChange>
      </w:pPr>
      <w:del w:id="7599" w:author="VOYER Raphael" w:date="2021-06-16T11:15:00Z">
        <w:r w:rsidDel="001111A8">
          <w:delText xml:space="preserve">    uint8    arp_type ; /* ARP resolution type static/dynamic*/</w:delText>
        </w:r>
      </w:del>
    </w:p>
    <w:p w:rsidR="00613335" w:rsidDel="001111A8" w:rsidRDefault="00613335" w:rsidP="001111A8">
      <w:pPr>
        <w:pStyle w:val="Titre4"/>
        <w:rPr>
          <w:del w:id="7600" w:author="VOYER Raphael" w:date="2021-06-16T11:15:00Z"/>
        </w:rPr>
        <w:pPrChange w:id="7601" w:author="VOYER Raphael" w:date="2021-06-16T11:15:00Z">
          <w:pPr/>
        </w:pPrChange>
      </w:pPr>
    </w:p>
    <w:p w:rsidR="00613335" w:rsidDel="001111A8" w:rsidRDefault="00613335" w:rsidP="001111A8">
      <w:pPr>
        <w:pStyle w:val="Titre4"/>
        <w:rPr>
          <w:del w:id="7602" w:author="VOYER Raphael" w:date="2021-06-16T11:15:00Z"/>
        </w:rPr>
        <w:pPrChange w:id="7603" w:author="VOYER Raphael" w:date="2021-06-16T11:15:00Z">
          <w:pPr/>
        </w:pPrChange>
      </w:pPr>
      <w:del w:id="7604" w:author="VOYER Raphael" w:date="2021-06-16T11:15:00Z">
        <w:r w:rsidDel="001111A8">
          <w:delText xml:space="preserve">    #define   CLUSTER_IGMP_ENABLE  1</w:delText>
        </w:r>
      </w:del>
    </w:p>
    <w:p w:rsidR="00613335" w:rsidDel="001111A8" w:rsidRDefault="00613335" w:rsidP="001111A8">
      <w:pPr>
        <w:pStyle w:val="Titre4"/>
        <w:rPr>
          <w:del w:id="7605" w:author="VOYER Raphael" w:date="2021-06-16T11:15:00Z"/>
        </w:rPr>
        <w:pPrChange w:id="7606" w:author="VOYER Raphael" w:date="2021-06-16T11:15:00Z">
          <w:pPr/>
        </w:pPrChange>
      </w:pPr>
      <w:del w:id="7607" w:author="VOYER Raphael" w:date="2021-06-16T11:15:00Z">
        <w:r w:rsidDel="001111A8">
          <w:delText xml:space="preserve">    #define   CLUSTER_IGMP_DISABLE 2</w:delText>
        </w:r>
      </w:del>
    </w:p>
    <w:p w:rsidR="00613335" w:rsidDel="001111A8" w:rsidRDefault="00613335" w:rsidP="001111A8">
      <w:pPr>
        <w:pStyle w:val="Titre4"/>
        <w:rPr>
          <w:del w:id="7608" w:author="VOYER Raphael" w:date="2021-06-16T11:15:00Z"/>
        </w:rPr>
        <w:pPrChange w:id="7609" w:author="VOYER Raphael" w:date="2021-06-16T11:15:00Z">
          <w:pPr/>
        </w:pPrChange>
      </w:pPr>
    </w:p>
    <w:p w:rsidR="00613335" w:rsidDel="001111A8" w:rsidRDefault="00613335" w:rsidP="001111A8">
      <w:pPr>
        <w:pStyle w:val="Titre4"/>
        <w:rPr>
          <w:del w:id="7610" w:author="VOYER Raphael" w:date="2021-06-16T11:15:00Z"/>
        </w:rPr>
        <w:pPrChange w:id="7611" w:author="VOYER Raphael" w:date="2021-06-16T11:15:00Z">
          <w:pPr/>
        </w:pPrChange>
      </w:pPr>
      <w:del w:id="7612" w:author="VOYER Raphael" w:date="2021-06-16T11:15:00Z">
        <w:r w:rsidDel="001111A8">
          <w:delText xml:space="preserve">    uint8    ipms_status; /* IGMP status */</w:delText>
        </w:r>
      </w:del>
    </w:p>
    <w:p w:rsidR="00613335" w:rsidDel="001111A8" w:rsidRDefault="00613335" w:rsidP="001111A8">
      <w:pPr>
        <w:pStyle w:val="Titre4"/>
        <w:rPr>
          <w:del w:id="7613" w:author="VOYER Raphael" w:date="2021-06-16T11:15:00Z"/>
        </w:rPr>
        <w:pPrChange w:id="7614" w:author="VOYER Raphael" w:date="2021-06-16T11:15:00Z">
          <w:pPr/>
        </w:pPrChange>
      </w:pPr>
    </w:p>
    <w:p w:rsidR="00613335" w:rsidDel="001111A8" w:rsidRDefault="00613335" w:rsidP="001111A8">
      <w:pPr>
        <w:pStyle w:val="Titre4"/>
        <w:rPr>
          <w:del w:id="7615" w:author="VOYER Raphael" w:date="2021-06-16T11:15:00Z"/>
        </w:rPr>
        <w:pPrChange w:id="7616" w:author="VOYER Raphael" w:date="2021-06-16T11:15:00Z">
          <w:pPr/>
        </w:pPrChange>
      </w:pPr>
      <w:del w:id="7617" w:author="VOYER Raphael" w:date="2021-06-16T11:15:00Z">
        <w:r w:rsidDel="001111A8">
          <w:delText xml:space="preserve">    CLUSTER_IP cluster_mcast_ip ; /* Ip Multicast address of the cluster */</w:delText>
        </w:r>
      </w:del>
    </w:p>
    <w:p w:rsidR="00613335" w:rsidDel="001111A8" w:rsidRDefault="00613335" w:rsidP="001111A8">
      <w:pPr>
        <w:pStyle w:val="Titre4"/>
        <w:rPr>
          <w:del w:id="7618" w:author="VOYER Raphael" w:date="2021-06-16T11:15:00Z"/>
        </w:rPr>
        <w:pPrChange w:id="7619" w:author="VOYER Raphael" w:date="2021-06-16T11:15:00Z">
          <w:pPr/>
        </w:pPrChange>
      </w:pPr>
      <w:del w:id="7620" w:author="VOYER Raphael" w:date="2021-06-16T11:15:00Z">
        <w:r w:rsidDel="001111A8">
          <w:delText xml:space="preserve">    uint32   arp_port; /* ARP port - for static L3 */</w:delText>
        </w:r>
      </w:del>
    </w:p>
    <w:p w:rsidR="001457E7" w:rsidDel="001111A8" w:rsidRDefault="001457E7" w:rsidP="001111A8">
      <w:pPr>
        <w:pStyle w:val="Titre4"/>
        <w:rPr>
          <w:del w:id="7621" w:author="VOYER Raphael" w:date="2021-06-16T11:15:00Z"/>
        </w:rPr>
        <w:pPrChange w:id="7622" w:author="VOYER Raphael" w:date="2021-06-16T11:15:00Z">
          <w:pPr/>
        </w:pPrChange>
      </w:pPr>
      <w:del w:id="7623" w:author="VOYER Raphael" w:date="2021-06-16T11:15:00Z">
        <w:r w:rsidDel="001111A8">
          <w:delText xml:space="preserve">    unit32  LTT</w:delText>
        </w:r>
        <w:r w:rsidR="00F4158E" w:rsidDel="001111A8">
          <w:delText>_row</w:delText>
        </w:r>
        <w:r w:rsidDel="001111A8">
          <w:delText>; /* Marvell platform needs this */</w:delText>
        </w:r>
      </w:del>
    </w:p>
    <w:p w:rsidR="00F4158E" w:rsidDel="001111A8" w:rsidRDefault="00F4158E" w:rsidP="001111A8">
      <w:pPr>
        <w:pStyle w:val="Titre4"/>
        <w:rPr>
          <w:del w:id="7624" w:author="VOYER Raphael" w:date="2021-06-16T11:15:00Z"/>
        </w:rPr>
        <w:pPrChange w:id="7625" w:author="VOYER Raphael" w:date="2021-06-16T11:15:00Z">
          <w:pPr/>
        </w:pPrChange>
      </w:pPr>
      <w:del w:id="7626" w:author="VOYER Raphael" w:date="2021-06-16T11:15:00Z">
        <w:r w:rsidDel="001111A8">
          <w:delText xml:space="preserve">    unit32  LTT_col; /* Marvell platform needs this */</w:delText>
        </w:r>
      </w:del>
    </w:p>
    <w:p w:rsidR="00613335" w:rsidRPr="00B33656" w:rsidDel="001111A8" w:rsidRDefault="00534A44" w:rsidP="001111A8">
      <w:pPr>
        <w:pStyle w:val="Titre4"/>
        <w:rPr>
          <w:del w:id="7627" w:author="VOYER Raphael" w:date="2021-06-16T11:15:00Z"/>
          <w:lang w:val="fr-FR"/>
        </w:rPr>
        <w:pPrChange w:id="7628" w:author="VOYER Raphael" w:date="2021-06-16T11:15:00Z">
          <w:pPr/>
        </w:pPrChange>
      </w:pPr>
      <w:del w:id="7629" w:author="VOYER Raphael" w:date="2021-06-16T11:15:00Z">
        <w:r w:rsidRPr="00534A44" w:rsidDel="001111A8">
          <w:delText xml:space="preserve">    </w:delText>
        </w:r>
        <w:r w:rsidR="00613335" w:rsidRPr="00B33656" w:rsidDel="001111A8">
          <w:rPr>
            <w:lang w:val="fr-FR"/>
          </w:rPr>
          <w:delText>} l3_mode_config_t ;</w:delText>
        </w:r>
      </w:del>
    </w:p>
    <w:p w:rsidR="00613335" w:rsidRPr="00B33656" w:rsidDel="001111A8" w:rsidRDefault="00613335" w:rsidP="001111A8">
      <w:pPr>
        <w:pStyle w:val="Titre4"/>
        <w:rPr>
          <w:del w:id="7630" w:author="VOYER Raphael" w:date="2021-06-16T11:15:00Z"/>
          <w:lang w:val="fr-FR"/>
        </w:rPr>
        <w:pPrChange w:id="7631" w:author="VOYER Raphael" w:date="2021-06-16T11:15:00Z">
          <w:pPr/>
        </w:pPrChange>
      </w:pPr>
    </w:p>
    <w:p w:rsidR="00613335" w:rsidRPr="00B33656" w:rsidDel="001111A8" w:rsidRDefault="00613335" w:rsidP="001111A8">
      <w:pPr>
        <w:pStyle w:val="Titre4"/>
        <w:rPr>
          <w:del w:id="7632" w:author="VOYER Raphael" w:date="2021-06-16T11:15:00Z"/>
          <w:rFonts w:cs="Arial"/>
          <w:sz w:val="32"/>
          <w:szCs w:val="32"/>
          <w:lang w:val="fr-FR"/>
        </w:rPr>
        <w:pPrChange w:id="7633" w:author="VOYER Raphael" w:date="2021-06-16T11:15:00Z">
          <w:pPr/>
        </w:pPrChange>
      </w:pPr>
    </w:p>
    <w:p w:rsidR="00613335" w:rsidDel="001111A8" w:rsidRDefault="00613335" w:rsidP="001111A8">
      <w:pPr>
        <w:pStyle w:val="Titre4"/>
        <w:rPr>
          <w:del w:id="7634" w:author="VOYER Raphael" w:date="2021-06-16T11:15:00Z"/>
        </w:rPr>
        <w:pPrChange w:id="7635" w:author="VOYER Raphael" w:date="2021-06-16T11:15:00Z">
          <w:pPr>
            <w:pStyle w:val="Titre2"/>
          </w:pPr>
        </w:pPrChange>
      </w:pPr>
      <w:bookmarkStart w:id="7636" w:name="_Toc381025938"/>
      <w:bookmarkStart w:id="7637" w:name="_Toc424820514"/>
      <w:del w:id="7638" w:author="VOYER Raphael" w:date="2021-06-16T11:15:00Z">
        <w:r w:rsidDel="001111A8">
          <w:delText>Use case Scenarios:</w:delText>
        </w:r>
        <w:bookmarkEnd w:id="7636"/>
        <w:bookmarkEnd w:id="7637"/>
      </w:del>
    </w:p>
    <w:p w:rsidR="00613335" w:rsidDel="001111A8" w:rsidRDefault="00613335" w:rsidP="001111A8">
      <w:pPr>
        <w:pStyle w:val="Titre4"/>
        <w:rPr>
          <w:del w:id="7639" w:author="VOYER Raphael" w:date="2021-06-16T11:15:00Z"/>
        </w:rPr>
        <w:pPrChange w:id="7640" w:author="VOYER Raphael" w:date="2021-06-16T11:15:00Z">
          <w:pPr>
            <w:pStyle w:val="Titre3"/>
          </w:pPr>
        </w:pPrChange>
      </w:pPr>
      <w:bookmarkStart w:id="7641" w:name="_Toc381025939"/>
      <w:bookmarkStart w:id="7642" w:name="_Toc424820515"/>
      <w:del w:id="7643" w:author="VOYER Raphael" w:date="2021-06-16T11:15:00Z">
        <w:r w:rsidDel="001111A8">
          <w:delText>L2 Cluster Scenario</w:delText>
        </w:r>
        <w:r w:rsidRPr="00C92466" w:rsidDel="001111A8">
          <w:delText>:</w:delText>
        </w:r>
        <w:bookmarkEnd w:id="7641"/>
        <w:bookmarkEnd w:id="7642"/>
        <w:r w:rsidDel="001111A8">
          <w:delText xml:space="preserve"> </w:delText>
        </w:r>
      </w:del>
    </w:p>
    <w:p w:rsidR="00613335" w:rsidDel="001111A8" w:rsidRDefault="00613335" w:rsidP="001111A8">
      <w:pPr>
        <w:pStyle w:val="Titre4"/>
        <w:rPr>
          <w:del w:id="7644" w:author="VOYER Raphael" w:date="2021-06-16T11:15:00Z"/>
        </w:rPr>
        <w:pPrChange w:id="7645" w:author="VOYER Raphael" w:date="2021-06-16T11:15:00Z">
          <w:pPr>
            <w:outlineLvl w:val="0"/>
          </w:pPr>
        </w:pPrChange>
      </w:pPr>
    </w:p>
    <w:p w:rsidR="00613335" w:rsidDel="001111A8" w:rsidRDefault="00613335" w:rsidP="001111A8">
      <w:pPr>
        <w:pStyle w:val="Titre4"/>
        <w:rPr>
          <w:del w:id="7646" w:author="VOYER Raphael" w:date="2021-06-16T11:15:00Z"/>
        </w:rPr>
        <w:pPrChange w:id="7647" w:author="VOYER Raphael" w:date="2021-06-16T11:15:00Z">
          <w:pPr>
            <w:outlineLvl w:val="0"/>
          </w:pPr>
        </w:pPrChange>
      </w:pPr>
      <w:bookmarkStart w:id="7648" w:name="_Toc381025940"/>
      <w:bookmarkStart w:id="7649" w:name="_Toc424820516"/>
      <w:del w:id="7650" w:author="VOYER Raphael" w:date="2021-06-16T11:15:00Z">
        <w:r w:rsidDel="001111A8">
          <w:delText>Things to be taken care in hardware to support L2 Clusters</w:delText>
        </w:r>
        <w:bookmarkEnd w:id="7648"/>
        <w:r w:rsidR="00222C93" w:rsidDel="001111A8">
          <w:delText xml:space="preserve"> –</w:delText>
        </w:r>
        <w:bookmarkEnd w:id="7649"/>
      </w:del>
    </w:p>
    <w:p w:rsidR="00613335" w:rsidDel="001111A8" w:rsidRDefault="00613335" w:rsidP="001111A8">
      <w:pPr>
        <w:pStyle w:val="Titre4"/>
        <w:rPr>
          <w:del w:id="7651" w:author="VOYER Raphael" w:date="2021-06-16T11:15:00Z"/>
        </w:rPr>
        <w:pPrChange w:id="7652" w:author="VOYER Raphael" w:date="2021-06-16T11:15:00Z">
          <w:pPr>
            <w:numPr>
              <w:numId w:val="55"/>
            </w:numPr>
            <w:ind w:left="720" w:hanging="360"/>
          </w:pPr>
        </w:pPrChange>
      </w:pPr>
      <w:del w:id="7653" w:author="VOYER Raphael" w:date="2021-06-16T11:15:00Z">
        <w:r w:rsidDel="001111A8">
          <w:delText>Whenever a cluster is created throu</w:delText>
        </w:r>
        <w:r w:rsidR="0087100C" w:rsidDel="001111A8">
          <w:delText>gh the user interface, create a VIDX entry and assign the VIDX</w:delText>
        </w:r>
        <w:r w:rsidDel="001111A8">
          <w:delText xml:space="preserve"> index to that cluster.</w:delText>
        </w:r>
      </w:del>
    </w:p>
    <w:p w:rsidR="00613335" w:rsidDel="001111A8" w:rsidRDefault="00613335" w:rsidP="001111A8">
      <w:pPr>
        <w:pStyle w:val="Titre4"/>
        <w:rPr>
          <w:del w:id="7654" w:author="VOYER Raphael" w:date="2021-06-16T11:15:00Z"/>
        </w:rPr>
        <w:pPrChange w:id="7655" w:author="VOYER Raphael" w:date="2021-06-16T11:15:00Z">
          <w:pPr>
            <w:numPr>
              <w:numId w:val="55"/>
            </w:numPr>
            <w:ind w:left="720" w:hanging="360"/>
          </w:pPr>
        </w:pPrChange>
      </w:pPr>
      <w:del w:id="7656" w:author="VOYER Raphael" w:date="2021-06-16T11:15:00Z">
        <w:r w:rsidDel="001111A8">
          <w:delText>Whenever the cluster ports are configured, add those ports as member ports of the VIDX entry created for that cluster.</w:delText>
        </w:r>
      </w:del>
    </w:p>
    <w:p w:rsidR="00613335" w:rsidDel="001111A8" w:rsidRDefault="0087100C" w:rsidP="001111A8">
      <w:pPr>
        <w:pStyle w:val="Titre4"/>
        <w:rPr>
          <w:del w:id="7657" w:author="VOYER Raphael" w:date="2021-06-16T11:15:00Z"/>
        </w:rPr>
        <w:pPrChange w:id="7658" w:author="VOYER Raphael" w:date="2021-06-16T11:15:00Z">
          <w:pPr>
            <w:numPr>
              <w:numId w:val="55"/>
            </w:numPr>
            <w:ind w:left="720" w:hanging="360"/>
          </w:pPr>
        </w:pPrChange>
      </w:pPr>
      <w:del w:id="7659" w:author="VOYER Raphael" w:date="2021-06-16T11:15:00Z">
        <w:r w:rsidDel="001111A8">
          <w:delText xml:space="preserve">Whenever the cluster MAC </w:delText>
        </w:r>
        <w:r w:rsidR="00613335" w:rsidDel="001111A8">
          <w:delText>and cluster V</w:delText>
        </w:r>
        <w:r w:rsidDel="001111A8">
          <w:delText>LAN</w:delText>
        </w:r>
        <w:r w:rsidR="00613335" w:rsidDel="001111A8">
          <w:delText xml:space="preserve"> </w:delText>
        </w:r>
        <w:r w:rsidDel="001111A8">
          <w:delText>and/or</w:delText>
        </w:r>
        <w:r w:rsidR="00613335" w:rsidDel="001111A8">
          <w:delText xml:space="preserve"> configured, create and install a rule with following condition and action.</w:delText>
        </w:r>
      </w:del>
    </w:p>
    <w:p w:rsidR="00613335" w:rsidDel="001111A8" w:rsidRDefault="00613335" w:rsidP="001111A8">
      <w:pPr>
        <w:pStyle w:val="Titre4"/>
        <w:rPr>
          <w:del w:id="7660" w:author="VOYER Raphael" w:date="2021-06-16T11:15:00Z"/>
        </w:rPr>
        <w:pPrChange w:id="7661" w:author="VOYER Raphael" w:date="2021-06-16T11:15:00Z">
          <w:pPr>
            <w:numPr>
              <w:numId w:val="55"/>
            </w:numPr>
            <w:ind w:left="720" w:hanging="360"/>
          </w:pPr>
        </w:pPrChange>
      </w:pPr>
      <w:del w:id="7662" w:author="VOYER Raphael" w:date="2021-06-16T11:15:00Z">
        <w:r w:rsidDel="001111A8">
          <w:delText>Define a rule with the following condition</w:delText>
        </w:r>
      </w:del>
    </w:p>
    <w:p w:rsidR="00613335" w:rsidDel="001111A8" w:rsidRDefault="00613335" w:rsidP="001111A8">
      <w:pPr>
        <w:pStyle w:val="Titre4"/>
        <w:rPr>
          <w:del w:id="7663" w:author="VOYER Raphael" w:date="2021-06-16T11:15:00Z"/>
        </w:rPr>
        <w:pPrChange w:id="7664" w:author="VOYER Raphael" w:date="2021-06-16T11:15:00Z">
          <w:pPr>
            <w:numPr>
              <w:ilvl w:val="1"/>
              <w:numId w:val="55"/>
            </w:numPr>
            <w:ind w:left="1440" w:hanging="360"/>
          </w:pPr>
        </w:pPrChange>
      </w:pPr>
      <w:del w:id="7665" w:author="VOYER Raphael" w:date="2021-06-16T11:15:00Z">
        <w:r w:rsidDel="001111A8">
          <w:delText>IsL2 valid = True</w:delText>
        </w:r>
      </w:del>
    </w:p>
    <w:p w:rsidR="00613335" w:rsidDel="001111A8" w:rsidRDefault="00613335" w:rsidP="001111A8">
      <w:pPr>
        <w:pStyle w:val="Titre4"/>
        <w:rPr>
          <w:del w:id="7666" w:author="VOYER Raphael" w:date="2021-06-16T11:15:00Z"/>
        </w:rPr>
        <w:pPrChange w:id="7667" w:author="VOYER Raphael" w:date="2021-06-16T11:15:00Z">
          <w:pPr>
            <w:numPr>
              <w:ilvl w:val="1"/>
              <w:numId w:val="55"/>
            </w:numPr>
            <w:ind w:left="1440" w:hanging="360"/>
          </w:pPr>
        </w:pPrChange>
      </w:pPr>
      <w:del w:id="7668" w:author="VOYER Raphael" w:date="2021-06-16T11:15:00Z">
        <w:r w:rsidDel="001111A8">
          <w:delText>IsTagged = true</w:delText>
        </w:r>
      </w:del>
    </w:p>
    <w:p w:rsidR="00613335" w:rsidDel="001111A8" w:rsidRDefault="0087100C" w:rsidP="001111A8">
      <w:pPr>
        <w:pStyle w:val="Titre4"/>
        <w:rPr>
          <w:del w:id="7669" w:author="VOYER Raphael" w:date="2021-06-16T11:15:00Z"/>
        </w:rPr>
        <w:pPrChange w:id="7670" w:author="VOYER Raphael" w:date="2021-06-16T11:15:00Z">
          <w:pPr>
            <w:numPr>
              <w:ilvl w:val="1"/>
              <w:numId w:val="55"/>
            </w:numPr>
            <w:ind w:left="1440" w:hanging="360"/>
          </w:pPr>
        </w:pPrChange>
      </w:pPr>
      <w:del w:id="7671" w:author="VOYER Raphael" w:date="2021-06-16T11:15:00Z">
        <w:r w:rsidDel="001111A8">
          <w:delText>VID</w:delText>
        </w:r>
        <w:r w:rsidR="00613335" w:rsidDel="001111A8">
          <w:delText xml:space="preserve"> = cluster vlan Id</w:delText>
        </w:r>
      </w:del>
    </w:p>
    <w:p w:rsidR="00613335" w:rsidDel="001111A8" w:rsidRDefault="00613335" w:rsidP="001111A8">
      <w:pPr>
        <w:pStyle w:val="Titre4"/>
        <w:rPr>
          <w:del w:id="7672" w:author="VOYER Raphael" w:date="2021-06-16T11:15:00Z"/>
        </w:rPr>
        <w:pPrChange w:id="7673" w:author="VOYER Raphael" w:date="2021-06-16T11:15:00Z">
          <w:pPr>
            <w:numPr>
              <w:ilvl w:val="1"/>
              <w:numId w:val="55"/>
            </w:numPr>
            <w:ind w:left="1440" w:hanging="360"/>
          </w:pPr>
        </w:pPrChange>
      </w:pPr>
      <w:del w:id="7674" w:author="VOYER Raphael" w:date="2021-06-16T11:15:00Z">
        <w:r w:rsidDel="001111A8">
          <w:delText xml:space="preserve">Dest </w:delText>
        </w:r>
        <w:r w:rsidR="0087100C" w:rsidDel="001111A8">
          <w:delText>MAC</w:delText>
        </w:r>
        <w:r w:rsidDel="001111A8">
          <w:delText xml:space="preserve"> = cluster </w:delText>
        </w:r>
        <w:r w:rsidR="0087100C" w:rsidDel="001111A8">
          <w:delText>MAC</w:delText>
        </w:r>
      </w:del>
    </w:p>
    <w:p w:rsidR="00613335" w:rsidDel="001111A8" w:rsidRDefault="00613335" w:rsidP="001111A8">
      <w:pPr>
        <w:pStyle w:val="Titre4"/>
        <w:rPr>
          <w:del w:id="7675" w:author="VOYER Raphael" w:date="2021-06-16T11:15:00Z"/>
        </w:rPr>
        <w:pPrChange w:id="7676" w:author="VOYER Raphael" w:date="2021-06-16T11:15:00Z">
          <w:pPr>
            <w:numPr>
              <w:ilvl w:val="1"/>
              <w:numId w:val="55"/>
            </w:numPr>
            <w:ind w:left="1440" w:hanging="360"/>
          </w:pPr>
        </w:pPrChange>
      </w:pPr>
      <w:del w:id="7677" w:author="VOYER Raphael" w:date="2021-06-16T11:15:00Z">
        <w:r w:rsidDel="001111A8">
          <w:delText>Set mask for all the above</w:delText>
        </w:r>
      </w:del>
    </w:p>
    <w:p w:rsidR="00613335" w:rsidDel="001111A8" w:rsidRDefault="00613335" w:rsidP="001111A8">
      <w:pPr>
        <w:pStyle w:val="Titre4"/>
        <w:rPr>
          <w:del w:id="7678" w:author="VOYER Raphael" w:date="2021-06-16T11:15:00Z"/>
        </w:rPr>
        <w:pPrChange w:id="7679" w:author="VOYER Raphael" w:date="2021-06-16T11:15:00Z">
          <w:pPr>
            <w:numPr>
              <w:numId w:val="55"/>
            </w:numPr>
            <w:ind w:left="720" w:hanging="360"/>
          </w:pPr>
        </w:pPrChange>
      </w:pPr>
      <w:del w:id="7680" w:author="VOYER Raphael" w:date="2021-06-16T11:15:00Z">
        <w:r w:rsidDel="001111A8">
          <w:delText>Set the action as follows:</w:delText>
        </w:r>
      </w:del>
    </w:p>
    <w:p w:rsidR="00613335" w:rsidDel="001111A8" w:rsidRDefault="00613335" w:rsidP="001111A8">
      <w:pPr>
        <w:pStyle w:val="Titre4"/>
        <w:rPr>
          <w:del w:id="7681" w:author="VOYER Raphael" w:date="2021-06-16T11:15:00Z"/>
        </w:rPr>
        <w:pPrChange w:id="7682" w:author="VOYER Raphael" w:date="2021-06-16T11:15:00Z">
          <w:pPr>
            <w:numPr>
              <w:ilvl w:val="1"/>
              <w:numId w:val="55"/>
            </w:numPr>
            <w:ind w:left="1440" w:hanging="360"/>
          </w:pPr>
        </w:pPrChange>
      </w:pPr>
      <w:del w:id="7683" w:author="VOYER Raphael" w:date="2021-06-16T11:15:00Z">
        <w:r w:rsidDel="001111A8">
          <w:delText>Packet cmd = forward</w:delText>
        </w:r>
      </w:del>
    </w:p>
    <w:p w:rsidR="00613335" w:rsidDel="001111A8" w:rsidRDefault="00613335" w:rsidP="001111A8">
      <w:pPr>
        <w:pStyle w:val="Titre4"/>
        <w:rPr>
          <w:del w:id="7684" w:author="VOYER Raphael" w:date="2021-06-16T11:15:00Z"/>
        </w:rPr>
        <w:pPrChange w:id="7685" w:author="VOYER Raphael" w:date="2021-06-16T11:15:00Z">
          <w:pPr>
            <w:numPr>
              <w:ilvl w:val="1"/>
              <w:numId w:val="55"/>
            </w:numPr>
            <w:ind w:left="1440" w:hanging="360"/>
          </w:pPr>
        </w:pPrChange>
      </w:pPr>
      <w:del w:id="7686" w:author="VOYER Raphael" w:date="2021-06-16T11:15:00Z">
        <w:r w:rsidDel="001111A8">
          <w:delText>Redirection cmd = redirect to out interface</w:delText>
        </w:r>
      </w:del>
    </w:p>
    <w:p w:rsidR="00613335" w:rsidDel="001111A8" w:rsidRDefault="0087100C" w:rsidP="001111A8">
      <w:pPr>
        <w:pStyle w:val="Titre4"/>
        <w:rPr>
          <w:del w:id="7687" w:author="VOYER Raphael" w:date="2021-06-16T11:15:00Z"/>
        </w:rPr>
        <w:pPrChange w:id="7688" w:author="VOYER Raphael" w:date="2021-06-16T11:15:00Z">
          <w:pPr>
            <w:numPr>
              <w:ilvl w:val="1"/>
              <w:numId w:val="55"/>
            </w:numPr>
            <w:ind w:left="1440" w:hanging="360"/>
          </w:pPr>
        </w:pPrChange>
      </w:pPr>
      <w:del w:id="7689" w:author="VOYER Raphael" w:date="2021-06-16T11:15:00Z">
        <w:r w:rsidDel="001111A8">
          <w:delText>Out interface type = VIDX</w:delText>
        </w:r>
      </w:del>
    </w:p>
    <w:p w:rsidR="00613335" w:rsidDel="001111A8" w:rsidRDefault="0087100C" w:rsidP="001111A8">
      <w:pPr>
        <w:pStyle w:val="Titre4"/>
        <w:rPr>
          <w:del w:id="7690" w:author="VOYER Raphael" w:date="2021-06-16T11:15:00Z"/>
        </w:rPr>
        <w:pPrChange w:id="7691" w:author="VOYER Raphael" w:date="2021-06-16T11:15:00Z">
          <w:pPr>
            <w:numPr>
              <w:ilvl w:val="1"/>
              <w:numId w:val="55"/>
            </w:numPr>
            <w:ind w:left="1440" w:hanging="360"/>
          </w:pPr>
        </w:pPrChange>
      </w:pPr>
      <w:del w:id="7692" w:author="VOYER Raphael" w:date="2021-06-16T11:15:00Z">
        <w:r w:rsidDel="001111A8">
          <w:delText>VIDX</w:delText>
        </w:r>
        <w:r w:rsidR="00613335" w:rsidDel="001111A8">
          <w:delText xml:space="preserve"> = &lt;vidx index&gt;</w:delText>
        </w:r>
      </w:del>
    </w:p>
    <w:p w:rsidR="00613335" w:rsidDel="001111A8" w:rsidRDefault="00613335" w:rsidP="001111A8">
      <w:pPr>
        <w:pStyle w:val="Titre4"/>
        <w:rPr>
          <w:del w:id="7693" w:author="VOYER Raphael" w:date="2021-06-16T11:15:00Z"/>
        </w:rPr>
        <w:pPrChange w:id="7694" w:author="VOYER Raphael" w:date="2021-06-16T11:15:00Z">
          <w:pPr>
            <w:outlineLvl w:val="0"/>
          </w:pPr>
        </w:pPrChange>
      </w:pPr>
    </w:p>
    <w:p w:rsidR="00613335" w:rsidDel="001111A8" w:rsidRDefault="00613335" w:rsidP="001111A8">
      <w:pPr>
        <w:pStyle w:val="Titre4"/>
        <w:rPr>
          <w:del w:id="7695" w:author="VOYER Raphael" w:date="2021-06-16T11:15:00Z"/>
        </w:rPr>
        <w:pPrChange w:id="7696" w:author="VOYER Raphael" w:date="2021-06-16T11:15:00Z">
          <w:pPr/>
        </w:pPrChange>
      </w:pPr>
    </w:p>
    <w:p w:rsidR="00613335" w:rsidDel="001111A8" w:rsidRDefault="008526C4" w:rsidP="001111A8">
      <w:pPr>
        <w:pStyle w:val="Titre4"/>
        <w:rPr>
          <w:del w:id="7697" w:author="VOYER Raphael" w:date="2021-06-16T11:15:00Z"/>
        </w:rPr>
        <w:pPrChange w:id="7698" w:author="VOYER Raphael" w:date="2021-06-16T11:15:00Z">
          <w:pPr>
            <w:tabs>
              <w:tab w:val="left" w:pos="1425"/>
            </w:tabs>
          </w:pPr>
        </w:pPrChange>
      </w:pPr>
      <w:del w:id="7699" w:author="VOYER Raphael" w:date="2021-06-16T11:15:00Z">
        <w:r w:rsidDel="001111A8">
          <w:tab/>
        </w:r>
      </w:del>
    </w:p>
    <w:p w:rsidR="008526C4" w:rsidDel="001111A8" w:rsidRDefault="008526C4" w:rsidP="001111A8">
      <w:pPr>
        <w:pStyle w:val="Titre4"/>
        <w:rPr>
          <w:del w:id="7700" w:author="VOYER Raphael" w:date="2021-06-16T11:15:00Z"/>
        </w:rPr>
        <w:pPrChange w:id="7701" w:author="VOYER Raphael" w:date="2021-06-16T11:15:00Z">
          <w:pPr>
            <w:pStyle w:val="Titre3"/>
          </w:pPr>
        </w:pPrChange>
      </w:pPr>
      <w:bookmarkStart w:id="7702" w:name="_Toc424820517"/>
      <w:bookmarkStart w:id="7703" w:name="_Toc383788533"/>
      <w:del w:id="7704" w:author="VOYER Raphael" w:date="2021-06-16T11:15:00Z">
        <w:r w:rsidRPr="00D82069" w:rsidDel="001111A8">
          <w:delText>L3 Cluster Scenario</w:delText>
        </w:r>
        <w:bookmarkEnd w:id="7702"/>
        <w:r w:rsidRPr="00D82069" w:rsidDel="001111A8">
          <w:delText xml:space="preserve"> </w:delText>
        </w:r>
        <w:bookmarkEnd w:id="7703"/>
      </w:del>
    </w:p>
    <w:p w:rsidR="008526C4" w:rsidDel="001111A8" w:rsidRDefault="008526C4" w:rsidP="001111A8">
      <w:pPr>
        <w:pStyle w:val="Titre4"/>
        <w:rPr>
          <w:del w:id="7705" w:author="VOYER Raphael" w:date="2021-06-16T11:15:00Z"/>
        </w:rPr>
        <w:pPrChange w:id="7706" w:author="VOYER Raphael" w:date="2021-06-16T11:15:00Z">
          <w:pPr/>
        </w:pPrChange>
      </w:pPr>
    </w:p>
    <w:p w:rsidR="008526C4" w:rsidDel="001111A8" w:rsidRDefault="008526C4" w:rsidP="001111A8">
      <w:pPr>
        <w:pStyle w:val="Titre4"/>
        <w:rPr>
          <w:del w:id="7707" w:author="VOYER Raphael" w:date="2021-06-16T11:15:00Z"/>
        </w:rPr>
        <w:pPrChange w:id="7708" w:author="VOYER Raphael" w:date="2021-06-16T11:15:00Z">
          <w:pPr/>
        </w:pPrChange>
      </w:pPr>
      <w:del w:id="7709" w:author="VOYER Raphael" w:date="2021-06-16T11:15:00Z">
        <w:r w:rsidDel="001111A8">
          <w:delText>Things to be taken care in hardware to support L3 Clusters –</w:delText>
        </w:r>
      </w:del>
    </w:p>
    <w:p w:rsidR="008526C4" w:rsidDel="001111A8" w:rsidRDefault="008526C4" w:rsidP="001111A8">
      <w:pPr>
        <w:pStyle w:val="Titre4"/>
        <w:rPr>
          <w:del w:id="7710" w:author="VOYER Raphael" w:date="2021-06-16T11:15:00Z"/>
        </w:rPr>
        <w:pPrChange w:id="7711" w:author="VOYER Raphael" w:date="2021-06-16T11:15:00Z">
          <w:pPr/>
        </w:pPrChange>
      </w:pPr>
    </w:p>
    <w:p w:rsidR="008526C4" w:rsidDel="001111A8" w:rsidRDefault="008526C4" w:rsidP="001111A8">
      <w:pPr>
        <w:pStyle w:val="Titre4"/>
        <w:rPr>
          <w:del w:id="7712" w:author="VOYER Raphael" w:date="2021-06-16T11:15:00Z"/>
        </w:rPr>
        <w:pPrChange w:id="7713" w:author="VOYER Raphael" w:date="2021-06-16T11:15:00Z">
          <w:pPr/>
        </w:pPrChange>
      </w:pPr>
      <w:del w:id="7714" w:author="VOYER Raphael" w:date="2021-06-16T11:15:00Z">
        <w:r w:rsidDel="001111A8">
          <w:delText xml:space="preserve">1. When conditions are ready (Cluster Ip, cluster MAC are known and corresponding router IP interface is up) for creating a  L3 cluster, an entry in the multi cast group (VIDX) table, an entry in ARP table, an entry in Next Hop Router table and an entry in Router TCAM table are created. </w:delText>
        </w:r>
      </w:del>
    </w:p>
    <w:p w:rsidR="008526C4" w:rsidDel="001111A8" w:rsidRDefault="008526C4" w:rsidP="001111A8">
      <w:pPr>
        <w:pStyle w:val="Titre4"/>
        <w:rPr>
          <w:del w:id="7715" w:author="VOYER Raphael" w:date="2021-06-16T11:15:00Z"/>
        </w:rPr>
        <w:pPrChange w:id="7716" w:author="VOYER Raphael" w:date="2021-06-16T11:15:00Z">
          <w:pPr/>
        </w:pPrChange>
      </w:pPr>
      <w:del w:id="7717" w:author="VOYER Raphael" w:date="2021-06-16T11:15:00Z">
        <w:r w:rsidDel="001111A8">
          <w:delText>2. Whenever there is a change to the cluster ports or their status, the corresponding VIDX port bit map is updated.</w:delText>
        </w:r>
      </w:del>
    </w:p>
    <w:p w:rsidR="008526C4" w:rsidDel="001111A8" w:rsidRDefault="008526C4" w:rsidP="001111A8">
      <w:pPr>
        <w:pStyle w:val="Titre4"/>
        <w:rPr>
          <w:del w:id="7718" w:author="VOYER Raphael" w:date="2021-06-16T11:15:00Z"/>
        </w:rPr>
        <w:pPrChange w:id="7719" w:author="VOYER Raphael" w:date="2021-06-16T11:15:00Z">
          <w:pPr/>
        </w:pPrChange>
      </w:pPr>
      <w:del w:id="7720" w:author="VOYER Raphael" w:date="2021-06-16T11:15:00Z">
        <w:r w:rsidDel="001111A8">
          <w:delText>3. One method to define the ARP entry is by using the function, cpssDxChIpRouterArpAddrWrite</w:delText>
        </w:r>
      </w:del>
    </w:p>
    <w:p w:rsidR="008526C4" w:rsidDel="001111A8" w:rsidRDefault="008526C4" w:rsidP="001111A8">
      <w:pPr>
        <w:pStyle w:val="Titre4"/>
        <w:rPr>
          <w:del w:id="7721" w:author="VOYER Raphael" w:date="2021-06-16T11:15:00Z"/>
        </w:rPr>
        <w:pPrChange w:id="7722" w:author="VOYER Raphael" w:date="2021-06-16T11:15:00Z">
          <w:pPr/>
        </w:pPrChange>
      </w:pPr>
      <w:del w:id="7723" w:author="VOYER Raphael" w:date="2021-06-16T11:15:00Z">
        <w:r w:rsidDel="001111A8">
          <w:delText>4. One method to define a Next Hop Router entry is using cpssDxChIpUcRouteEntriesWrite,  as follows:</w:delText>
        </w:r>
      </w:del>
    </w:p>
    <w:p w:rsidR="008526C4" w:rsidDel="001111A8" w:rsidRDefault="008526C4" w:rsidP="001111A8">
      <w:pPr>
        <w:pStyle w:val="Titre4"/>
        <w:rPr>
          <w:del w:id="7724" w:author="VOYER Raphael" w:date="2021-06-16T11:15:00Z"/>
        </w:rPr>
        <w:pPrChange w:id="7725" w:author="VOYER Raphael" w:date="2021-06-16T11:15:00Z">
          <w:pPr>
            <w:numPr>
              <w:numId w:val="67"/>
            </w:numPr>
            <w:ind w:left="1440" w:hanging="360"/>
          </w:pPr>
        </w:pPrChange>
      </w:pPr>
      <w:del w:id="7726" w:author="VOYER Raphael" w:date="2021-06-16T11:15:00Z">
        <w:r w:rsidDel="001111A8">
          <w:delText>Type = CPSS_DXCH_IP_UC_ROUTE_ENTRY_E</w:delText>
        </w:r>
      </w:del>
    </w:p>
    <w:p w:rsidR="008526C4" w:rsidDel="001111A8" w:rsidRDefault="008526C4" w:rsidP="001111A8">
      <w:pPr>
        <w:pStyle w:val="Titre4"/>
        <w:rPr>
          <w:del w:id="7727" w:author="VOYER Raphael" w:date="2021-06-16T11:15:00Z"/>
        </w:rPr>
        <w:pPrChange w:id="7728" w:author="VOYER Raphael" w:date="2021-06-16T11:15:00Z">
          <w:pPr>
            <w:numPr>
              <w:numId w:val="67"/>
            </w:numPr>
            <w:ind w:left="1440" w:hanging="360"/>
          </w:pPr>
        </w:pPrChange>
      </w:pPr>
      <w:del w:id="7729" w:author="VOYER Raphael" w:date="2021-06-16T11:15:00Z">
        <w:r w:rsidDel="001111A8">
          <w:delText>Cmd = CPSS_PACKET_CMD_ROUTE_E</w:delText>
        </w:r>
      </w:del>
    </w:p>
    <w:p w:rsidR="008526C4" w:rsidDel="001111A8" w:rsidRDefault="008526C4" w:rsidP="001111A8">
      <w:pPr>
        <w:pStyle w:val="Titre4"/>
        <w:rPr>
          <w:del w:id="7730" w:author="VOYER Raphael" w:date="2021-06-16T11:15:00Z"/>
        </w:rPr>
        <w:pPrChange w:id="7731" w:author="VOYER Raphael" w:date="2021-06-16T11:15:00Z">
          <w:pPr>
            <w:numPr>
              <w:numId w:val="67"/>
            </w:numPr>
            <w:ind w:left="1440" w:hanging="360"/>
          </w:pPr>
        </w:pPrChange>
      </w:pPr>
      <w:del w:id="7732" w:author="VOYER Raphael" w:date="2021-06-16T11:15:00Z">
        <w:r w:rsidDel="001111A8">
          <w:delText>Next Hop interface type as VIDX</w:delText>
        </w:r>
      </w:del>
    </w:p>
    <w:p w:rsidR="008526C4" w:rsidDel="001111A8" w:rsidRDefault="008526C4" w:rsidP="001111A8">
      <w:pPr>
        <w:pStyle w:val="Titre4"/>
        <w:rPr>
          <w:del w:id="7733" w:author="VOYER Raphael" w:date="2021-06-16T11:15:00Z"/>
        </w:rPr>
        <w:pPrChange w:id="7734" w:author="VOYER Raphael" w:date="2021-06-16T11:15:00Z">
          <w:pPr>
            <w:numPr>
              <w:numId w:val="67"/>
            </w:numPr>
            <w:ind w:left="1440" w:hanging="360"/>
          </w:pPr>
        </w:pPrChange>
      </w:pPr>
      <w:del w:id="7735" w:author="VOYER Raphael" w:date="2021-06-16T11:15:00Z">
        <w:r w:rsidDel="001111A8">
          <w:delText>Next Hop VIDX = VIDX created with cluster ports</w:delText>
        </w:r>
      </w:del>
    </w:p>
    <w:p w:rsidR="008526C4" w:rsidDel="001111A8" w:rsidRDefault="008526C4" w:rsidP="001111A8">
      <w:pPr>
        <w:pStyle w:val="Titre4"/>
        <w:rPr>
          <w:del w:id="7736" w:author="VOYER Raphael" w:date="2021-06-16T11:15:00Z"/>
        </w:rPr>
        <w:pPrChange w:id="7737" w:author="VOYER Raphael" w:date="2021-06-16T11:15:00Z">
          <w:pPr>
            <w:numPr>
              <w:numId w:val="67"/>
            </w:numPr>
            <w:ind w:left="1440" w:hanging="360"/>
          </w:pPr>
        </w:pPrChange>
      </w:pPr>
      <w:del w:id="7738" w:author="VOYER Raphael" w:date="2021-06-16T11:15:00Z">
        <w:r w:rsidDel="001111A8">
          <w:delText>Next Hop VLAN id = cluster VLAN id</w:delText>
        </w:r>
      </w:del>
    </w:p>
    <w:p w:rsidR="008526C4" w:rsidDel="001111A8" w:rsidRDefault="008526C4" w:rsidP="001111A8">
      <w:pPr>
        <w:pStyle w:val="Titre4"/>
        <w:rPr>
          <w:del w:id="7739" w:author="VOYER Raphael" w:date="2021-06-16T11:15:00Z"/>
        </w:rPr>
        <w:pPrChange w:id="7740" w:author="VOYER Raphael" w:date="2021-06-16T11:15:00Z">
          <w:pPr>
            <w:numPr>
              <w:numId w:val="67"/>
            </w:numPr>
            <w:ind w:left="1440" w:hanging="360"/>
          </w:pPr>
        </w:pPrChange>
      </w:pPr>
      <w:del w:id="7741" w:author="VOYER Raphael" w:date="2021-06-16T11:15:00Z">
        <w:r w:rsidDel="001111A8">
          <w:delText>Next Hop ARP index = ARP entry index defined with cluster MAC</w:delText>
        </w:r>
      </w:del>
    </w:p>
    <w:p w:rsidR="008526C4" w:rsidDel="001111A8" w:rsidRDefault="008526C4" w:rsidP="001111A8">
      <w:pPr>
        <w:pStyle w:val="Titre4"/>
        <w:rPr>
          <w:del w:id="7742" w:author="VOYER Raphael" w:date="2021-06-16T11:15:00Z"/>
        </w:rPr>
        <w:pPrChange w:id="7743" w:author="VOYER Raphael" w:date="2021-06-16T11:15:00Z">
          <w:pPr>
            <w:ind w:left="720"/>
          </w:pPr>
        </w:pPrChange>
      </w:pPr>
    </w:p>
    <w:p w:rsidR="008526C4" w:rsidDel="001111A8" w:rsidRDefault="008526C4" w:rsidP="001111A8">
      <w:pPr>
        <w:pStyle w:val="Titre4"/>
        <w:rPr>
          <w:del w:id="7744" w:author="VOYER Raphael" w:date="2021-06-16T11:15:00Z"/>
        </w:rPr>
        <w:pPrChange w:id="7745" w:author="VOYER Raphael" w:date="2021-06-16T11:15:00Z">
          <w:pPr/>
        </w:pPrChange>
      </w:pPr>
      <w:del w:id="7746" w:author="VOYER Raphael" w:date="2021-06-16T11:15:00Z">
        <w:r w:rsidDel="001111A8">
          <w:delText xml:space="preserve">5. One method to define a router TCAM entry is using </w:delText>
        </w:r>
        <w:r w:rsidRPr="00A43833" w:rsidDel="001111A8">
          <w:delText>cpssDxChIpLpmIpv4UcPrefixAdd</w:delText>
        </w:r>
        <w:r w:rsidDel="001111A8">
          <w:delText>, with cluster IP and next hop entry as defined in step 4. (This will internally create an entry into LTT table indexed by the index same as that of the Router TCAM entry. This LTT entry will point to the Next Hop Router entry created in step 4).</w:delText>
        </w:r>
      </w:del>
    </w:p>
    <w:p w:rsidR="008526C4" w:rsidDel="001111A8" w:rsidRDefault="008526C4" w:rsidP="001111A8">
      <w:pPr>
        <w:pStyle w:val="Titre4"/>
        <w:rPr>
          <w:del w:id="7747" w:author="VOYER Raphael" w:date="2021-06-16T11:15:00Z"/>
        </w:rPr>
        <w:pPrChange w:id="7748" w:author="VOYER Raphael" w:date="2021-06-16T11:15:00Z">
          <w:pPr>
            <w:tabs>
              <w:tab w:val="left" w:pos="1425"/>
            </w:tabs>
          </w:pPr>
        </w:pPrChange>
      </w:pPr>
    </w:p>
    <w:p w:rsidR="00613335" w:rsidDel="001111A8" w:rsidRDefault="0080057D" w:rsidP="001111A8">
      <w:pPr>
        <w:pStyle w:val="Titre4"/>
        <w:rPr>
          <w:del w:id="7749" w:author="VOYER Raphael" w:date="2021-06-16T11:15:00Z"/>
        </w:rPr>
        <w:pPrChange w:id="7750" w:author="VOYER Raphael" w:date="2021-06-16T11:15:00Z">
          <w:pPr>
            <w:pStyle w:val="Titre2"/>
          </w:pPr>
        </w:pPrChange>
      </w:pPr>
      <w:bookmarkStart w:id="7751" w:name="_Toc424820518"/>
      <w:del w:id="7752" w:author="VOYER Raphael" w:date="2021-06-16T11:15:00Z">
        <w:r w:rsidDel="001111A8">
          <w:delText>Debugging</w:delText>
        </w:r>
        <w:bookmarkEnd w:id="7751"/>
      </w:del>
    </w:p>
    <w:p w:rsidR="00613335" w:rsidDel="001111A8" w:rsidRDefault="0080057D" w:rsidP="001111A8">
      <w:pPr>
        <w:pStyle w:val="Titre4"/>
        <w:rPr>
          <w:del w:id="7753" w:author="VOYER Raphael" w:date="2021-06-16T11:15:00Z"/>
        </w:rPr>
        <w:pPrChange w:id="7754" w:author="VOYER Raphael" w:date="2021-06-16T11:15:00Z">
          <w:pPr/>
        </w:pPrChange>
      </w:pPr>
      <w:del w:id="7755" w:author="VOYER Raphael" w:date="2021-06-16T11:15:00Z">
        <w:r w:rsidDel="001111A8">
          <w:delText xml:space="preserve">The indexes of hardware entries and their access methods </w:delText>
        </w:r>
        <w:r w:rsidR="00AB7B72" w:rsidDel="001111A8">
          <w:delText xml:space="preserve">(read/write) </w:delText>
        </w:r>
        <w:r w:rsidDel="001111A8">
          <w:delText>are to be listed in this section for debugging purpose.</w:delText>
        </w:r>
      </w:del>
    </w:p>
    <w:p w:rsidR="00613335" w:rsidDel="001111A8" w:rsidRDefault="00613335" w:rsidP="001111A8">
      <w:pPr>
        <w:pStyle w:val="Titre4"/>
        <w:rPr>
          <w:del w:id="7756" w:author="VOYER Raphael" w:date="2021-06-16T11:15:00Z"/>
        </w:rPr>
        <w:pPrChange w:id="7757" w:author="VOYER Raphael" w:date="2021-06-16T11:15:00Z">
          <w:pPr/>
        </w:pPrChange>
      </w:pPr>
    </w:p>
    <w:p w:rsidR="00B37659" w:rsidDel="001111A8" w:rsidRDefault="00B37659" w:rsidP="001111A8">
      <w:pPr>
        <w:pStyle w:val="Titre4"/>
        <w:rPr>
          <w:del w:id="7758" w:author="VOYER Raphael" w:date="2021-06-16T11:15:00Z"/>
        </w:rPr>
        <w:pPrChange w:id="7759" w:author="VOYER Raphael" w:date="2021-06-16T11:15:00Z">
          <w:pPr>
            <w:pStyle w:val="Titre2"/>
          </w:pPr>
        </w:pPrChange>
      </w:pPr>
      <w:bookmarkStart w:id="7760" w:name="_Toc424820519"/>
      <w:del w:id="7761" w:author="VOYER Raphael" w:date="2021-06-16T11:15:00Z">
        <w:r w:rsidDel="001111A8">
          <w:delText>TCAM Manager</w:delText>
        </w:r>
        <w:bookmarkEnd w:id="7760"/>
      </w:del>
    </w:p>
    <w:p w:rsidR="00B37659" w:rsidRPr="00B37659" w:rsidDel="001111A8" w:rsidRDefault="00B37659" w:rsidP="001111A8">
      <w:pPr>
        <w:pStyle w:val="Titre4"/>
        <w:rPr>
          <w:del w:id="7762" w:author="VOYER Raphael" w:date="2021-06-16T11:15:00Z"/>
        </w:rPr>
        <w:pPrChange w:id="7763" w:author="VOYER Raphael" w:date="2021-06-16T11:15:00Z">
          <w:pPr/>
        </w:pPrChange>
      </w:pPr>
      <w:del w:id="7764" w:author="VOYER Raphael" w:date="2021-06-16T11:15:00Z">
        <w:r w:rsidDel="001111A8">
          <w:delText>On Medora platform, the HA-VLAN subsystem interact with the QoS using TCAM Manager.  Details of this with respect to the HA-VLAN feature are TBD.</w:delText>
        </w:r>
      </w:del>
    </w:p>
    <w:p w:rsidR="00697356" w:rsidDel="001111A8" w:rsidRDefault="00356FC8" w:rsidP="001111A8">
      <w:pPr>
        <w:pStyle w:val="Titre4"/>
        <w:rPr>
          <w:del w:id="7765" w:author="VOYER Raphael" w:date="2021-06-16T11:15:00Z"/>
        </w:rPr>
        <w:pPrChange w:id="7766" w:author="VOYER Raphael" w:date="2021-06-16T11:15:00Z">
          <w:pPr>
            <w:pStyle w:val="Titre1"/>
            <w:pageBreakBefore/>
            <w:numPr>
              <w:numId w:val="0"/>
            </w:numPr>
            <w:tabs>
              <w:tab w:val="clear" w:pos="432"/>
            </w:tabs>
            <w:ind w:left="0" w:firstLine="0"/>
            <w:jc w:val="left"/>
          </w:pPr>
        </w:pPrChange>
      </w:pPr>
      <w:del w:id="7767" w:author="VOYER Raphael" w:date="2021-06-16T11:15:00Z">
        <w:r w:rsidDel="001111A8">
          <w:br w:type="page"/>
        </w:r>
        <w:bookmarkStart w:id="7768" w:name="_Toc424820520"/>
        <w:r w:rsidR="00697356" w:rsidDel="001111A8">
          <w:delText>APPENDIX A: MANAGEMENT INTERFACE CROSS-REFERENCE</w:delText>
        </w:r>
        <w:bookmarkEnd w:id="7768"/>
      </w:del>
    </w:p>
    <w:p w:rsidR="00697356" w:rsidDel="001111A8" w:rsidRDefault="00697356" w:rsidP="001111A8">
      <w:pPr>
        <w:pStyle w:val="Titre4"/>
        <w:rPr>
          <w:del w:id="7769" w:author="VOYER Raphael" w:date="2021-06-16T11:15:00Z"/>
        </w:rPr>
        <w:pPrChange w:id="7770" w:author="VOYER Raphael" w:date="2021-06-16T11:15:00Z">
          <w:pPr>
            <w:outlineLvl w:val="0"/>
          </w:pPr>
        </w:pPrChange>
      </w:pPr>
      <w:bookmarkStart w:id="7771" w:name="_Toc424820521"/>
      <w:del w:id="7772" w:author="VOYER Raphael" w:date="2021-06-16T11:15:00Z">
        <w:r w:rsidDel="001111A8">
          <w:delText xml:space="preserve">This section illustrates the correlation of </w:delText>
        </w:r>
        <w:smartTag w:uri="urn:schemas-microsoft-com:office:smarttags" w:element="stockticker">
          <w:r w:rsidDel="001111A8">
            <w:delText>CLI</w:delText>
          </w:r>
        </w:smartTag>
        <w:r w:rsidDel="001111A8">
          <w:delText>, SNMP.</w:delText>
        </w:r>
        <w:bookmarkEnd w:id="7771"/>
      </w:del>
    </w:p>
    <w:p w:rsidR="00697356" w:rsidDel="001111A8" w:rsidRDefault="00697356" w:rsidP="001111A8">
      <w:pPr>
        <w:pStyle w:val="Titre4"/>
        <w:rPr>
          <w:del w:id="7773" w:author="VOYER Raphael" w:date="2021-06-16T11:15:00Z"/>
        </w:rPr>
        <w:pPrChange w:id="7774" w:author="VOYER Raphael" w:date="2021-06-16T11:15:00Z">
          <w:pPr/>
        </w:pPrChange>
      </w:pPr>
    </w:p>
    <w:p w:rsidR="00697356" w:rsidRPr="008C5B16" w:rsidDel="001111A8" w:rsidRDefault="00697356" w:rsidP="001111A8">
      <w:pPr>
        <w:pStyle w:val="Titre4"/>
        <w:rPr>
          <w:del w:id="7775" w:author="VOYER Raphael" w:date="2021-06-16T11:15:00Z"/>
          <w:b w:val="0"/>
        </w:rPr>
        <w:pPrChange w:id="7776" w:author="VOYER Raphael" w:date="2021-06-16T11:15:00Z">
          <w:pPr>
            <w:outlineLvl w:val="0"/>
          </w:pPr>
        </w:pPrChange>
      </w:pPr>
      <w:bookmarkStart w:id="7777" w:name="_Toc424820522"/>
      <w:del w:id="7778" w:author="VOYER Raphael" w:date="2021-06-16T11:15:00Z">
        <w:r w:rsidRPr="008C5B16" w:rsidDel="001111A8">
          <w:rPr>
            <w:b w:val="0"/>
          </w:rPr>
          <w:delText>Cluster Creation and Cluster parameter setting</w:delText>
        </w:r>
        <w:bookmarkEnd w:id="7777"/>
        <w:r w:rsidRPr="008C5B16" w:rsidDel="001111A8">
          <w:rPr>
            <w:b w:val="0"/>
          </w:rPr>
          <w:delText xml:space="preserve"> </w:delText>
        </w:r>
      </w:del>
    </w:p>
    <w:p w:rsidR="00697356" w:rsidDel="001111A8" w:rsidRDefault="00697356" w:rsidP="001111A8">
      <w:pPr>
        <w:pStyle w:val="Titre4"/>
        <w:rPr>
          <w:del w:id="7779" w:author="VOYER Raphael" w:date="2021-06-16T11:15:00Z"/>
        </w:rPr>
        <w:pPrChange w:id="7780" w:author="VOYER Raphael" w:date="2021-06-16T11:15:00Z">
          <w:pPr/>
        </w:pPrChange>
      </w:pPr>
    </w:p>
    <w:tbl>
      <w:tblPr>
        <w:tblW w:w="87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200"/>
        <w:gridCol w:w="1642"/>
        <w:gridCol w:w="591"/>
        <w:gridCol w:w="510"/>
        <w:gridCol w:w="3963"/>
        <w:gridCol w:w="1438"/>
      </w:tblGrid>
      <w:tr w:rsidR="00697356" w:rsidRPr="00530E68" w:rsidDel="001111A8" w:rsidTr="00C572C4">
        <w:trPr>
          <w:tblCellSpacing w:w="0" w:type="dxa"/>
          <w:del w:id="7781" w:author="VOYER Raphael" w:date="2021-06-16T11:15:00Z"/>
        </w:trPr>
        <w:tc>
          <w:tcPr>
            <w:tcW w:w="8730" w:type="dxa"/>
            <w:gridSpan w:val="6"/>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A0C5D" w:rsidDel="001111A8" w:rsidRDefault="00697356" w:rsidP="001111A8">
            <w:pPr>
              <w:pStyle w:val="Titre4"/>
              <w:rPr>
                <w:del w:id="7782" w:author="VOYER Raphael" w:date="2021-06-16T11:15:00Z"/>
              </w:rPr>
              <w:pPrChange w:id="7783" w:author="VOYER Raphael" w:date="2021-06-16T11:15:00Z">
                <w:pPr/>
              </w:pPrChange>
            </w:pPr>
            <w:del w:id="7784" w:author="VOYER Raphael" w:date="2021-06-16T11:15:00Z">
              <w:r w:rsidRPr="00C76801" w:rsidDel="001111A8">
                <w:delText xml:space="preserve">1. </w:delText>
              </w:r>
              <w:r w:rsidRPr="005A0C5D" w:rsidDel="001111A8">
                <w:delText>server-cluster &lt;cluster-id&gt; [name &lt;cluster-name&gt;] [mode {L2|L3}] [admin-state {enable|disable}]</w:delText>
              </w:r>
            </w:del>
          </w:p>
          <w:p w:rsidR="00697356" w:rsidDel="001111A8" w:rsidRDefault="00697356" w:rsidP="001111A8">
            <w:pPr>
              <w:pStyle w:val="Titre4"/>
              <w:rPr>
                <w:del w:id="7785" w:author="VOYER Raphael" w:date="2021-06-16T11:15:00Z"/>
              </w:rPr>
              <w:pPrChange w:id="7786" w:author="VOYER Raphael" w:date="2021-06-16T11:15:00Z">
                <w:pPr/>
              </w:pPrChange>
            </w:pPr>
            <w:del w:id="7787" w:author="VOYER Raphael" w:date="2021-06-16T11:15:00Z">
              <w:r w:rsidRPr="00C76801" w:rsidDel="001111A8">
                <w:delText xml:space="preserve">2. </w:delText>
              </w:r>
              <w:r w:rsidDel="001111A8">
                <w:delText>server-cluster &lt;cluster-id&gt; [vlan &lt;vlan&gt;] | [mac- address &lt;mac-address&gt;]</w:delText>
              </w:r>
            </w:del>
          </w:p>
          <w:p w:rsidR="00697356" w:rsidDel="001111A8" w:rsidRDefault="00697356" w:rsidP="001111A8">
            <w:pPr>
              <w:pStyle w:val="Titre4"/>
              <w:rPr>
                <w:del w:id="7788" w:author="VOYER Raphael" w:date="2021-06-16T11:15:00Z"/>
              </w:rPr>
              <w:pPrChange w:id="7789" w:author="VOYER Raphael" w:date="2021-06-16T11:15:00Z">
                <w:pPr/>
              </w:pPrChange>
            </w:pPr>
            <w:del w:id="7790" w:author="VOYER Raphael" w:date="2021-06-16T11:15:00Z">
              <w:r w:rsidDel="001111A8">
                <w:delText xml:space="preserve">3.server-cluster </w:delText>
              </w:r>
              <w:r w:rsidRPr="002336B3" w:rsidDel="001111A8">
                <w:delText>&lt;</w:delText>
              </w:r>
              <w:r w:rsidDel="001111A8">
                <w:delText>cluster-</w:delText>
              </w:r>
              <w:r w:rsidRPr="002336B3" w:rsidDel="001111A8">
                <w:delText>id&gt;</w:delText>
              </w:r>
              <w:r w:rsidDel="001111A8">
                <w:delText xml:space="preserve"> [</w:delText>
              </w:r>
              <w:r w:rsidRPr="002336B3" w:rsidDel="001111A8">
                <w:delText>ip&lt;ip-address&gt;</w:delText>
              </w:r>
              <w:r w:rsidDel="001111A8">
                <w:delText>] [</w:delText>
              </w:r>
              <w:r w:rsidRPr="002336B3" w:rsidDel="001111A8">
                <w:delText>mac-address{</w:delText>
              </w:r>
              <w:r w:rsidDel="001111A8">
                <w:delText xml:space="preserve"> static </w:delText>
              </w:r>
              <w:r w:rsidRPr="002336B3" w:rsidDel="001111A8">
                <w:delText>&lt;mac</w:delText>
              </w:r>
              <w:r w:rsidDel="001111A8">
                <w:delText>-</w:delText>
              </w:r>
              <w:r w:rsidRPr="002336B3" w:rsidDel="001111A8">
                <w:delText>address&gt;|dynamic}</w:delText>
              </w:r>
              <w:r w:rsidDel="001111A8">
                <w:delText>]</w:delText>
              </w:r>
            </w:del>
          </w:p>
          <w:p w:rsidR="00697356" w:rsidDel="001111A8" w:rsidRDefault="00697356" w:rsidP="001111A8">
            <w:pPr>
              <w:pStyle w:val="Titre4"/>
              <w:rPr>
                <w:del w:id="7791" w:author="VOYER Raphael" w:date="2021-06-16T11:15:00Z"/>
              </w:rPr>
              <w:pPrChange w:id="7792" w:author="VOYER Raphael" w:date="2021-06-16T11:15:00Z">
                <w:pPr/>
              </w:pPrChange>
            </w:pPr>
            <w:del w:id="7793" w:author="VOYER Raphael" w:date="2021-06-16T11:15:00Z">
              <w:r w:rsidDel="001111A8">
                <w:delText>4.server-cluster &lt;cluster-id&gt; [igmp-mode {enable|disable}]</w:delText>
              </w:r>
            </w:del>
          </w:p>
          <w:p w:rsidR="00697356" w:rsidDel="001111A8" w:rsidRDefault="00697356" w:rsidP="001111A8">
            <w:pPr>
              <w:pStyle w:val="Titre4"/>
              <w:rPr>
                <w:del w:id="7794" w:author="VOYER Raphael" w:date="2021-06-16T11:15:00Z"/>
              </w:rPr>
              <w:pPrChange w:id="7795" w:author="VOYER Raphael" w:date="2021-06-16T11:15:00Z">
                <w:pPr/>
              </w:pPrChange>
            </w:pPr>
            <w:del w:id="7796" w:author="VOYER Raphael" w:date="2021-06-16T11:15:00Z">
              <w:r w:rsidDel="001111A8">
                <w:delText xml:space="preserve">5.server-cluster &lt;cluster-id&gt; </w:delText>
              </w:r>
              <w:r w:rsidRPr="002336B3" w:rsidDel="001111A8">
                <w:delText xml:space="preserve"> </w:delText>
              </w:r>
              <w:r w:rsidDel="001111A8">
                <w:delText>[ip-multicast&lt;ipm-addr&gt;]</w:delText>
              </w:r>
            </w:del>
          </w:p>
          <w:p w:rsidR="00697356" w:rsidDel="001111A8" w:rsidRDefault="00697356" w:rsidP="001111A8">
            <w:pPr>
              <w:pStyle w:val="Titre4"/>
              <w:rPr>
                <w:del w:id="7797" w:author="VOYER Raphael" w:date="2021-06-16T11:15:00Z"/>
                <w:rFonts w:ascii="Verdana" w:hAnsi="Verdana"/>
                <w:color w:val="000000"/>
              </w:rPr>
              <w:pPrChange w:id="7798" w:author="VOYER Raphael" w:date="2021-06-16T11:15:00Z">
                <w:pPr/>
              </w:pPrChange>
            </w:pPr>
            <w:del w:id="7799" w:author="VOYER Raphael" w:date="2021-06-16T11:15:00Z">
              <w:r w:rsidDel="001111A8">
                <w:rPr>
                  <w:rFonts w:ascii="Verdana" w:hAnsi="Verdana"/>
                  <w:color w:val="000000"/>
                </w:rPr>
                <w:delText xml:space="preserve">6. no </w:delText>
              </w:r>
              <w:r w:rsidRPr="005A0C5D" w:rsidDel="001111A8">
                <w:delText>server-cluster &lt;cluster-id&gt;</w:delText>
              </w:r>
            </w:del>
          </w:p>
          <w:p w:rsidR="00697356" w:rsidRPr="00530E68" w:rsidDel="001111A8" w:rsidRDefault="00697356" w:rsidP="001111A8">
            <w:pPr>
              <w:pStyle w:val="Titre4"/>
              <w:rPr>
                <w:del w:id="7800" w:author="VOYER Raphael" w:date="2021-06-16T11:15:00Z"/>
                <w:rFonts w:ascii="Verdana" w:hAnsi="Verdana"/>
                <w:color w:val="000000"/>
              </w:rPr>
              <w:pPrChange w:id="7801" w:author="VOYER Raphael" w:date="2021-06-16T11:15:00Z">
                <w:pPr/>
              </w:pPrChange>
            </w:pPr>
          </w:p>
        </w:tc>
      </w:tr>
      <w:tr w:rsidR="00697356" w:rsidRPr="00530E68" w:rsidDel="001111A8" w:rsidTr="00C572C4">
        <w:trPr>
          <w:tblCellSpacing w:w="0" w:type="dxa"/>
          <w:del w:id="7802" w:author="VOYER Raphael" w:date="2021-06-16T11:15:00Z"/>
        </w:trPr>
        <w:tc>
          <w:tcPr>
            <w:tcW w:w="2805" w:type="dxa"/>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7803" w:author="VOYER Raphael" w:date="2021-06-16T11:15:00Z"/>
                <w:rFonts w:ascii="Times New Roman" w:hAnsi="Times New Roman"/>
                <w:color w:val="000000"/>
                <w:sz w:val="24"/>
              </w:rPr>
              <w:pPrChange w:id="7804" w:author="VOYER Raphael" w:date="2021-06-16T11:15:00Z">
                <w:pPr>
                  <w:spacing w:before="100" w:beforeAutospacing="1" w:after="100" w:afterAutospacing="1"/>
                </w:pPr>
              </w:pPrChange>
            </w:pPr>
            <w:del w:id="7805" w:author="VOYER Raphael" w:date="2021-06-16T11:15:00Z">
              <w:r w:rsidRPr="00530E68" w:rsidDel="001111A8">
                <w:rPr>
                  <w:rFonts w:ascii="Verdana" w:hAnsi="Verdana"/>
                  <w:color w:val="000000"/>
                </w:rPr>
                <w:delText xml:space="preserve">Table ID: </w:delText>
              </w:r>
              <w:r w:rsidDel="001111A8">
                <w:rPr>
                  <w:rFonts w:ascii="Verdana" w:hAnsi="Verdana"/>
                  <w:color w:val="000000"/>
                </w:rPr>
                <w:delText>alaHAVlanCluster</w:delText>
              </w:r>
              <w:r w:rsidRPr="00530E68" w:rsidDel="001111A8">
                <w:rPr>
                  <w:rFonts w:ascii="Verdana" w:hAnsi="Verdana"/>
                  <w:color w:val="000000"/>
                </w:rPr>
                <w:delText>Table</w:delText>
              </w:r>
            </w:del>
          </w:p>
        </w:tc>
        <w:tc>
          <w:tcPr>
            <w:tcW w:w="5925" w:type="dxa"/>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7806" w:author="VOYER Raphael" w:date="2021-06-16T11:15:00Z"/>
                <w:rFonts w:ascii="Verdana" w:hAnsi="Verdana"/>
                <w:color w:val="000000"/>
              </w:rPr>
              <w:pPrChange w:id="7807" w:author="VOYER Raphael" w:date="2021-06-16T11:15:00Z">
                <w:pPr>
                  <w:spacing w:before="100" w:beforeAutospacing="1" w:after="100" w:afterAutospacing="1"/>
                </w:pPr>
              </w:pPrChange>
            </w:pPr>
            <w:del w:id="7808" w:author="VOYER Raphael" w:date="2021-06-16T11:15:00Z">
              <w:r w:rsidDel="001111A8">
                <w:rPr>
                  <w:rFonts w:ascii="Verdana" w:hAnsi="Verdana"/>
                  <w:color w:val="000000"/>
                </w:rPr>
                <w:delText>alaHAVlanClusterId (Index)</w:delText>
              </w:r>
            </w:del>
          </w:p>
          <w:p w:rsidR="00697356" w:rsidRPr="00530E68" w:rsidDel="001111A8" w:rsidRDefault="00697356" w:rsidP="001111A8">
            <w:pPr>
              <w:pStyle w:val="Titre4"/>
              <w:rPr>
                <w:del w:id="7809" w:author="VOYER Raphael" w:date="2021-06-16T11:15:00Z"/>
                <w:rFonts w:ascii="Times New Roman" w:hAnsi="Times New Roman"/>
                <w:color w:val="000000"/>
                <w:sz w:val="24"/>
              </w:rPr>
              <w:pPrChange w:id="7810" w:author="VOYER Raphael" w:date="2021-06-16T11:15:00Z">
                <w:pPr>
                  <w:spacing w:before="100" w:beforeAutospacing="1" w:after="100" w:afterAutospacing="1"/>
                </w:pPr>
              </w:pPrChange>
            </w:pPr>
            <w:del w:id="7811" w:author="VOYER Raphael" w:date="2021-06-16T11:15:00Z">
              <w:r w:rsidDel="001111A8">
                <w:rPr>
                  <w:rFonts w:ascii="Verdana" w:hAnsi="Verdana"/>
                  <w:color w:val="000000"/>
                </w:rPr>
                <w:delText>alaHAVlanClusterRowStatus (create/destroy)</w:delText>
              </w:r>
            </w:del>
          </w:p>
        </w:tc>
      </w:tr>
      <w:tr w:rsidR="00697356" w:rsidRPr="00530E68" w:rsidDel="001111A8" w:rsidTr="00C572C4">
        <w:trPr>
          <w:tblCellSpacing w:w="0" w:type="dxa"/>
          <w:del w:id="7812" w:author="VOYER Raphael" w:date="2021-06-16T11:15:00Z"/>
        </w:trPr>
        <w:tc>
          <w:tcPr>
            <w:tcW w:w="1062" w:type="dxa"/>
            <w:tcBorders>
              <w:top w:val="outset" w:sz="6" w:space="0" w:color="auto"/>
              <w:left w:val="outset" w:sz="6" w:space="0" w:color="auto"/>
              <w:bottom w:val="outset" w:sz="6" w:space="0" w:color="auto"/>
              <w:right w:val="outset" w:sz="6" w:space="0" w:color="auto"/>
            </w:tcBorders>
            <w:shd w:val="clear" w:color="auto" w:fill="C0C0C0"/>
          </w:tcPr>
          <w:p w:rsidR="00697356" w:rsidRPr="00530E68" w:rsidDel="001111A8" w:rsidRDefault="00697356" w:rsidP="001111A8">
            <w:pPr>
              <w:pStyle w:val="Titre4"/>
              <w:rPr>
                <w:del w:id="7813" w:author="VOYER Raphael" w:date="2021-06-16T11:15:00Z"/>
                <w:rFonts w:ascii="Times New Roman" w:hAnsi="Times New Roman"/>
                <w:color w:val="000000"/>
                <w:sz w:val="24"/>
              </w:rPr>
              <w:pPrChange w:id="7814" w:author="VOYER Raphael" w:date="2021-06-16T11:15:00Z">
                <w:pPr>
                  <w:spacing w:before="100" w:beforeAutospacing="1" w:after="100" w:afterAutospacing="1"/>
                </w:pPr>
              </w:pPrChange>
            </w:pPr>
            <w:smartTag w:uri="urn:schemas-microsoft-com:office:smarttags" w:element="stockticker">
              <w:del w:id="7815" w:author="VOYER Raphael" w:date="2021-06-16T11:15:00Z">
                <w:r w:rsidRPr="00530E68" w:rsidDel="001111A8">
                  <w:rPr>
                    <w:rFonts w:ascii="Verdana" w:hAnsi="Verdana"/>
                    <w:color w:val="000000"/>
                  </w:rPr>
                  <w:delText>CLI</w:delText>
                </w:r>
              </w:del>
            </w:smartTag>
            <w:del w:id="7816" w:author="VOYER Raphael" w:date="2021-06-16T11:15:00Z">
              <w:r w:rsidRPr="00530E68" w:rsidDel="001111A8">
                <w:rPr>
                  <w:rFonts w:ascii="Verdana" w:hAnsi="Verdana"/>
                  <w:color w:val="000000"/>
                </w:rPr>
                <w:delText xml:space="preserve"> Input</w:delText>
              </w:r>
            </w:del>
          </w:p>
        </w:tc>
        <w:tc>
          <w:tcPr>
            <w:tcW w:w="1228" w:type="dxa"/>
            <w:tcBorders>
              <w:top w:val="outset" w:sz="6" w:space="0" w:color="auto"/>
              <w:left w:val="outset" w:sz="6" w:space="0" w:color="auto"/>
              <w:bottom w:val="outset" w:sz="6" w:space="0" w:color="auto"/>
              <w:right w:val="outset" w:sz="6" w:space="0" w:color="auto"/>
            </w:tcBorders>
            <w:shd w:val="clear" w:color="auto" w:fill="C0C0C0"/>
          </w:tcPr>
          <w:p w:rsidR="00697356" w:rsidRPr="00530E68" w:rsidDel="001111A8" w:rsidRDefault="00697356" w:rsidP="001111A8">
            <w:pPr>
              <w:pStyle w:val="Titre4"/>
              <w:rPr>
                <w:del w:id="7817" w:author="VOYER Raphael" w:date="2021-06-16T11:15:00Z"/>
                <w:rFonts w:ascii="Times New Roman" w:hAnsi="Times New Roman"/>
                <w:color w:val="000000"/>
                <w:sz w:val="24"/>
              </w:rPr>
              <w:pPrChange w:id="7818" w:author="VOYER Raphael" w:date="2021-06-16T11:15:00Z">
                <w:pPr>
                  <w:spacing w:before="100" w:beforeAutospacing="1" w:after="100" w:afterAutospacing="1"/>
                </w:pPr>
              </w:pPrChange>
            </w:pPr>
            <w:del w:id="7819" w:author="VOYER Raphael" w:date="2021-06-16T11:15:00Z">
              <w:r w:rsidRPr="00530E68" w:rsidDel="001111A8">
                <w:rPr>
                  <w:rFonts w:ascii="Verdana" w:hAnsi="Verdana"/>
                  <w:color w:val="000000"/>
                </w:rPr>
                <w:delText>Object Syntax Type</w:delText>
              </w:r>
            </w:del>
          </w:p>
        </w:tc>
        <w:tc>
          <w:tcPr>
            <w:tcW w:w="1045" w:type="dxa"/>
            <w:gridSpan w:val="2"/>
            <w:tcBorders>
              <w:top w:val="outset" w:sz="6" w:space="0" w:color="auto"/>
              <w:left w:val="outset" w:sz="6" w:space="0" w:color="auto"/>
              <w:bottom w:val="outset" w:sz="6" w:space="0" w:color="auto"/>
              <w:right w:val="outset" w:sz="6" w:space="0" w:color="auto"/>
            </w:tcBorders>
            <w:shd w:val="clear" w:color="auto" w:fill="C0C0C0"/>
          </w:tcPr>
          <w:p w:rsidR="00697356" w:rsidRPr="00530E68" w:rsidDel="001111A8" w:rsidRDefault="00697356" w:rsidP="001111A8">
            <w:pPr>
              <w:pStyle w:val="Titre4"/>
              <w:rPr>
                <w:del w:id="7820" w:author="VOYER Raphael" w:date="2021-06-16T11:15:00Z"/>
                <w:rFonts w:ascii="Times New Roman" w:hAnsi="Times New Roman"/>
                <w:color w:val="000000"/>
                <w:sz w:val="24"/>
              </w:rPr>
              <w:pPrChange w:id="7821" w:author="VOYER Raphael" w:date="2021-06-16T11:15:00Z">
                <w:pPr>
                  <w:spacing w:before="100" w:beforeAutospacing="1" w:after="100" w:afterAutospacing="1"/>
                </w:pPr>
              </w:pPrChange>
            </w:pPr>
            <w:del w:id="7822" w:author="VOYER Raphael" w:date="2021-06-16T11:15:00Z">
              <w:r w:rsidRPr="00530E68" w:rsidDel="001111A8">
                <w:rPr>
                  <w:rFonts w:ascii="Verdana" w:hAnsi="Verdana"/>
                  <w:color w:val="000000"/>
                </w:rPr>
                <w:delText>Range</w:delText>
              </w:r>
            </w:del>
          </w:p>
        </w:tc>
        <w:tc>
          <w:tcPr>
            <w:tcW w:w="1970" w:type="dxa"/>
            <w:tcBorders>
              <w:top w:val="outset" w:sz="6" w:space="0" w:color="auto"/>
              <w:left w:val="outset" w:sz="6" w:space="0" w:color="auto"/>
              <w:bottom w:val="outset" w:sz="6" w:space="0" w:color="auto"/>
              <w:right w:val="outset" w:sz="6" w:space="0" w:color="auto"/>
            </w:tcBorders>
            <w:shd w:val="clear" w:color="auto" w:fill="C0C0C0"/>
            <w:tcMar>
              <w:top w:w="30" w:type="dxa"/>
              <w:left w:w="30" w:type="dxa"/>
              <w:bottom w:w="30" w:type="dxa"/>
              <w:right w:w="30" w:type="dxa"/>
            </w:tcMar>
          </w:tcPr>
          <w:p w:rsidR="00697356" w:rsidRPr="00530E68" w:rsidDel="001111A8" w:rsidRDefault="00697356" w:rsidP="001111A8">
            <w:pPr>
              <w:pStyle w:val="Titre4"/>
              <w:rPr>
                <w:del w:id="7823" w:author="VOYER Raphael" w:date="2021-06-16T11:15:00Z"/>
                <w:rFonts w:ascii="Times New Roman" w:hAnsi="Times New Roman"/>
                <w:color w:val="000000"/>
                <w:sz w:val="24"/>
              </w:rPr>
              <w:pPrChange w:id="7824" w:author="VOYER Raphael" w:date="2021-06-16T11:15:00Z">
                <w:pPr>
                  <w:spacing w:before="100" w:beforeAutospacing="1" w:after="100" w:afterAutospacing="1"/>
                </w:pPr>
              </w:pPrChange>
            </w:pPr>
            <w:del w:id="7825" w:author="VOYER Raphael" w:date="2021-06-16T11:15:00Z">
              <w:r w:rsidRPr="00530E68" w:rsidDel="001111A8">
                <w:rPr>
                  <w:rFonts w:ascii="Verdana" w:hAnsi="Verdana"/>
                  <w:color w:val="000000"/>
                </w:rPr>
                <w:delText>MIB Object Name</w:delText>
              </w:r>
            </w:del>
          </w:p>
        </w:tc>
        <w:tc>
          <w:tcPr>
            <w:tcW w:w="3425" w:type="dxa"/>
            <w:tcBorders>
              <w:top w:val="outset" w:sz="6" w:space="0" w:color="auto"/>
              <w:left w:val="outset" w:sz="6" w:space="0" w:color="auto"/>
              <w:bottom w:val="outset" w:sz="6" w:space="0" w:color="auto"/>
              <w:right w:val="outset" w:sz="6" w:space="0" w:color="auto"/>
            </w:tcBorders>
            <w:shd w:val="clear" w:color="auto" w:fill="C0C0C0"/>
            <w:tcMar>
              <w:top w:w="30" w:type="dxa"/>
              <w:left w:w="30" w:type="dxa"/>
              <w:bottom w:w="30" w:type="dxa"/>
              <w:right w:w="30" w:type="dxa"/>
            </w:tcMar>
          </w:tcPr>
          <w:p w:rsidR="00697356" w:rsidRPr="00530E68" w:rsidDel="001111A8" w:rsidRDefault="00697356" w:rsidP="001111A8">
            <w:pPr>
              <w:pStyle w:val="Titre4"/>
              <w:rPr>
                <w:del w:id="7826" w:author="VOYER Raphael" w:date="2021-06-16T11:15:00Z"/>
                <w:rFonts w:ascii="Times New Roman" w:hAnsi="Times New Roman"/>
                <w:color w:val="000000"/>
                <w:sz w:val="24"/>
              </w:rPr>
              <w:pPrChange w:id="7827" w:author="VOYER Raphael" w:date="2021-06-16T11:15:00Z">
                <w:pPr>
                  <w:spacing w:before="100" w:beforeAutospacing="1" w:after="100" w:afterAutospacing="1"/>
                </w:pPr>
              </w:pPrChange>
            </w:pPr>
            <w:del w:id="7828" w:author="VOYER Raphael" w:date="2021-06-16T11:15:00Z">
              <w:r w:rsidRPr="00530E68" w:rsidDel="001111A8">
                <w:rPr>
                  <w:rFonts w:ascii="Verdana" w:hAnsi="Verdana"/>
                  <w:color w:val="000000"/>
                </w:rPr>
                <w:delText>Description</w:delText>
              </w:r>
            </w:del>
          </w:p>
        </w:tc>
      </w:tr>
      <w:tr w:rsidR="00697356" w:rsidRPr="00530E68" w:rsidDel="001111A8" w:rsidTr="00C572C4">
        <w:trPr>
          <w:tblCellSpacing w:w="0" w:type="dxa"/>
          <w:del w:id="7829" w:author="VOYER Raphael" w:date="2021-06-16T11:15:00Z"/>
        </w:trPr>
        <w:tc>
          <w:tcPr>
            <w:tcW w:w="1062" w:type="dxa"/>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830" w:author="VOYER Raphael" w:date="2021-06-16T11:15:00Z"/>
                <w:rFonts w:ascii="Times New Roman" w:hAnsi="Times New Roman"/>
                <w:color w:val="000000"/>
                <w:sz w:val="24"/>
              </w:rPr>
              <w:pPrChange w:id="7831" w:author="VOYER Raphael" w:date="2021-06-16T11:15:00Z">
                <w:pPr>
                  <w:spacing w:before="100" w:beforeAutospacing="1" w:after="100" w:afterAutospacing="1"/>
                </w:pPr>
              </w:pPrChange>
            </w:pPr>
            <w:del w:id="7832" w:author="VOYER Raphael" w:date="2021-06-16T11:15:00Z">
              <w:r w:rsidDel="001111A8">
                <w:rPr>
                  <w:rFonts w:ascii="Verdana" w:hAnsi="Verdana"/>
                  <w:color w:val="000000"/>
                </w:rPr>
                <w:delText>id</w:delText>
              </w:r>
            </w:del>
          </w:p>
        </w:tc>
        <w:tc>
          <w:tcPr>
            <w:tcW w:w="1228" w:type="dxa"/>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833" w:author="VOYER Raphael" w:date="2021-06-16T11:15:00Z"/>
                <w:rFonts w:ascii="Times New Roman" w:hAnsi="Times New Roman"/>
                <w:color w:val="000000"/>
                <w:sz w:val="24"/>
              </w:rPr>
              <w:pPrChange w:id="7834" w:author="VOYER Raphael" w:date="2021-06-16T11:15:00Z">
                <w:pPr>
                  <w:spacing w:before="100" w:beforeAutospacing="1" w:after="100" w:afterAutospacing="1"/>
                </w:pPr>
              </w:pPrChange>
            </w:pPr>
            <w:del w:id="7835" w:author="VOYER Raphael" w:date="2021-06-16T11:15:00Z">
              <w:r w:rsidDel="001111A8">
                <w:rPr>
                  <w:rFonts w:ascii="Verdana" w:hAnsi="Verdana"/>
                  <w:color w:val="000000"/>
                </w:rPr>
                <w:delText>Integer32</w:delText>
              </w:r>
            </w:del>
          </w:p>
        </w:tc>
        <w:tc>
          <w:tcPr>
            <w:tcW w:w="1045" w:type="dxa"/>
            <w:gridSpan w:val="2"/>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836" w:author="VOYER Raphael" w:date="2021-06-16T11:15:00Z"/>
                <w:rFonts w:ascii="Times New Roman" w:hAnsi="Times New Roman"/>
                <w:color w:val="000000"/>
                <w:sz w:val="24"/>
              </w:rPr>
              <w:pPrChange w:id="7837" w:author="VOYER Raphael" w:date="2021-06-16T11:15:00Z">
                <w:pPr>
                  <w:spacing w:before="100" w:beforeAutospacing="1" w:after="100" w:afterAutospacing="1"/>
                </w:pPr>
              </w:pPrChange>
            </w:pPr>
            <w:del w:id="7838" w:author="VOYER Raphael" w:date="2021-06-16T11:15:00Z">
              <w:r w:rsidRPr="00530E68" w:rsidDel="001111A8">
                <w:rPr>
                  <w:rFonts w:ascii="Verdana" w:hAnsi="Verdana"/>
                  <w:color w:val="000000"/>
                </w:rPr>
                <w:delText>1..</w:delText>
              </w:r>
              <w:r w:rsidDel="001111A8">
                <w:rPr>
                  <w:rFonts w:ascii="Verdana" w:hAnsi="Verdana"/>
                  <w:color w:val="000000"/>
                </w:rPr>
                <w:delText>32</w:delText>
              </w:r>
            </w:del>
          </w:p>
        </w:tc>
        <w:tc>
          <w:tcPr>
            <w:tcW w:w="197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7839" w:author="VOYER Raphael" w:date="2021-06-16T11:15:00Z"/>
                <w:rFonts w:ascii="Times New Roman" w:hAnsi="Times New Roman"/>
                <w:color w:val="000000"/>
                <w:sz w:val="24"/>
              </w:rPr>
              <w:pPrChange w:id="7840" w:author="VOYER Raphael" w:date="2021-06-16T11:15:00Z">
                <w:pPr>
                  <w:spacing w:before="100" w:beforeAutospacing="1" w:after="100" w:afterAutospacing="1"/>
                </w:pPr>
              </w:pPrChange>
            </w:pPr>
            <w:del w:id="7841" w:author="VOYER Raphael" w:date="2021-06-16T11:15:00Z">
              <w:r w:rsidDel="001111A8">
                <w:rPr>
                  <w:rFonts w:ascii="Verdana" w:hAnsi="Verdana"/>
                  <w:color w:val="000000"/>
                </w:rPr>
                <w:delText>alaHAVlanCluster</w:delText>
              </w:r>
              <w:r w:rsidRPr="00530E68" w:rsidDel="001111A8">
                <w:rPr>
                  <w:rFonts w:ascii="Verdana" w:hAnsi="Verdana"/>
                  <w:color w:val="000000"/>
                </w:rPr>
                <w:delText>Id</w:delText>
              </w:r>
            </w:del>
          </w:p>
        </w:tc>
        <w:tc>
          <w:tcPr>
            <w:tcW w:w="34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7842" w:author="VOYER Raphael" w:date="2021-06-16T11:15:00Z"/>
                <w:rFonts w:ascii="Times New Roman" w:hAnsi="Times New Roman"/>
                <w:color w:val="000000"/>
                <w:sz w:val="24"/>
              </w:rPr>
              <w:pPrChange w:id="7843" w:author="VOYER Raphael" w:date="2021-06-16T11:15:00Z">
                <w:pPr>
                  <w:spacing w:before="100" w:beforeAutospacing="1" w:after="100" w:afterAutospacing="1"/>
                </w:pPr>
              </w:pPrChange>
            </w:pPr>
            <w:del w:id="7844" w:author="VOYER Raphael" w:date="2021-06-16T11:15:00Z">
              <w:r w:rsidDel="001111A8">
                <w:rPr>
                  <w:rFonts w:ascii="Verdana" w:hAnsi="Verdana"/>
                  <w:color w:val="000000"/>
                </w:rPr>
                <w:delText>The cluster ID (index)</w:delText>
              </w:r>
            </w:del>
          </w:p>
        </w:tc>
      </w:tr>
      <w:tr w:rsidR="00697356" w:rsidRPr="00530E68" w:rsidDel="001111A8" w:rsidTr="00C572C4">
        <w:trPr>
          <w:tblCellSpacing w:w="0" w:type="dxa"/>
          <w:del w:id="7845" w:author="VOYER Raphael" w:date="2021-06-16T11:15:00Z"/>
        </w:trPr>
        <w:tc>
          <w:tcPr>
            <w:tcW w:w="1062" w:type="dxa"/>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846" w:author="VOYER Raphael" w:date="2021-06-16T11:15:00Z"/>
                <w:rFonts w:ascii="Times New Roman" w:hAnsi="Times New Roman"/>
                <w:color w:val="000000"/>
                <w:sz w:val="24"/>
              </w:rPr>
              <w:pPrChange w:id="7847" w:author="VOYER Raphael" w:date="2021-06-16T11:15:00Z">
                <w:pPr>
                  <w:spacing w:before="100" w:beforeAutospacing="1" w:after="100" w:afterAutospacing="1"/>
                </w:pPr>
              </w:pPrChange>
            </w:pPr>
            <w:del w:id="7848" w:author="VOYER Raphael" w:date="2021-06-16T11:15:00Z">
              <w:r w:rsidDel="001111A8">
                <w:rPr>
                  <w:rFonts w:ascii="Verdana" w:hAnsi="Verdana"/>
                  <w:color w:val="000000"/>
                </w:rPr>
                <w:delText>name</w:delText>
              </w:r>
            </w:del>
          </w:p>
        </w:tc>
        <w:tc>
          <w:tcPr>
            <w:tcW w:w="1228" w:type="dxa"/>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849" w:author="VOYER Raphael" w:date="2021-06-16T11:15:00Z"/>
                <w:rFonts w:ascii="Times New Roman" w:hAnsi="Times New Roman"/>
                <w:color w:val="000000"/>
                <w:sz w:val="24"/>
              </w:rPr>
              <w:pPrChange w:id="7850" w:author="VOYER Raphael" w:date="2021-06-16T11:15:00Z">
                <w:pPr>
                  <w:spacing w:before="100" w:beforeAutospacing="1" w:after="100" w:afterAutospacing="1"/>
                </w:pPr>
              </w:pPrChange>
            </w:pPr>
            <w:del w:id="7851" w:author="VOYER Raphael" w:date="2021-06-16T11:15:00Z">
              <w:r w:rsidRPr="00530E68" w:rsidDel="001111A8">
                <w:rPr>
                  <w:rFonts w:ascii="Verdana" w:hAnsi="Verdana"/>
                  <w:color w:val="000000"/>
                </w:rPr>
                <w:delText>SnmpAdminString</w:delText>
              </w:r>
            </w:del>
          </w:p>
        </w:tc>
        <w:tc>
          <w:tcPr>
            <w:tcW w:w="1045" w:type="dxa"/>
            <w:gridSpan w:val="2"/>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852" w:author="VOYER Raphael" w:date="2021-06-16T11:15:00Z"/>
                <w:rFonts w:ascii="Times New Roman" w:hAnsi="Times New Roman"/>
                <w:color w:val="000000"/>
                <w:sz w:val="24"/>
              </w:rPr>
              <w:pPrChange w:id="7853" w:author="VOYER Raphael" w:date="2021-06-16T11:15:00Z">
                <w:pPr>
                  <w:spacing w:before="100" w:beforeAutospacing="1" w:after="100" w:afterAutospacing="1"/>
                </w:pPr>
              </w:pPrChange>
            </w:pPr>
            <w:del w:id="7854" w:author="VOYER Raphael" w:date="2021-06-16T11:15:00Z">
              <w:r w:rsidDel="001111A8">
                <w:rPr>
                  <w:rFonts w:ascii="Verdana" w:hAnsi="Verdana"/>
                  <w:color w:val="000000"/>
                </w:rPr>
                <w:delText xml:space="preserve">  </w:delText>
              </w:r>
              <w:smartTag w:uri="urn:schemas-microsoft-com:office:smarttags" w:element="stockticker">
                <w:r w:rsidRPr="00530E68" w:rsidDel="001111A8">
                  <w:rPr>
                    <w:rFonts w:ascii="Verdana" w:hAnsi="Verdana"/>
                    <w:color w:val="000000"/>
                  </w:rPr>
                  <w:delText>NA</w:delText>
                </w:r>
              </w:smartTag>
            </w:del>
          </w:p>
        </w:tc>
        <w:tc>
          <w:tcPr>
            <w:tcW w:w="197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7855" w:author="VOYER Raphael" w:date="2021-06-16T11:15:00Z"/>
                <w:rFonts w:ascii="Times New Roman" w:hAnsi="Times New Roman"/>
                <w:color w:val="000000"/>
                <w:sz w:val="24"/>
              </w:rPr>
              <w:pPrChange w:id="7856" w:author="VOYER Raphael" w:date="2021-06-16T11:15:00Z">
                <w:pPr>
                  <w:spacing w:before="100" w:beforeAutospacing="1" w:after="100" w:afterAutospacing="1"/>
                </w:pPr>
              </w:pPrChange>
            </w:pPr>
            <w:del w:id="7857" w:author="VOYER Raphael" w:date="2021-06-16T11:15:00Z">
              <w:r w:rsidDel="001111A8">
                <w:rPr>
                  <w:rFonts w:ascii="Verdana" w:hAnsi="Verdana"/>
                  <w:color w:val="000000"/>
                </w:rPr>
                <w:delText>alaHAVlanClusterName</w:delText>
              </w:r>
            </w:del>
          </w:p>
        </w:tc>
        <w:tc>
          <w:tcPr>
            <w:tcW w:w="34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7858" w:author="VOYER Raphael" w:date="2021-06-16T11:15:00Z"/>
                <w:rFonts w:ascii="Times New Roman" w:hAnsi="Times New Roman"/>
                <w:color w:val="000000"/>
                <w:sz w:val="24"/>
              </w:rPr>
              <w:pPrChange w:id="7859" w:author="VOYER Raphael" w:date="2021-06-16T11:15:00Z">
                <w:pPr>
                  <w:spacing w:before="100" w:beforeAutospacing="1" w:after="100" w:afterAutospacing="1"/>
                </w:pPr>
              </w:pPrChange>
            </w:pPr>
            <w:del w:id="7860" w:author="VOYER Raphael" w:date="2021-06-16T11:15:00Z">
              <w:r w:rsidRPr="00530E68" w:rsidDel="001111A8">
                <w:rPr>
                  <w:rFonts w:ascii="Verdana" w:hAnsi="Verdana"/>
                  <w:color w:val="000000"/>
                </w:rPr>
                <w:delText>The host IP address of the route</w:delText>
              </w:r>
            </w:del>
          </w:p>
        </w:tc>
      </w:tr>
      <w:tr w:rsidR="00697356" w:rsidRPr="00530E68" w:rsidDel="001111A8" w:rsidTr="00C572C4">
        <w:trPr>
          <w:tblCellSpacing w:w="0" w:type="dxa"/>
          <w:del w:id="7861" w:author="VOYER Raphael" w:date="2021-06-16T11:15:00Z"/>
        </w:trPr>
        <w:tc>
          <w:tcPr>
            <w:tcW w:w="1062" w:type="dxa"/>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862" w:author="VOYER Raphael" w:date="2021-06-16T11:15:00Z"/>
                <w:rFonts w:ascii="Times New Roman" w:hAnsi="Times New Roman"/>
                <w:color w:val="000000"/>
                <w:sz w:val="24"/>
              </w:rPr>
              <w:pPrChange w:id="7863" w:author="VOYER Raphael" w:date="2021-06-16T11:15:00Z">
                <w:pPr>
                  <w:spacing w:before="100" w:beforeAutospacing="1" w:after="100" w:afterAutospacing="1"/>
                </w:pPr>
              </w:pPrChange>
            </w:pPr>
            <w:del w:id="7864" w:author="VOYER Raphael" w:date="2021-06-16T11:15:00Z">
              <w:r w:rsidDel="001111A8">
                <w:rPr>
                  <w:rFonts w:ascii="Verdana" w:hAnsi="Verdana"/>
                  <w:color w:val="000000"/>
                </w:rPr>
                <w:delText>mode</w:delText>
              </w:r>
            </w:del>
          </w:p>
        </w:tc>
        <w:tc>
          <w:tcPr>
            <w:tcW w:w="1228" w:type="dxa"/>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865" w:author="VOYER Raphael" w:date="2021-06-16T11:15:00Z"/>
                <w:rFonts w:ascii="Times New Roman" w:hAnsi="Times New Roman"/>
                <w:color w:val="000000"/>
                <w:sz w:val="24"/>
              </w:rPr>
              <w:pPrChange w:id="7866" w:author="VOYER Raphael" w:date="2021-06-16T11:15:00Z">
                <w:pPr>
                  <w:spacing w:before="100" w:beforeAutospacing="1" w:after="100" w:afterAutospacing="1"/>
                </w:pPr>
              </w:pPrChange>
            </w:pPr>
            <w:del w:id="7867" w:author="VOYER Raphael" w:date="2021-06-16T11:15:00Z">
              <w:r w:rsidRPr="00530E68" w:rsidDel="001111A8">
                <w:rPr>
                  <w:rFonts w:ascii="Verdana" w:hAnsi="Verdana"/>
                  <w:color w:val="000000"/>
                </w:rPr>
                <w:delText>Integer</w:delText>
              </w:r>
            </w:del>
          </w:p>
        </w:tc>
        <w:tc>
          <w:tcPr>
            <w:tcW w:w="1045" w:type="dxa"/>
            <w:gridSpan w:val="2"/>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868" w:author="VOYER Raphael" w:date="2021-06-16T11:15:00Z"/>
                <w:rFonts w:ascii="Times New Roman" w:hAnsi="Times New Roman"/>
                <w:color w:val="000000"/>
                <w:sz w:val="24"/>
              </w:rPr>
              <w:pPrChange w:id="7869" w:author="VOYER Raphael" w:date="2021-06-16T11:15:00Z">
                <w:pPr>
                  <w:spacing w:before="100" w:beforeAutospacing="1" w:after="100" w:afterAutospacing="1"/>
                </w:pPr>
              </w:pPrChange>
            </w:pPr>
            <w:del w:id="7870" w:author="VOYER Raphael" w:date="2021-06-16T11:15:00Z">
              <w:r w:rsidDel="001111A8">
                <w:rPr>
                  <w:rFonts w:ascii="Verdana" w:hAnsi="Verdana"/>
                  <w:color w:val="000000"/>
                </w:rPr>
                <w:delText>L2Mode</w:delText>
              </w:r>
              <w:r w:rsidRPr="00530E68" w:rsidDel="001111A8">
                <w:rPr>
                  <w:rFonts w:ascii="Verdana" w:hAnsi="Verdana"/>
                  <w:color w:val="000000"/>
                </w:rPr>
                <w:delText xml:space="preserve">(1) / </w:delText>
              </w:r>
              <w:r w:rsidDel="001111A8">
                <w:rPr>
                  <w:rFonts w:ascii="Verdana" w:hAnsi="Verdana"/>
                  <w:color w:val="000000"/>
                </w:rPr>
                <w:delText>L3Mode</w:delText>
              </w:r>
              <w:r w:rsidRPr="00530E68" w:rsidDel="001111A8">
                <w:rPr>
                  <w:rFonts w:ascii="Verdana" w:hAnsi="Verdana"/>
                  <w:color w:val="000000"/>
                </w:rPr>
                <w:delText>(2)</w:delText>
              </w:r>
            </w:del>
          </w:p>
        </w:tc>
        <w:tc>
          <w:tcPr>
            <w:tcW w:w="197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7871" w:author="VOYER Raphael" w:date="2021-06-16T11:15:00Z"/>
                <w:rFonts w:ascii="Times New Roman" w:hAnsi="Times New Roman"/>
                <w:color w:val="000000"/>
                <w:sz w:val="24"/>
              </w:rPr>
              <w:pPrChange w:id="7872" w:author="VOYER Raphael" w:date="2021-06-16T11:15:00Z">
                <w:pPr>
                  <w:spacing w:before="100" w:beforeAutospacing="1" w:after="100" w:afterAutospacing="1"/>
                </w:pPr>
              </w:pPrChange>
            </w:pPr>
            <w:del w:id="7873" w:author="VOYER Raphael" w:date="2021-06-16T11:15:00Z">
              <w:r w:rsidDel="001111A8">
                <w:rPr>
                  <w:rFonts w:ascii="Verdana" w:hAnsi="Verdana"/>
                  <w:color w:val="000000"/>
                </w:rPr>
                <w:delText>alaHAVlanClusterMode</w:delText>
              </w:r>
            </w:del>
          </w:p>
        </w:tc>
        <w:tc>
          <w:tcPr>
            <w:tcW w:w="34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7874" w:author="VOYER Raphael" w:date="2021-06-16T11:15:00Z"/>
                <w:rFonts w:ascii="Verdana" w:hAnsi="Verdana"/>
                <w:color w:val="000000"/>
              </w:rPr>
              <w:pPrChange w:id="7875" w:author="VOYER Raphael" w:date="2021-06-16T11:15:00Z">
                <w:pPr>
                  <w:spacing w:before="100" w:beforeAutospacing="1" w:after="100" w:afterAutospacing="1"/>
                </w:pPr>
              </w:pPrChange>
            </w:pPr>
            <w:del w:id="7876" w:author="VOYER Raphael" w:date="2021-06-16T11:15:00Z">
              <w:r w:rsidRPr="00530E68" w:rsidDel="001111A8">
                <w:rPr>
                  <w:rFonts w:ascii="Verdana" w:hAnsi="Verdana"/>
                  <w:color w:val="000000"/>
                </w:rPr>
                <w:delText xml:space="preserve">The mode </w:delText>
              </w:r>
              <w:r w:rsidDel="001111A8">
                <w:rPr>
                  <w:rFonts w:ascii="Verdana" w:hAnsi="Verdana"/>
                  <w:color w:val="000000"/>
                </w:rPr>
                <w:delText>L2 or L3</w:delText>
              </w:r>
              <w:r w:rsidRPr="00530E68" w:rsidDel="001111A8">
                <w:rPr>
                  <w:rFonts w:ascii="Verdana" w:hAnsi="Verdana"/>
                  <w:color w:val="000000"/>
                </w:rPr>
                <w:delText xml:space="preserve"> </w:delText>
              </w:r>
              <w:r w:rsidDel="001111A8">
                <w:rPr>
                  <w:rFonts w:ascii="Verdana" w:hAnsi="Verdana"/>
                  <w:color w:val="000000"/>
                </w:rPr>
                <w:delText>of the</w:delText>
              </w:r>
            </w:del>
          </w:p>
          <w:p w:rsidR="00697356" w:rsidRPr="00530E68" w:rsidDel="001111A8" w:rsidRDefault="00697356" w:rsidP="001111A8">
            <w:pPr>
              <w:pStyle w:val="Titre4"/>
              <w:rPr>
                <w:del w:id="7877" w:author="VOYER Raphael" w:date="2021-06-16T11:15:00Z"/>
                <w:rFonts w:ascii="Times New Roman" w:hAnsi="Times New Roman"/>
                <w:color w:val="000000"/>
                <w:sz w:val="24"/>
              </w:rPr>
              <w:pPrChange w:id="7878" w:author="VOYER Raphael" w:date="2021-06-16T11:15:00Z">
                <w:pPr>
                  <w:spacing w:before="100" w:beforeAutospacing="1" w:after="100" w:afterAutospacing="1"/>
                </w:pPr>
              </w:pPrChange>
            </w:pPr>
            <w:del w:id="7879" w:author="VOYER Raphael" w:date="2021-06-16T11:15:00Z">
              <w:r w:rsidDel="001111A8">
                <w:rPr>
                  <w:rFonts w:ascii="Verdana" w:hAnsi="Verdana"/>
                  <w:color w:val="000000"/>
                </w:rPr>
                <w:delText>Cluster.</w:delText>
              </w:r>
            </w:del>
          </w:p>
        </w:tc>
      </w:tr>
      <w:tr w:rsidR="00697356" w:rsidRPr="00530E68" w:rsidDel="001111A8" w:rsidTr="00C572C4">
        <w:trPr>
          <w:tblCellSpacing w:w="0" w:type="dxa"/>
          <w:del w:id="7880" w:author="VOYER Raphael" w:date="2021-06-16T11:15:00Z"/>
        </w:trPr>
        <w:tc>
          <w:tcPr>
            <w:tcW w:w="1062" w:type="dxa"/>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881" w:author="VOYER Raphael" w:date="2021-06-16T11:15:00Z"/>
                <w:rFonts w:ascii="Verdana" w:hAnsi="Verdana"/>
                <w:color w:val="000000"/>
              </w:rPr>
              <w:pPrChange w:id="7882" w:author="VOYER Raphael" w:date="2021-06-16T11:15:00Z">
                <w:pPr>
                  <w:spacing w:before="100" w:beforeAutospacing="1" w:after="100" w:afterAutospacing="1"/>
                </w:pPr>
              </w:pPrChange>
            </w:pPr>
            <w:del w:id="7883" w:author="VOYER Raphael" w:date="2021-06-16T11:15:00Z">
              <w:r w:rsidDel="001111A8">
                <w:rPr>
                  <w:rFonts w:ascii="Verdana" w:hAnsi="Verdana"/>
                  <w:color w:val="000000"/>
                </w:rPr>
                <w:delText>status</w:delText>
              </w:r>
            </w:del>
          </w:p>
        </w:tc>
        <w:tc>
          <w:tcPr>
            <w:tcW w:w="1228" w:type="dxa"/>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884" w:author="VOYER Raphael" w:date="2021-06-16T11:15:00Z"/>
                <w:rFonts w:ascii="Verdana" w:hAnsi="Verdana"/>
                <w:color w:val="000000"/>
              </w:rPr>
              <w:pPrChange w:id="7885" w:author="VOYER Raphael" w:date="2021-06-16T11:15:00Z">
                <w:pPr>
                  <w:spacing w:before="100" w:beforeAutospacing="1" w:after="100" w:afterAutospacing="1"/>
                </w:pPr>
              </w:pPrChange>
            </w:pPr>
            <w:del w:id="7886" w:author="VOYER Raphael" w:date="2021-06-16T11:15:00Z">
              <w:r w:rsidDel="001111A8">
                <w:rPr>
                  <w:rFonts w:ascii="Verdana" w:hAnsi="Verdana"/>
                  <w:color w:val="000000"/>
                </w:rPr>
                <w:delText>Integer</w:delText>
              </w:r>
            </w:del>
          </w:p>
        </w:tc>
        <w:tc>
          <w:tcPr>
            <w:tcW w:w="1045"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887" w:author="VOYER Raphael" w:date="2021-06-16T11:15:00Z"/>
                <w:rFonts w:ascii="Verdana" w:hAnsi="Verdana"/>
                <w:color w:val="000000"/>
              </w:rPr>
              <w:pPrChange w:id="7888" w:author="VOYER Raphael" w:date="2021-06-16T11:15:00Z">
                <w:pPr>
                  <w:spacing w:before="100" w:beforeAutospacing="1" w:after="100" w:afterAutospacing="1"/>
                </w:pPr>
              </w:pPrChange>
            </w:pPr>
            <w:del w:id="7889" w:author="VOYER Raphael" w:date="2021-06-16T11:15:00Z">
              <w:r w:rsidDel="001111A8">
                <w:rPr>
                  <w:rFonts w:ascii="Verdana" w:hAnsi="Verdana"/>
                  <w:color w:val="000000"/>
                </w:rPr>
                <w:delText>Enable(1)</w:delText>
              </w:r>
            </w:del>
          </w:p>
          <w:p w:rsidR="00697356" w:rsidRPr="00530E68" w:rsidDel="001111A8" w:rsidRDefault="00697356" w:rsidP="001111A8">
            <w:pPr>
              <w:pStyle w:val="Titre4"/>
              <w:rPr>
                <w:del w:id="7890" w:author="VOYER Raphael" w:date="2021-06-16T11:15:00Z"/>
                <w:rFonts w:ascii="Verdana" w:hAnsi="Verdana"/>
                <w:color w:val="000000"/>
              </w:rPr>
              <w:pPrChange w:id="7891" w:author="VOYER Raphael" w:date="2021-06-16T11:15:00Z">
                <w:pPr>
                  <w:spacing w:before="100" w:beforeAutospacing="1" w:after="100" w:afterAutospacing="1"/>
                </w:pPr>
              </w:pPrChange>
            </w:pPr>
            <w:del w:id="7892" w:author="VOYER Raphael" w:date="2021-06-16T11:15:00Z">
              <w:r w:rsidDel="001111A8">
                <w:rPr>
                  <w:rFonts w:ascii="Verdana" w:hAnsi="Verdana"/>
                  <w:color w:val="000000"/>
                </w:rPr>
                <w:delText>Disable(2)</w:delText>
              </w:r>
            </w:del>
          </w:p>
        </w:tc>
        <w:tc>
          <w:tcPr>
            <w:tcW w:w="197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7893" w:author="VOYER Raphael" w:date="2021-06-16T11:15:00Z"/>
                <w:rFonts w:ascii="Verdana" w:hAnsi="Verdana"/>
                <w:color w:val="000000"/>
              </w:rPr>
              <w:pPrChange w:id="7894" w:author="VOYER Raphael" w:date="2021-06-16T11:15:00Z">
                <w:pPr>
                  <w:spacing w:before="100" w:beforeAutospacing="1" w:after="100" w:afterAutospacing="1"/>
                </w:pPr>
              </w:pPrChange>
            </w:pPr>
            <w:del w:id="7895" w:author="VOYER Raphael" w:date="2021-06-16T11:15:00Z">
              <w:r w:rsidDel="001111A8">
                <w:rPr>
                  <w:rFonts w:ascii="Verdana" w:hAnsi="Verdana"/>
                  <w:color w:val="000000"/>
                </w:rPr>
                <w:delText>alaHAVlanClusterAdminStatus</w:delText>
              </w:r>
            </w:del>
          </w:p>
        </w:tc>
        <w:tc>
          <w:tcPr>
            <w:tcW w:w="34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7896" w:author="VOYER Raphael" w:date="2021-06-16T11:15:00Z"/>
                <w:rFonts w:ascii="Verdana" w:hAnsi="Verdana"/>
                <w:color w:val="000000"/>
              </w:rPr>
              <w:pPrChange w:id="7897" w:author="VOYER Raphael" w:date="2021-06-16T11:15:00Z">
                <w:pPr>
                  <w:spacing w:before="100" w:beforeAutospacing="1" w:after="100" w:afterAutospacing="1"/>
                </w:pPr>
              </w:pPrChange>
            </w:pPr>
            <w:del w:id="7898" w:author="VOYER Raphael" w:date="2021-06-16T11:15:00Z">
              <w:r w:rsidDel="001111A8">
                <w:rPr>
                  <w:rFonts w:ascii="Verdana" w:hAnsi="Verdana"/>
                  <w:color w:val="000000"/>
                </w:rPr>
                <w:delText>The administrative control to enable or disable the cluster</w:delText>
              </w:r>
            </w:del>
          </w:p>
        </w:tc>
      </w:tr>
      <w:tr w:rsidR="00697356" w:rsidRPr="00530E68" w:rsidDel="001111A8" w:rsidTr="00C572C4">
        <w:trPr>
          <w:tblCellSpacing w:w="0" w:type="dxa"/>
          <w:del w:id="7899" w:author="VOYER Raphael" w:date="2021-06-16T11:15:00Z"/>
        </w:trPr>
        <w:tc>
          <w:tcPr>
            <w:tcW w:w="1062" w:type="dxa"/>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900" w:author="VOYER Raphael" w:date="2021-06-16T11:15:00Z"/>
                <w:rFonts w:ascii="Verdana" w:hAnsi="Verdana"/>
                <w:color w:val="000000"/>
              </w:rPr>
              <w:pPrChange w:id="7901" w:author="VOYER Raphael" w:date="2021-06-16T11:15:00Z">
                <w:pPr>
                  <w:spacing w:before="100" w:beforeAutospacing="1" w:after="100" w:afterAutospacing="1"/>
                </w:pPr>
              </w:pPrChange>
            </w:pPr>
            <w:del w:id="7902" w:author="VOYER Raphael" w:date="2021-06-16T11:15:00Z">
              <w:r w:rsidDel="001111A8">
                <w:rPr>
                  <w:rFonts w:ascii="Verdana" w:hAnsi="Verdana"/>
                  <w:color w:val="000000"/>
                </w:rPr>
                <w:delText>vlan</w:delText>
              </w:r>
            </w:del>
          </w:p>
        </w:tc>
        <w:tc>
          <w:tcPr>
            <w:tcW w:w="1228" w:type="dxa"/>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903" w:author="VOYER Raphael" w:date="2021-06-16T11:15:00Z"/>
                <w:rFonts w:ascii="Verdana" w:hAnsi="Verdana"/>
                <w:color w:val="000000"/>
              </w:rPr>
              <w:pPrChange w:id="7904" w:author="VOYER Raphael" w:date="2021-06-16T11:15:00Z">
                <w:pPr>
                  <w:spacing w:before="100" w:beforeAutospacing="1" w:after="100" w:afterAutospacing="1"/>
                </w:pPr>
              </w:pPrChange>
            </w:pPr>
            <w:del w:id="7905" w:author="VOYER Raphael" w:date="2021-06-16T11:15:00Z">
              <w:r w:rsidDel="001111A8">
                <w:rPr>
                  <w:rFonts w:ascii="Verdana" w:hAnsi="Verdana"/>
                  <w:color w:val="000000"/>
                </w:rPr>
                <w:delText>Integer32</w:delText>
              </w:r>
            </w:del>
          </w:p>
        </w:tc>
        <w:tc>
          <w:tcPr>
            <w:tcW w:w="1045" w:type="dxa"/>
            <w:gridSpan w:val="2"/>
            <w:tcBorders>
              <w:top w:val="outset" w:sz="6" w:space="0" w:color="auto"/>
              <w:left w:val="outset" w:sz="6" w:space="0" w:color="auto"/>
              <w:bottom w:val="outset" w:sz="6" w:space="0" w:color="auto"/>
              <w:right w:val="outset" w:sz="6" w:space="0" w:color="auto"/>
            </w:tcBorders>
          </w:tcPr>
          <w:p w:rsidR="00697356" w:rsidRPr="00530E68" w:rsidDel="001111A8" w:rsidRDefault="00697356" w:rsidP="001111A8">
            <w:pPr>
              <w:pStyle w:val="Titre4"/>
              <w:rPr>
                <w:del w:id="7906" w:author="VOYER Raphael" w:date="2021-06-16T11:15:00Z"/>
                <w:rFonts w:ascii="Verdana" w:hAnsi="Verdana"/>
                <w:color w:val="000000"/>
              </w:rPr>
              <w:pPrChange w:id="7907" w:author="VOYER Raphael" w:date="2021-06-16T11:15:00Z">
                <w:pPr>
                  <w:spacing w:before="100" w:beforeAutospacing="1" w:after="100" w:afterAutospacing="1"/>
                </w:pPr>
              </w:pPrChange>
            </w:pPr>
            <w:del w:id="7908" w:author="VOYER Raphael" w:date="2021-06-16T11:15:00Z">
              <w:r w:rsidDel="001111A8">
                <w:rPr>
                  <w:rFonts w:ascii="Verdana" w:hAnsi="Verdana"/>
                  <w:color w:val="000000"/>
                </w:rPr>
                <w:delText>1..4094</w:delText>
              </w:r>
            </w:del>
          </w:p>
        </w:tc>
        <w:tc>
          <w:tcPr>
            <w:tcW w:w="197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7909" w:author="VOYER Raphael" w:date="2021-06-16T11:15:00Z"/>
                <w:rFonts w:ascii="Verdana" w:hAnsi="Verdana"/>
                <w:color w:val="000000"/>
              </w:rPr>
              <w:pPrChange w:id="7910" w:author="VOYER Raphael" w:date="2021-06-16T11:15:00Z">
                <w:pPr>
                  <w:spacing w:before="100" w:beforeAutospacing="1" w:after="100" w:afterAutospacing="1"/>
                </w:pPr>
              </w:pPrChange>
            </w:pPr>
            <w:del w:id="7911" w:author="VOYER Raphael" w:date="2021-06-16T11:15:00Z">
              <w:r w:rsidDel="001111A8">
                <w:rPr>
                  <w:rFonts w:ascii="Verdana" w:hAnsi="Verdana"/>
                  <w:color w:val="000000"/>
                </w:rPr>
                <w:delText>alaHAVlanClusterVlan</w:delText>
              </w:r>
            </w:del>
          </w:p>
        </w:tc>
        <w:tc>
          <w:tcPr>
            <w:tcW w:w="34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7912" w:author="VOYER Raphael" w:date="2021-06-16T11:15:00Z"/>
                <w:rFonts w:ascii="Verdana" w:hAnsi="Verdana"/>
                <w:color w:val="000000"/>
              </w:rPr>
              <w:pPrChange w:id="7913" w:author="VOYER Raphael" w:date="2021-06-16T11:15:00Z">
                <w:pPr>
                  <w:spacing w:before="100" w:beforeAutospacing="1" w:after="100" w:afterAutospacing="1"/>
                </w:pPr>
              </w:pPrChange>
            </w:pPr>
            <w:del w:id="7914" w:author="VOYER Raphael" w:date="2021-06-16T11:15:00Z">
              <w:r w:rsidDel="001111A8">
                <w:rPr>
                  <w:rFonts w:ascii="Verdana" w:hAnsi="Verdana"/>
                  <w:color w:val="000000"/>
                </w:rPr>
                <w:delText xml:space="preserve">The vlan ID </w:delText>
              </w:r>
            </w:del>
          </w:p>
        </w:tc>
      </w:tr>
      <w:tr w:rsidR="00697356" w:rsidRPr="00530E68" w:rsidDel="001111A8" w:rsidTr="00C572C4">
        <w:trPr>
          <w:tblCellSpacing w:w="0" w:type="dxa"/>
          <w:del w:id="7915" w:author="VOYER Raphael" w:date="2021-06-16T11:15:00Z"/>
        </w:trPr>
        <w:tc>
          <w:tcPr>
            <w:tcW w:w="1062"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16" w:author="VOYER Raphael" w:date="2021-06-16T11:15:00Z"/>
                <w:rFonts w:ascii="Verdana" w:hAnsi="Verdana"/>
                <w:color w:val="000000"/>
              </w:rPr>
              <w:pPrChange w:id="7917" w:author="VOYER Raphael" w:date="2021-06-16T11:15:00Z">
                <w:pPr>
                  <w:spacing w:before="100" w:beforeAutospacing="1" w:after="100" w:afterAutospacing="1"/>
                </w:pPr>
              </w:pPrChange>
            </w:pPr>
            <w:del w:id="7918" w:author="VOYER Raphael" w:date="2021-06-16T11:15:00Z">
              <w:r w:rsidDel="001111A8">
                <w:rPr>
                  <w:rFonts w:ascii="Verdana" w:hAnsi="Verdana"/>
                  <w:color w:val="000000"/>
                </w:rPr>
                <w:delText>mac-type&lt;static&gt; and &lt;dynamic&gt;</w:delText>
              </w:r>
            </w:del>
          </w:p>
        </w:tc>
        <w:tc>
          <w:tcPr>
            <w:tcW w:w="1228"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19" w:author="VOYER Raphael" w:date="2021-06-16T11:15:00Z"/>
                <w:rFonts w:ascii="Verdana" w:hAnsi="Verdana"/>
                <w:color w:val="000000"/>
              </w:rPr>
              <w:pPrChange w:id="7920" w:author="VOYER Raphael" w:date="2021-06-16T11:15:00Z">
                <w:pPr>
                  <w:spacing w:before="100" w:beforeAutospacing="1" w:after="100" w:afterAutospacing="1"/>
                </w:pPr>
              </w:pPrChange>
            </w:pPr>
            <w:del w:id="7921" w:author="VOYER Raphael" w:date="2021-06-16T11:15:00Z">
              <w:r w:rsidDel="001111A8">
                <w:rPr>
                  <w:rFonts w:ascii="Verdana" w:hAnsi="Verdana"/>
                  <w:color w:val="000000"/>
                </w:rPr>
                <w:delText>Integer</w:delText>
              </w:r>
            </w:del>
          </w:p>
        </w:tc>
        <w:tc>
          <w:tcPr>
            <w:tcW w:w="1045"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22" w:author="VOYER Raphael" w:date="2021-06-16T11:15:00Z"/>
                <w:rFonts w:ascii="Verdana" w:hAnsi="Verdana"/>
                <w:color w:val="000000"/>
              </w:rPr>
              <w:pPrChange w:id="7923" w:author="VOYER Raphael" w:date="2021-06-16T11:15:00Z">
                <w:pPr>
                  <w:spacing w:before="100" w:beforeAutospacing="1" w:after="100" w:afterAutospacing="1"/>
                </w:pPr>
              </w:pPrChange>
            </w:pPr>
            <w:del w:id="7924" w:author="VOYER Raphael" w:date="2021-06-16T11:15:00Z">
              <w:r w:rsidDel="001111A8">
                <w:rPr>
                  <w:rFonts w:ascii="Verdana" w:hAnsi="Verdana"/>
                  <w:color w:val="000000"/>
                </w:rPr>
                <w:delText>Invalid (0)/ Static(1)/</w:delText>
              </w:r>
            </w:del>
          </w:p>
          <w:p w:rsidR="00697356" w:rsidDel="001111A8" w:rsidRDefault="00697356" w:rsidP="001111A8">
            <w:pPr>
              <w:pStyle w:val="Titre4"/>
              <w:rPr>
                <w:del w:id="7925" w:author="VOYER Raphael" w:date="2021-06-16T11:15:00Z"/>
                <w:rFonts w:ascii="Verdana" w:hAnsi="Verdana"/>
                <w:color w:val="000000"/>
              </w:rPr>
              <w:pPrChange w:id="7926" w:author="VOYER Raphael" w:date="2021-06-16T11:15:00Z">
                <w:pPr>
                  <w:spacing w:before="100" w:beforeAutospacing="1" w:after="100" w:afterAutospacing="1"/>
                </w:pPr>
              </w:pPrChange>
            </w:pPr>
            <w:del w:id="7927" w:author="VOYER Raphael" w:date="2021-06-16T11:15:00Z">
              <w:r w:rsidDel="001111A8">
                <w:rPr>
                  <w:rFonts w:ascii="Verdana" w:hAnsi="Verdana"/>
                  <w:color w:val="000000"/>
                </w:rPr>
                <w:delText>Dynamic(2)</w:delText>
              </w:r>
            </w:del>
          </w:p>
        </w:tc>
        <w:tc>
          <w:tcPr>
            <w:tcW w:w="197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7928" w:author="VOYER Raphael" w:date="2021-06-16T11:15:00Z"/>
                <w:rFonts w:ascii="Verdana" w:hAnsi="Verdana"/>
                <w:color w:val="000000"/>
              </w:rPr>
              <w:pPrChange w:id="7929" w:author="VOYER Raphael" w:date="2021-06-16T11:15:00Z">
                <w:pPr>
                  <w:spacing w:before="100" w:beforeAutospacing="1" w:after="100" w:afterAutospacing="1"/>
                </w:pPr>
              </w:pPrChange>
            </w:pPr>
            <w:del w:id="7930" w:author="VOYER Raphael" w:date="2021-06-16T11:15:00Z">
              <w:r w:rsidDel="001111A8">
                <w:rPr>
                  <w:rFonts w:ascii="Verdana" w:hAnsi="Verdana"/>
                  <w:color w:val="000000"/>
                </w:rPr>
                <w:delText>alaHAVlanClusterMacAddressType</w:delText>
              </w:r>
            </w:del>
          </w:p>
        </w:tc>
        <w:tc>
          <w:tcPr>
            <w:tcW w:w="34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7931" w:author="VOYER Raphael" w:date="2021-06-16T11:15:00Z"/>
                <w:rFonts w:ascii="Verdana" w:hAnsi="Verdana"/>
                <w:color w:val="000000"/>
              </w:rPr>
              <w:pPrChange w:id="7932" w:author="VOYER Raphael" w:date="2021-06-16T11:15:00Z">
                <w:pPr>
                  <w:spacing w:before="100" w:beforeAutospacing="1" w:after="100" w:afterAutospacing="1"/>
                </w:pPr>
              </w:pPrChange>
            </w:pPr>
            <w:del w:id="7933" w:author="VOYER Raphael" w:date="2021-06-16T11:15:00Z">
              <w:r w:rsidDel="001111A8">
                <w:rPr>
                  <w:rFonts w:ascii="Verdana" w:hAnsi="Verdana"/>
                  <w:color w:val="000000"/>
                </w:rPr>
                <w:delText>The variable indicating static/dynamic ARP for L3 cluster.</w:delText>
              </w:r>
            </w:del>
          </w:p>
        </w:tc>
      </w:tr>
      <w:tr w:rsidR="00697356" w:rsidRPr="00530E68" w:rsidDel="001111A8" w:rsidTr="00C572C4">
        <w:trPr>
          <w:tblCellSpacing w:w="0" w:type="dxa"/>
          <w:del w:id="7934" w:author="VOYER Raphael" w:date="2021-06-16T11:15:00Z"/>
        </w:trPr>
        <w:tc>
          <w:tcPr>
            <w:tcW w:w="1062"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35" w:author="VOYER Raphael" w:date="2021-06-16T11:15:00Z"/>
                <w:rFonts w:ascii="Verdana" w:hAnsi="Verdana"/>
                <w:color w:val="000000"/>
              </w:rPr>
              <w:pPrChange w:id="7936" w:author="VOYER Raphael" w:date="2021-06-16T11:15:00Z">
                <w:pPr>
                  <w:spacing w:before="100" w:beforeAutospacing="1" w:after="100" w:afterAutospacing="1"/>
                </w:pPr>
              </w:pPrChange>
            </w:pPr>
            <w:del w:id="7937" w:author="VOYER Raphael" w:date="2021-06-16T11:15:00Z">
              <w:r w:rsidDel="001111A8">
                <w:rPr>
                  <w:rFonts w:ascii="Verdana" w:hAnsi="Verdana"/>
                  <w:color w:val="000000"/>
                </w:rPr>
                <w:delText>Mac-address</w:delText>
              </w:r>
            </w:del>
          </w:p>
        </w:tc>
        <w:tc>
          <w:tcPr>
            <w:tcW w:w="1228"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38" w:author="VOYER Raphael" w:date="2021-06-16T11:15:00Z"/>
                <w:rFonts w:ascii="Verdana" w:hAnsi="Verdana"/>
                <w:color w:val="000000"/>
              </w:rPr>
              <w:pPrChange w:id="7939" w:author="VOYER Raphael" w:date="2021-06-16T11:15:00Z">
                <w:pPr>
                  <w:spacing w:before="100" w:beforeAutospacing="1" w:after="100" w:afterAutospacing="1"/>
                </w:pPr>
              </w:pPrChange>
            </w:pPr>
            <w:del w:id="7940" w:author="VOYER Raphael" w:date="2021-06-16T11:15:00Z">
              <w:r w:rsidDel="001111A8">
                <w:rPr>
                  <w:rFonts w:ascii="Verdana" w:hAnsi="Verdana"/>
                  <w:color w:val="000000"/>
                </w:rPr>
                <w:delText>MacAddress</w:delText>
              </w:r>
            </w:del>
          </w:p>
        </w:tc>
        <w:tc>
          <w:tcPr>
            <w:tcW w:w="1045"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41" w:author="VOYER Raphael" w:date="2021-06-16T11:15:00Z"/>
                <w:rFonts w:ascii="Verdana" w:hAnsi="Verdana"/>
                <w:color w:val="000000"/>
              </w:rPr>
              <w:pPrChange w:id="7942" w:author="VOYER Raphael" w:date="2021-06-16T11:15:00Z">
                <w:pPr>
                  <w:spacing w:before="100" w:beforeAutospacing="1" w:after="100" w:afterAutospacing="1"/>
                </w:pPr>
              </w:pPrChange>
            </w:pPr>
            <w:smartTag w:uri="urn:schemas-microsoft-com:office:smarttags" w:element="stockticker">
              <w:del w:id="7943" w:author="VOYER Raphael" w:date="2021-06-16T11:15:00Z">
                <w:r w:rsidDel="001111A8">
                  <w:rPr>
                    <w:rFonts w:ascii="Verdana" w:hAnsi="Verdana"/>
                    <w:color w:val="000000"/>
                  </w:rPr>
                  <w:delText>NA</w:delText>
                </w:r>
              </w:del>
            </w:smartTag>
          </w:p>
        </w:tc>
        <w:tc>
          <w:tcPr>
            <w:tcW w:w="197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7944" w:author="VOYER Raphael" w:date="2021-06-16T11:15:00Z"/>
                <w:rFonts w:ascii="Verdana" w:hAnsi="Verdana"/>
                <w:color w:val="000000"/>
              </w:rPr>
              <w:pPrChange w:id="7945" w:author="VOYER Raphael" w:date="2021-06-16T11:15:00Z">
                <w:pPr>
                  <w:spacing w:before="100" w:beforeAutospacing="1" w:after="100" w:afterAutospacing="1"/>
                </w:pPr>
              </w:pPrChange>
            </w:pPr>
            <w:del w:id="7946" w:author="VOYER Raphael" w:date="2021-06-16T11:15:00Z">
              <w:r w:rsidDel="001111A8">
                <w:rPr>
                  <w:rFonts w:ascii="Verdana" w:hAnsi="Verdana"/>
                  <w:color w:val="000000"/>
                </w:rPr>
                <w:delText>alaHAVlanClusterMacAddress</w:delText>
              </w:r>
            </w:del>
          </w:p>
        </w:tc>
        <w:tc>
          <w:tcPr>
            <w:tcW w:w="34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7947" w:author="VOYER Raphael" w:date="2021-06-16T11:15:00Z"/>
                <w:rFonts w:ascii="Verdana" w:hAnsi="Verdana"/>
                <w:color w:val="000000"/>
              </w:rPr>
              <w:pPrChange w:id="7948" w:author="VOYER Raphael" w:date="2021-06-16T11:15:00Z">
                <w:pPr>
                  <w:spacing w:before="100" w:beforeAutospacing="1" w:after="100" w:afterAutospacing="1"/>
                </w:pPr>
              </w:pPrChange>
            </w:pPr>
            <w:del w:id="7949" w:author="VOYER Raphael" w:date="2021-06-16T11:15:00Z">
              <w:r w:rsidDel="001111A8">
                <w:rPr>
                  <w:rFonts w:ascii="Verdana" w:hAnsi="Verdana"/>
                  <w:color w:val="000000"/>
                </w:rPr>
                <w:delText>Mac-Address in case of L2 cluster and ARP entry in case of L3 cluster.</w:delText>
              </w:r>
            </w:del>
          </w:p>
        </w:tc>
      </w:tr>
      <w:tr w:rsidR="00697356" w:rsidRPr="00530E68" w:rsidDel="001111A8" w:rsidTr="00C572C4">
        <w:trPr>
          <w:tblCellSpacing w:w="0" w:type="dxa"/>
          <w:del w:id="7950" w:author="VOYER Raphael" w:date="2021-06-16T11:15:00Z"/>
        </w:trPr>
        <w:tc>
          <w:tcPr>
            <w:tcW w:w="1062"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51" w:author="VOYER Raphael" w:date="2021-06-16T11:15:00Z"/>
                <w:rFonts w:ascii="Verdana" w:hAnsi="Verdana"/>
                <w:color w:val="000000"/>
              </w:rPr>
              <w:pPrChange w:id="7952" w:author="VOYER Raphael" w:date="2021-06-16T11:15:00Z">
                <w:pPr>
                  <w:spacing w:before="100" w:beforeAutospacing="1" w:after="100" w:afterAutospacing="1"/>
                </w:pPr>
              </w:pPrChange>
            </w:pPr>
            <w:del w:id="7953" w:author="VOYER Raphael" w:date="2021-06-16T11:15:00Z">
              <w:r w:rsidDel="001111A8">
                <w:rPr>
                  <w:rFonts w:ascii="Verdana" w:hAnsi="Verdana"/>
                  <w:color w:val="000000"/>
                </w:rPr>
                <w:delText>Ip-address</w:delText>
              </w:r>
            </w:del>
          </w:p>
        </w:tc>
        <w:tc>
          <w:tcPr>
            <w:tcW w:w="1228"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54" w:author="VOYER Raphael" w:date="2021-06-16T11:15:00Z"/>
                <w:rFonts w:ascii="Verdana" w:hAnsi="Verdana"/>
                <w:color w:val="000000"/>
              </w:rPr>
              <w:pPrChange w:id="7955" w:author="VOYER Raphael" w:date="2021-06-16T11:15:00Z">
                <w:pPr>
                  <w:spacing w:before="100" w:beforeAutospacing="1" w:after="100" w:afterAutospacing="1"/>
                </w:pPr>
              </w:pPrChange>
            </w:pPr>
            <w:del w:id="7956" w:author="VOYER Raphael" w:date="2021-06-16T11:15:00Z">
              <w:r w:rsidDel="001111A8">
                <w:rPr>
                  <w:rFonts w:ascii="Verdana" w:hAnsi="Verdana"/>
                  <w:color w:val="000000"/>
                </w:rPr>
                <w:delText>InetAddressType</w:delText>
              </w:r>
            </w:del>
          </w:p>
          <w:p w:rsidR="00697356" w:rsidDel="001111A8" w:rsidRDefault="00697356" w:rsidP="001111A8">
            <w:pPr>
              <w:pStyle w:val="Titre4"/>
              <w:rPr>
                <w:del w:id="7957" w:author="VOYER Raphael" w:date="2021-06-16T11:15:00Z"/>
                <w:rFonts w:ascii="Verdana" w:hAnsi="Verdana"/>
                <w:color w:val="000000"/>
              </w:rPr>
              <w:pPrChange w:id="7958" w:author="VOYER Raphael" w:date="2021-06-16T11:15:00Z">
                <w:pPr>
                  <w:spacing w:before="100" w:beforeAutospacing="1" w:after="100" w:afterAutospacing="1"/>
                </w:pPr>
              </w:pPrChange>
            </w:pPr>
            <w:del w:id="7959" w:author="VOYER Raphael" w:date="2021-06-16T11:15:00Z">
              <w:r w:rsidDel="001111A8">
                <w:rPr>
                  <w:rFonts w:ascii="Verdana" w:hAnsi="Verdana"/>
                  <w:color w:val="000000"/>
                </w:rPr>
                <w:delText>InetAddress</w:delText>
              </w:r>
            </w:del>
          </w:p>
        </w:tc>
        <w:tc>
          <w:tcPr>
            <w:tcW w:w="1045"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60" w:author="VOYER Raphael" w:date="2021-06-16T11:15:00Z"/>
                <w:rFonts w:ascii="Verdana" w:hAnsi="Verdana"/>
                <w:color w:val="000000"/>
              </w:rPr>
              <w:pPrChange w:id="7961" w:author="VOYER Raphael" w:date="2021-06-16T11:15:00Z">
                <w:pPr>
                  <w:spacing w:before="100" w:beforeAutospacing="1" w:after="100" w:afterAutospacing="1"/>
                </w:pPr>
              </w:pPrChange>
            </w:pPr>
            <w:del w:id="7962" w:author="VOYER Raphael" w:date="2021-06-16T11:15:00Z">
              <w:r w:rsidDel="001111A8">
                <w:rPr>
                  <w:rFonts w:ascii="Verdana" w:hAnsi="Verdana"/>
                  <w:color w:val="000000"/>
                </w:rPr>
                <w:delText>IPV4 type</w:delText>
              </w:r>
            </w:del>
          </w:p>
          <w:p w:rsidR="00697356" w:rsidDel="001111A8" w:rsidRDefault="00697356" w:rsidP="001111A8">
            <w:pPr>
              <w:pStyle w:val="Titre4"/>
              <w:rPr>
                <w:del w:id="7963" w:author="VOYER Raphael" w:date="2021-06-16T11:15:00Z"/>
                <w:rFonts w:ascii="Verdana" w:hAnsi="Verdana"/>
                <w:color w:val="000000"/>
              </w:rPr>
              <w:pPrChange w:id="7964" w:author="VOYER Raphael" w:date="2021-06-16T11:15:00Z">
                <w:pPr>
                  <w:spacing w:before="100" w:beforeAutospacing="1" w:after="100" w:afterAutospacing="1"/>
                </w:pPr>
              </w:pPrChange>
            </w:pPr>
            <w:smartTag w:uri="urn:schemas-microsoft-com:office:smarttags" w:element="stockticker">
              <w:del w:id="7965" w:author="VOYER Raphael" w:date="2021-06-16T11:15:00Z">
                <w:r w:rsidDel="001111A8">
                  <w:rPr>
                    <w:rFonts w:ascii="Verdana" w:hAnsi="Verdana"/>
                    <w:color w:val="000000"/>
                  </w:rPr>
                  <w:delText>NA</w:delText>
                </w:r>
              </w:del>
            </w:smartTag>
          </w:p>
        </w:tc>
        <w:tc>
          <w:tcPr>
            <w:tcW w:w="197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7966" w:author="VOYER Raphael" w:date="2021-06-16T11:15:00Z"/>
                <w:rFonts w:ascii="Verdana" w:hAnsi="Verdana"/>
                <w:color w:val="000000"/>
              </w:rPr>
              <w:pPrChange w:id="7967" w:author="VOYER Raphael" w:date="2021-06-16T11:15:00Z">
                <w:pPr>
                  <w:spacing w:before="100" w:beforeAutospacing="1" w:after="100" w:afterAutospacing="1"/>
                </w:pPr>
              </w:pPrChange>
            </w:pPr>
            <w:del w:id="7968" w:author="VOYER Raphael" w:date="2021-06-16T11:15:00Z">
              <w:r w:rsidDel="001111A8">
                <w:rPr>
                  <w:rFonts w:ascii="Verdana" w:hAnsi="Verdana"/>
                  <w:color w:val="000000"/>
                </w:rPr>
                <w:delText>alaHAVlanClusterInetAddressType</w:delText>
              </w:r>
            </w:del>
          </w:p>
          <w:p w:rsidR="00697356" w:rsidDel="001111A8" w:rsidRDefault="00697356" w:rsidP="001111A8">
            <w:pPr>
              <w:pStyle w:val="Titre4"/>
              <w:rPr>
                <w:del w:id="7969" w:author="VOYER Raphael" w:date="2021-06-16T11:15:00Z"/>
                <w:rFonts w:ascii="Verdana" w:hAnsi="Verdana"/>
                <w:color w:val="000000"/>
              </w:rPr>
              <w:pPrChange w:id="7970" w:author="VOYER Raphael" w:date="2021-06-16T11:15:00Z">
                <w:pPr>
                  <w:spacing w:before="100" w:beforeAutospacing="1" w:after="100" w:afterAutospacing="1"/>
                </w:pPr>
              </w:pPrChange>
            </w:pPr>
            <w:del w:id="7971" w:author="VOYER Raphael" w:date="2021-06-16T11:15:00Z">
              <w:r w:rsidDel="001111A8">
                <w:rPr>
                  <w:rFonts w:ascii="Verdana" w:hAnsi="Verdana"/>
                  <w:color w:val="000000"/>
                </w:rPr>
                <w:delText>alaHAVlanClusterInetAddress</w:delText>
              </w:r>
            </w:del>
          </w:p>
        </w:tc>
        <w:tc>
          <w:tcPr>
            <w:tcW w:w="34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7972" w:author="VOYER Raphael" w:date="2021-06-16T11:15:00Z"/>
                <w:rFonts w:ascii="Verdana" w:hAnsi="Verdana"/>
                <w:color w:val="000000"/>
              </w:rPr>
              <w:pPrChange w:id="7973" w:author="VOYER Raphael" w:date="2021-06-16T11:15:00Z">
                <w:pPr>
                  <w:spacing w:before="100" w:beforeAutospacing="1" w:after="100" w:afterAutospacing="1"/>
                </w:pPr>
              </w:pPrChange>
            </w:pPr>
            <w:del w:id="7974" w:author="VOYER Raphael" w:date="2021-06-16T11:15:00Z">
              <w:r w:rsidDel="001111A8">
                <w:rPr>
                  <w:rFonts w:ascii="Verdana" w:hAnsi="Verdana"/>
                  <w:color w:val="000000"/>
                </w:rPr>
                <w:delText>The IPV4 address.</w:delText>
              </w:r>
            </w:del>
          </w:p>
        </w:tc>
      </w:tr>
      <w:tr w:rsidR="00697356" w:rsidRPr="00530E68" w:rsidDel="001111A8" w:rsidTr="00C572C4">
        <w:trPr>
          <w:tblCellSpacing w:w="0" w:type="dxa"/>
          <w:del w:id="7975" w:author="VOYER Raphael" w:date="2021-06-16T11:15:00Z"/>
        </w:trPr>
        <w:tc>
          <w:tcPr>
            <w:tcW w:w="1062"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76" w:author="VOYER Raphael" w:date="2021-06-16T11:15:00Z"/>
                <w:rFonts w:ascii="Verdana" w:hAnsi="Verdana"/>
                <w:color w:val="000000"/>
              </w:rPr>
              <w:pPrChange w:id="7977" w:author="VOYER Raphael" w:date="2021-06-16T11:15:00Z">
                <w:pPr>
                  <w:spacing w:before="100" w:beforeAutospacing="1" w:after="100" w:afterAutospacing="1"/>
                </w:pPr>
              </w:pPrChange>
            </w:pPr>
            <w:del w:id="7978" w:author="VOYER Raphael" w:date="2021-06-16T11:15:00Z">
              <w:r w:rsidDel="001111A8">
                <w:rPr>
                  <w:rFonts w:ascii="Verdana" w:hAnsi="Verdana"/>
                  <w:color w:val="000000"/>
                </w:rPr>
                <w:delText>Ip-mcast address</w:delText>
              </w:r>
            </w:del>
          </w:p>
        </w:tc>
        <w:tc>
          <w:tcPr>
            <w:tcW w:w="1228"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79" w:author="VOYER Raphael" w:date="2021-06-16T11:15:00Z"/>
                <w:rFonts w:ascii="Verdana" w:hAnsi="Verdana"/>
                <w:color w:val="000000"/>
              </w:rPr>
              <w:pPrChange w:id="7980" w:author="VOYER Raphael" w:date="2021-06-16T11:15:00Z">
                <w:pPr>
                  <w:spacing w:before="100" w:beforeAutospacing="1" w:after="100" w:afterAutospacing="1"/>
                </w:pPr>
              </w:pPrChange>
            </w:pPr>
            <w:del w:id="7981" w:author="VOYER Raphael" w:date="2021-06-16T11:15:00Z">
              <w:r w:rsidDel="001111A8">
                <w:rPr>
                  <w:rFonts w:ascii="Verdana" w:hAnsi="Verdana"/>
                  <w:color w:val="000000"/>
                </w:rPr>
                <w:delText>InetAddressType</w:delText>
              </w:r>
            </w:del>
          </w:p>
          <w:p w:rsidR="00697356" w:rsidDel="001111A8" w:rsidRDefault="00697356" w:rsidP="001111A8">
            <w:pPr>
              <w:pStyle w:val="Titre4"/>
              <w:rPr>
                <w:del w:id="7982" w:author="VOYER Raphael" w:date="2021-06-16T11:15:00Z"/>
                <w:rFonts w:ascii="Verdana" w:hAnsi="Verdana"/>
                <w:color w:val="000000"/>
              </w:rPr>
              <w:pPrChange w:id="7983" w:author="VOYER Raphael" w:date="2021-06-16T11:15:00Z">
                <w:pPr>
                  <w:spacing w:before="100" w:beforeAutospacing="1" w:after="100" w:afterAutospacing="1"/>
                </w:pPr>
              </w:pPrChange>
            </w:pPr>
            <w:del w:id="7984" w:author="VOYER Raphael" w:date="2021-06-16T11:15:00Z">
              <w:r w:rsidDel="001111A8">
                <w:rPr>
                  <w:rFonts w:ascii="Verdana" w:hAnsi="Verdana"/>
                  <w:color w:val="000000"/>
                </w:rPr>
                <w:delText>InetAddress</w:delText>
              </w:r>
            </w:del>
          </w:p>
        </w:tc>
        <w:tc>
          <w:tcPr>
            <w:tcW w:w="1045"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7985" w:author="VOYER Raphael" w:date="2021-06-16T11:15:00Z"/>
                <w:rFonts w:ascii="Verdana" w:hAnsi="Verdana"/>
                <w:color w:val="000000"/>
              </w:rPr>
              <w:pPrChange w:id="7986" w:author="VOYER Raphael" w:date="2021-06-16T11:15:00Z">
                <w:pPr>
                  <w:spacing w:before="100" w:beforeAutospacing="1" w:after="100" w:afterAutospacing="1"/>
                </w:pPr>
              </w:pPrChange>
            </w:pPr>
            <w:del w:id="7987" w:author="VOYER Raphael" w:date="2021-06-16T11:15:00Z">
              <w:r w:rsidDel="001111A8">
                <w:rPr>
                  <w:rFonts w:ascii="Verdana" w:hAnsi="Verdana"/>
                  <w:color w:val="000000"/>
                </w:rPr>
                <w:delText>IPV4 type</w:delText>
              </w:r>
            </w:del>
          </w:p>
          <w:p w:rsidR="00697356" w:rsidDel="001111A8" w:rsidRDefault="00697356" w:rsidP="001111A8">
            <w:pPr>
              <w:pStyle w:val="Titre4"/>
              <w:rPr>
                <w:del w:id="7988" w:author="VOYER Raphael" w:date="2021-06-16T11:15:00Z"/>
                <w:rFonts w:ascii="Verdana" w:hAnsi="Verdana"/>
                <w:color w:val="000000"/>
              </w:rPr>
              <w:pPrChange w:id="7989" w:author="VOYER Raphael" w:date="2021-06-16T11:15:00Z">
                <w:pPr>
                  <w:spacing w:before="100" w:beforeAutospacing="1" w:after="100" w:afterAutospacing="1"/>
                </w:pPr>
              </w:pPrChange>
            </w:pPr>
            <w:smartTag w:uri="urn:schemas-microsoft-com:office:smarttags" w:element="stockticker">
              <w:del w:id="7990" w:author="VOYER Raphael" w:date="2021-06-16T11:15:00Z">
                <w:r w:rsidDel="001111A8">
                  <w:rPr>
                    <w:rFonts w:ascii="Verdana" w:hAnsi="Verdana"/>
                    <w:color w:val="000000"/>
                  </w:rPr>
                  <w:delText>NA</w:delText>
                </w:r>
              </w:del>
            </w:smartTag>
          </w:p>
        </w:tc>
        <w:tc>
          <w:tcPr>
            <w:tcW w:w="197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7991" w:author="VOYER Raphael" w:date="2021-06-16T11:15:00Z"/>
                <w:rFonts w:ascii="Verdana" w:hAnsi="Verdana"/>
                <w:color w:val="000000"/>
              </w:rPr>
              <w:pPrChange w:id="7992" w:author="VOYER Raphael" w:date="2021-06-16T11:15:00Z">
                <w:pPr>
                  <w:spacing w:before="100" w:beforeAutospacing="1" w:after="100" w:afterAutospacing="1"/>
                </w:pPr>
              </w:pPrChange>
            </w:pPr>
            <w:del w:id="7993" w:author="VOYER Raphael" w:date="2021-06-16T11:15:00Z">
              <w:r w:rsidDel="001111A8">
                <w:rPr>
                  <w:rFonts w:ascii="Verdana" w:hAnsi="Verdana"/>
                  <w:color w:val="000000"/>
                </w:rPr>
                <w:delText>alaHAVlanClusterMulticastInetAddressType</w:delText>
              </w:r>
            </w:del>
          </w:p>
          <w:p w:rsidR="00697356" w:rsidDel="001111A8" w:rsidRDefault="00697356" w:rsidP="001111A8">
            <w:pPr>
              <w:pStyle w:val="Titre4"/>
              <w:rPr>
                <w:del w:id="7994" w:author="VOYER Raphael" w:date="2021-06-16T11:15:00Z"/>
                <w:rFonts w:ascii="Verdana" w:hAnsi="Verdana"/>
                <w:color w:val="000000"/>
              </w:rPr>
              <w:pPrChange w:id="7995" w:author="VOYER Raphael" w:date="2021-06-16T11:15:00Z">
                <w:pPr>
                  <w:spacing w:before="100" w:beforeAutospacing="1" w:after="100" w:afterAutospacing="1"/>
                </w:pPr>
              </w:pPrChange>
            </w:pPr>
            <w:del w:id="7996" w:author="VOYER Raphael" w:date="2021-06-16T11:15:00Z">
              <w:r w:rsidDel="001111A8">
                <w:rPr>
                  <w:rFonts w:ascii="Verdana" w:hAnsi="Verdana"/>
                  <w:color w:val="000000"/>
                </w:rPr>
                <w:delText>alaHAVlanClusterMulticastInetAddress</w:delText>
              </w:r>
            </w:del>
          </w:p>
        </w:tc>
        <w:tc>
          <w:tcPr>
            <w:tcW w:w="34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7997" w:author="VOYER Raphael" w:date="2021-06-16T11:15:00Z"/>
                <w:rFonts w:ascii="Verdana" w:hAnsi="Verdana"/>
                <w:color w:val="000000"/>
              </w:rPr>
              <w:pPrChange w:id="7998" w:author="VOYER Raphael" w:date="2021-06-16T11:15:00Z">
                <w:pPr>
                  <w:spacing w:before="100" w:beforeAutospacing="1" w:after="100" w:afterAutospacing="1"/>
                </w:pPr>
              </w:pPrChange>
            </w:pPr>
            <w:del w:id="7999" w:author="VOYER Raphael" w:date="2021-06-16T11:15:00Z">
              <w:r w:rsidDel="001111A8">
                <w:rPr>
                  <w:rFonts w:ascii="Verdana" w:hAnsi="Verdana"/>
                  <w:color w:val="000000"/>
                </w:rPr>
                <w:delText>The IPV4</w:delText>
              </w:r>
            </w:del>
          </w:p>
          <w:p w:rsidR="00697356" w:rsidDel="001111A8" w:rsidRDefault="00697356" w:rsidP="001111A8">
            <w:pPr>
              <w:pStyle w:val="Titre4"/>
              <w:rPr>
                <w:del w:id="8000" w:author="VOYER Raphael" w:date="2021-06-16T11:15:00Z"/>
                <w:rFonts w:ascii="Verdana" w:hAnsi="Verdana"/>
                <w:color w:val="000000"/>
              </w:rPr>
              <w:pPrChange w:id="8001" w:author="VOYER Raphael" w:date="2021-06-16T11:15:00Z">
                <w:pPr>
                  <w:spacing w:before="100" w:beforeAutospacing="1" w:after="100" w:afterAutospacing="1"/>
                </w:pPr>
              </w:pPrChange>
            </w:pPr>
            <w:del w:id="8002" w:author="VOYER Raphael" w:date="2021-06-16T11:15:00Z">
              <w:r w:rsidDel="001111A8">
                <w:rPr>
                  <w:rFonts w:ascii="Verdana" w:hAnsi="Verdana"/>
                  <w:color w:val="000000"/>
                </w:rPr>
                <w:delText xml:space="preserve">Multicast </w:delText>
              </w:r>
            </w:del>
          </w:p>
          <w:p w:rsidR="00697356" w:rsidDel="001111A8" w:rsidRDefault="00697356" w:rsidP="001111A8">
            <w:pPr>
              <w:pStyle w:val="Titre4"/>
              <w:rPr>
                <w:del w:id="8003" w:author="VOYER Raphael" w:date="2021-06-16T11:15:00Z"/>
                <w:rFonts w:ascii="Verdana" w:hAnsi="Verdana"/>
                <w:color w:val="000000"/>
              </w:rPr>
              <w:pPrChange w:id="8004" w:author="VOYER Raphael" w:date="2021-06-16T11:15:00Z">
                <w:pPr>
                  <w:spacing w:before="100" w:beforeAutospacing="1" w:after="100" w:afterAutospacing="1"/>
                </w:pPr>
              </w:pPrChange>
            </w:pPr>
            <w:del w:id="8005" w:author="VOYER Raphael" w:date="2021-06-16T11:15:00Z">
              <w:r w:rsidDel="001111A8">
                <w:rPr>
                  <w:rFonts w:ascii="Verdana" w:hAnsi="Verdana"/>
                  <w:color w:val="000000"/>
                </w:rPr>
                <w:delText>address.</w:delText>
              </w:r>
            </w:del>
          </w:p>
        </w:tc>
      </w:tr>
      <w:tr w:rsidR="00697356" w:rsidRPr="00530E68" w:rsidDel="001111A8" w:rsidTr="00C572C4">
        <w:trPr>
          <w:tblCellSpacing w:w="0" w:type="dxa"/>
          <w:del w:id="8006" w:author="VOYER Raphael" w:date="2021-06-16T11:15:00Z"/>
        </w:trPr>
        <w:tc>
          <w:tcPr>
            <w:tcW w:w="8730" w:type="dxa"/>
            <w:gridSpan w:val="6"/>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8007" w:author="VOYER Raphael" w:date="2021-06-16T11:15:00Z"/>
                <w:rFonts w:ascii="Times New Roman" w:hAnsi="Times New Roman"/>
                <w:color w:val="000000"/>
                <w:sz w:val="24"/>
              </w:rPr>
              <w:pPrChange w:id="8008" w:author="VOYER Raphael" w:date="2021-06-16T11:15:00Z">
                <w:pPr>
                  <w:spacing w:before="100" w:beforeAutospacing="1" w:after="100" w:afterAutospacing="1"/>
                </w:pPr>
              </w:pPrChange>
            </w:pPr>
            <w:del w:id="8009" w:author="VOYER Raphael" w:date="2021-06-16T11:15:00Z">
              <w:r w:rsidRPr="00530E68" w:rsidDel="001111A8">
                <w:rPr>
                  <w:rFonts w:ascii="Verdana" w:hAnsi="Verdana"/>
                  <w:color w:val="000000"/>
                </w:rPr>
                <w:delText>Dependencies:  </w:delText>
              </w:r>
              <w:r w:rsidDel="001111A8">
                <w:rPr>
                  <w:rFonts w:ascii="Verdana" w:hAnsi="Verdana"/>
                  <w:color w:val="000000"/>
                </w:rPr>
                <w:delText>Cluster has to be created (command 1 ) before executing commands 2-4</w:delText>
              </w:r>
              <w:r w:rsidRPr="00530E68" w:rsidDel="001111A8">
                <w:rPr>
                  <w:rFonts w:ascii="Verdana" w:hAnsi="Verdana"/>
                  <w:color w:val="000000"/>
                </w:rPr>
                <w:delText>. </w:delText>
              </w:r>
            </w:del>
          </w:p>
        </w:tc>
      </w:tr>
      <w:tr w:rsidR="00697356" w:rsidRPr="00530E68" w:rsidDel="001111A8" w:rsidTr="00C572C4">
        <w:trPr>
          <w:tblCellSpacing w:w="0" w:type="dxa"/>
          <w:del w:id="8010" w:author="VOYER Raphael" w:date="2021-06-16T11:15:00Z"/>
        </w:trPr>
        <w:tc>
          <w:tcPr>
            <w:tcW w:w="8730" w:type="dxa"/>
            <w:gridSpan w:val="6"/>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011" w:author="VOYER Raphael" w:date="2021-06-16T11:15:00Z"/>
                <w:rFonts w:ascii="Verdana" w:hAnsi="Verdana"/>
                <w:color w:val="000000"/>
              </w:rPr>
              <w:pPrChange w:id="8012" w:author="VOYER Raphael" w:date="2021-06-16T11:15:00Z">
                <w:pPr>
                  <w:spacing w:before="100" w:beforeAutospacing="1" w:after="100" w:afterAutospacing="1"/>
                </w:pPr>
              </w:pPrChange>
            </w:pPr>
            <w:del w:id="8013" w:author="VOYER Raphael" w:date="2021-06-16T11:15:00Z">
              <w:r w:rsidDel="001111A8">
                <w:rPr>
                  <w:rFonts w:ascii="Verdana" w:hAnsi="Verdana"/>
                  <w:color w:val="000000"/>
                </w:rPr>
                <w:delText xml:space="preserve">Description:  These commands configure the mode and a name to a cluster as well as </w:delText>
              </w:r>
            </w:del>
          </w:p>
          <w:p w:rsidR="00697356" w:rsidDel="001111A8" w:rsidRDefault="00697356" w:rsidP="001111A8">
            <w:pPr>
              <w:pStyle w:val="Titre4"/>
              <w:rPr>
                <w:del w:id="8014" w:author="VOYER Raphael" w:date="2021-06-16T11:15:00Z"/>
                <w:rFonts w:ascii="Verdana" w:hAnsi="Verdana"/>
                <w:color w:val="000000"/>
              </w:rPr>
              <w:pPrChange w:id="8015" w:author="VOYER Raphael" w:date="2021-06-16T11:15:00Z">
                <w:pPr>
                  <w:spacing w:before="100" w:beforeAutospacing="1" w:after="100" w:afterAutospacing="1"/>
                </w:pPr>
              </w:pPrChange>
            </w:pPr>
            <w:del w:id="8016" w:author="VOYER Raphael" w:date="2021-06-16T11:15:00Z">
              <w:r w:rsidDel="001111A8">
                <w:rPr>
                  <w:rFonts w:ascii="Verdana" w:hAnsi="Verdana"/>
                  <w:color w:val="000000"/>
                </w:rPr>
                <w:delText xml:space="preserve">Cluster parameters(mac/vlan) for L2 cluster and (IP/Mac-type/Mac-address/IP-Multicast) for L3 </w:delText>
              </w:r>
            </w:del>
          </w:p>
          <w:p w:rsidR="00697356" w:rsidRPr="00530E68" w:rsidDel="001111A8" w:rsidRDefault="00697356" w:rsidP="001111A8">
            <w:pPr>
              <w:pStyle w:val="Titre4"/>
              <w:rPr>
                <w:del w:id="8017" w:author="VOYER Raphael" w:date="2021-06-16T11:15:00Z"/>
                <w:rFonts w:ascii="Times New Roman" w:hAnsi="Times New Roman"/>
                <w:color w:val="000000"/>
                <w:sz w:val="24"/>
              </w:rPr>
              <w:pPrChange w:id="8018" w:author="VOYER Raphael" w:date="2021-06-16T11:15:00Z">
                <w:pPr>
                  <w:spacing w:before="100" w:beforeAutospacing="1" w:after="100" w:afterAutospacing="1"/>
                </w:pPr>
              </w:pPrChange>
            </w:pPr>
            <w:del w:id="8019" w:author="VOYER Raphael" w:date="2021-06-16T11:15:00Z">
              <w:r w:rsidDel="001111A8">
                <w:rPr>
                  <w:rFonts w:ascii="Verdana" w:hAnsi="Verdana"/>
                  <w:color w:val="000000"/>
                </w:rPr>
                <w:delText>cluster</w:delText>
              </w:r>
              <w:r w:rsidRPr="00530E68" w:rsidDel="001111A8">
                <w:rPr>
                  <w:rFonts w:ascii="Verdana" w:hAnsi="Verdana"/>
                  <w:color w:val="000000"/>
                </w:rPr>
                <w:delText>.  </w:delText>
              </w:r>
            </w:del>
          </w:p>
        </w:tc>
      </w:tr>
    </w:tbl>
    <w:p w:rsidR="00697356" w:rsidDel="001111A8" w:rsidRDefault="00697356" w:rsidP="001111A8">
      <w:pPr>
        <w:pStyle w:val="Titre4"/>
        <w:rPr>
          <w:del w:id="8020" w:author="VOYER Raphael" w:date="2021-06-16T11:15:00Z"/>
        </w:rPr>
        <w:pPrChange w:id="8021" w:author="VOYER Raphael" w:date="2021-06-16T11:15:00Z">
          <w:pPr/>
        </w:pPrChange>
      </w:pPr>
    </w:p>
    <w:p w:rsidR="00697356" w:rsidDel="001111A8" w:rsidRDefault="00697356" w:rsidP="001111A8">
      <w:pPr>
        <w:pStyle w:val="Titre4"/>
        <w:rPr>
          <w:del w:id="8022" w:author="VOYER Raphael" w:date="2021-06-16T11:15:00Z"/>
        </w:rPr>
        <w:pPrChange w:id="8023" w:author="VOYER Raphael" w:date="2021-06-16T11:15:00Z">
          <w:pPr/>
        </w:pPrChange>
      </w:pPr>
    </w:p>
    <w:p w:rsidR="00697356" w:rsidRPr="008C5B16" w:rsidDel="001111A8" w:rsidRDefault="00697356" w:rsidP="001111A8">
      <w:pPr>
        <w:pStyle w:val="Titre4"/>
        <w:rPr>
          <w:del w:id="8024" w:author="VOYER Raphael" w:date="2021-06-16T11:15:00Z"/>
          <w:b w:val="0"/>
        </w:rPr>
        <w:pPrChange w:id="8025" w:author="VOYER Raphael" w:date="2021-06-16T11:15:00Z">
          <w:pPr>
            <w:outlineLvl w:val="0"/>
          </w:pPr>
        </w:pPrChange>
      </w:pPr>
      <w:bookmarkStart w:id="8026" w:name="_Toc424820523"/>
      <w:del w:id="8027" w:author="VOYER Raphael" w:date="2021-06-16T11:15:00Z">
        <w:r w:rsidRPr="008C5B16" w:rsidDel="001111A8">
          <w:rPr>
            <w:b w:val="0"/>
          </w:rPr>
          <w:delText xml:space="preserve">Cluster parameter setting </w:delText>
        </w:r>
        <w:r w:rsidDel="001111A8">
          <w:rPr>
            <w:b w:val="0"/>
          </w:rPr>
          <w:delText>only port list:</w:delText>
        </w:r>
        <w:bookmarkEnd w:id="8026"/>
      </w:del>
    </w:p>
    <w:p w:rsidR="00697356" w:rsidDel="001111A8" w:rsidRDefault="00697356" w:rsidP="001111A8">
      <w:pPr>
        <w:pStyle w:val="Titre4"/>
        <w:rPr>
          <w:del w:id="8028" w:author="VOYER Raphael" w:date="2021-06-16T11:15:00Z"/>
        </w:rPr>
        <w:pPrChange w:id="8029" w:author="VOYER Raphael" w:date="2021-06-16T11:15:00Z">
          <w:pPr/>
        </w:pPrChange>
      </w:pPr>
    </w:p>
    <w:tbl>
      <w:tblPr>
        <w:tblW w:w="994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40"/>
        <w:gridCol w:w="1857"/>
        <w:gridCol w:w="597"/>
        <w:gridCol w:w="615"/>
        <w:gridCol w:w="3965"/>
        <w:gridCol w:w="1566"/>
      </w:tblGrid>
      <w:tr w:rsidR="00697356" w:rsidRPr="00530E68" w:rsidDel="001111A8" w:rsidTr="00C572C4">
        <w:trPr>
          <w:tblCellSpacing w:w="0" w:type="dxa"/>
          <w:del w:id="8030" w:author="VOYER Raphael" w:date="2021-06-16T11:15:00Z"/>
        </w:trPr>
        <w:tc>
          <w:tcPr>
            <w:tcW w:w="9940" w:type="dxa"/>
            <w:gridSpan w:val="6"/>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031" w:author="VOYER Raphael" w:date="2021-06-16T11:15:00Z"/>
                <w:rFonts w:ascii="Verdana" w:hAnsi="Verdana"/>
                <w:color w:val="000000"/>
              </w:rPr>
              <w:pPrChange w:id="8032" w:author="VOYER Raphael" w:date="2021-06-16T11:15:00Z">
                <w:pPr/>
              </w:pPrChange>
            </w:pPr>
            <w:del w:id="8033" w:author="VOYER Raphael" w:date="2021-06-16T11:15:00Z">
              <w:r w:rsidDel="001111A8">
                <w:rPr>
                  <w:rFonts w:ascii="Verdana" w:hAnsi="Verdana"/>
                  <w:color w:val="000000"/>
                </w:rPr>
                <w:delText>1. server-cluster &lt;cluster-id&gt; {port {&lt;slot/port1[-port2]&gt;|all} | linkagg &lt;num1[-num2]&gt;}</w:delText>
              </w:r>
            </w:del>
          </w:p>
          <w:p w:rsidR="00697356" w:rsidRPr="00530E68" w:rsidDel="001111A8" w:rsidRDefault="00697356" w:rsidP="001111A8">
            <w:pPr>
              <w:pStyle w:val="Titre4"/>
              <w:rPr>
                <w:del w:id="8034" w:author="VOYER Raphael" w:date="2021-06-16T11:15:00Z"/>
                <w:rFonts w:ascii="Verdana" w:hAnsi="Verdana"/>
                <w:color w:val="000000"/>
              </w:rPr>
              <w:pPrChange w:id="8035" w:author="VOYER Raphael" w:date="2021-06-16T11:15:00Z">
                <w:pPr/>
              </w:pPrChange>
            </w:pPr>
            <w:del w:id="8036" w:author="VOYER Raphael" w:date="2021-06-16T11:15:00Z">
              <w:r w:rsidDel="001111A8">
                <w:rPr>
                  <w:rFonts w:ascii="Verdana" w:hAnsi="Verdana"/>
                  <w:color w:val="000000"/>
                </w:rPr>
                <w:delText>2</w:delText>
              </w:r>
              <w:r w:rsidDel="001111A8">
                <w:delText xml:space="preserve"> no server-cluster</w:delText>
              </w:r>
              <w:r w:rsidRPr="002336B3" w:rsidDel="001111A8">
                <w:delText>&lt;</w:delText>
              </w:r>
              <w:r w:rsidDel="001111A8">
                <w:delText>cluster-</w:delText>
              </w:r>
              <w:r w:rsidRPr="002336B3" w:rsidDel="001111A8">
                <w:delText>id&gt;</w:delText>
              </w:r>
              <w:r w:rsidDel="001111A8">
                <w:delText xml:space="preserve">  {</w:delText>
              </w:r>
              <w:r w:rsidRPr="002336B3" w:rsidDel="001111A8">
                <w:delText>port{&lt;slot/port</w:delText>
              </w:r>
              <w:r w:rsidDel="001111A8">
                <w:delText>[-port2]</w:delText>
              </w:r>
              <w:r w:rsidRPr="002336B3" w:rsidDel="001111A8">
                <w:delText>&gt;|all}|linkagg&lt;aggid</w:delText>
              </w:r>
              <w:r w:rsidDel="001111A8">
                <w:delText>[-aggnum2]&gt; }</w:delText>
              </w:r>
            </w:del>
          </w:p>
        </w:tc>
      </w:tr>
      <w:tr w:rsidR="00697356" w:rsidRPr="00530E68" w:rsidDel="001111A8" w:rsidTr="00C572C4">
        <w:trPr>
          <w:tblCellSpacing w:w="0" w:type="dxa"/>
          <w:del w:id="8037" w:author="VOYER Raphael" w:date="2021-06-16T11:15:00Z"/>
        </w:trPr>
        <w:tc>
          <w:tcPr>
            <w:tcW w:w="3794" w:type="dxa"/>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8038" w:author="VOYER Raphael" w:date="2021-06-16T11:15:00Z"/>
                <w:rFonts w:ascii="Times New Roman" w:hAnsi="Times New Roman"/>
                <w:color w:val="000000"/>
                <w:sz w:val="24"/>
              </w:rPr>
              <w:pPrChange w:id="8039" w:author="VOYER Raphael" w:date="2021-06-16T11:15:00Z">
                <w:pPr>
                  <w:spacing w:before="100" w:beforeAutospacing="1" w:after="100" w:afterAutospacing="1"/>
                </w:pPr>
              </w:pPrChange>
            </w:pPr>
            <w:del w:id="8040" w:author="VOYER Raphael" w:date="2021-06-16T11:15:00Z">
              <w:r w:rsidRPr="00530E68" w:rsidDel="001111A8">
                <w:rPr>
                  <w:rFonts w:ascii="Verdana" w:hAnsi="Verdana"/>
                  <w:color w:val="000000"/>
                </w:rPr>
                <w:delText xml:space="preserve">Table ID: </w:delText>
              </w:r>
              <w:r w:rsidDel="001111A8">
                <w:rPr>
                  <w:rFonts w:ascii="Verdana" w:hAnsi="Verdana"/>
                  <w:color w:val="000000"/>
                </w:rPr>
                <w:delText>alaHAVlanClusterPort</w:delText>
              </w:r>
              <w:r w:rsidRPr="00530E68" w:rsidDel="001111A8">
                <w:rPr>
                  <w:rFonts w:ascii="Verdana" w:hAnsi="Verdana"/>
                  <w:color w:val="000000"/>
                </w:rPr>
                <w:delText>Table</w:delText>
              </w:r>
            </w:del>
          </w:p>
        </w:tc>
        <w:tc>
          <w:tcPr>
            <w:tcW w:w="6146" w:type="dxa"/>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041" w:author="VOYER Raphael" w:date="2021-06-16T11:15:00Z"/>
                <w:rFonts w:ascii="Verdana" w:hAnsi="Verdana"/>
                <w:color w:val="000000"/>
              </w:rPr>
              <w:pPrChange w:id="8042" w:author="VOYER Raphael" w:date="2021-06-16T11:15:00Z">
                <w:pPr>
                  <w:spacing w:before="100" w:beforeAutospacing="1" w:after="100" w:afterAutospacing="1"/>
                </w:pPr>
              </w:pPrChange>
            </w:pPr>
            <w:del w:id="8043" w:author="VOYER Raphael" w:date="2021-06-16T11:15:00Z">
              <w:r w:rsidDel="001111A8">
                <w:rPr>
                  <w:rFonts w:ascii="Verdana" w:hAnsi="Verdana"/>
                  <w:color w:val="000000"/>
                </w:rPr>
                <w:delText>alaHAVlanClusterId (Index1)</w:delText>
              </w:r>
            </w:del>
          </w:p>
          <w:p w:rsidR="00697356" w:rsidDel="001111A8" w:rsidRDefault="00697356" w:rsidP="001111A8">
            <w:pPr>
              <w:pStyle w:val="Titre4"/>
              <w:rPr>
                <w:del w:id="8044" w:author="VOYER Raphael" w:date="2021-06-16T11:15:00Z"/>
                <w:rFonts w:ascii="Verdana" w:hAnsi="Verdana"/>
                <w:color w:val="000000"/>
              </w:rPr>
              <w:pPrChange w:id="8045" w:author="VOYER Raphael" w:date="2021-06-16T11:15:00Z">
                <w:pPr>
                  <w:spacing w:before="100" w:beforeAutospacing="1" w:after="100" w:afterAutospacing="1"/>
                </w:pPr>
              </w:pPrChange>
            </w:pPr>
            <w:del w:id="8046" w:author="VOYER Raphael" w:date="2021-06-16T11:15:00Z">
              <w:r w:rsidDel="001111A8">
                <w:rPr>
                  <w:rFonts w:ascii="Verdana" w:hAnsi="Verdana"/>
                  <w:color w:val="000000"/>
                </w:rPr>
                <w:delText>alaHAVlanClusterPortIfIndex (Index2)</w:delText>
              </w:r>
            </w:del>
          </w:p>
          <w:p w:rsidR="00697356" w:rsidRPr="00530E68" w:rsidDel="001111A8" w:rsidRDefault="00697356" w:rsidP="001111A8">
            <w:pPr>
              <w:pStyle w:val="Titre4"/>
              <w:rPr>
                <w:del w:id="8047" w:author="VOYER Raphael" w:date="2021-06-16T11:15:00Z"/>
                <w:rFonts w:ascii="Times New Roman" w:hAnsi="Times New Roman"/>
                <w:color w:val="000000"/>
                <w:sz w:val="24"/>
              </w:rPr>
              <w:pPrChange w:id="8048" w:author="VOYER Raphael" w:date="2021-06-16T11:15:00Z">
                <w:pPr>
                  <w:spacing w:before="100" w:beforeAutospacing="1" w:after="100" w:afterAutospacing="1"/>
                </w:pPr>
              </w:pPrChange>
            </w:pPr>
            <w:del w:id="8049" w:author="VOYER Raphael" w:date="2021-06-16T11:15:00Z">
              <w:r w:rsidDel="001111A8">
                <w:rPr>
                  <w:rFonts w:ascii="Verdana" w:hAnsi="Verdana"/>
                  <w:color w:val="000000"/>
                </w:rPr>
                <w:delText>alaHAVlanClusterPortRowStatus (create/destroy)</w:delText>
              </w:r>
            </w:del>
          </w:p>
        </w:tc>
      </w:tr>
      <w:tr w:rsidR="00697356" w:rsidRPr="00530E68" w:rsidDel="001111A8" w:rsidTr="00C572C4">
        <w:trPr>
          <w:tblCellSpacing w:w="0" w:type="dxa"/>
          <w:del w:id="8050" w:author="VOYER Raphael" w:date="2021-06-16T11:15:00Z"/>
        </w:trPr>
        <w:tc>
          <w:tcPr>
            <w:tcW w:w="1340" w:type="dxa"/>
            <w:tcBorders>
              <w:top w:val="outset" w:sz="6" w:space="0" w:color="auto"/>
              <w:left w:val="outset" w:sz="6" w:space="0" w:color="auto"/>
              <w:bottom w:val="outset" w:sz="6" w:space="0" w:color="auto"/>
              <w:right w:val="outset" w:sz="6" w:space="0" w:color="auto"/>
            </w:tcBorders>
            <w:shd w:val="clear" w:color="auto" w:fill="C0C0C0"/>
          </w:tcPr>
          <w:p w:rsidR="00697356" w:rsidRPr="00530E68" w:rsidDel="001111A8" w:rsidRDefault="00697356" w:rsidP="001111A8">
            <w:pPr>
              <w:pStyle w:val="Titre4"/>
              <w:rPr>
                <w:del w:id="8051" w:author="VOYER Raphael" w:date="2021-06-16T11:15:00Z"/>
                <w:rFonts w:ascii="Times New Roman" w:hAnsi="Times New Roman"/>
                <w:color w:val="000000"/>
                <w:sz w:val="24"/>
              </w:rPr>
              <w:pPrChange w:id="8052" w:author="VOYER Raphael" w:date="2021-06-16T11:15:00Z">
                <w:pPr>
                  <w:spacing w:before="100" w:beforeAutospacing="1" w:after="100" w:afterAutospacing="1"/>
                </w:pPr>
              </w:pPrChange>
            </w:pPr>
            <w:smartTag w:uri="urn:schemas-microsoft-com:office:smarttags" w:element="stockticker">
              <w:del w:id="8053" w:author="VOYER Raphael" w:date="2021-06-16T11:15:00Z">
                <w:r w:rsidRPr="00530E68" w:rsidDel="001111A8">
                  <w:rPr>
                    <w:rFonts w:ascii="Verdana" w:hAnsi="Verdana"/>
                    <w:color w:val="000000"/>
                  </w:rPr>
                  <w:delText>CLI</w:delText>
                </w:r>
              </w:del>
            </w:smartTag>
            <w:del w:id="8054" w:author="VOYER Raphael" w:date="2021-06-16T11:15:00Z">
              <w:r w:rsidRPr="00530E68" w:rsidDel="001111A8">
                <w:rPr>
                  <w:rFonts w:ascii="Verdana" w:hAnsi="Verdana"/>
                  <w:color w:val="000000"/>
                </w:rPr>
                <w:delText xml:space="preserve"> Input</w:delText>
              </w:r>
            </w:del>
          </w:p>
        </w:tc>
        <w:tc>
          <w:tcPr>
            <w:tcW w:w="1857" w:type="dxa"/>
            <w:tcBorders>
              <w:top w:val="outset" w:sz="6" w:space="0" w:color="auto"/>
              <w:left w:val="outset" w:sz="6" w:space="0" w:color="auto"/>
              <w:bottom w:val="outset" w:sz="6" w:space="0" w:color="auto"/>
              <w:right w:val="outset" w:sz="6" w:space="0" w:color="auto"/>
            </w:tcBorders>
            <w:shd w:val="clear" w:color="auto" w:fill="C0C0C0"/>
          </w:tcPr>
          <w:p w:rsidR="00697356" w:rsidRPr="00530E68" w:rsidDel="001111A8" w:rsidRDefault="00697356" w:rsidP="001111A8">
            <w:pPr>
              <w:pStyle w:val="Titre4"/>
              <w:rPr>
                <w:del w:id="8055" w:author="VOYER Raphael" w:date="2021-06-16T11:15:00Z"/>
                <w:rFonts w:ascii="Times New Roman" w:hAnsi="Times New Roman"/>
                <w:color w:val="000000"/>
                <w:sz w:val="24"/>
              </w:rPr>
              <w:pPrChange w:id="8056" w:author="VOYER Raphael" w:date="2021-06-16T11:15:00Z">
                <w:pPr>
                  <w:spacing w:before="100" w:beforeAutospacing="1" w:after="100" w:afterAutospacing="1"/>
                </w:pPr>
              </w:pPrChange>
            </w:pPr>
            <w:del w:id="8057" w:author="VOYER Raphael" w:date="2021-06-16T11:15:00Z">
              <w:r w:rsidRPr="00530E68" w:rsidDel="001111A8">
                <w:rPr>
                  <w:rFonts w:ascii="Verdana" w:hAnsi="Verdana"/>
                  <w:color w:val="000000"/>
                </w:rPr>
                <w:delText>Object Syntax Type</w:delText>
              </w:r>
            </w:del>
          </w:p>
        </w:tc>
        <w:tc>
          <w:tcPr>
            <w:tcW w:w="1212" w:type="dxa"/>
            <w:gridSpan w:val="2"/>
            <w:tcBorders>
              <w:top w:val="outset" w:sz="6" w:space="0" w:color="auto"/>
              <w:left w:val="outset" w:sz="6" w:space="0" w:color="auto"/>
              <w:bottom w:val="outset" w:sz="6" w:space="0" w:color="auto"/>
              <w:right w:val="outset" w:sz="6" w:space="0" w:color="auto"/>
            </w:tcBorders>
            <w:shd w:val="clear" w:color="auto" w:fill="C0C0C0"/>
          </w:tcPr>
          <w:p w:rsidR="00697356" w:rsidRPr="00530E68" w:rsidDel="001111A8" w:rsidRDefault="00697356" w:rsidP="001111A8">
            <w:pPr>
              <w:pStyle w:val="Titre4"/>
              <w:rPr>
                <w:del w:id="8058" w:author="VOYER Raphael" w:date="2021-06-16T11:15:00Z"/>
                <w:rFonts w:ascii="Times New Roman" w:hAnsi="Times New Roman"/>
                <w:color w:val="000000"/>
                <w:sz w:val="24"/>
              </w:rPr>
              <w:pPrChange w:id="8059" w:author="VOYER Raphael" w:date="2021-06-16T11:15:00Z">
                <w:pPr>
                  <w:spacing w:before="100" w:beforeAutospacing="1" w:after="100" w:afterAutospacing="1"/>
                </w:pPr>
              </w:pPrChange>
            </w:pPr>
            <w:del w:id="8060" w:author="VOYER Raphael" w:date="2021-06-16T11:15:00Z">
              <w:r w:rsidRPr="00530E68" w:rsidDel="001111A8">
                <w:rPr>
                  <w:rFonts w:ascii="Verdana" w:hAnsi="Verdana"/>
                  <w:color w:val="000000"/>
                </w:rPr>
                <w:delText>Range</w:delText>
              </w:r>
            </w:del>
          </w:p>
        </w:tc>
        <w:tc>
          <w:tcPr>
            <w:tcW w:w="3965" w:type="dxa"/>
            <w:tcBorders>
              <w:top w:val="outset" w:sz="6" w:space="0" w:color="auto"/>
              <w:left w:val="outset" w:sz="6" w:space="0" w:color="auto"/>
              <w:bottom w:val="outset" w:sz="6" w:space="0" w:color="auto"/>
              <w:right w:val="outset" w:sz="6" w:space="0" w:color="auto"/>
            </w:tcBorders>
            <w:shd w:val="clear" w:color="auto" w:fill="C0C0C0"/>
            <w:tcMar>
              <w:top w:w="30" w:type="dxa"/>
              <w:left w:w="30" w:type="dxa"/>
              <w:bottom w:w="30" w:type="dxa"/>
              <w:right w:w="30" w:type="dxa"/>
            </w:tcMar>
          </w:tcPr>
          <w:p w:rsidR="00697356" w:rsidRPr="00530E68" w:rsidDel="001111A8" w:rsidRDefault="00697356" w:rsidP="001111A8">
            <w:pPr>
              <w:pStyle w:val="Titre4"/>
              <w:rPr>
                <w:del w:id="8061" w:author="VOYER Raphael" w:date="2021-06-16T11:15:00Z"/>
                <w:rFonts w:ascii="Times New Roman" w:hAnsi="Times New Roman"/>
                <w:color w:val="000000"/>
                <w:sz w:val="24"/>
              </w:rPr>
              <w:pPrChange w:id="8062" w:author="VOYER Raphael" w:date="2021-06-16T11:15:00Z">
                <w:pPr>
                  <w:spacing w:before="100" w:beforeAutospacing="1" w:after="100" w:afterAutospacing="1"/>
                </w:pPr>
              </w:pPrChange>
            </w:pPr>
            <w:del w:id="8063" w:author="VOYER Raphael" w:date="2021-06-16T11:15:00Z">
              <w:r w:rsidRPr="00530E68" w:rsidDel="001111A8">
                <w:rPr>
                  <w:rFonts w:ascii="Verdana" w:hAnsi="Verdana"/>
                  <w:color w:val="000000"/>
                </w:rPr>
                <w:delText>MIB Object Name</w:delText>
              </w:r>
            </w:del>
          </w:p>
        </w:tc>
        <w:tc>
          <w:tcPr>
            <w:tcW w:w="1566" w:type="dxa"/>
            <w:tcBorders>
              <w:top w:val="outset" w:sz="6" w:space="0" w:color="auto"/>
              <w:left w:val="outset" w:sz="6" w:space="0" w:color="auto"/>
              <w:bottom w:val="outset" w:sz="6" w:space="0" w:color="auto"/>
              <w:right w:val="outset" w:sz="6" w:space="0" w:color="auto"/>
            </w:tcBorders>
            <w:shd w:val="clear" w:color="auto" w:fill="C0C0C0"/>
            <w:tcMar>
              <w:top w:w="30" w:type="dxa"/>
              <w:left w:w="30" w:type="dxa"/>
              <w:bottom w:w="30" w:type="dxa"/>
              <w:right w:w="30" w:type="dxa"/>
            </w:tcMar>
          </w:tcPr>
          <w:p w:rsidR="00697356" w:rsidRPr="00530E68" w:rsidDel="001111A8" w:rsidRDefault="00697356" w:rsidP="001111A8">
            <w:pPr>
              <w:pStyle w:val="Titre4"/>
              <w:rPr>
                <w:del w:id="8064" w:author="VOYER Raphael" w:date="2021-06-16T11:15:00Z"/>
                <w:rFonts w:ascii="Times New Roman" w:hAnsi="Times New Roman"/>
                <w:color w:val="000000"/>
                <w:sz w:val="24"/>
              </w:rPr>
              <w:pPrChange w:id="8065" w:author="VOYER Raphael" w:date="2021-06-16T11:15:00Z">
                <w:pPr>
                  <w:spacing w:before="100" w:beforeAutospacing="1" w:after="100" w:afterAutospacing="1"/>
                </w:pPr>
              </w:pPrChange>
            </w:pPr>
            <w:del w:id="8066" w:author="VOYER Raphael" w:date="2021-06-16T11:15:00Z">
              <w:r w:rsidRPr="00530E68" w:rsidDel="001111A8">
                <w:rPr>
                  <w:rFonts w:ascii="Verdana" w:hAnsi="Verdana"/>
                  <w:color w:val="000000"/>
                </w:rPr>
                <w:delText>Description</w:delText>
              </w:r>
            </w:del>
          </w:p>
        </w:tc>
      </w:tr>
      <w:tr w:rsidR="00697356" w:rsidRPr="00530E68" w:rsidDel="001111A8" w:rsidTr="00C572C4">
        <w:trPr>
          <w:tblCellSpacing w:w="0" w:type="dxa"/>
          <w:del w:id="8067" w:author="VOYER Raphael" w:date="2021-06-16T11:15:00Z"/>
        </w:trPr>
        <w:tc>
          <w:tcPr>
            <w:tcW w:w="1340"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068" w:author="VOYER Raphael" w:date="2021-06-16T11:15:00Z"/>
                <w:rFonts w:ascii="Verdana" w:hAnsi="Verdana"/>
                <w:color w:val="000000"/>
              </w:rPr>
              <w:pPrChange w:id="8069" w:author="VOYER Raphael" w:date="2021-06-16T11:15:00Z">
                <w:pPr>
                  <w:spacing w:before="100" w:beforeAutospacing="1" w:after="100" w:afterAutospacing="1"/>
                </w:pPr>
              </w:pPrChange>
            </w:pPr>
            <w:del w:id="8070" w:author="VOYER Raphael" w:date="2021-06-16T11:15:00Z">
              <w:r w:rsidDel="001111A8">
                <w:rPr>
                  <w:rFonts w:ascii="Verdana" w:hAnsi="Verdana"/>
                  <w:color w:val="000000"/>
                </w:rPr>
                <w:delText>Cluster-id</w:delText>
              </w:r>
            </w:del>
          </w:p>
        </w:tc>
        <w:tc>
          <w:tcPr>
            <w:tcW w:w="1857"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071" w:author="VOYER Raphael" w:date="2021-06-16T11:15:00Z"/>
                <w:rFonts w:ascii="Verdana" w:hAnsi="Verdana"/>
                <w:color w:val="000000"/>
              </w:rPr>
              <w:pPrChange w:id="8072" w:author="VOYER Raphael" w:date="2021-06-16T11:15:00Z">
                <w:pPr>
                  <w:spacing w:before="100" w:beforeAutospacing="1" w:after="100" w:afterAutospacing="1"/>
                </w:pPr>
              </w:pPrChange>
            </w:pPr>
            <w:del w:id="8073" w:author="VOYER Raphael" w:date="2021-06-16T11:15:00Z">
              <w:r w:rsidDel="001111A8">
                <w:rPr>
                  <w:rFonts w:ascii="Verdana" w:hAnsi="Verdana"/>
                  <w:color w:val="000000"/>
                </w:rPr>
                <w:delText>Integer32</w:delText>
              </w:r>
            </w:del>
          </w:p>
        </w:tc>
        <w:tc>
          <w:tcPr>
            <w:tcW w:w="1212"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074" w:author="VOYER Raphael" w:date="2021-06-16T11:15:00Z"/>
                <w:rFonts w:ascii="Verdana" w:hAnsi="Verdana"/>
                <w:color w:val="000000"/>
              </w:rPr>
              <w:pPrChange w:id="8075" w:author="VOYER Raphael" w:date="2021-06-16T11:15:00Z">
                <w:pPr>
                  <w:spacing w:before="100" w:beforeAutospacing="1" w:after="100" w:afterAutospacing="1"/>
                </w:pPr>
              </w:pPrChange>
            </w:pPr>
            <w:del w:id="8076" w:author="VOYER Raphael" w:date="2021-06-16T11:15:00Z">
              <w:r w:rsidDel="001111A8">
                <w:rPr>
                  <w:rFonts w:ascii="Verdana" w:hAnsi="Verdana"/>
                  <w:color w:val="000000"/>
                </w:rPr>
                <w:delText>1..32</w:delText>
              </w:r>
            </w:del>
          </w:p>
        </w:tc>
        <w:tc>
          <w:tcPr>
            <w:tcW w:w="396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077" w:author="VOYER Raphael" w:date="2021-06-16T11:15:00Z"/>
                <w:rFonts w:ascii="Verdana" w:hAnsi="Verdana"/>
                <w:color w:val="000000"/>
              </w:rPr>
              <w:pPrChange w:id="8078" w:author="VOYER Raphael" w:date="2021-06-16T11:15:00Z">
                <w:pPr>
                  <w:spacing w:before="100" w:beforeAutospacing="1" w:after="100" w:afterAutospacing="1"/>
                </w:pPr>
              </w:pPrChange>
            </w:pPr>
            <w:del w:id="8079" w:author="VOYER Raphael" w:date="2021-06-16T11:15:00Z">
              <w:r w:rsidDel="001111A8">
                <w:rPr>
                  <w:rFonts w:ascii="Verdana" w:hAnsi="Verdana"/>
                  <w:color w:val="000000"/>
                </w:rPr>
                <w:delText>alaHAVlanClusterId</w:delText>
              </w:r>
            </w:del>
          </w:p>
        </w:tc>
        <w:tc>
          <w:tcPr>
            <w:tcW w:w="1566"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080" w:author="VOYER Raphael" w:date="2021-06-16T11:15:00Z"/>
                <w:rFonts w:ascii="Verdana" w:hAnsi="Verdana"/>
                <w:color w:val="000000"/>
              </w:rPr>
              <w:pPrChange w:id="8081" w:author="VOYER Raphael" w:date="2021-06-16T11:15:00Z">
                <w:pPr>
                  <w:spacing w:before="100" w:beforeAutospacing="1" w:after="100" w:afterAutospacing="1"/>
                </w:pPr>
              </w:pPrChange>
            </w:pPr>
            <w:del w:id="8082" w:author="VOYER Raphael" w:date="2021-06-16T11:15:00Z">
              <w:r w:rsidDel="001111A8">
                <w:rPr>
                  <w:rFonts w:ascii="Verdana" w:hAnsi="Verdana"/>
                  <w:color w:val="000000"/>
                </w:rPr>
                <w:delText>The Cluster</w:delText>
              </w:r>
            </w:del>
          </w:p>
          <w:p w:rsidR="00697356" w:rsidDel="001111A8" w:rsidRDefault="00697356" w:rsidP="001111A8">
            <w:pPr>
              <w:pStyle w:val="Titre4"/>
              <w:rPr>
                <w:del w:id="8083" w:author="VOYER Raphael" w:date="2021-06-16T11:15:00Z"/>
                <w:rFonts w:ascii="Verdana" w:hAnsi="Verdana"/>
                <w:color w:val="000000"/>
              </w:rPr>
              <w:pPrChange w:id="8084" w:author="VOYER Raphael" w:date="2021-06-16T11:15:00Z">
                <w:pPr>
                  <w:spacing w:before="100" w:beforeAutospacing="1" w:after="100" w:afterAutospacing="1"/>
                </w:pPr>
              </w:pPrChange>
            </w:pPr>
            <w:del w:id="8085" w:author="VOYER Raphael" w:date="2021-06-16T11:15:00Z">
              <w:r w:rsidDel="001111A8">
                <w:rPr>
                  <w:rFonts w:ascii="Verdana" w:hAnsi="Verdana"/>
                  <w:color w:val="000000"/>
                </w:rPr>
                <w:delText>ID</w:delText>
              </w:r>
            </w:del>
          </w:p>
        </w:tc>
      </w:tr>
      <w:tr w:rsidR="00697356" w:rsidRPr="00530E68" w:rsidDel="001111A8" w:rsidTr="00C572C4">
        <w:trPr>
          <w:tblCellSpacing w:w="0" w:type="dxa"/>
          <w:del w:id="8086" w:author="VOYER Raphael" w:date="2021-06-16T11:15:00Z"/>
        </w:trPr>
        <w:tc>
          <w:tcPr>
            <w:tcW w:w="1340"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087" w:author="VOYER Raphael" w:date="2021-06-16T11:15:00Z"/>
                <w:rFonts w:ascii="Verdana" w:hAnsi="Verdana"/>
                <w:color w:val="000000"/>
              </w:rPr>
              <w:pPrChange w:id="8088" w:author="VOYER Raphael" w:date="2021-06-16T11:15:00Z">
                <w:pPr>
                  <w:spacing w:before="100" w:beforeAutospacing="1" w:after="100" w:afterAutospacing="1"/>
                </w:pPr>
              </w:pPrChange>
            </w:pPr>
            <w:del w:id="8089" w:author="VOYER Raphael" w:date="2021-06-16T11:15:00Z">
              <w:r w:rsidDel="001111A8">
                <w:rPr>
                  <w:rFonts w:ascii="Verdana" w:hAnsi="Verdana"/>
                  <w:color w:val="000000"/>
                </w:rPr>
                <w:delText>Slotport /</w:delText>
              </w:r>
            </w:del>
          </w:p>
          <w:p w:rsidR="00697356" w:rsidDel="001111A8" w:rsidRDefault="00697356" w:rsidP="001111A8">
            <w:pPr>
              <w:pStyle w:val="Titre4"/>
              <w:rPr>
                <w:del w:id="8090" w:author="VOYER Raphael" w:date="2021-06-16T11:15:00Z"/>
                <w:rFonts w:ascii="Verdana" w:hAnsi="Verdana"/>
                <w:color w:val="000000"/>
              </w:rPr>
              <w:pPrChange w:id="8091" w:author="VOYER Raphael" w:date="2021-06-16T11:15:00Z">
                <w:pPr>
                  <w:spacing w:before="100" w:beforeAutospacing="1" w:after="100" w:afterAutospacing="1"/>
                </w:pPr>
              </w:pPrChange>
            </w:pPr>
            <w:del w:id="8092" w:author="VOYER Raphael" w:date="2021-06-16T11:15:00Z">
              <w:r w:rsidDel="001111A8">
                <w:rPr>
                  <w:rFonts w:ascii="Verdana" w:hAnsi="Verdana"/>
                  <w:color w:val="000000"/>
                </w:rPr>
                <w:delText>linkagg</w:delText>
              </w:r>
            </w:del>
          </w:p>
        </w:tc>
        <w:tc>
          <w:tcPr>
            <w:tcW w:w="1857"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093" w:author="VOYER Raphael" w:date="2021-06-16T11:15:00Z"/>
                <w:rFonts w:ascii="Verdana" w:hAnsi="Verdana"/>
                <w:color w:val="000000"/>
              </w:rPr>
              <w:pPrChange w:id="8094" w:author="VOYER Raphael" w:date="2021-06-16T11:15:00Z">
                <w:pPr>
                  <w:spacing w:before="100" w:beforeAutospacing="1" w:after="100" w:afterAutospacing="1"/>
                </w:pPr>
              </w:pPrChange>
            </w:pPr>
            <w:del w:id="8095" w:author="VOYER Raphael" w:date="2021-06-16T11:15:00Z">
              <w:r w:rsidDel="001111A8">
                <w:rPr>
                  <w:rFonts w:ascii="Verdana" w:hAnsi="Verdana"/>
                  <w:color w:val="000000"/>
                </w:rPr>
                <w:delText>IfIndex</w:delText>
              </w:r>
            </w:del>
          </w:p>
        </w:tc>
        <w:tc>
          <w:tcPr>
            <w:tcW w:w="1212"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096" w:author="VOYER Raphael" w:date="2021-06-16T11:15:00Z"/>
                <w:rFonts w:ascii="Verdana" w:hAnsi="Verdana"/>
                <w:color w:val="000000"/>
              </w:rPr>
              <w:pPrChange w:id="8097" w:author="VOYER Raphael" w:date="2021-06-16T11:15:00Z">
                <w:pPr>
                  <w:spacing w:before="100" w:beforeAutospacing="1" w:after="100" w:afterAutospacing="1"/>
                </w:pPr>
              </w:pPrChange>
            </w:pPr>
            <w:smartTag w:uri="urn:schemas-microsoft-com:office:smarttags" w:element="stockticker">
              <w:del w:id="8098" w:author="VOYER Raphael" w:date="2021-06-16T11:15:00Z">
                <w:r w:rsidDel="001111A8">
                  <w:rPr>
                    <w:rFonts w:ascii="Verdana" w:hAnsi="Verdana"/>
                    <w:color w:val="000000"/>
                  </w:rPr>
                  <w:delText>NA</w:delText>
                </w:r>
              </w:del>
            </w:smartTag>
          </w:p>
        </w:tc>
        <w:tc>
          <w:tcPr>
            <w:tcW w:w="396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099" w:author="VOYER Raphael" w:date="2021-06-16T11:15:00Z"/>
                <w:rFonts w:ascii="Verdana" w:hAnsi="Verdana"/>
                <w:color w:val="000000"/>
              </w:rPr>
              <w:pPrChange w:id="8100" w:author="VOYER Raphael" w:date="2021-06-16T11:15:00Z">
                <w:pPr>
                  <w:spacing w:before="100" w:beforeAutospacing="1" w:after="100" w:afterAutospacing="1"/>
                </w:pPr>
              </w:pPrChange>
            </w:pPr>
            <w:del w:id="8101" w:author="VOYER Raphael" w:date="2021-06-16T11:15:00Z">
              <w:r w:rsidDel="001111A8">
                <w:rPr>
                  <w:rFonts w:ascii="Verdana" w:hAnsi="Verdana"/>
                  <w:color w:val="000000"/>
                </w:rPr>
                <w:delText>alaHAVlanClusterPortIfIndex</w:delText>
              </w:r>
            </w:del>
          </w:p>
        </w:tc>
        <w:tc>
          <w:tcPr>
            <w:tcW w:w="1566"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102" w:author="VOYER Raphael" w:date="2021-06-16T11:15:00Z"/>
                <w:rFonts w:ascii="Verdana" w:hAnsi="Verdana"/>
                <w:color w:val="000000"/>
              </w:rPr>
              <w:pPrChange w:id="8103" w:author="VOYER Raphael" w:date="2021-06-16T11:15:00Z">
                <w:pPr>
                  <w:spacing w:before="100" w:beforeAutospacing="1" w:after="100" w:afterAutospacing="1"/>
                </w:pPr>
              </w:pPrChange>
            </w:pPr>
            <w:del w:id="8104" w:author="VOYER Raphael" w:date="2021-06-16T11:15:00Z">
              <w:r w:rsidDel="001111A8">
                <w:rPr>
                  <w:rFonts w:ascii="Verdana" w:hAnsi="Verdana"/>
                  <w:color w:val="000000"/>
                </w:rPr>
                <w:delText>The ports</w:delText>
              </w:r>
            </w:del>
          </w:p>
          <w:p w:rsidR="00697356" w:rsidDel="001111A8" w:rsidRDefault="00697356" w:rsidP="001111A8">
            <w:pPr>
              <w:pStyle w:val="Titre4"/>
              <w:rPr>
                <w:del w:id="8105" w:author="VOYER Raphael" w:date="2021-06-16T11:15:00Z"/>
                <w:rFonts w:ascii="Verdana" w:hAnsi="Verdana"/>
                <w:color w:val="000000"/>
              </w:rPr>
              <w:pPrChange w:id="8106" w:author="VOYER Raphael" w:date="2021-06-16T11:15:00Z">
                <w:pPr>
                  <w:spacing w:before="100" w:beforeAutospacing="1" w:after="100" w:afterAutospacing="1"/>
                </w:pPr>
              </w:pPrChange>
            </w:pPr>
            <w:del w:id="8107" w:author="VOYER Raphael" w:date="2021-06-16T11:15:00Z">
              <w:r w:rsidDel="001111A8">
                <w:rPr>
                  <w:rFonts w:ascii="Verdana" w:hAnsi="Verdana"/>
                  <w:color w:val="000000"/>
                </w:rPr>
                <w:delText>belonging</w:delText>
              </w:r>
            </w:del>
          </w:p>
          <w:p w:rsidR="00697356" w:rsidDel="001111A8" w:rsidRDefault="00697356" w:rsidP="001111A8">
            <w:pPr>
              <w:pStyle w:val="Titre4"/>
              <w:rPr>
                <w:del w:id="8108" w:author="VOYER Raphael" w:date="2021-06-16T11:15:00Z"/>
                <w:rFonts w:ascii="Verdana" w:hAnsi="Verdana"/>
                <w:color w:val="000000"/>
              </w:rPr>
              <w:pPrChange w:id="8109" w:author="VOYER Raphael" w:date="2021-06-16T11:15:00Z">
                <w:pPr>
                  <w:spacing w:before="100" w:beforeAutospacing="1" w:after="100" w:afterAutospacing="1"/>
                </w:pPr>
              </w:pPrChange>
            </w:pPr>
            <w:del w:id="8110" w:author="VOYER Raphael" w:date="2021-06-16T11:15:00Z">
              <w:r w:rsidDel="001111A8">
                <w:rPr>
                  <w:rFonts w:ascii="Verdana" w:hAnsi="Verdana"/>
                  <w:color w:val="000000"/>
                </w:rPr>
                <w:delText>to cluster</w:delText>
              </w:r>
            </w:del>
          </w:p>
        </w:tc>
      </w:tr>
      <w:tr w:rsidR="00697356" w:rsidRPr="00530E68" w:rsidDel="001111A8" w:rsidTr="00C572C4">
        <w:trPr>
          <w:tblCellSpacing w:w="0" w:type="dxa"/>
          <w:del w:id="8111" w:author="VOYER Raphael" w:date="2021-06-16T11:15:00Z"/>
        </w:trPr>
        <w:tc>
          <w:tcPr>
            <w:tcW w:w="9940" w:type="dxa"/>
            <w:gridSpan w:val="6"/>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BB1205" w:rsidDel="001111A8" w:rsidRDefault="00697356" w:rsidP="001111A8">
            <w:pPr>
              <w:pStyle w:val="Titre4"/>
              <w:rPr>
                <w:del w:id="8112" w:author="VOYER Raphael" w:date="2021-06-16T11:15:00Z"/>
                <w:rFonts w:ascii="Verdana" w:hAnsi="Verdana"/>
                <w:color w:val="000000"/>
              </w:rPr>
              <w:pPrChange w:id="8113" w:author="VOYER Raphael" w:date="2021-06-16T11:15:00Z">
                <w:pPr/>
              </w:pPrChange>
            </w:pPr>
            <w:del w:id="8114" w:author="VOYER Raphael" w:date="2021-06-16T11:15:00Z">
              <w:r w:rsidRPr="00530E68" w:rsidDel="001111A8">
                <w:rPr>
                  <w:rFonts w:ascii="Verdana" w:hAnsi="Verdana"/>
                  <w:color w:val="000000"/>
                </w:rPr>
                <w:delText>Dependencies:  </w:delText>
              </w:r>
              <w:r w:rsidDel="001111A8">
                <w:rPr>
                  <w:rFonts w:ascii="Verdana" w:hAnsi="Verdana"/>
                  <w:color w:val="000000"/>
                </w:rPr>
                <w:delText>Cluster has to be created before executing these commands.</w:delText>
              </w:r>
            </w:del>
          </w:p>
          <w:p w:rsidR="00697356" w:rsidRPr="00530E68" w:rsidDel="001111A8" w:rsidRDefault="00697356" w:rsidP="001111A8">
            <w:pPr>
              <w:pStyle w:val="Titre4"/>
              <w:rPr>
                <w:del w:id="8115" w:author="VOYER Raphael" w:date="2021-06-16T11:15:00Z"/>
                <w:rFonts w:ascii="Times New Roman" w:hAnsi="Times New Roman"/>
                <w:color w:val="000000"/>
                <w:sz w:val="24"/>
              </w:rPr>
              <w:pPrChange w:id="8116" w:author="VOYER Raphael" w:date="2021-06-16T11:15:00Z">
                <w:pPr>
                  <w:spacing w:before="100" w:beforeAutospacing="1" w:after="100" w:afterAutospacing="1"/>
                </w:pPr>
              </w:pPrChange>
            </w:pPr>
          </w:p>
        </w:tc>
      </w:tr>
      <w:tr w:rsidR="00697356" w:rsidRPr="00530E68" w:rsidDel="001111A8" w:rsidTr="00C572C4">
        <w:trPr>
          <w:tblCellSpacing w:w="0" w:type="dxa"/>
          <w:del w:id="8117" w:author="VOYER Raphael" w:date="2021-06-16T11:15:00Z"/>
        </w:trPr>
        <w:tc>
          <w:tcPr>
            <w:tcW w:w="9940" w:type="dxa"/>
            <w:gridSpan w:val="6"/>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B80515" w:rsidDel="001111A8" w:rsidRDefault="00697356" w:rsidP="001111A8">
            <w:pPr>
              <w:pStyle w:val="Titre4"/>
              <w:rPr>
                <w:del w:id="8118" w:author="VOYER Raphael" w:date="2021-06-16T11:15:00Z"/>
                <w:rFonts w:ascii="Verdana" w:hAnsi="Verdana"/>
                <w:color w:val="000000"/>
              </w:rPr>
              <w:pPrChange w:id="8119" w:author="VOYER Raphael" w:date="2021-06-16T11:15:00Z">
                <w:pPr>
                  <w:spacing w:before="100" w:beforeAutospacing="1" w:after="100" w:afterAutospacing="1"/>
                </w:pPr>
              </w:pPrChange>
            </w:pPr>
            <w:del w:id="8120" w:author="VOYER Raphael" w:date="2021-06-16T11:15:00Z">
              <w:r w:rsidDel="001111A8">
                <w:rPr>
                  <w:rFonts w:ascii="Verdana" w:hAnsi="Verdana"/>
                  <w:color w:val="000000"/>
                </w:rPr>
                <w:delText>Description:  These commands configure the ports to an existing cluster.</w:delText>
              </w:r>
            </w:del>
          </w:p>
        </w:tc>
      </w:tr>
    </w:tbl>
    <w:p w:rsidR="00697356" w:rsidDel="001111A8" w:rsidRDefault="00697356" w:rsidP="001111A8">
      <w:pPr>
        <w:pStyle w:val="Titre4"/>
        <w:rPr>
          <w:del w:id="8121" w:author="VOYER Raphael" w:date="2021-06-16T11:15:00Z"/>
        </w:rPr>
        <w:pPrChange w:id="8122" w:author="VOYER Raphael" w:date="2021-06-16T11:15:00Z">
          <w:pPr/>
        </w:pPrChange>
      </w:pPr>
    </w:p>
    <w:p w:rsidR="00697356" w:rsidRPr="008C5B16" w:rsidDel="001111A8" w:rsidRDefault="00697356" w:rsidP="001111A8">
      <w:pPr>
        <w:pStyle w:val="Titre4"/>
        <w:rPr>
          <w:del w:id="8123" w:author="VOYER Raphael" w:date="2021-06-16T11:15:00Z"/>
          <w:b w:val="0"/>
        </w:rPr>
        <w:pPrChange w:id="8124" w:author="VOYER Raphael" w:date="2021-06-16T11:15:00Z">
          <w:pPr>
            <w:outlineLvl w:val="0"/>
          </w:pPr>
        </w:pPrChange>
      </w:pPr>
      <w:bookmarkStart w:id="8125" w:name="_Toc424820524"/>
      <w:del w:id="8126" w:author="VOYER Raphael" w:date="2021-06-16T11:15:00Z">
        <w:r w:rsidRPr="008C5B16" w:rsidDel="001111A8">
          <w:rPr>
            <w:b w:val="0"/>
          </w:rPr>
          <w:delText xml:space="preserve">Cluster parameter </w:delText>
        </w:r>
        <w:r w:rsidDel="001111A8">
          <w:rPr>
            <w:b w:val="0"/>
          </w:rPr>
          <w:delText>Display :</w:delText>
        </w:r>
        <w:bookmarkEnd w:id="8125"/>
      </w:del>
    </w:p>
    <w:p w:rsidR="00697356" w:rsidDel="001111A8" w:rsidRDefault="00697356" w:rsidP="001111A8">
      <w:pPr>
        <w:pStyle w:val="Titre4"/>
        <w:rPr>
          <w:del w:id="8127" w:author="VOYER Raphael" w:date="2021-06-16T11:15:00Z"/>
        </w:rPr>
        <w:pPrChange w:id="8128" w:author="VOYER Raphael" w:date="2021-06-16T11:15:00Z">
          <w:pPr/>
        </w:pPrChange>
      </w:pPr>
    </w:p>
    <w:tbl>
      <w:tblPr>
        <w:tblW w:w="841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418"/>
        <w:gridCol w:w="527"/>
        <w:gridCol w:w="3413"/>
        <w:gridCol w:w="1327"/>
        <w:gridCol w:w="1659"/>
      </w:tblGrid>
      <w:tr w:rsidR="00697356" w:rsidRPr="00486A41" w:rsidDel="001111A8" w:rsidTr="00C572C4">
        <w:trPr>
          <w:tblCellSpacing w:w="0" w:type="dxa"/>
          <w:del w:id="8129" w:author="VOYER Raphael" w:date="2021-06-16T11:15:00Z"/>
        </w:trPr>
        <w:tc>
          <w:tcPr>
            <w:tcW w:w="8412" w:type="dxa"/>
            <w:gridSpan w:val="5"/>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130" w:author="VOYER Raphael" w:date="2021-06-16T11:15:00Z"/>
                <w:rFonts w:ascii="Times New Roman" w:hAnsi="Times New Roman"/>
                <w:color w:val="000000"/>
                <w:sz w:val="24"/>
              </w:rPr>
              <w:pPrChange w:id="8131" w:author="VOYER Raphael" w:date="2021-06-16T11:15:00Z">
                <w:pPr>
                  <w:spacing w:before="100" w:beforeAutospacing="1" w:after="100" w:afterAutospacing="1"/>
                </w:pPr>
              </w:pPrChange>
            </w:pPr>
            <w:del w:id="8132" w:author="VOYER Raphael" w:date="2021-06-16T11:15:00Z">
              <w:r w:rsidRPr="00486A41" w:rsidDel="001111A8">
                <w:rPr>
                  <w:rFonts w:ascii="Verdana" w:hAnsi="Verdana"/>
                  <w:color w:val="000000"/>
                </w:rPr>
                <w:delText xml:space="preserve">&gt; show </w:delText>
              </w:r>
              <w:r w:rsidDel="001111A8">
                <w:rPr>
                  <w:rFonts w:ascii="Verdana" w:hAnsi="Verdana"/>
                  <w:color w:val="000000"/>
                </w:rPr>
                <w:delText>server-cluster</w:delText>
              </w:r>
              <w:r w:rsidRPr="00486A41" w:rsidDel="001111A8">
                <w:rPr>
                  <w:rFonts w:ascii="Verdana" w:hAnsi="Verdana"/>
                  <w:color w:val="000000"/>
                </w:rPr>
                <w:delText xml:space="preserve">  [ </w:delText>
              </w:r>
              <w:r w:rsidDel="001111A8">
                <w:rPr>
                  <w:rFonts w:ascii="Verdana" w:hAnsi="Verdana"/>
                  <w:color w:val="000000"/>
                </w:rPr>
                <w:delText>cluster-id ] [port]</w:delText>
              </w:r>
            </w:del>
          </w:p>
        </w:tc>
      </w:tr>
      <w:tr w:rsidR="00697356" w:rsidRPr="00486A41" w:rsidDel="001111A8" w:rsidTr="00C572C4">
        <w:trPr>
          <w:tblCellSpacing w:w="0" w:type="dxa"/>
          <w:del w:id="8133" w:author="VOYER Raphael" w:date="2021-06-16T11:15:00Z"/>
        </w:trPr>
        <w:tc>
          <w:tcPr>
            <w:tcW w:w="2383" w:type="dxa"/>
            <w:gridSpan w:val="2"/>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8134" w:author="VOYER Raphael" w:date="2021-06-16T11:15:00Z"/>
                <w:rFonts w:ascii="Times New Roman" w:hAnsi="Times New Roman"/>
                <w:color w:val="000000"/>
                <w:sz w:val="24"/>
              </w:rPr>
              <w:pPrChange w:id="8135" w:author="VOYER Raphael" w:date="2021-06-16T11:15:00Z">
                <w:pPr>
                  <w:spacing w:before="100" w:beforeAutospacing="1" w:after="100" w:afterAutospacing="1"/>
                </w:pPr>
              </w:pPrChange>
            </w:pPr>
            <w:del w:id="8136" w:author="VOYER Raphael" w:date="2021-06-16T11:15:00Z">
              <w:r w:rsidRPr="00530E68" w:rsidDel="001111A8">
                <w:rPr>
                  <w:rFonts w:ascii="Verdana" w:hAnsi="Verdana"/>
                  <w:color w:val="000000"/>
                </w:rPr>
                <w:delText xml:space="preserve">Table ID: </w:delText>
              </w:r>
              <w:r w:rsidDel="001111A8">
                <w:rPr>
                  <w:rFonts w:ascii="Verdana" w:hAnsi="Verdana"/>
                  <w:color w:val="000000"/>
                </w:rPr>
                <w:delText>alaHAVlanCluster</w:delText>
              </w:r>
              <w:r w:rsidRPr="00530E68" w:rsidDel="001111A8">
                <w:rPr>
                  <w:rFonts w:ascii="Verdana" w:hAnsi="Verdana"/>
                  <w:color w:val="000000"/>
                </w:rPr>
                <w:delText>Table</w:delText>
              </w:r>
            </w:del>
          </w:p>
        </w:tc>
        <w:tc>
          <w:tcPr>
            <w:tcW w:w="6029" w:type="dxa"/>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3C5532" w:rsidDel="001111A8" w:rsidRDefault="00697356" w:rsidP="001111A8">
            <w:pPr>
              <w:pStyle w:val="Titre4"/>
              <w:rPr>
                <w:del w:id="8137" w:author="VOYER Raphael" w:date="2021-06-16T11:15:00Z"/>
                <w:rFonts w:ascii="Verdana" w:hAnsi="Verdana"/>
                <w:color w:val="000000"/>
              </w:rPr>
              <w:pPrChange w:id="8138" w:author="VOYER Raphael" w:date="2021-06-16T11:15:00Z">
                <w:pPr>
                  <w:spacing w:before="100" w:beforeAutospacing="1" w:after="100" w:afterAutospacing="1"/>
                </w:pPr>
              </w:pPrChange>
            </w:pPr>
            <w:del w:id="8139" w:author="VOYER Raphael" w:date="2021-06-16T11:15:00Z">
              <w:r w:rsidDel="001111A8">
                <w:rPr>
                  <w:rFonts w:ascii="Verdana" w:hAnsi="Verdana"/>
                  <w:color w:val="000000"/>
                </w:rPr>
                <w:delText>alaHAVlanClusterId (Index)</w:delText>
              </w:r>
            </w:del>
          </w:p>
        </w:tc>
      </w:tr>
      <w:tr w:rsidR="00697356" w:rsidRPr="00486A41" w:rsidDel="001111A8" w:rsidTr="00C572C4">
        <w:trPr>
          <w:tblCellSpacing w:w="0" w:type="dxa"/>
          <w:del w:id="8140" w:author="VOYER Raphael" w:date="2021-06-16T11:15:00Z"/>
        </w:trPr>
        <w:tc>
          <w:tcPr>
            <w:tcW w:w="2383" w:type="dxa"/>
            <w:gridSpan w:val="2"/>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530E68" w:rsidDel="001111A8" w:rsidRDefault="00697356" w:rsidP="001111A8">
            <w:pPr>
              <w:pStyle w:val="Titre4"/>
              <w:rPr>
                <w:del w:id="8141" w:author="VOYER Raphael" w:date="2021-06-16T11:15:00Z"/>
                <w:rFonts w:ascii="Times New Roman" w:hAnsi="Times New Roman"/>
                <w:color w:val="000000"/>
                <w:sz w:val="24"/>
              </w:rPr>
              <w:pPrChange w:id="8142" w:author="VOYER Raphael" w:date="2021-06-16T11:15:00Z">
                <w:pPr>
                  <w:spacing w:before="100" w:beforeAutospacing="1" w:after="100" w:afterAutospacing="1"/>
                </w:pPr>
              </w:pPrChange>
            </w:pPr>
            <w:del w:id="8143" w:author="VOYER Raphael" w:date="2021-06-16T11:15:00Z">
              <w:r w:rsidRPr="00530E68" w:rsidDel="001111A8">
                <w:rPr>
                  <w:rFonts w:ascii="Verdana" w:hAnsi="Verdana"/>
                  <w:color w:val="000000"/>
                </w:rPr>
                <w:delText xml:space="preserve">Table ID: </w:delText>
              </w:r>
              <w:r w:rsidDel="001111A8">
                <w:rPr>
                  <w:rFonts w:ascii="Verdana" w:hAnsi="Verdana"/>
                  <w:color w:val="000000"/>
                </w:rPr>
                <w:delText>alaHAVlanClusterPort</w:delText>
              </w:r>
              <w:r w:rsidRPr="00530E68" w:rsidDel="001111A8">
                <w:rPr>
                  <w:rFonts w:ascii="Verdana" w:hAnsi="Verdana"/>
                  <w:color w:val="000000"/>
                </w:rPr>
                <w:delText>Table</w:delText>
              </w:r>
            </w:del>
          </w:p>
        </w:tc>
        <w:tc>
          <w:tcPr>
            <w:tcW w:w="6029" w:type="dxa"/>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144" w:author="VOYER Raphael" w:date="2021-06-16T11:15:00Z"/>
                <w:rFonts w:ascii="Verdana" w:hAnsi="Verdana"/>
                <w:color w:val="000000"/>
              </w:rPr>
              <w:pPrChange w:id="8145" w:author="VOYER Raphael" w:date="2021-06-16T11:15:00Z">
                <w:pPr>
                  <w:spacing w:before="100" w:beforeAutospacing="1" w:after="100" w:afterAutospacing="1"/>
                </w:pPr>
              </w:pPrChange>
            </w:pPr>
            <w:del w:id="8146" w:author="VOYER Raphael" w:date="2021-06-16T11:15:00Z">
              <w:r w:rsidDel="001111A8">
                <w:rPr>
                  <w:rFonts w:ascii="Verdana" w:hAnsi="Verdana"/>
                  <w:color w:val="000000"/>
                </w:rPr>
                <w:delText>alaHAVlanClusterId (Index)</w:delText>
              </w:r>
            </w:del>
          </w:p>
          <w:p w:rsidR="00697356" w:rsidRPr="003C5532" w:rsidDel="001111A8" w:rsidRDefault="00697356" w:rsidP="001111A8">
            <w:pPr>
              <w:pStyle w:val="Titre4"/>
              <w:rPr>
                <w:del w:id="8147" w:author="VOYER Raphael" w:date="2021-06-16T11:15:00Z"/>
                <w:rFonts w:ascii="Verdana" w:hAnsi="Verdana"/>
                <w:color w:val="000000"/>
              </w:rPr>
              <w:pPrChange w:id="8148" w:author="VOYER Raphael" w:date="2021-06-16T11:15:00Z">
                <w:pPr>
                  <w:spacing w:before="100" w:beforeAutospacing="1" w:after="100" w:afterAutospacing="1"/>
                </w:pPr>
              </w:pPrChange>
            </w:pPr>
            <w:del w:id="8149" w:author="VOYER Raphael" w:date="2021-06-16T11:15:00Z">
              <w:r w:rsidDel="001111A8">
                <w:rPr>
                  <w:rFonts w:ascii="Verdana" w:hAnsi="Verdana"/>
                  <w:color w:val="000000"/>
                </w:rPr>
                <w:delText>alaHAVlanClusterPortIfIndex(Index)</w:delText>
              </w:r>
            </w:del>
          </w:p>
        </w:tc>
      </w:tr>
      <w:tr w:rsidR="00697356" w:rsidRPr="00486A41" w:rsidDel="001111A8" w:rsidTr="00C572C4">
        <w:trPr>
          <w:tblCellSpacing w:w="0" w:type="dxa"/>
          <w:del w:id="8150" w:author="VOYER Raphael" w:date="2021-06-16T11:15:00Z"/>
        </w:trPr>
        <w:tc>
          <w:tcPr>
            <w:tcW w:w="1927" w:type="dxa"/>
            <w:tcBorders>
              <w:top w:val="outset" w:sz="6" w:space="0" w:color="auto"/>
              <w:left w:val="outset" w:sz="6" w:space="0" w:color="auto"/>
              <w:bottom w:val="outset" w:sz="6" w:space="0" w:color="auto"/>
              <w:right w:val="outset" w:sz="6" w:space="0" w:color="auto"/>
            </w:tcBorders>
            <w:shd w:val="clear" w:color="auto" w:fill="C0C0C0"/>
          </w:tcPr>
          <w:p w:rsidR="00697356" w:rsidRPr="00486A41" w:rsidDel="001111A8" w:rsidRDefault="00697356" w:rsidP="001111A8">
            <w:pPr>
              <w:pStyle w:val="Titre4"/>
              <w:rPr>
                <w:del w:id="8151" w:author="VOYER Raphael" w:date="2021-06-16T11:15:00Z"/>
                <w:rFonts w:ascii="Times New Roman" w:hAnsi="Times New Roman"/>
                <w:color w:val="000000"/>
                <w:sz w:val="24"/>
              </w:rPr>
              <w:pPrChange w:id="8152" w:author="VOYER Raphael" w:date="2021-06-16T11:15:00Z">
                <w:pPr>
                  <w:spacing w:before="100" w:beforeAutospacing="1" w:after="100" w:afterAutospacing="1"/>
                </w:pPr>
              </w:pPrChange>
            </w:pPr>
            <w:smartTag w:uri="urn:schemas-microsoft-com:office:smarttags" w:element="stockticker">
              <w:del w:id="8153" w:author="VOYER Raphael" w:date="2021-06-16T11:15:00Z">
                <w:r w:rsidRPr="00486A41" w:rsidDel="001111A8">
                  <w:rPr>
                    <w:rFonts w:ascii="Verdana" w:hAnsi="Verdana"/>
                    <w:color w:val="000000"/>
                  </w:rPr>
                  <w:delText>CLI</w:delText>
                </w:r>
              </w:del>
            </w:smartTag>
            <w:del w:id="8154" w:author="VOYER Raphael" w:date="2021-06-16T11:15:00Z">
              <w:r w:rsidRPr="00486A41" w:rsidDel="001111A8">
                <w:rPr>
                  <w:rFonts w:ascii="Verdana" w:hAnsi="Verdana"/>
                  <w:color w:val="000000"/>
                </w:rPr>
                <w:delText xml:space="preserve"> Display Columns</w:delText>
              </w:r>
            </w:del>
          </w:p>
        </w:tc>
        <w:tc>
          <w:tcPr>
            <w:tcW w:w="3420" w:type="dxa"/>
            <w:gridSpan w:val="2"/>
            <w:tcBorders>
              <w:top w:val="outset" w:sz="6" w:space="0" w:color="auto"/>
              <w:left w:val="outset" w:sz="6" w:space="0" w:color="auto"/>
              <w:bottom w:val="outset" w:sz="6" w:space="0" w:color="auto"/>
              <w:right w:val="outset" w:sz="6" w:space="0" w:color="auto"/>
            </w:tcBorders>
            <w:shd w:val="clear" w:color="auto" w:fill="C0C0C0"/>
          </w:tcPr>
          <w:p w:rsidR="00697356" w:rsidRPr="00486A41" w:rsidDel="001111A8" w:rsidRDefault="00697356" w:rsidP="001111A8">
            <w:pPr>
              <w:pStyle w:val="Titre4"/>
              <w:rPr>
                <w:del w:id="8155" w:author="VOYER Raphael" w:date="2021-06-16T11:15:00Z"/>
                <w:rFonts w:ascii="Times New Roman" w:hAnsi="Times New Roman"/>
                <w:color w:val="000000"/>
                <w:sz w:val="24"/>
              </w:rPr>
              <w:pPrChange w:id="8156" w:author="VOYER Raphael" w:date="2021-06-16T11:15:00Z">
                <w:pPr>
                  <w:spacing w:before="100" w:beforeAutospacing="1" w:after="100" w:afterAutospacing="1"/>
                </w:pPr>
              </w:pPrChange>
            </w:pPr>
            <w:del w:id="8157" w:author="VOYER Raphael" w:date="2021-06-16T11:15:00Z">
              <w:r w:rsidRPr="00486A41" w:rsidDel="001111A8">
                <w:rPr>
                  <w:rFonts w:ascii="Verdana" w:hAnsi="Verdana"/>
                  <w:color w:val="000000"/>
                </w:rPr>
                <w:delText>MIB Object Name</w:delText>
              </w:r>
            </w:del>
          </w:p>
        </w:tc>
        <w:tc>
          <w:tcPr>
            <w:tcW w:w="1314" w:type="dxa"/>
            <w:tcBorders>
              <w:top w:val="outset" w:sz="6" w:space="0" w:color="auto"/>
              <w:left w:val="outset" w:sz="6" w:space="0" w:color="auto"/>
              <w:bottom w:val="outset" w:sz="6" w:space="0" w:color="auto"/>
              <w:right w:val="outset" w:sz="6" w:space="0" w:color="auto"/>
            </w:tcBorders>
            <w:shd w:val="clear" w:color="auto" w:fill="C0C0C0"/>
            <w:tcMar>
              <w:top w:w="30" w:type="dxa"/>
              <w:left w:w="30" w:type="dxa"/>
              <w:bottom w:w="30" w:type="dxa"/>
              <w:right w:w="30" w:type="dxa"/>
            </w:tcMar>
          </w:tcPr>
          <w:p w:rsidR="00697356" w:rsidRPr="00486A41" w:rsidDel="001111A8" w:rsidRDefault="00697356" w:rsidP="001111A8">
            <w:pPr>
              <w:pStyle w:val="Titre4"/>
              <w:rPr>
                <w:del w:id="8158" w:author="VOYER Raphael" w:date="2021-06-16T11:15:00Z"/>
                <w:rFonts w:ascii="Times New Roman" w:hAnsi="Times New Roman"/>
                <w:color w:val="000000"/>
                <w:sz w:val="24"/>
              </w:rPr>
              <w:pPrChange w:id="8159" w:author="VOYER Raphael" w:date="2021-06-16T11:15:00Z">
                <w:pPr>
                  <w:spacing w:before="100" w:beforeAutospacing="1" w:after="100" w:afterAutospacing="1"/>
                </w:pPr>
              </w:pPrChange>
            </w:pPr>
            <w:del w:id="8160" w:author="VOYER Raphael" w:date="2021-06-16T11:15:00Z">
              <w:r w:rsidRPr="00486A41" w:rsidDel="001111A8">
                <w:rPr>
                  <w:rFonts w:ascii="Verdana" w:hAnsi="Verdana"/>
                  <w:color w:val="000000"/>
                </w:rPr>
                <w:delText>Display Format</w:delText>
              </w:r>
            </w:del>
          </w:p>
        </w:tc>
        <w:tc>
          <w:tcPr>
            <w:tcW w:w="1751" w:type="dxa"/>
            <w:tcBorders>
              <w:top w:val="outset" w:sz="6" w:space="0" w:color="auto"/>
              <w:left w:val="outset" w:sz="6" w:space="0" w:color="auto"/>
              <w:bottom w:val="outset" w:sz="6" w:space="0" w:color="auto"/>
              <w:right w:val="outset" w:sz="6" w:space="0" w:color="auto"/>
            </w:tcBorders>
            <w:shd w:val="clear" w:color="auto" w:fill="C0C0C0"/>
            <w:tcMar>
              <w:top w:w="30" w:type="dxa"/>
              <w:left w:w="30" w:type="dxa"/>
              <w:bottom w:w="30" w:type="dxa"/>
              <w:right w:w="30" w:type="dxa"/>
            </w:tcMar>
          </w:tcPr>
          <w:p w:rsidR="00697356" w:rsidRPr="00486A41" w:rsidDel="001111A8" w:rsidRDefault="00697356" w:rsidP="001111A8">
            <w:pPr>
              <w:pStyle w:val="Titre4"/>
              <w:rPr>
                <w:del w:id="8161" w:author="VOYER Raphael" w:date="2021-06-16T11:15:00Z"/>
                <w:rFonts w:ascii="Times New Roman" w:hAnsi="Times New Roman"/>
                <w:color w:val="000000"/>
                <w:sz w:val="24"/>
              </w:rPr>
              <w:pPrChange w:id="8162" w:author="VOYER Raphael" w:date="2021-06-16T11:15:00Z">
                <w:pPr>
                  <w:spacing w:before="100" w:beforeAutospacing="1" w:after="100" w:afterAutospacing="1"/>
                </w:pPr>
              </w:pPrChange>
            </w:pPr>
            <w:del w:id="8163" w:author="VOYER Raphael" w:date="2021-06-16T11:15:00Z">
              <w:r w:rsidRPr="00486A41" w:rsidDel="001111A8">
                <w:rPr>
                  <w:rFonts w:ascii="Verdana" w:hAnsi="Verdana"/>
                  <w:color w:val="000000"/>
                </w:rPr>
                <w:delText>Description</w:delText>
              </w:r>
            </w:del>
          </w:p>
        </w:tc>
      </w:tr>
      <w:tr w:rsidR="00697356" w:rsidRPr="00486A41" w:rsidDel="001111A8" w:rsidTr="00C572C4">
        <w:trPr>
          <w:tblCellSpacing w:w="0" w:type="dxa"/>
          <w:del w:id="8164"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RPr="00853654" w:rsidDel="001111A8" w:rsidRDefault="00697356" w:rsidP="001111A8">
            <w:pPr>
              <w:pStyle w:val="Titre4"/>
              <w:rPr>
                <w:del w:id="8165" w:author="VOYER Raphael" w:date="2021-06-16T11:15:00Z"/>
                <w:rFonts w:ascii="Times New Roman" w:hAnsi="Times New Roman"/>
                <w:color w:val="000000"/>
                <w:sz w:val="24"/>
              </w:rPr>
              <w:pPrChange w:id="8166" w:author="VOYER Raphael" w:date="2021-06-16T11:15:00Z">
                <w:pPr>
                  <w:spacing w:before="100" w:beforeAutospacing="1" w:after="100" w:afterAutospacing="1"/>
                </w:pPr>
              </w:pPrChange>
            </w:pPr>
            <w:del w:id="8167" w:author="VOYER Raphael" w:date="2021-06-16T11:15:00Z">
              <w:r w:rsidRPr="00853654" w:rsidDel="001111A8">
                <w:rPr>
                  <w:rFonts w:ascii="Times New Roman" w:hAnsi="Times New Roman"/>
                  <w:color w:val="000000"/>
                  <w:sz w:val="24"/>
                </w:rPr>
                <w:delText xml:space="preserve">Cluster Id            </w:delText>
              </w:r>
            </w:del>
          </w:p>
          <w:p w:rsidR="00697356" w:rsidRPr="00853654" w:rsidDel="001111A8" w:rsidRDefault="00697356" w:rsidP="001111A8">
            <w:pPr>
              <w:pStyle w:val="Titre4"/>
              <w:rPr>
                <w:del w:id="8168" w:author="VOYER Raphael" w:date="2021-06-16T11:15:00Z"/>
                <w:rFonts w:ascii="Times New Roman" w:hAnsi="Times New Roman"/>
                <w:color w:val="000000"/>
                <w:sz w:val="24"/>
              </w:rPr>
              <w:pPrChange w:id="8169" w:author="VOYER Raphael" w:date="2021-06-16T11:15:00Z">
                <w:pPr>
                  <w:spacing w:before="100" w:beforeAutospacing="1" w:after="100" w:afterAutospacing="1"/>
                </w:pPr>
              </w:pPrChange>
            </w:pPr>
            <w:del w:id="8170" w:author="VOYER Raphael" w:date="2021-06-16T11:15:00Z">
              <w:r w:rsidRPr="00853654" w:rsidDel="001111A8">
                <w:rPr>
                  <w:rFonts w:ascii="Times New Roman" w:hAnsi="Times New Roman"/>
                  <w:color w:val="000000"/>
                  <w:sz w:val="24"/>
                </w:rPr>
                <w:delText xml:space="preserve">  </w:delText>
              </w:r>
            </w:del>
          </w:p>
          <w:p w:rsidR="00697356" w:rsidRPr="00853654" w:rsidDel="001111A8" w:rsidRDefault="00697356" w:rsidP="001111A8">
            <w:pPr>
              <w:pStyle w:val="Titre4"/>
              <w:rPr>
                <w:del w:id="8171" w:author="VOYER Raphael" w:date="2021-06-16T11:15:00Z"/>
                <w:rFonts w:ascii="Times New Roman" w:hAnsi="Times New Roman"/>
                <w:color w:val="000000"/>
                <w:sz w:val="24"/>
              </w:rPr>
              <w:pPrChange w:id="8172" w:author="VOYER Raphael" w:date="2021-06-16T11:15:00Z">
                <w:pPr>
                  <w:spacing w:before="100" w:beforeAutospacing="1" w:after="100" w:afterAutospacing="1"/>
                </w:pPr>
              </w:pPrChange>
            </w:pPr>
            <w:del w:id="8173" w:author="VOYER Raphael" w:date="2021-06-16T11:15:00Z">
              <w:r w:rsidRPr="00853654" w:rsidDel="001111A8">
                <w:rPr>
                  <w:rFonts w:ascii="Times New Roman" w:hAnsi="Times New Roman"/>
                  <w:color w:val="000000"/>
                  <w:sz w:val="24"/>
                </w:rPr>
                <w:delText xml:space="preserve">  </w:delText>
              </w:r>
            </w:del>
          </w:p>
          <w:p w:rsidR="00697356" w:rsidRPr="00853654" w:rsidDel="001111A8" w:rsidRDefault="00697356" w:rsidP="001111A8">
            <w:pPr>
              <w:pStyle w:val="Titre4"/>
              <w:rPr>
                <w:del w:id="8174" w:author="VOYER Raphael" w:date="2021-06-16T11:15:00Z"/>
                <w:rFonts w:ascii="Times New Roman" w:hAnsi="Times New Roman"/>
                <w:color w:val="000000"/>
                <w:sz w:val="24"/>
              </w:rPr>
              <w:pPrChange w:id="8175" w:author="VOYER Raphael" w:date="2021-06-16T11:15:00Z">
                <w:pPr>
                  <w:spacing w:before="100" w:beforeAutospacing="1" w:after="100" w:afterAutospacing="1"/>
                </w:pPr>
              </w:pPrChange>
            </w:pPr>
            <w:del w:id="8176" w:author="VOYER Raphael" w:date="2021-06-16T11:15:00Z">
              <w:r w:rsidRPr="00853654" w:rsidDel="001111A8">
                <w:rPr>
                  <w:rFonts w:ascii="Times New Roman" w:hAnsi="Times New Roman"/>
                  <w:color w:val="000000"/>
                  <w:sz w:val="24"/>
                </w:rPr>
                <w:delText xml:space="preserve">  </w:delText>
              </w:r>
            </w:del>
          </w:p>
          <w:p w:rsidR="00697356" w:rsidRPr="00853654" w:rsidDel="001111A8" w:rsidRDefault="00697356" w:rsidP="001111A8">
            <w:pPr>
              <w:pStyle w:val="Titre4"/>
              <w:rPr>
                <w:del w:id="8177" w:author="VOYER Raphael" w:date="2021-06-16T11:15:00Z"/>
                <w:rFonts w:ascii="Times New Roman" w:hAnsi="Times New Roman"/>
                <w:color w:val="000000"/>
                <w:sz w:val="24"/>
              </w:rPr>
              <w:pPrChange w:id="8178" w:author="VOYER Raphael" w:date="2021-06-16T11:15:00Z">
                <w:pPr>
                  <w:spacing w:before="100" w:beforeAutospacing="1" w:after="100" w:afterAutospacing="1"/>
                </w:pPr>
              </w:pPrChange>
            </w:pPr>
            <w:del w:id="8179" w:author="VOYER Raphael" w:date="2021-06-16T11:15:00Z">
              <w:r w:rsidRPr="00853654" w:rsidDel="001111A8">
                <w:rPr>
                  <w:rFonts w:ascii="Times New Roman" w:hAnsi="Times New Roman"/>
                  <w:color w:val="000000"/>
                  <w:sz w:val="24"/>
                </w:rPr>
                <w:delText xml:space="preserve"> </w:delText>
              </w:r>
            </w:del>
          </w:p>
          <w:p w:rsidR="00697356" w:rsidRPr="00853654" w:rsidDel="001111A8" w:rsidRDefault="00697356" w:rsidP="001111A8">
            <w:pPr>
              <w:pStyle w:val="Titre4"/>
              <w:rPr>
                <w:del w:id="8180" w:author="VOYER Raphael" w:date="2021-06-16T11:15:00Z"/>
                <w:rFonts w:ascii="Times New Roman" w:hAnsi="Times New Roman"/>
                <w:color w:val="000000"/>
                <w:sz w:val="24"/>
              </w:rPr>
              <w:pPrChange w:id="8181" w:author="VOYER Raphael" w:date="2021-06-16T11:15:00Z">
                <w:pPr>
                  <w:spacing w:before="100" w:beforeAutospacing="1" w:after="100" w:afterAutospacing="1"/>
                </w:pPr>
              </w:pPrChange>
            </w:pPr>
            <w:del w:id="8182" w:author="VOYER Raphael" w:date="2021-06-16T11:15:00Z">
              <w:r w:rsidRPr="00853654" w:rsidDel="001111A8">
                <w:rPr>
                  <w:rFonts w:ascii="Times New Roman" w:hAnsi="Times New Roman"/>
                  <w:color w:val="000000"/>
                  <w:sz w:val="24"/>
                </w:rPr>
                <w:delText xml:space="preserve">  </w:delText>
              </w:r>
            </w:del>
          </w:p>
          <w:p w:rsidR="00697356" w:rsidRPr="00853654" w:rsidDel="001111A8" w:rsidRDefault="00697356" w:rsidP="001111A8">
            <w:pPr>
              <w:pStyle w:val="Titre4"/>
              <w:rPr>
                <w:del w:id="8183" w:author="VOYER Raphael" w:date="2021-06-16T11:15:00Z"/>
                <w:rFonts w:ascii="Times New Roman" w:hAnsi="Times New Roman"/>
                <w:color w:val="000000"/>
                <w:sz w:val="24"/>
              </w:rPr>
              <w:pPrChange w:id="8184" w:author="VOYER Raphael" w:date="2021-06-16T11:15:00Z">
                <w:pPr>
                  <w:spacing w:before="100" w:beforeAutospacing="1" w:after="100" w:afterAutospacing="1"/>
                </w:pPr>
              </w:pPrChange>
            </w:pPr>
            <w:del w:id="8185" w:author="VOYER Raphael" w:date="2021-06-16T11:15:00Z">
              <w:r w:rsidRPr="00853654" w:rsidDel="001111A8">
                <w:rPr>
                  <w:rFonts w:ascii="Times New Roman" w:hAnsi="Times New Roman"/>
                  <w:color w:val="000000"/>
                  <w:sz w:val="24"/>
                </w:rPr>
                <w:delText xml:space="preserve">  </w:delText>
              </w:r>
            </w:del>
          </w:p>
          <w:p w:rsidR="00697356" w:rsidRPr="00853654" w:rsidDel="001111A8" w:rsidRDefault="00697356" w:rsidP="001111A8">
            <w:pPr>
              <w:pStyle w:val="Titre4"/>
              <w:rPr>
                <w:del w:id="8186" w:author="VOYER Raphael" w:date="2021-06-16T11:15:00Z"/>
                <w:rFonts w:ascii="Times New Roman" w:hAnsi="Times New Roman"/>
                <w:color w:val="000000"/>
                <w:sz w:val="24"/>
              </w:rPr>
              <w:pPrChange w:id="8187" w:author="VOYER Raphael" w:date="2021-06-16T11:15:00Z">
                <w:pPr>
                  <w:spacing w:before="100" w:beforeAutospacing="1" w:after="100" w:afterAutospacing="1"/>
                </w:pPr>
              </w:pPrChange>
            </w:pPr>
            <w:del w:id="8188" w:author="VOYER Raphael" w:date="2021-06-16T11:15:00Z">
              <w:r w:rsidRPr="00853654" w:rsidDel="001111A8">
                <w:rPr>
                  <w:rFonts w:ascii="Times New Roman" w:hAnsi="Times New Roman"/>
                  <w:color w:val="000000"/>
                  <w:sz w:val="24"/>
                </w:rPr>
                <w:delText xml:space="preserve">  </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189" w:author="VOYER Raphael" w:date="2021-06-16T11:15:00Z"/>
                <w:rFonts w:ascii="Times New Roman" w:hAnsi="Times New Roman"/>
                <w:color w:val="000000"/>
                <w:sz w:val="24"/>
              </w:rPr>
              <w:pPrChange w:id="8190" w:author="VOYER Raphael" w:date="2021-06-16T11:15:00Z">
                <w:pPr>
                  <w:spacing w:before="100" w:beforeAutospacing="1" w:after="100" w:afterAutospacing="1"/>
                </w:pPr>
              </w:pPrChange>
            </w:pPr>
            <w:del w:id="8191" w:author="VOYER Raphael" w:date="2021-06-16T11:15:00Z">
              <w:r w:rsidDel="001111A8">
                <w:rPr>
                  <w:rFonts w:ascii="Verdana" w:hAnsi="Verdana"/>
                  <w:color w:val="000000"/>
                </w:rPr>
                <w:delText>alaHAVlanClusterId</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192" w:author="VOYER Raphael" w:date="2021-06-16T11:15:00Z"/>
                <w:rFonts w:ascii="Times New Roman" w:hAnsi="Times New Roman"/>
                <w:color w:val="000000"/>
                <w:sz w:val="24"/>
              </w:rPr>
              <w:pPrChange w:id="8193" w:author="VOYER Raphael" w:date="2021-06-16T11:15:00Z">
                <w:pPr>
                  <w:spacing w:before="100" w:beforeAutospacing="1" w:after="100" w:afterAutospacing="1"/>
                </w:pPr>
              </w:pPrChange>
            </w:pPr>
            <w:del w:id="8194" w:author="VOYER Raphael" w:date="2021-06-16T11:15:00Z">
              <w:r w:rsidDel="001111A8">
                <w:rPr>
                  <w:rFonts w:ascii="Times New Roman" w:hAnsi="Times New Roman"/>
                  <w:color w:val="000000"/>
                  <w:sz w:val="24"/>
                </w:rPr>
                <w:delText>Number</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195" w:author="VOYER Raphael" w:date="2021-06-16T11:15:00Z"/>
                <w:rFonts w:ascii="Times New Roman" w:hAnsi="Times New Roman"/>
                <w:color w:val="000000"/>
                <w:sz w:val="24"/>
              </w:rPr>
              <w:pPrChange w:id="8196" w:author="VOYER Raphael" w:date="2021-06-16T11:15:00Z">
                <w:pPr>
                  <w:spacing w:before="100" w:beforeAutospacing="1" w:after="100" w:afterAutospacing="1"/>
                </w:pPr>
              </w:pPrChange>
            </w:pPr>
            <w:del w:id="8197" w:author="VOYER Raphael" w:date="2021-06-16T11:15:00Z">
              <w:r w:rsidDel="001111A8">
                <w:rPr>
                  <w:rFonts w:ascii="Verdana" w:hAnsi="Verdana"/>
                  <w:color w:val="000000"/>
                </w:rPr>
                <w:delText>The Cluster ID</w:delText>
              </w:r>
            </w:del>
          </w:p>
        </w:tc>
      </w:tr>
      <w:tr w:rsidR="00697356" w:rsidRPr="00486A41" w:rsidDel="001111A8" w:rsidTr="00C572C4">
        <w:trPr>
          <w:tblCellSpacing w:w="0" w:type="dxa"/>
          <w:del w:id="8198"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199" w:author="VOYER Raphael" w:date="2021-06-16T11:15:00Z"/>
                <w:rFonts w:ascii="Times New Roman" w:hAnsi="Times New Roman"/>
                <w:color w:val="000000"/>
                <w:sz w:val="24"/>
              </w:rPr>
              <w:pPrChange w:id="8200" w:author="VOYER Raphael" w:date="2021-06-16T11:15:00Z">
                <w:pPr>
                  <w:spacing w:before="100" w:beforeAutospacing="1" w:after="100" w:afterAutospacing="1"/>
                </w:pPr>
              </w:pPrChange>
            </w:pPr>
            <w:del w:id="8201" w:author="VOYER Raphael" w:date="2021-06-16T11:15:00Z">
              <w:r w:rsidRPr="00853654" w:rsidDel="001111A8">
                <w:rPr>
                  <w:rFonts w:ascii="Times New Roman" w:hAnsi="Times New Roman"/>
                  <w:color w:val="000000"/>
                  <w:sz w:val="24"/>
                </w:rPr>
                <w:delText xml:space="preserve">Cluster Name           </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202" w:author="VOYER Raphael" w:date="2021-06-16T11:15:00Z"/>
                <w:rFonts w:ascii="Times New Roman" w:hAnsi="Times New Roman"/>
                <w:color w:val="000000"/>
                <w:sz w:val="24"/>
              </w:rPr>
              <w:pPrChange w:id="8203" w:author="VOYER Raphael" w:date="2021-06-16T11:15:00Z">
                <w:pPr>
                  <w:spacing w:before="100" w:beforeAutospacing="1" w:after="100" w:afterAutospacing="1"/>
                </w:pPr>
              </w:pPrChange>
            </w:pPr>
            <w:del w:id="8204" w:author="VOYER Raphael" w:date="2021-06-16T11:15:00Z">
              <w:r w:rsidDel="001111A8">
                <w:rPr>
                  <w:rFonts w:ascii="Verdana" w:hAnsi="Verdana"/>
                  <w:color w:val="000000"/>
                </w:rPr>
                <w:delText>alaHAVlanClusterName</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05" w:author="VOYER Raphael" w:date="2021-06-16T11:15:00Z"/>
                <w:rFonts w:ascii="Times New Roman" w:hAnsi="Times New Roman"/>
                <w:color w:val="000000"/>
                <w:sz w:val="24"/>
              </w:rPr>
              <w:pPrChange w:id="8206" w:author="VOYER Raphael" w:date="2021-06-16T11:15:00Z">
                <w:pPr>
                  <w:spacing w:before="100" w:beforeAutospacing="1" w:after="100" w:afterAutospacing="1"/>
                </w:pPr>
              </w:pPrChange>
            </w:pPr>
            <w:del w:id="8207" w:author="VOYER Raphael" w:date="2021-06-16T11:15:00Z">
              <w:r w:rsidDel="001111A8">
                <w:rPr>
                  <w:rFonts w:ascii="Verdana" w:hAnsi="Verdana"/>
                  <w:color w:val="000000"/>
                </w:rPr>
                <w:delText>String</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08" w:author="VOYER Raphael" w:date="2021-06-16T11:15:00Z"/>
                <w:rFonts w:ascii="Times New Roman" w:hAnsi="Times New Roman"/>
                <w:color w:val="000000"/>
                <w:sz w:val="24"/>
              </w:rPr>
              <w:pPrChange w:id="8209" w:author="VOYER Raphael" w:date="2021-06-16T11:15:00Z">
                <w:pPr>
                  <w:spacing w:before="100" w:beforeAutospacing="1" w:after="100" w:afterAutospacing="1"/>
                </w:pPr>
              </w:pPrChange>
            </w:pPr>
            <w:del w:id="8210" w:author="VOYER Raphael" w:date="2021-06-16T11:15:00Z">
              <w:r w:rsidDel="001111A8">
                <w:rPr>
                  <w:rFonts w:ascii="Verdana" w:hAnsi="Verdana"/>
                  <w:color w:val="000000"/>
                </w:rPr>
                <w:delText>Name of cluster</w:delText>
              </w:r>
            </w:del>
          </w:p>
        </w:tc>
      </w:tr>
      <w:tr w:rsidR="00697356" w:rsidRPr="00486A41" w:rsidDel="001111A8" w:rsidTr="00C572C4">
        <w:trPr>
          <w:tblCellSpacing w:w="0" w:type="dxa"/>
          <w:del w:id="8211"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212" w:author="VOYER Raphael" w:date="2021-06-16T11:15:00Z"/>
                <w:rFonts w:ascii="Times New Roman" w:hAnsi="Times New Roman"/>
                <w:color w:val="000000"/>
                <w:sz w:val="24"/>
              </w:rPr>
              <w:pPrChange w:id="8213" w:author="VOYER Raphael" w:date="2021-06-16T11:15:00Z">
                <w:pPr>
                  <w:spacing w:before="100" w:beforeAutospacing="1" w:after="100" w:afterAutospacing="1"/>
                </w:pPr>
              </w:pPrChange>
            </w:pPr>
            <w:del w:id="8214" w:author="VOYER Raphael" w:date="2021-06-16T11:15:00Z">
              <w:r w:rsidRPr="00853654" w:rsidDel="001111A8">
                <w:rPr>
                  <w:rFonts w:ascii="Times New Roman" w:hAnsi="Times New Roman"/>
                  <w:color w:val="000000"/>
                  <w:sz w:val="24"/>
                </w:rPr>
                <w:delText xml:space="preserve">Cluster Mode          </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215" w:author="VOYER Raphael" w:date="2021-06-16T11:15:00Z"/>
                <w:rFonts w:ascii="Times New Roman" w:hAnsi="Times New Roman"/>
                <w:color w:val="000000"/>
                <w:sz w:val="24"/>
              </w:rPr>
              <w:pPrChange w:id="8216" w:author="VOYER Raphael" w:date="2021-06-16T11:15:00Z">
                <w:pPr>
                  <w:spacing w:before="100" w:beforeAutospacing="1" w:after="100" w:afterAutospacing="1"/>
                </w:pPr>
              </w:pPrChange>
            </w:pPr>
            <w:del w:id="8217" w:author="VOYER Raphael" w:date="2021-06-16T11:15:00Z">
              <w:r w:rsidDel="001111A8">
                <w:rPr>
                  <w:rFonts w:ascii="Verdana" w:hAnsi="Verdana"/>
                  <w:color w:val="000000"/>
                </w:rPr>
                <w:delText>alaHAVlanClusterMode</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18" w:author="VOYER Raphael" w:date="2021-06-16T11:15:00Z"/>
                <w:rFonts w:ascii="Times New Roman" w:hAnsi="Times New Roman"/>
                <w:color w:val="000000"/>
                <w:sz w:val="24"/>
              </w:rPr>
              <w:pPrChange w:id="8219" w:author="VOYER Raphael" w:date="2021-06-16T11:15:00Z">
                <w:pPr>
                  <w:spacing w:before="100" w:beforeAutospacing="1" w:after="100" w:afterAutospacing="1"/>
                </w:pPr>
              </w:pPrChange>
            </w:pPr>
            <w:del w:id="8220" w:author="VOYER Raphael" w:date="2021-06-16T11:15:00Z">
              <w:r w:rsidDel="001111A8">
                <w:rPr>
                  <w:rFonts w:ascii="Verdana" w:hAnsi="Verdana"/>
                  <w:color w:val="000000"/>
                </w:rPr>
                <w:delText>Integer</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21" w:author="VOYER Raphael" w:date="2021-06-16T11:15:00Z"/>
                <w:rFonts w:ascii="Times New Roman" w:hAnsi="Times New Roman"/>
                <w:color w:val="000000"/>
                <w:sz w:val="24"/>
              </w:rPr>
              <w:pPrChange w:id="8222" w:author="VOYER Raphael" w:date="2021-06-16T11:15:00Z">
                <w:pPr>
                  <w:spacing w:before="100" w:beforeAutospacing="1" w:after="100" w:afterAutospacing="1"/>
                </w:pPr>
              </w:pPrChange>
            </w:pPr>
            <w:del w:id="8223" w:author="VOYER Raphael" w:date="2021-06-16T11:15:00Z">
              <w:r w:rsidDel="001111A8">
                <w:rPr>
                  <w:rFonts w:ascii="Verdana" w:hAnsi="Verdana"/>
                  <w:color w:val="000000"/>
                </w:rPr>
                <w:delText>Cluster Mode</w:delText>
              </w:r>
            </w:del>
          </w:p>
        </w:tc>
      </w:tr>
      <w:tr w:rsidR="00697356" w:rsidRPr="00486A41" w:rsidDel="001111A8" w:rsidTr="00C572C4">
        <w:trPr>
          <w:tblCellSpacing w:w="0" w:type="dxa"/>
          <w:del w:id="8224"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225" w:author="VOYER Raphael" w:date="2021-06-16T11:15:00Z"/>
                <w:rFonts w:ascii="Times New Roman" w:hAnsi="Times New Roman"/>
                <w:color w:val="000000"/>
                <w:sz w:val="24"/>
              </w:rPr>
              <w:pPrChange w:id="8226" w:author="VOYER Raphael" w:date="2021-06-16T11:15:00Z">
                <w:pPr>
                  <w:spacing w:before="100" w:beforeAutospacing="1" w:after="100" w:afterAutospacing="1"/>
                </w:pPr>
              </w:pPrChange>
            </w:pPr>
            <w:del w:id="8227" w:author="VOYER Raphael" w:date="2021-06-16T11:15:00Z">
              <w:r w:rsidRPr="00853654" w:rsidDel="001111A8">
                <w:rPr>
                  <w:rFonts w:ascii="Times New Roman" w:hAnsi="Times New Roman"/>
                  <w:color w:val="000000"/>
                  <w:sz w:val="24"/>
                </w:rPr>
                <w:delText xml:space="preserve">Cluster Vlan           </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228" w:author="VOYER Raphael" w:date="2021-06-16T11:15:00Z"/>
                <w:rFonts w:ascii="Times New Roman" w:hAnsi="Times New Roman"/>
                <w:color w:val="000000"/>
                <w:sz w:val="24"/>
              </w:rPr>
              <w:pPrChange w:id="8229" w:author="VOYER Raphael" w:date="2021-06-16T11:15:00Z">
                <w:pPr>
                  <w:spacing w:before="100" w:beforeAutospacing="1" w:after="100" w:afterAutospacing="1"/>
                </w:pPr>
              </w:pPrChange>
            </w:pPr>
            <w:del w:id="8230" w:author="VOYER Raphael" w:date="2021-06-16T11:15:00Z">
              <w:r w:rsidDel="001111A8">
                <w:rPr>
                  <w:rFonts w:ascii="Verdana" w:hAnsi="Verdana"/>
                  <w:color w:val="000000"/>
                </w:rPr>
                <w:delText>alaHAVlanClusterVlan</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31" w:author="VOYER Raphael" w:date="2021-06-16T11:15:00Z"/>
                <w:rFonts w:ascii="Times New Roman" w:hAnsi="Times New Roman"/>
                <w:color w:val="000000"/>
                <w:sz w:val="24"/>
              </w:rPr>
              <w:pPrChange w:id="8232" w:author="VOYER Raphael" w:date="2021-06-16T11:15:00Z">
                <w:pPr>
                  <w:spacing w:before="100" w:beforeAutospacing="1" w:after="100" w:afterAutospacing="1"/>
                </w:pPr>
              </w:pPrChange>
            </w:pPr>
            <w:del w:id="8233" w:author="VOYER Raphael" w:date="2021-06-16T11:15:00Z">
              <w:r w:rsidDel="001111A8">
                <w:rPr>
                  <w:rFonts w:ascii="Verdana" w:hAnsi="Verdana"/>
                  <w:color w:val="000000"/>
                </w:rPr>
                <w:delText>Integer</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34" w:author="VOYER Raphael" w:date="2021-06-16T11:15:00Z"/>
                <w:rFonts w:ascii="Times New Roman" w:hAnsi="Times New Roman"/>
                <w:color w:val="000000"/>
                <w:sz w:val="24"/>
              </w:rPr>
              <w:pPrChange w:id="8235" w:author="VOYER Raphael" w:date="2021-06-16T11:15:00Z">
                <w:pPr>
                  <w:spacing w:before="100" w:beforeAutospacing="1" w:after="100" w:afterAutospacing="1"/>
                </w:pPr>
              </w:pPrChange>
            </w:pPr>
            <w:del w:id="8236" w:author="VOYER Raphael" w:date="2021-06-16T11:15:00Z">
              <w:r w:rsidDel="001111A8">
                <w:rPr>
                  <w:rFonts w:ascii="Verdana" w:hAnsi="Verdana"/>
                  <w:color w:val="000000"/>
                </w:rPr>
                <w:delText>Cluster Vlan</w:delText>
              </w:r>
            </w:del>
          </w:p>
        </w:tc>
      </w:tr>
      <w:tr w:rsidR="00697356" w:rsidRPr="00486A41" w:rsidDel="001111A8" w:rsidTr="00C572C4">
        <w:trPr>
          <w:tblCellSpacing w:w="0" w:type="dxa"/>
          <w:del w:id="8237"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RPr="00853654" w:rsidDel="001111A8" w:rsidRDefault="00697356" w:rsidP="001111A8">
            <w:pPr>
              <w:pStyle w:val="Titre4"/>
              <w:rPr>
                <w:del w:id="8238" w:author="VOYER Raphael" w:date="2021-06-16T11:15:00Z"/>
                <w:rFonts w:ascii="Times New Roman" w:hAnsi="Times New Roman"/>
                <w:color w:val="000000"/>
                <w:sz w:val="24"/>
              </w:rPr>
              <w:pPrChange w:id="8239" w:author="VOYER Raphael" w:date="2021-06-16T11:15:00Z">
                <w:pPr>
                  <w:spacing w:before="100" w:beforeAutospacing="1" w:after="100" w:afterAutospacing="1"/>
                </w:pPr>
              </w:pPrChange>
            </w:pPr>
            <w:del w:id="8240" w:author="VOYER Raphael" w:date="2021-06-16T11:15:00Z">
              <w:r w:rsidRPr="00853654" w:rsidDel="001111A8">
                <w:rPr>
                  <w:rFonts w:ascii="Times New Roman" w:hAnsi="Times New Roman"/>
                  <w:color w:val="000000"/>
                  <w:sz w:val="24"/>
                </w:rPr>
                <w:delText xml:space="preserve">  Cluster Mac-address    </w:delText>
              </w:r>
            </w:del>
          </w:p>
          <w:p w:rsidR="00697356" w:rsidRPr="00486A41" w:rsidDel="001111A8" w:rsidRDefault="00697356" w:rsidP="001111A8">
            <w:pPr>
              <w:pStyle w:val="Titre4"/>
              <w:rPr>
                <w:del w:id="8241" w:author="VOYER Raphael" w:date="2021-06-16T11:15:00Z"/>
                <w:rFonts w:ascii="Times New Roman" w:hAnsi="Times New Roman"/>
                <w:color w:val="000000"/>
                <w:sz w:val="24"/>
              </w:rPr>
              <w:pPrChange w:id="8242" w:author="VOYER Raphael" w:date="2021-06-16T11:15:00Z">
                <w:pPr>
                  <w:spacing w:before="100" w:beforeAutospacing="1" w:after="100" w:afterAutospacing="1"/>
                </w:pPr>
              </w:pPrChange>
            </w:pPr>
          </w:p>
        </w:tc>
        <w:tc>
          <w:tcPr>
            <w:tcW w:w="3420" w:type="dxa"/>
            <w:gridSpan w:val="2"/>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243" w:author="VOYER Raphael" w:date="2021-06-16T11:15:00Z"/>
                <w:rFonts w:ascii="Times New Roman" w:hAnsi="Times New Roman"/>
                <w:color w:val="000000"/>
                <w:sz w:val="24"/>
              </w:rPr>
              <w:pPrChange w:id="8244" w:author="VOYER Raphael" w:date="2021-06-16T11:15:00Z">
                <w:pPr>
                  <w:spacing w:before="100" w:beforeAutospacing="1" w:after="100" w:afterAutospacing="1"/>
                </w:pPr>
              </w:pPrChange>
            </w:pPr>
            <w:del w:id="8245" w:author="VOYER Raphael" w:date="2021-06-16T11:15:00Z">
              <w:r w:rsidDel="001111A8">
                <w:rPr>
                  <w:rFonts w:ascii="Verdana" w:hAnsi="Verdana"/>
                  <w:color w:val="000000"/>
                </w:rPr>
                <w:delText>alaHAVlanClusterMacAddress</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46" w:author="VOYER Raphael" w:date="2021-06-16T11:15:00Z"/>
                <w:rFonts w:ascii="Times New Roman" w:hAnsi="Times New Roman"/>
                <w:color w:val="000000"/>
                <w:sz w:val="24"/>
              </w:rPr>
              <w:pPrChange w:id="8247" w:author="VOYER Raphael" w:date="2021-06-16T11:15:00Z">
                <w:pPr>
                  <w:spacing w:before="100" w:beforeAutospacing="1" w:after="100" w:afterAutospacing="1"/>
                </w:pPr>
              </w:pPrChange>
            </w:pPr>
            <w:del w:id="8248" w:author="VOYER Raphael" w:date="2021-06-16T11:15:00Z">
              <w:r w:rsidDel="001111A8">
                <w:rPr>
                  <w:rFonts w:ascii="Times New Roman" w:hAnsi="Times New Roman"/>
                  <w:color w:val="000000"/>
                  <w:sz w:val="24"/>
                </w:rPr>
                <w:delText>MacAddress</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249" w:author="VOYER Raphael" w:date="2021-06-16T11:15:00Z"/>
                <w:rFonts w:ascii="Verdana" w:hAnsi="Verdana"/>
                <w:color w:val="000000"/>
              </w:rPr>
              <w:pPrChange w:id="8250" w:author="VOYER Raphael" w:date="2021-06-16T11:15:00Z">
                <w:pPr>
                  <w:spacing w:before="100" w:beforeAutospacing="1" w:after="100" w:afterAutospacing="1"/>
                </w:pPr>
              </w:pPrChange>
            </w:pPr>
            <w:del w:id="8251" w:author="VOYER Raphael" w:date="2021-06-16T11:15:00Z">
              <w:r w:rsidDel="001111A8">
                <w:rPr>
                  <w:rFonts w:ascii="Verdana" w:hAnsi="Verdana"/>
                  <w:color w:val="000000"/>
                </w:rPr>
                <w:delText>Mac-address</w:delText>
              </w:r>
            </w:del>
          </w:p>
          <w:p w:rsidR="00697356" w:rsidRPr="00486A41" w:rsidDel="001111A8" w:rsidRDefault="00697356" w:rsidP="001111A8">
            <w:pPr>
              <w:pStyle w:val="Titre4"/>
              <w:rPr>
                <w:del w:id="8252" w:author="VOYER Raphael" w:date="2021-06-16T11:15:00Z"/>
                <w:rFonts w:ascii="Times New Roman" w:hAnsi="Times New Roman"/>
                <w:color w:val="000000"/>
                <w:sz w:val="24"/>
              </w:rPr>
              <w:pPrChange w:id="8253" w:author="VOYER Raphael" w:date="2021-06-16T11:15:00Z">
                <w:pPr>
                  <w:spacing w:before="100" w:beforeAutospacing="1" w:after="100" w:afterAutospacing="1"/>
                </w:pPr>
              </w:pPrChange>
            </w:pPr>
            <w:del w:id="8254" w:author="VOYER Raphael" w:date="2021-06-16T11:15:00Z">
              <w:r w:rsidDel="001111A8">
                <w:rPr>
                  <w:rFonts w:ascii="Verdana" w:hAnsi="Verdana"/>
                  <w:color w:val="000000"/>
                </w:rPr>
                <w:delText>Of the cluster</w:delText>
              </w:r>
            </w:del>
          </w:p>
        </w:tc>
      </w:tr>
      <w:tr w:rsidR="00697356" w:rsidRPr="00486A41" w:rsidDel="001111A8" w:rsidTr="00C572C4">
        <w:trPr>
          <w:tblCellSpacing w:w="0" w:type="dxa"/>
          <w:del w:id="8255"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RPr="00853654" w:rsidDel="001111A8" w:rsidRDefault="00697356" w:rsidP="001111A8">
            <w:pPr>
              <w:pStyle w:val="Titre4"/>
              <w:rPr>
                <w:del w:id="8256" w:author="VOYER Raphael" w:date="2021-06-16T11:15:00Z"/>
                <w:rFonts w:ascii="Times New Roman" w:hAnsi="Times New Roman"/>
                <w:color w:val="000000"/>
                <w:sz w:val="24"/>
              </w:rPr>
              <w:pPrChange w:id="8257" w:author="VOYER Raphael" w:date="2021-06-16T11:15:00Z">
                <w:pPr>
                  <w:spacing w:before="100" w:beforeAutospacing="1" w:after="100" w:afterAutospacing="1"/>
                </w:pPr>
              </w:pPrChange>
            </w:pPr>
            <w:del w:id="8258" w:author="VOYER Raphael" w:date="2021-06-16T11:15:00Z">
              <w:r w:rsidRPr="00853654" w:rsidDel="001111A8">
                <w:rPr>
                  <w:rFonts w:ascii="Times New Roman" w:hAnsi="Times New Roman"/>
                  <w:color w:val="000000"/>
                  <w:sz w:val="24"/>
                </w:rPr>
                <w:delText>Administrative State</w:delText>
              </w:r>
              <w:r w:rsidDel="001111A8">
                <w:rPr>
                  <w:szCs w:val="18"/>
                </w:rPr>
                <w:delText xml:space="preserve">   </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259" w:author="VOYER Raphael" w:date="2021-06-16T11:15:00Z"/>
                <w:rFonts w:ascii="Verdana" w:hAnsi="Verdana"/>
                <w:color w:val="000000"/>
              </w:rPr>
              <w:pPrChange w:id="8260" w:author="VOYER Raphael" w:date="2021-06-16T11:15:00Z">
                <w:pPr>
                  <w:spacing w:before="100" w:beforeAutospacing="1" w:after="100" w:afterAutospacing="1"/>
                </w:pPr>
              </w:pPrChange>
            </w:pPr>
            <w:del w:id="8261" w:author="VOYER Raphael" w:date="2021-06-16T11:15:00Z">
              <w:r w:rsidDel="001111A8">
                <w:rPr>
                  <w:rFonts w:ascii="Verdana" w:hAnsi="Verdana"/>
                  <w:color w:val="000000"/>
                </w:rPr>
                <w:delText>alaHAVlanClusterAdminStatus</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62" w:author="VOYER Raphael" w:date="2021-06-16T11:15:00Z"/>
                <w:rFonts w:ascii="Verdana" w:hAnsi="Verdana"/>
                <w:color w:val="000000"/>
              </w:rPr>
              <w:pPrChange w:id="8263" w:author="VOYER Raphael" w:date="2021-06-16T11:15:00Z">
                <w:pPr>
                  <w:spacing w:before="100" w:beforeAutospacing="1" w:after="100" w:afterAutospacing="1"/>
                </w:pPr>
              </w:pPrChange>
            </w:pPr>
            <w:del w:id="8264" w:author="VOYER Raphael" w:date="2021-06-16T11:15:00Z">
              <w:r w:rsidDel="001111A8">
                <w:rPr>
                  <w:rFonts w:ascii="Verdana" w:hAnsi="Verdana"/>
                  <w:color w:val="000000"/>
                </w:rPr>
                <w:delText>Integer</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265" w:author="VOYER Raphael" w:date="2021-06-16T11:15:00Z"/>
                <w:rFonts w:ascii="Verdana" w:hAnsi="Verdana"/>
                <w:color w:val="000000"/>
              </w:rPr>
              <w:pPrChange w:id="8266" w:author="VOYER Raphael" w:date="2021-06-16T11:15:00Z">
                <w:pPr>
                  <w:spacing w:before="100" w:beforeAutospacing="1" w:after="100" w:afterAutospacing="1"/>
                </w:pPr>
              </w:pPrChange>
            </w:pPr>
            <w:del w:id="8267" w:author="VOYER Raphael" w:date="2021-06-16T11:15:00Z">
              <w:r w:rsidDel="001111A8">
                <w:rPr>
                  <w:rFonts w:ascii="Verdana" w:hAnsi="Verdana"/>
                  <w:color w:val="000000"/>
                </w:rPr>
                <w:delText>Admin State of</w:delText>
              </w:r>
            </w:del>
          </w:p>
          <w:p w:rsidR="00697356" w:rsidRPr="00486A41" w:rsidDel="001111A8" w:rsidRDefault="00697356" w:rsidP="001111A8">
            <w:pPr>
              <w:pStyle w:val="Titre4"/>
              <w:rPr>
                <w:del w:id="8268" w:author="VOYER Raphael" w:date="2021-06-16T11:15:00Z"/>
                <w:rFonts w:ascii="Verdana" w:hAnsi="Verdana"/>
                <w:color w:val="000000"/>
              </w:rPr>
              <w:pPrChange w:id="8269" w:author="VOYER Raphael" w:date="2021-06-16T11:15:00Z">
                <w:pPr>
                  <w:spacing w:before="100" w:beforeAutospacing="1" w:after="100" w:afterAutospacing="1"/>
                </w:pPr>
              </w:pPrChange>
            </w:pPr>
            <w:del w:id="8270" w:author="VOYER Raphael" w:date="2021-06-16T11:15:00Z">
              <w:r w:rsidDel="001111A8">
                <w:rPr>
                  <w:rFonts w:ascii="Verdana" w:hAnsi="Verdana"/>
                  <w:color w:val="000000"/>
                </w:rPr>
                <w:delText>Cluster</w:delText>
              </w:r>
            </w:del>
          </w:p>
        </w:tc>
      </w:tr>
      <w:tr w:rsidR="00697356" w:rsidRPr="00486A41" w:rsidDel="001111A8" w:rsidTr="00C572C4">
        <w:trPr>
          <w:tblCellSpacing w:w="0" w:type="dxa"/>
          <w:del w:id="8271"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272" w:author="VOYER Raphael" w:date="2021-06-16T11:15:00Z"/>
                <w:rFonts w:ascii="Times New Roman" w:hAnsi="Times New Roman"/>
                <w:color w:val="000000"/>
                <w:sz w:val="24"/>
              </w:rPr>
              <w:pPrChange w:id="8273" w:author="VOYER Raphael" w:date="2021-06-16T11:15:00Z">
                <w:pPr>
                  <w:spacing w:before="100" w:beforeAutospacing="1" w:after="100" w:afterAutospacing="1"/>
                </w:pPr>
              </w:pPrChange>
            </w:pPr>
            <w:del w:id="8274" w:author="VOYER Raphael" w:date="2021-06-16T11:15:00Z">
              <w:r w:rsidRPr="00853654" w:rsidDel="001111A8">
                <w:rPr>
                  <w:rFonts w:ascii="Times New Roman" w:hAnsi="Times New Roman"/>
                  <w:color w:val="000000"/>
                  <w:sz w:val="24"/>
                </w:rPr>
                <w:delText xml:space="preserve">Operational State     </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275" w:author="VOYER Raphael" w:date="2021-06-16T11:15:00Z"/>
                <w:rFonts w:ascii="Times New Roman" w:hAnsi="Times New Roman"/>
                <w:color w:val="000000"/>
                <w:sz w:val="24"/>
              </w:rPr>
              <w:pPrChange w:id="8276" w:author="VOYER Raphael" w:date="2021-06-16T11:15:00Z">
                <w:pPr>
                  <w:spacing w:before="100" w:beforeAutospacing="1" w:after="100" w:afterAutospacing="1"/>
                </w:pPr>
              </w:pPrChange>
            </w:pPr>
            <w:del w:id="8277" w:author="VOYER Raphael" w:date="2021-06-16T11:15:00Z">
              <w:r w:rsidDel="001111A8">
                <w:rPr>
                  <w:rFonts w:ascii="Verdana" w:hAnsi="Verdana"/>
                  <w:color w:val="000000"/>
                </w:rPr>
                <w:delText>alaHAVlanClusterOperStatus</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78" w:author="VOYER Raphael" w:date="2021-06-16T11:15:00Z"/>
                <w:rFonts w:ascii="Times New Roman" w:hAnsi="Times New Roman"/>
                <w:color w:val="000000"/>
                <w:sz w:val="24"/>
              </w:rPr>
              <w:pPrChange w:id="8279" w:author="VOYER Raphael" w:date="2021-06-16T11:15:00Z">
                <w:pPr>
                  <w:spacing w:before="100" w:beforeAutospacing="1" w:after="100" w:afterAutospacing="1"/>
                </w:pPr>
              </w:pPrChange>
            </w:pPr>
            <w:del w:id="8280" w:author="VOYER Raphael" w:date="2021-06-16T11:15:00Z">
              <w:r w:rsidDel="001111A8">
                <w:rPr>
                  <w:rFonts w:ascii="Verdana" w:hAnsi="Verdana"/>
                  <w:color w:val="000000"/>
                </w:rPr>
                <w:delText>Integer</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81" w:author="VOYER Raphael" w:date="2021-06-16T11:15:00Z"/>
                <w:rFonts w:ascii="Times New Roman" w:hAnsi="Times New Roman"/>
                <w:color w:val="000000"/>
                <w:sz w:val="24"/>
              </w:rPr>
              <w:pPrChange w:id="8282" w:author="VOYER Raphael" w:date="2021-06-16T11:15:00Z">
                <w:pPr>
                  <w:spacing w:before="100" w:beforeAutospacing="1" w:after="100" w:afterAutospacing="1"/>
                </w:pPr>
              </w:pPrChange>
            </w:pPr>
            <w:del w:id="8283" w:author="VOYER Raphael" w:date="2021-06-16T11:15:00Z">
              <w:r w:rsidDel="001111A8">
                <w:rPr>
                  <w:rFonts w:ascii="Verdana" w:hAnsi="Verdana"/>
                  <w:color w:val="000000"/>
                </w:rPr>
                <w:delText>Oper state of cluster</w:delText>
              </w:r>
            </w:del>
          </w:p>
        </w:tc>
      </w:tr>
      <w:tr w:rsidR="00697356" w:rsidRPr="00486A41" w:rsidDel="001111A8" w:rsidTr="00C572C4">
        <w:trPr>
          <w:tblCellSpacing w:w="0" w:type="dxa"/>
          <w:del w:id="8284"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285" w:author="VOYER Raphael" w:date="2021-06-16T11:15:00Z"/>
                <w:rFonts w:ascii="Times New Roman" w:hAnsi="Times New Roman"/>
                <w:color w:val="000000"/>
                <w:sz w:val="24"/>
              </w:rPr>
              <w:pPrChange w:id="8286" w:author="VOYER Raphael" w:date="2021-06-16T11:15:00Z">
                <w:pPr>
                  <w:spacing w:before="100" w:beforeAutospacing="1" w:after="100" w:afterAutospacing="1"/>
                </w:pPr>
              </w:pPrChange>
            </w:pPr>
            <w:del w:id="8287" w:author="VOYER Raphael" w:date="2021-06-16T11:15:00Z">
              <w:r w:rsidRPr="00853654" w:rsidDel="001111A8">
                <w:rPr>
                  <w:rFonts w:ascii="Times New Roman" w:hAnsi="Times New Roman"/>
                  <w:color w:val="000000"/>
                  <w:sz w:val="24"/>
                </w:rPr>
                <w:delText xml:space="preserve">Operational Flag       </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RPr="00486A41" w:rsidDel="001111A8" w:rsidRDefault="00697356" w:rsidP="001111A8">
            <w:pPr>
              <w:pStyle w:val="Titre4"/>
              <w:rPr>
                <w:del w:id="8288" w:author="VOYER Raphael" w:date="2021-06-16T11:15:00Z"/>
                <w:rFonts w:ascii="Times New Roman" w:hAnsi="Times New Roman"/>
                <w:color w:val="000000"/>
                <w:sz w:val="24"/>
              </w:rPr>
              <w:pPrChange w:id="8289" w:author="VOYER Raphael" w:date="2021-06-16T11:15:00Z">
                <w:pPr>
                  <w:spacing w:before="100" w:beforeAutospacing="1" w:after="100" w:afterAutospacing="1"/>
                </w:pPr>
              </w:pPrChange>
            </w:pPr>
            <w:del w:id="8290" w:author="VOYER Raphael" w:date="2021-06-16T11:15:00Z">
              <w:r w:rsidDel="001111A8">
                <w:rPr>
                  <w:rFonts w:ascii="Verdana" w:hAnsi="Verdana"/>
                  <w:color w:val="000000"/>
                </w:rPr>
                <w:delText>alaHAVlanCluster</w:delText>
              </w:r>
              <w:r w:rsidRPr="00853654" w:rsidDel="001111A8">
                <w:rPr>
                  <w:rFonts w:ascii="Verdana" w:hAnsi="Verdana"/>
                  <w:color w:val="000000"/>
                </w:rPr>
                <w:delText>OperStatusFlag</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91" w:author="VOYER Raphael" w:date="2021-06-16T11:15:00Z"/>
                <w:rFonts w:ascii="Times New Roman" w:hAnsi="Times New Roman"/>
                <w:color w:val="000000"/>
                <w:sz w:val="24"/>
              </w:rPr>
              <w:pPrChange w:id="8292" w:author="VOYER Raphael" w:date="2021-06-16T11:15:00Z">
                <w:pPr>
                  <w:spacing w:before="100" w:beforeAutospacing="1" w:after="100" w:afterAutospacing="1"/>
                </w:pPr>
              </w:pPrChange>
            </w:pPr>
            <w:del w:id="8293" w:author="VOYER Raphael" w:date="2021-06-16T11:15:00Z">
              <w:r w:rsidDel="001111A8">
                <w:rPr>
                  <w:rFonts w:ascii="Verdana" w:hAnsi="Verdana"/>
                  <w:color w:val="000000"/>
                </w:rPr>
                <w:delText>Integer</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294" w:author="VOYER Raphael" w:date="2021-06-16T11:15:00Z"/>
                <w:rFonts w:ascii="Times New Roman" w:hAnsi="Times New Roman"/>
                <w:color w:val="000000"/>
                <w:sz w:val="24"/>
              </w:rPr>
              <w:pPrChange w:id="8295" w:author="VOYER Raphael" w:date="2021-06-16T11:15:00Z">
                <w:pPr>
                  <w:spacing w:before="100" w:beforeAutospacing="1" w:after="100" w:afterAutospacing="1"/>
                </w:pPr>
              </w:pPrChange>
            </w:pPr>
            <w:del w:id="8296" w:author="VOYER Raphael" w:date="2021-06-16T11:15:00Z">
              <w:r w:rsidDel="001111A8">
                <w:rPr>
                  <w:rFonts w:ascii="Verdana" w:hAnsi="Verdana"/>
                  <w:color w:val="000000"/>
                </w:rPr>
                <w:delText>Reason for operationally down.</w:delText>
              </w:r>
            </w:del>
          </w:p>
        </w:tc>
      </w:tr>
      <w:tr w:rsidR="00697356" w:rsidRPr="00486A41" w:rsidDel="001111A8" w:rsidTr="00C572C4">
        <w:trPr>
          <w:tblCellSpacing w:w="0" w:type="dxa"/>
          <w:del w:id="8297"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RPr="00853654" w:rsidDel="001111A8" w:rsidRDefault="00697356" w:rsidP="001111A8">
            <w:pPr>
              <w:pStyle w:val="Titre4"/>
              <w:rPr>
                <w:del w:id="8298" w:author="VOYER Raphael" w:date="2021-06-16T11:15:00Z"/>
                <w:rFonts w:ascii="Times New Roman" w:hAnsi="Times New Roman"/>
                <w:color w:val="000000"/>
                <w:sz w:val="24"/>
              </w:rPr>
              <w:pPrChange w:id="8299" w:author="VOYER Raphael" w:date="2021-06-16T11:15:00Z">
                <w:pPr>
                  <w:spacing w:before="100" w:beforeAutospacing="1" w:after="100" w:afterAutospacing="1"/>
                </w:pPr>
              </w:pPrChange>
            </w:pPr>
            <w:del w:id="8300" w:author="VOYER Raphael" w:date="2021-06-16T11:15:00Z">
              <w:r w:rsidDel="001111A8">
                <w:rPr>
                  <w:szCs w:val="18"/>
                </w:rPr>
                <w:delText xml:space="preserve">Cluster Type           </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RPr="00853654" w:rsidDel="001111A8" w:rsidRDefault="00697356" w:rsidP="001111A8">
            <w:pPr>
              <w:pStyle w:val="Titre4"/>
              <w:rPr>
                <w:del w:id="8301" w:author="VOYER Raphael" w:date="2021-06-16T11:15:00Z"/>
                <w:rFonts w:ascii="Verdana" w:hAnsi="Verdana"/>
                <w:color w:val="000000"/>
              </w:rPr>
              <w:pPrChange w:id="8302" w:author="VOYER Raphael" w:date="2021-06-16T11:15:00Z">
                <w:pPr>
                  <w:spacing w:before="100" w:beforeAutospacing="1" w:after="100" w:afterAutospacing="1"/>
                </w:pPr>
              </w:pPrChange>
            </w:pPr>
            <w:del w:id="8303" w:author="VOYER Raphael" w:date="2021-06-16T11:15:00Z">
              <w:r w:rsidDel="001111A8">
                <w:rPr>
                  <w:rFonts w:ascii="Verdana" w:hAnsi="Verdana"/>
                  <w:color w:val="000000"/>
                </w:rPr>
                <w:delText>alaHAVlanClusterMacAddressType</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304" w:author="VOYER Raphael" w:date="2021-06-16T11:15:00Z"/>
                <w:rFonts w:ascii="Verdana" w:hAnsi="Verdana"/>
                <w:color w:val="000000"/>
              </w:rPr>
              <w:pPrChange w:id="8305" w:author="VOYER Raphael" w:date="2021-06-16T11:15:00Z">
                <w:pPr>
                  <w:spacing w:before="100" w:beforeAutospacing="1" w:after="100" w:afterAutospacing="1"/>
                </w:pPr>
              </w:pPrChange>
            </w:pPr>
            <w:del w:id="8306" w:author="VOYER Raphael" w:date="2021-06-16T11:15:00Z">
              <w:r w:rsidDel="001111A8">
                <w:rPr>
                  <w:rFonts w:ascii="Verdana" w:hAnsi="Verdana"/>
                  <w:color w:val="000000"/>
                </w:rPr>
                <w:delText>Integer</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307" w:author="VOYER Raphael" w:date="2021-06-16T11:15:00Z"/>
                <w:rFonts w:ascii="Verdana" w:hAnsi="Verdana"/>
                <w:color w:val="000000"/>
              </w:rPr>
              <w:pPrChange w:id="8308" w:author="VOYER Raphael" w:date="2021-06-16T11:15:00Z">
                <w:pPr>
                  <w:spacing w:before="100" w:beforeAutospacing="1" w:after="100" w:afterAutospacing="1"/>
                </w:pPr>
              </w:pPrChange>
            </w:pPr>
            <w:del w:id="8309" w:author="VOYER Raphael" w:date="2021-06-16T11:15:00Z">
              <w:r w:rsidDel="001111A8">
                <w:rPr>
                  <w:rFonts w:ascii="Verdana" w:hAnsi="Verdana"/>
                  <w:color w:val="000000"/>
                </w:rPr>
                <w:delText>Static/Dynamic</w:delText>
              </w:r>
            </w:del>
          </w:p>
          <w:p w:rsidR="00697356" w:rsidDel="001111A8" w:rsidRDefault="00697356" w:rsidP="001111A8">
            <w:pPr>
              <w:pStyle w:val="Titre4"/>
              <w:rPr>
                <w:del w:id="8310" w:author="VOYER Raphael" w:date="2021-06-16T11:15:00Z"/>
                <w:rFonts w:ascii="Verdana" w:hAnsi="Verdana"/>
                <w:color w:val="000000"/>
              </w:rPr>
              <w:pPrChange w:id="8311" w:author="VOYER Raphael" w:date="2021-06-16T11:15:00Z">
                <w:pPr>
                  <w:spacing w:before="100" w:beforeAutospacing="1" w:after="100" w:afterAutospacing="1"/>
                </w:pPr>
              </w:pPrChange>
            </w:pPr>
            <w:del w:id="8312" w:author="VOYER Raphael" w:date="2021-06-16T11:15:00Z">
              <w:r w:rsidDel="001111A8">
                <w:rPr>
                  <w:rFonts w:ascii="Verdana" w:hAnsi="Verdana"/>
                  <w:color w:val="000000"/>
                </w:rPr>
                <w:delText>ARP type.</w:delText>
              </w:r>
            </w:del>
          </w:p>
        </w:tc>
      </w:tr>
      <w:tr w:rsidR="00697356" w:rsidRPr="00486A41" w:rsidDel="001111A8" w:rsidTr="00C572C4">
        <w:trPr>
          <w:tblCellSpacing w:w="0" w:type="dxa"/>
          <w:del w:id="8313"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314" w:author="VOYER Raphael" w:date="2021-06-16T11:15:00Z"/>
                <w:szCs w:val="18"/>
              </w:rPr>
              <w:pPrChange w:id="8315" w:author="VOYER Raphael" w:date="2021-06-16T11:15:00Z">
                <w:pPr>
                  <w:spacing w:before="100" w:beforeAutospacing="1" w:after="100" w:afterAutospacing="1"/>
                </w:pPr>
              </w:pPrChange>
            </w:pPr>
            <w:del w:id="8316" w:author="VOYER Raphael" w:date="2021-06-16T11:15:00Z">
              <w:r w:rsidDel="001111A8">
                <w:rPr>
                  <w:szCs w:val="18"/>
                </w:rPr>
                <w:delText>Cluster IP</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317" w:author="VOYER Raphael" w:date="2021-06-16T11:15:00Z"/>
                <w:rFonts w:ascii="Verdana" w:hAnsi="Verdana"/>
                <w:color w:val="000000"/>
              </w:rPr>
              <w:pPrChange w:id="8318" w:author="VOYER Raphael" w:date="2021-06-16T11:15:00Z">
                <w:pPr>
                  <w:spacing w:before="100" w:beforeAutospacing="1" w:after="100" w:afterAutospacing="1"/>
                </w:pPr>
              </w:pPrChange>
            </w:pPr>
            <w:del w:id="8319" w:author="VOYER Raphael" w:date="2021-06-16T11:15:00Z">
              <w:r w:rsidDel="001111A8">
                <w:rPr>
                  <w:rFonts w:ascii="Verdana" w:hAnsi="Verdana"/>
                  <w:color w:val="000000"/>
                </w:rPr>
                <w:delText>alaHAVlanClusterInetAddress</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320" w:author="VOYER Raphael" w:date="2021-06-16T11:15:00Z"/>
                <w:rFonts w:ascii="Verdana" w:hAnsi="Verdana"/>
                <w:color w:val="000000"/>
              </w:rPr>
              <w:pPrChange w:id="8321" w:author="VOYER Raphael" w:date="2021-06-16T11:15:00Z">
                <w:pPr>
                  <w:spacing w:before="100" w:beforeAutospacing="1" w:after="100" w:afterAutospacing="1"/>
                </w:pPr>
              </w:pPrChange>
            </w:pPr>
            <w:del w:id="8322" w:author="VOYER Raphael" w:date="2021-06-16T11:15:00Z">
              <w:r w:rsidDel="001111A8">
                <w:rPr>
                  <w:rFonts w:ascii="Verdana" w:hAnsi="Verdana"/>
                  <w:color w:val="000000"/>
                </w:rPr>
                <w:delText>InetAddress</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323" w:author="VOYER Raphael" w:date="2021-06-16T11:15:00Z"/>
                <w:rFonts w:ascii="Verdana" w:hAnsi="Verdana"/>
                <w:color w:val="000000"/>
              </w:rPr>
              <w:pPrChange w:id="8324" w:author="VOYER Raphael" w:date="2021-06-16T11:15:00Z">
                <w:pPr>
                  <w:spacing w:before="100" w:beforeAutospacing="1" w:after="100" w:afterAutospacing="1"/>
                </w:pPr>
              </w:pPrChange>
            </w:pPr>
            <w:del w:id="8325" w:author="VOYER Raphael" w:date="2021-06-16T11:15:00Z">
              <w:r w:rsidDel="001111A8">
                <w:rPr>
                  <w:rFonts w:ascii="Verdana" w:hAnsi="Verdana"/>
                  <w:color w:val="000000"/>
                </w:rPr>
                <w:delText>IP address</w:delText>
              </w:r>
            </w:del>
          </w:p>
        </w:tc>
      </w:tr>
      <w:tr w:rsidR="00697356" w:rsidRPr="00486A41" w:rsidDel="001111A8" w:rsidTr="00C572C4">
        <w:trPr>
          <w:tblCellSpacing w:w="0" w:type="dxa"/>
          <w:del w:id="8326"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327" w:author="VOYER Raphael" w:date="2021-06-16T11:15:00Z"/>
                <w:szCs w:val="18"/>
              </w:rPr>
              <w:pPrChange w:id="8328" w:author="VOYER Raphael" w:date="2021-06-16T11:15:00Z">
                <w:pPr>
                  <w:spacing w:before="100" w:beforeAutospacing="1" w:after="100" w:afterAutospacing="1"/>
                </w:pPr>
              </w:pPrChange>
            </w:pPr>
            <w:del w:id="8329" w:author="VOYER Raphael" w:date="2021-06-16T11:15:00Z">
              <w:r w:rsidDel="001111A8">
                <w:rPr>
                  <w:szCs w:val="18"/>
                </w:rPr>
                <w:delText>IGMP-enabled</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330" w:author="VOYER Raphael" w:date="2021-06-16T11:15:00Z"/>
                <w:rFonts w:ascii="Verdana" w:hAnsi="Verdana"/>
                <w:color w:val="000000"/>
              </w:rPr>
              <w:pPrChange w:id="8331" w:author="VOYER Raphael" w:date="2021-06-16T11:15:00Z">
                <w:pPr>
                  <w:spacing w:before="100" w:beforeAutospacing="1" w:after="100" w:afterAutospacing="1"/>
                </w:pPr>
              </w:pPrChange>
            </w:pPr>
            <w:del w:id="8332" w:author="VOYER Raphael" w:date="2021-06-16T11:15:00Z">
              <w:r w:rsidDel="001111A8">
                <w:rPr>
                  <w:rFonts w:ascii="Verdana" w:hAnsi="Verdana"/>
                  <w:color w:val="000000"/>
                </w:rPr>
                <w:delText>alaHAVlanClusterMulticastStatus</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333" w:author="VOYER Raphael" w:date="2021-06-16T11:15:00Z"/>
                <w:rFonts w:ascii="Verdana" w:hAnsi="Verdana"/>
                <w:color w:val="000000"/>
              </w:rPr>
              <w:pPrChange w:id="8334" w:author="VOYER Raphael" w:date="2021-06-16T11:15:00Z">
                <w:pPr>
                  <w:spacing w:before="100" w:beforeAutospacing="1" w:after="100" w:afterAutospacing="1"/>
                </w:pPr>
              </w:pPrChange>
            </w:pPr>
            <w:del w:id="8335" w:author="VOYER Raphael" w:date="2021-06-16T11:15:00Z">
              <w:r w:rsidDel="001111A8">
                <w:rPr>
                  <w:rFonts w:ascii="Verdana" w:hAnsi="Verdana"/>
                  <w:color w:val="000000"/>
                </w:rPr>
                <w:delText>Integer</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336" w:author="VOYER Raphael" w:date="2021-06-16T11:15:00Z"/>
                <w:rFonts w:ascii="Verdana" w:hAnsi="Verdana"/>
                <w:color w:val="000000"/>
              </w:rPr>
              <w:pPrChange w:id="8337" w:author="VOYER Raphael" w:date="2021-06-16T11:15:00Z">
                <w:pPr>
                  <w:spacing w:before="100" w:beforeAutospacing="1" w:after="100" w:afterAutospacing="1"/>
                </w:pPr>
              </w:pPrChange>
            </w:pPr>
            <w:del w:id="8338" w:author="VOYER Raphael" w:date="2021-06-16T11:15:00Z">
              <w:r w:rsidDel="001111A8">
                <w:rPr>
                  <w:rFonts w:ascii="Verdana" w:hAnsi="Verdana"/>
                  <w:color w:val="000000"/>
                </w:rPr>
                <w:delText>IGMP status</w:delText>
              </w:r>
            </w:del>
          </w:p>
        </w:tc>
      </w:tr>
      <w:tr w:rsidR="00697356" w:rsidRPr="00486A41" w:rsidDel="001111A8" w:rsidTr="00C572C4">
        <w:trPr>
          <w:tblCellSpacing w:w="0" w:type="dxa"/>
          <w:del w:id="8339"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340" w:author="VOYER Raphael" w:date="2021-06-16T11:15:00Z"/>
                <w:szCs w:val="18"/>
              </w:rPr>
              <w:pPrChange w:id="8341" w:author="VOYER Raphael" w:date="2021-06-16T11:15:00Z">
                <w:pPr>
                  <w:spacing w:before="100" w:beforeAutospacing="1" w:after="100" w:afterAutospacing="1"/>
                </w:pPr>
              </w:pPrChange>
            </w:pPr>
            <w:del w:id="8342" w:author="VOYER Raphael" w:date="2021-06-16T11:15:00Z">
              <w:r w:rsidDel="001111A8">
                <w:rPr>
                  <w:szCs w:val="18"/>
                </w:rPr>
                <w:delText>Cluster Multicast-IP</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343" w:author="VOYER Raphael" w:date="2021-06-16T11:15:00Z"/>
                <w:rFonts w:ascii="Verdana" w:hAnsi="Verdana"/>
                <w:color w:val="000000"/>
              </w:rPr>
              <w:pPrChange w:id="8344" w:author="VOYER Raphael" w:date="2021-06-16T11:15:00Z">
                <w:pPr>
                  <w:spacing w:before="100" w:beforeAutospacing="1" w:after="100" w:afterAutospacing="1"/>
                </w:pPr>
              </w:pPrChange>
            </w:pPr>
            <w:del w:id="8345" w:author="VOYER Raphael" w:date="2021-06-16T11:15:00Z">
              <w:r w:rsidDel="001111A8">
                <w:rPr>
                  <w:rFonts w:ascii="Verdana" w:hAnsi="Verdana"/>
                  <w:color w:val="000000"/>
                </w:rPr>
                <w:delText>alaHAVlanClusterMulticastInetAddress</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346" w:author="VOYER Raphael" w:date="2021-06-16T11:15:00Z"/>
                <w:rFonts w:ascii="Verdana" w:hAnsi="Verdana"/>
                <w:color w:val="000000"/>
              </w:rPr>
              <w:pPrChange w:id="8347" w:author="VOYER Raphael" w:date="2021-06-16T11:15:00Z">
                <w:pPr>
                  <w:spacing w:before="100" w:beforeAutospacing="1" w:after="100" w:afterAutospacing="1"/>
                </w:pPr>
              </w:pPrChange>
            </w:pPr>
            <w:del w:id="8348" w:author="VOYER Raphael" w:date="2021-06-16T11:15:00Z">
              <w:r w:rsidDel="001111A8">
                <w:rPr>
                  <w:rFonts w:ascii="Verdana" w:hAnsi="Verdana"/>
                  <w:color w:val="000000"/>
                </w:rPr>
                <w:delText>InetAddress</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349" w:author="VOYER Raphael" w:date="2021-06-16T11:15:00Z"/>
                <w:rFonts w:ascii="Verdana" w:hAnsi="Verdana"/>
                <w:color w:val="000000"/>
              </w:rPr>
              <w:pPrChange w:id="8350" w:author="VOYER Raphael" w:date="2021-06-16T11:15:00Z">
                <w:pPr>
                  <w:spacing w:before="100" w:beforeAutospacing="1" w:after="100" w:afterAutospacing="1"/>
                </w:pPr>
              </w:pPrChange>
            </w:pPr>
            <w:del w:id="8351" w:author="VOYER Raphael" w:date="2021-06-16T11:15:00Z">
              <w:r w:rsidDel="001111A8">
                <w:rPr>
                  <w:rFonts w:ascii="Verdana" w:hAnsi="Verdana"/>
                  <w:color w:val="000000"/>
                </w:rPr>
                <w:delText>IP Multicast Address</w:delText>
              </w:r>
            </w:del>
          </w:p>
        </w:tc>
      </w:tr>
      <w:tr w:rsidR="00697356" w:rsidRPr="00486A41" w:rsidDel="001111A8" w:rsidTr="00C572C4">
        <w:trPr>
          <w:tblCellSpacing w:w="0" w:type="dxa"/>
          <w:del w:id="8352" w:author="VOYER Raphael" w:date="2021-06-16T11:15:00Z"/>
        </w:trPr>
        <w:tc>
          <w:tcPr>
            <w:tcW w:w="1927" w:type="dxa"/>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353" w:author="VOYER Raphael" w:date="2021-06-16T11:15:00Z"/>
                <w:szCs w:val="18"/>
              </w:rPr>
              <w:pPrChange w:id="8354" w:author="VOYER Raphael" w:date="2021-06-16T11:15:00Z">
                <w:pPr>
                  <w:spacing w:before="100" w:beforeAutospacing="1" w:after="100" w:afterAutospacing="1"/>
                </w:pPr>
              </w:pPrChange>
            </w:pPr>
            <w:del w:id="8355" w:author="VOYER Raphael" w:date="2021-06-16T11:15:00Z">
              <w:r w:rsidDel="001111A8">
                <w:rPr>
                  <w:szCs w:val="18"/>
                </w:rPr>
                <w:delText>Interfaces</w:delText>
              </w:r>
            </w:del>
          </w:p>
        </w:tc>
        <w:tc>
          <w:tcPr>
            <w:tcW w:w="3420" w:type="dxa"/>
            <w:gridSpan w:val="2"/>
            <w:tcBorders>
              <w:top w:val="outset" w:sz="6" w:space="0" w:color="auto"/>
              <w:left w:val="outset" w:sz="6" w:space="0" w:color="auto"/>
              <w:bottom w:val="outset" w:sz="6" w:space="0" w:color="auto"/>
              <w:right w:val="outset" w:sz="6" w:space="0" w:color="auto"/>
            </w:tcBorders>
          </w:tcPr>
          <w:p w:rsidR="00697356" w:rsidDel="001111A8" w:rsidRDefault="00697356" w:rsidP="001111A8">
            <w:pPr>
              <w:pStyle w:val="Titre4"/>
              <w:rPr>
                <w:del w:id="8356" w:author="VOYER Raphael" w:date="2021-06-16T11:15:00Z"/>
                <w:rFonts w:ascii="Verdana" w:hAnsi="Verdana"/>
                <w:color w:val="000000"/>
              </w:rPr>
              <w:pPrChange w:id="8357" w:author="VOYER Raphael" w:date="2021-06-16T11:15:00Z">
                <w:pPr>
                  <w:spacing w:before="100" w:beforeAutospacing="1" w:after="100" w:afterAutospacing="1"/>
                </w:pPr>
              </w:pPrChange>
            </w:pPr>
            <w:del w:id="8358" w:author="VOYER Raphael" w:date="2021-06-16T11:15:00Z">
              <w:r w:rsidDel="001111A8">
                <w:rPr>
                  <w:rFonts w:ascii="Verdana" w:hAnsi="Verdana"/>
                  <w:color w:val="000000"/>
                </w:rPr>
                <w:delText>alaHAVlanClusterPortIfindex</w:delText>
              </w:r>
            </w:del>
          </w:p>
        </w:tc>
        <w:tc>
          <w:tcPr>
            <w:tcW w:w="131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359" w:author="VOYER Raphael" w:date="2021-06-16T11:15:00Z"/>
                <w:rFonts w:ascii="Verdana" w:hAnsi="Verdana"/>
                <w:color w:val="000000"/>
              </w:rPr>
              <w:pPrChange w:id="8360" w:author="VOYER Raphael" w:date="2021-06-16T11:15:00Z">
                <w:pPr>
                  <w:spacing w:before="100" w:beforeAutospacing="1" w:after="100" w:afterAutospacing="1"/>
                </w:pPr>
              </w:pPrChange>
            </w:pPr>
            <w:del w:id="8361" w:author="VOYER Raphael" w:date="2021-06-16T11:15:00Z">
              <w:r w:rsidDel="001111A8">
                <w:rPr>
                  <w:rFonts w:ascii="Verdana" w:hAnsi="Verdana"/>
                  <w:color w:val="000000"/>
                </w:rPr>
                <w:delText>Ifindex</w:delText>
              </w:r>
            </w:del>
          </w:p>
        </w:tc>
        <w:tc>
          <w:tcPr>
            <w:tcW w:w="175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Del="001111A8" w:rsidRDefault="00697356" w:rsidP="001111A8">
            <w:pPr>
              <w:pStyle w:val="Titre4"/>
              <w:rPr>
                <w:del w:id="8362" w:author="VOYER Raphael" w:date="2021-06-16T11:15:00Z"/>
                <w:rFonts w:ascii="Verdana" w:hAnsi="Verdana"/>
                <w:color w:val="000000"/>
              </w:rPr>
              <w:pPrChange w:id="8363" w:author="VOYER Raphael" w:date="2021-06-16T11:15:00Z">
                <w:pPr>
                  <w:spacing w:before="100" w:beforeAutospacing="1" w:after="100" w:afterAutospacing="1"/>
                </w:pPr>
              </w:pPrChange>
            </w:pPr>
            <w:del w:id="8364" w:author="VOYER Raphael" w:date="2021-06-16T11:15:00Z">
              <w:r w:rsidDel="001111A8">
                <w:rPr>
                  <w:rFonts w:ascii="Verdana" w:hAnsi="Verdana"/>
                  <w:color w:val="000000"/>
                </w:rPr>
                <w:delText>Ports belonging to the cluster</w:delText>
              </w:r>
            </w:del>
          </w:p>
        </w:tc>
      </w:tr>
      <w:tr w:rsidR="00697356" w:rsidRPr="00486A41" w:rsidDel="001111A8" w:rsidTr="00C572C4">
        <w:trPr>
          <w:tblCellSpacing w:w="0" w:type="dxa"/>
          <w:del w:id="8365" w:author="VOYER Raphael" w:date="2021-06-16T11:15:00Z"/>
        </w:trPr>
        <w:tc>
          <w:tcPr>
            <w:tcW w:w="8412" w:type="dxa"/>
            <w:gridSpan w:val="5"/>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tcPr>
          <w:p w:rsidR="00697356" w:rsidRPr="00486A41" w:rsidDel="001111A8" w:rsidRDefault="00697356" w:rsidP="001111A8">
            <w:pPr>
              <w:pStyle w:val="Titre4"/>
              <w:rPr>
                <w:del w:id="8366" w:author="VOYER Raphael" w:date="2021-06-16T11:15:00Z"/>
                <w:rFonts w:ascii="Times New Roman" w:hAnsi="Times New Roman"/>
                <w:color w:val="000000"/>
                <w:sz w:val="24"/>
              </w:rPr>
              <w:pPrChange w:id="8367" w:author="VOYER Raphael" w:date="2021-06-16T11:15:00Z">
                <w:pPr>
                  <w:spacing w:before="100" w:beforeAutospacing="1" w:after="100" w:afterAutospacing="1"/>
                </w:pPr>
              </w:pPrChange>
            </w:pPr>
            <w:del w:id="8368" w:author="VOYER Raphael" w:date="2021-06-16T11:15:00Z">
              <w:r w:rsidRPr="00486A41" w:rsidDel="001111A8">
                <w:rPr>
                  <w:rFonts w:ascii="Verdana" w:hAnsi="Verdana"/>
                  <w:color w:val="000000"/>
                </w:rPr>
                <w:delText xml:space="preserve">Description:  This command shows </w:delText>
              </w:r>
              <w:r w:rsidDel="001111A8">
                <w:rPr>
                  <w:rFonts w:ascii="Verdana" w:hAnsi="Verdana"/>
                  <w:color w:val="000000"/>
                </w:rPr>
                <w:delText>the cluster parameters.</w:delText>
              </w:r>
              <w:r w:rsidRPr="00486A41" w:rsidDel="001111A8">
                <w:rPr>
                  <w:rFonts w:ascii="Verdana" w:hAnsi="Verdana"/>
                  <w:color w:val="000000"/>
                </w:rPr>
                <w:delText xml:space="preserve"> </w:delText>
              </w:r>
            </w:del>
          </w:p>
        </w:tc>
      </w:tr>
    </w:tbl>
    <w:p w:rsidR="00697356" w:rsidRPr="00C61F64" w:rsidDel="001111A8" w:rsidRDefault="00697356" w:rsidP="001111A8">
      <w:pPr>
        <w:pStyle w:val="Titre4"/>
        <w:rPr>
          <w:del w:id="8369" w:author="VOYER Raphael" w:date="2021-06-16T11:15:00Z"/>
        </w:rPr>
        <w:pPrChange w:id="8370" w:author="VOYER Raphael" w:date="2021-06-16T11:15:00Z">
          <w:pPr/>
        </w:pPrChange>
      </w:pPr>
    </w:p>
    <w:p w:rsidR="00697356" w:rsidDel="001111A8" w:rsidRDefault="00697356" w:rsidP="001111A8">
      <w:pPr>
        <w:pStyle w:val="Titre4"/>
        <w:rPr>
          <w:del w:id="8371" w:author="VOYER Raphael" w:date="2021-06-16T11:15:00Z"/>
        </w:rPr>
        <w:pPrChange w:id="8372" w:author="VOYER Raphael" w:date="2021-06-16T11:15:00Z">
          <w:pPr/>
        </w:pPrChange>
      </w:pPr>
    </w:p>
    <w:p w:rsidR="00697356" w:rsidDel="001111A8" w:rsidRDefault="00697356" w:rsidP="001111A8">
      <w:pPr>
        <w:pStyle w:val="Titre4"/>
        <w:rPr>
          <w:del w:id="8373" w:author="VOYER Raphael" w:date="2021-06-16T11:15:00Z"/>
        </w:rPr>
        <w:pPrChange w:id="8374" w:author="VOYER Raphael" w:date="2021-06-16T11:15:00Z">
          <w:pPr/>
        </w:pPrChange>
      </w:pPr>
    </w:p>
    <w:p w:rsidR="00697356" w:rsidDel="001111A8" w:rsidRDefault="00697356" w:rsidP="001111A8">
      <w:pPr>
        <w:pStyle w:val="Titre4"/>
        <w:rPr>
          <w:del w:id="8375" w:author="VOYER Raphael" w:date="2021-06-16T11:15:00Z"/>
        </w:rPr>
        <w:pPrChange w:id="8376" w:author="VOYER Raphael" w:date="2021-06-16T11:15:00Z">
          <w:pPr>
            <w:pStyle w:val="Titre1"/>
            <w:pageBreakBefore/>
            <w:numPr>
              <w:numId w:val="0"/>
            </w:numPr>
            <w:tabs>
              <w:tab w:val="clear" w:pos="432"/>
            </w:tabs>
            <w:ind w:left="0" w:firstLine="0"/>
            <w:jc w:val="left"/>
          </w:pPr>
        </w:pPrChange>
      </w:pPr>
      <w:bookmarkStart w:id="8377" w:name="_Toc424820525"/>
      <w:del w:id="8378" w:author="VOYER Raphael" w:date="2021-06-16T11:15:00Z">
        <w:r w:rsidDel="001111A8">
          <w:delText>APPENDIX B: Critical Resources</w:delText>
        </w:r>
        <w:bookmarkEnd w:id="8377"/>
      </w:del>
    </w:p>
    <w:p w:rsidR="00697356" w:rsidDel="001111A8" w:rsidRDefault="00697356" w:rsidP="001111A8">
      <w:pPr>
        <w:pStyle w:val="Titre4"/>
        <w:rPr>
          <w:del w:id="8379" w:author="VOYER Raphael" w:date="2021-06-16T11:15:00Z"/>
        </w:rPr>
        <w:pPrChange w:id="8380" w:author="VOYER Raphael" w:date="2021-06-16T11:15:00Z">
          <w:pPr>
            <w:pStyle w:val="Corpsdetexte"/>
          </w:pPr>
        </w:pPrChange>
      </w:pPr>
      <w:smartTag w:uri="urn:schemas-microsoft-com:office:smarttags" w:element="stockticker">
        <w:del w:id="8381" w:author="VOYER Raphael" w:date="2021-06-16T11:15:00Z">
          <w:r w:rsidDel="001111A8">
            <w:delText>CMM</w:delText>
          </w:r>
        </w:del>
      </w:smartTag>
      <w:del w:id="8382" w:author="VOYER Raphael" w:date="2021-06-16T11:15:00Z">
        <w:r w:rsidDel="001111A8">
          <w:delText xml:space="preserve"> Requirements:</w:delText>
        </w:r>
      </w:del>
    </w:p>
    <w:tbl>
      <w:tblPr>
        <w:tblpPr w:leftFromText="180" w:rightFromText="180" w:vertAnchor="text" w:horzAnchor="margin"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5"/>
        <w:gridCol w:w="5569"/>
      </w:tblGrid>
      <w:tr w:rsidR="00697356" w:rsidDel="001111A8" w:rsidTr="00C572C4">
        <w:trPr>
          <w:trHeight w:val="327"/>
          <w:del w:id="8383" w:author="VOYER Raphael" w:date="2021-06-16T11:15:00Z"/>
        </w:trPr>
        <w:tc>
          <w:tcPr>
            <w:tcW w:w="2435" w:type="dxa"/>
            <w:tcBorders>
              <w:bottom w:val="single" w:sz="4" w:space="0" w:color="auto"/>
            </w:tcBorders>
            <w:shd w:val="clear" w:color="auto" w:fill="C0C0C0"/>
          </w:tcPr>
          <w:p w:rsidR="00697356" w:rsidDel="001111A8" w:rsidRDefault="00697356" w:rsidP="001111A8">
            <w:pPr>
              <w:pStyle w:val="Titre4"/>
              <w:rPr>
                <w:del w:id="8384" w:author="VOYER Raphael" w:date="2021-06-16T11:15:00Z"/>
              </w:rPr>
              <w:pPrChange w:id="8385" w:author="VOYER Raphael" w:date="2021-06-16T11:15:00Z">
                <w:pPr>
                  <w:pStyle w:val="Tabletext"/>
                  <w:framePr w:hSpace="180" w:wrap="around" w:vAnchor="text" w:hAnchor="margin" w:y="209"/>
                </w:pPr>
              </w:pPrChange>
            </w:pPr>
            <w:del w:id="8386" w:author="VOYER Raphael" w:date="2021-06-16T11:15:00Z">
              <w:r w:rsidDel="001111A8">
                <w:delText>Resource</w:delText>
              </w:r>
            </w:del>
          </w:p>
        </w:tc>
        <w:tc>
          <w:tcPr>
            <w:tcW w:w="5569" w:type="dxa"/>
            <w:tcBorders>
              <w:bottom w:val="single" w:sz="4" w:space="0" w:color="auto"/>
            </w:tcBorders>
            <w:shd w:val="clear" w:color="auto" w:fill="C0C0C0"/>
          </w:tcPr>
          <w:p w:rsidR="00697356" w:rsidDel="001111A8" w:rsidRDefault="00697356" w:rsidP="001111A8">
            <w:pPr>
              <w:pStyle w:val="Titre4"/>
              <w:rPr>
                <w:del w:id="8387" w:author="VOYER Raphael" w:date="2021-06-16T11:15:00Z"/>
              </w:rPr>
              <w:pPrChange w:id="8388" w:author="VOYER Raphael" w:date="2021-06-16T11:15:00Z">
                <w:pPr>
                  <w:pStyle w:val="Tabletext"/>
                  <w:framePr w:hSpace="180" w:wrap="around" w:vAnchor="text" w:hAnchor="margin" w:y="209"/>
                </w:pPr>
              </w:pPrChange>
            </w:pPr>
            <w:del w:id="8389" w:author="VOYER Raphael" w:date="2021-06-16T11:15:00Z">
              <w:r w:rsidDel="001111A8">
                <w:delText>Components</w:delText>
              </w:r>
            </w:del>
          </w:p>
        </w:tc>
      </w:tr>
      <w:tr w:rsidR="00697356" w:rsidRPr="00DE7837" w:rsidDel="001111A8" w:rsidTr="00C572C4">
        <w:trPr>
          <w:trHeight w:val="560"/>
          <w:del w:id="8390" w:author="VOYER Raphael" w:date="2021-06-16T11:15:00Z"/>
        </w:trPr>
        <w:tc>
          <w:tcPr>
            <w:tcW w:w="2435" w:type="dxa"/>
            <w:tcBorders>
              <w:top w:val="single" w:sz="12" w:space="0" w:color="auto"/>
              <w:left w:val="nil"/>
              <w:bottom w:val="nil"/>
            </w:tcBorders>
          </w:tcPr>
          <w:p w:rsidR="00697356" w:rsidDel="001111A8" w:rsidRDefault="00697356" w:rsidP="001111A8">
            <w:pPr>
              <w:pStyle w:val="Titre4"/>
              <w:rPr>
                <w:del w:id="8391" w:author="VOYER Raphael" w:date="2021-06-16T11:15:00Z"/>
              </w:rPr>
              <w:pPrChange w:id="8392" w:author="VOYER Raphael" w:date="2021-06-16T11:15:00Z">
                <w:pPr>
                  <w:pStyle w:val="Tabletext"/>
                  <w:framePr w:hSpace="180" w:wrap="around" w:vAnchor="text" w:hAnchor="margin" w:y="209"/>
                </w:pPr>
              </w:pPrChange>
            </w:pPr>
            <w:del w:id="8393" w:author="VOYER Raphael" w:date="2021-06-16T11:15:00Z">
              <w:r w:rsidDel="001111A8">
                <w:delText>Data Size</w:delText>
              </w:r>
            </w:del>
          </w:p>
        </w:tc>
        <w:tc>
          <w:tcPr>
            <w:tcW w:w="5569" w:type="dxa"/>
            <w:tcBorders>
              <w:top w:val="single" w:sz="12" w:space="0" w:color="auto"/>
              <w:right w:val="nil"/>
            </w:tcBorders>
          </w:tcPr>
          <w:p w:rsidR="00697356" w:rsidRPr="00DE7837" w:rsidDel="001111A8" w:rsidRDefault="00697356" w:rsidP="001111A8">
            <w:pPr>
              <w:pStyle w:val="Titre4"/>
              <w:rPr>
                <w:del w:id="8394" w:author="VOYER Raphael" w:date="2021-06-16T11:15:00Z"/>
              </w:rPr>
              <w:pPrChange w:id="8395" w:author="VOYER Raphael" w:date="2021-06-16T11:15:00Z">
                <w:pPr>
                  <w:pStyle w:val="Tabletext"/>
                  <w:framePr w:hSpace="180" w:wrap="around" w:vAnchor="text" w:hAnchor="margin" w:y="209"/>
                </w:pPr>
              </w:pPrChange>
            </w:pPr>
            <w:del w:id="8396" w:author="VOYER Raphael" w:date="2021-06-16T11:15:00Z">
              <w:r w:rsidRPr="00DE7837" w:rsidDel="001111A8">
                <w:delText>Cluster Database  =  320 bytes per cluster</w:delText>
              </w:r>
            </w:del>
          </w:p>
          <w:p w:rsidR="00697356" w:rsidRPr="00DE7837" w:rsidDel="001111A8" w:rsidRDefault="00697356" w:rsidP="001111A8">
            <w:pPr>
              <w:pStyle w:val="Titre4"/>
              <w:rPr>
                <w:del w:id="8397" w:author="VOYER Raphael" w:date="2021-06-16T11:15:00Z"/>
              </w:rPr>
              <w:pPrChange w:id="8398" w:author="VOYER Raphael" w:date="2021-06-16T11:15:00Z">
                <w:pPr>
                  <w:framePr w:hSpace="180" w:wrap="around" w:vAnchor="text" w:hAnchor="margin" w:y="209"/>
                </w:pPr>
              </w:pPrChange>
            </w:pPr>
            <w:del w:id="8399" w:author="VOYER Raphael" w:date="2021-06-16T11:15:00Z">
              <w:r w:rsidRPr="00DE7837" w:rsidDel="001111A8">
                <w:delText>Total cluster data storage size  = 320*32 = 9.375 KB</w:delText>
              </w:r>
            </w:del>
          </w:p>
        </w:tc>
      </w:tr>
      <w:tr w:rsidR="00697356" w:rsidDel="001111A8" w:rsidTr="00C572C4">
        <w:trPr>
          <w:trHeight w:val="560"/>
          <w:del w:id="8400" w:author="VOYER Raphael" w:date="2021-06-16T11:15:00Z"/>
        </w:trPr>
        <w:tc>
          <w:tcPr>
            <w:tcW w:w="2435" w:type="dxa"/>
            <w:tcBorders>
              <w:top w:val="single" w:sz="12" w:space="0" w:color="auto"/>
              <w:left w:val="nil"/>
              <w:bottom w:val="nil"/>
            </w:tcBorders>
          </w:tcPr>
          <w:p w:rsidR="00697356" w:rsidDel="001111A8" w:rsidRDefault="00697356" w:rsidP="001111A8">
            <w:pPr>
              <w:pStyle w:val="Titre4"/>
              <w:rPr>
                <w:del w:id="8401" w:author="VOYER Raphael" w:date="2021-06-16T11:15:00Z"/>
              </w:rPr>
              <w:pPrChange w:id="8402" w:author="VOYER Raphael" w:date="2021-06-16T11:15:00Z">
                <w:pPr>
                  <w:pStyle w:val="Tabletext"/>
                  <w:framePr w:hSpace="180" w:wrap="around" w:vAnchor="text" w:hAnchor="margin" w:y="209"/>
                </w:pPr>
              </w:pPrChange>
            </w:pPr>
            <w:del w:id="8403" w:author="VOYER Raphael" w:date="2021-06-16T11:15:00Z">
              <w:r w:rsidDel="001111A8">
                <w:delText>Operating System Resources</w:delText>
              </w:r>
            </w:del>
          </w:p>
        </w:tc>
        <w:tc>
          <w:tcPr>
            <w:tcW w:w="5569" w:type="dxa"/>
            <w:tcBorders>
              <w:top w:val="single" w:sz="12" w:space="0" w:color="auto"/>
              <w:right w:val="nil"/>
            </w:tcBorders>
          </w:tcPr>
          <w:p w:rsidR="00697356" w:rsidDel="001111A8" w:rsidRDefault="00697356" w:rsidP="001111A8">
            <w:pPr>
              <w:pStyle w:val="Titre4"/>
              <w:rPr>
                <w:del w:id="8404" w:author="VOYER Raphael" w:date="2021-06-16T11:15:00Z"/>
              </w:rPr>
              <w:pPrChange w:id="8405" w:author="VOYER Raphael" w:date="2021-06-16T11:15:00Z">
                <w:pPr>
                  <w:pStyle w:val="Tabletext"/>
                  <w:framePr w:hSpace="180" w:wrap="around" w:vAnchor="text" w:hAnchor="margin" w:y="209"/>
                </w:pPr>
              </w:pPrChange>
            </w:pPr>
            <w:del w:id="8406" w:author="VOYER Raphael" w:date="2021-06-16T11:15:00Z">
              <w:r w:rsidDel="001111A8">
                <w:delText xml:space="preserve">A New process in </w:delText>
              </w:r>
              <w:smartTag w:uri="urn:schemas-microsoft-com:office:smarttags" w:element="stockticker">
                <w:r w:rsidDel="001111A8">
                  <w:delText>CMM</w:delText>
                </w:r>
              </w:smartTag>
              <w:r w:rsidDel="001111A8">
                <w:delText xml:space="preserve"> (HAVLAN </w:delText>
              </w:r>
              <w:smartTag w:uri="urn:schemas-microsoft-com:office:smarttags" w:element="stockticker">
                <w:r w:rsidDel="001111A8">
                  <w:delText>CMM</w:delText>
                </w:r>
              </w:smartTag>
              <w:r w:rsidDel="001111A8">
                <w:delText>)</w:delText>
              </w:r>
            </w:del>
          </w:p>
        </w:tc>
      </w:tr>
      <w:tr w:rsidR="00697356" w:rsidDel="001111A8" w:rsidTr="00C572C4">
        <w:trPr>
          <w:trHeight w:val="327"/>
          <w:del w:id="8407" w:author="VOYER Raphael" w:date="2021-06-16T11:15:00Z"/>
        </w:trPr>
        <w:tc>
          <w:tcPr>
            <w:tcW w:w="2435" w:type="dxa"/>
            <w:tcBorders>
              <w:top w:val="nil"/>
              <w:left w:val="nil"/>
              <w:bottom w:val="nil"/>
            </w:tcBorders>
          </w:tcPr>
          <w:p w:rsidR="00697356" w:rsidDel="001111A8" w:rsidRDefault="00697356" w:rsidP="001111A8">
            <w:pPr>
              <w:pStyle w:val="Titre4"/>
              <w:rPr>
                <w:del w:id="8408" w:author="VOYER Raphael" w:date="2021-06-16T11:15:00Z"/>
              </w:rPr>
              <w:pPrChange w:id="8409" w:author="VOYER Raphael" w:date="2021-06-16T11:15:00Z">
                <w:pPr>
                  <w:pStyle w:val="Tabletext"/>
                  <w:framePr w:hSpace="180" w:wrap="around" w:vAnchor="text" w:hAnchor="margin" w:y="209"/>
                </w:pPr>
              </w:pPrChange>
            </w:pPr>
          </w:p>
        </w:tc>
        <w:tc>
          <w:tcPr>
            <w:tcW w:w="5569" w:type="dxa"/>
            <w:tcBorders>
              <w:right w:val="nil"/>
            </w:tcBorders>
          </w:tcPr>
          <w:p w:rsidR="00697356" w:rsidDel="001111A8" w:rsidRDefault="00697356" w:rsidP="001111A8">
            <w:pPr>
              <w:pStyle w:val="Titre4"/>
              <w:rPr>
                <w:del w:id="8410" w:author="VOYER Raphael" w:date="2021-06-16T11:15:00Z"/>
              </w:rPr>
              <w:pPrChange w:id="8411" w:author="VOYER Raphael" w:date="2021-06-16T11:15:00Z">
                <w:pPr>
                  <w:pStyle w:val="Tabletext"/>
                  <w:framePr w:hSpace="180" w:wrap="around" w:vAnchor="text" w:hAnchor="margin" w:y="209"/>
                </w:pPr>
              </w:pPrChange>
            </w:pPr>
            <w:del w:id="8412" w:author="VOYER Raphael" w:date="2021-06-16T11:15:00Z">
              <w:r w:rsidDel="001111A8">
                <w:delText>No new semaphores.</w:delText>
              </w:r>
            </w:del>
          </w:p>
        </w:tc>
      </w:tr>
      <w:tr w:rsidR="00697356" w:rsidDel="001111A8" w:rsidTr="00C572C4">
        <w:trPr>
          <w:trHeight w:val="311"/>
          <w:del w:id="8413" w:author="VOYER Raphael" w:date="2021-06-16T11:15:00Z"/>
        </w:trPr>
        <w:tc>
          <w:tcPr>
            <w:tcW w:w="2435" w:type="dxa"/>
            <w:tcBorders>
              <w:top w:val="nil"/>
              <w:left w:val="nil"/>
              <w:bottom w:val="single" w:sz="12" w:space="0" w:color="auto"/>
            </w:tcBorders>
          </w:tcPr>
          <w:p w:rsidR="00697356" w:rsidDel="001111A8" w:rsidRDefault="00697356" w:rsidP="001111A8">
            <w:pPr>
              <w:pStyle w:val="Titre4"/>
              <w:rPr>
                <w:del w:id="8414" w:author="VOYER Raphael" w:date="2021-06-16T11:15:00Z"/>
              </w:rPr>
              <w:pPrChange w:id="8415" w:author="VOYER Raphael" w:date="2021-06-16T11:15:00Z">
                <w:pPr>
                  <w:pStyle w:val="Tabletext"/>
                  <w:framePr w:hSpace="180" w:wrap="around" w:vAnchor="text" w:hAnchor="margin" w:y="209"/>
                </w:pPr>
              </w:pPrChange>
            </w:pPr>
          </w:p>
        </w:tc>
        <w:tc>
          <w:tcPr>
            <w:tcW w:w="5569" w:type="dxa"/>
            <w:tcBorders>
              <w:bottom w:val="single" w:sz="12" w:space="0" w:color="auto"/>
              <w:right w:val="nil"/>
            </w:tcBorders>
          </w:tcPr>
          <w:p w:rsidR="00697356" w:rsidDel="001111A8" w:rsidRDefault="00697356" w:rsidP="001111A8">
            <w:pPr>
              <w:pStyle w:val="Titre4"/>
              <w:rPr>
                <w:del w:id="8416" w:author="VOYER Raphael" w:date="2021-06-16T11:15:00Z"/>
              </w:rPr>
              <w:pPrChange w:id="8417" w:author="VOYER Raphael" w:date="2021-06-16T11:15:00Z">
                <w:pPr>
                  <w:pStyle w:val="Tabletext"/>
                  <w:framePr w:hSpace="180" w:wrap="around" w:vAnchor="text" w:hAnchor="margin" w:y="209"/>
                </w:pPr>
              </w:pPrChange>
            </w:pPr>
            <w:del w:id="8418" w:author="VOYER Raphael" w:date="2021-06-16T11:15:00Z">
              <w:r w:rsidDel="001111A8">
                <w:delText>No OS timers used.</w:delText>
              </w:r>
            </w:del>
          </w:p>
        </w:tc>
      </w:tr>
      <w:tr w:rsidR="00697356" w:rsidDel="001111A8" w:rsidTr="00C572C4">
        <w:trPr>
          <w:trHeight w:val="1059"/>
          <w:del w:id="8419" w:author="VOYER Raphael" w:date="2021-06-16T11:15:00Z"/>
        </w:trPr>
        <w:tc>
          <w:tcPr>
            <w:tcW w:w="2435" w:type="dxa"/>
            <w:tcBorders>
              <w:top w:val="single" w:sz="12" w:space="0" w:color="auto"/>
              <w:left w:val="nil"/>
              <w:bottom w:val="single" w:sz="4" w:space="0" w:color="auto"/>
            </w:tcBorders>
          </w:tcPr>
          <w:p w:rsidR="00697356" w:rsidDel="001111A8" w:rsidRDefault="00697356" w:rsidP="001111A8">
            <w:pPr>
              <w:pStyle w:val="Titre4"/>
              <w:rPr>
                <w:del w:id="8420" w:author="VOYER Raphael" w:date="2021-06-16T11:15:00Z"/>
              </w:rPr>
              <w:pPrChange w:id="8421" w:author="VOYER Raphael" w:date="2021-06-16T11:15:00Z">
                <w:pPr>
                  <w:pStyle w:val="Tabletext"/>
                  <w:framePr w:hSpace="180" w:wrap="around" w:vAnchor="text" w:hAnchor="margin" w:y="209"/>
                </w:pPr>
              </w:pPrChange>
            </w:pPr>
            <w:del w:id="8422" w:author="VOYER Raphael" w:date="2021-06-16T11:15:00Z">
              <w:r w:rsidDel="001111A8">
                <w:delText>Communication Resources</w:delText>
              </w:r>
            </w:del>
          </w:p>
        </w:tc>
        <w:tc>
          <w:tcPr>
            <w:tcW w:w="5569" w:type="dxa"/>
            <w:tcBorders>
              <w:top w:val="single" w:sz="12" w:space="0" w:color="auto"/>
              <w:bottom w:val="single" w:sz="4" w:space="0" w:color="auto"/>
              <w:right w:val="nil"/>
            </w:tcBorders>
          </w:tcPr>
          <w:p w:rsidR="00697356" w:rsidDel="001111A8" w:rsidRDefault="00697356" w:rsidP="001111A8">
            <w:pPr>
              <w:pStyle w:val="Titre4"/>
              <w:rPr>
                <w:del w:id="8423" w:author="VOYER Raphael" w:date="2021-06-16T11:15:00Z"/>
              </w:rPr>
              <w:pPrChange w:id="8424" w:author="VOYER Raphael" w:date="2021-06-16T11:15:00Z">
                <w:pPr>
                  <w:pStyle w:val="Tabletext"/>
                  <w:framePr w:hSpace="180" w:wrap="around" w:vAnchor="text" w:hAnchor="margin" w:y="209"/>
                </w:pPr>
              </w:pPrChange>
            </w:pPr>
            <w:del w:id="8425" w:author="VOYER Raphael" w:date="2021-06-16T11:15:00Z">
              <w:r w:rsidDel="001111A8">
                <w:delText xml:space="preserve">1 socket between HAVLAN </w:delText>
              </w:r>
              <w:smartTag w:uri="urn:schemas-microsoft-com:office:smarttags" w:element="stockticker">
                <w:r w:rsidDel="001111A8">
                  <w:delText>CMM</w:delText>
                </w:r>
              </w:smartTag>
              <w:r w:rsidDel="001111A8">
                <w:delText xml:space="preserve"> and SLN </w:delText>
              </w:r>
              <w:smartTag w:uri="urn:schemas-microsoft-com:office:smarttags" w:element="stockticker">
                <w:r w:rsidDel="001111A8">
                  <w:delText>CMM</w:delText>
                </w:r>
              </w:smartTag>
              <w:r w:rsidDel="001111A8">
                <w:delText>.</w:delText>
              </w:r>
            </w:del>
          </w:p>
          <w:p w:rsidR="00697356" w:rsidDel="001111A8" w:rsidRDefault="00697356" w:rsidP="001111A8">
            <w:pPr>
              <w:pStyle w:val="Titre4"/>
              <w:rPr>
                <w:del w:id="8426" w:author="VOYER Raphael" w:date="2021-06-16T11:15:00Z"/>
              </w:rPr>
              <w:pPrChange w:id="8427" w:author="VOYER Raphael" w:date="2021-06-16T11:15:00Z">
                <w:pPr>
                  <w:framePr w:hSpace="180" w:wrap="around" w:vAnchor="text" w:hAnchor="margin" w:y="209"/>
                </w:pPr>
              </w:pPrChange>
            </w:pPr>
            <w:del w:id="8428" w:author="VOYER Raphael" w:date="2021-06-16T11:15:00Z">
              <w:r w:rsidDel="001111A8">
                <w:delText xml:space="preserve">1 socket between HAVLAN </w:delText>
              </w:r>
              <w:smartTag w:uri="urn:schemas-microsoft-com:office:smarttags" w:element="stockticker">
                <w:r w:rsidDel="001111A8">
                  <w:delText>CMM</w:delText>
                </w:r>
              </w:smartTag>
              <w:r w:rsidDel="001111A8">
                <w:delText xml:space="preserve"> and VM </w:delText>
              </w:r>
              <w:smartTag w:uri="urn:schemas-microsoft-com:office:smarttags" w:element="stockticker">
                <w:r w:rsidDel="001111A8">
                  <w:delText>CMM</w:delText>
                </w:r>
              </w:smartTag>
            </w:del>
          </w:p>
          <w:p w:rsidR="00697356" w:rsidRPr="00C042CF" w:rsidDel="001111A8" w:rsidRDefault="00697356" w:rsidP="001111A8">
            <w:pPr>
              <w:pStyle w:val="Titre4"/>
              <w:rPr>
                <w:del w:id="8429" w:author="VOYER Raphael" w:date="2021-06-16T11:15:00Z"/>
              </w:rPr>
              <w:pPrChange w:id="8430" w:author="VOYER Raphael" w:date="2021-06-16T11:15:00Z">
                <w:pPr>
                  <w:framePr w:hSpace="180" w:wrap="around" w:vAnchor="text" w:hAnchor="margin" w:y="209"/>
                </w:pPr>
              </w:pPrChange>
            </w:pPr>
            <w:del w:id="8431" w:author="VOYER Raphael" w:date="2021-06-16T11:15:00Z">
              <w:r w:rsidDel="001111A8">
                <w:delText xml:space="preserve">1 socket between HAVLAN </w:delText>
              </w:r>
              <w:smartTag w:uri="urn:schemas-microsoft-com:office:smarttags" w:element="stockticker">
                <w:r w:rsidDel="001111A8">
                  <w:delText>CMM</w:delText>
                </w:r>
              </w:smartTag>
              <w:r w:rsidDel="001111A8">
                <w:delText xml:space="preserve"> and PM </w:delText>
              </w:r>
            </w:del>
          </w:p>
          <w:p w:rsidR="00697356" w:rsidDel="001111A8" w:rsidRDefault="00697356" w:rsidP="001111A8">
            <w:pPr>
              <w:pStyle w:val="Titre4"/>
              <w:rPr>
                <w:del w:id="8432" w:author="VOYER Raphael" w:date="2021-06-16T11:15:00Z"/>
              </w:rPr>
              <w:pPrChange w:id="8433" w:author="VOYER Raphael" w:date="2021-06-16T11:15:00Z">
                <w:pPr>
                  <w:framePr w:hSpace="180" w:wrap="around" w:vAnchor="text" w:hAnchor="margin" w:y="209"/>
                </w:pPr>
              </w:pPrChange>
            </w:pPr>
            <w:del w:id="8434" w:author="VOYER Raphael" w:date="2021-06-16T11:15:00Z">
              <w:r w:rsidDel="001111A8">
                <w:delText xml:space="preserve">1 socket between HAVLAN </w:delText>
              </w:r>
              <w:smartTag w:uri="urn:schemas-microsoft-com:office:smarttags" w:element="stockticker">
                <w:r w:rsidDel="001111A8">
                  <w:delText>CMM</w:delText>
                </w:r>
              </w:smartTag>
              <w:r w:rsidDel="001111A8">
                <w:delText xml:space="preserve"> and IP </w:delText>
              </w:r>
              <w:smartTag w:uri="urn:schemas-microsoft-com:office:smarttags" w:element="stockticker">
                <w:r w:rsidDel="001111A8">
                  <w:delText>CMM</w:delText>
                </w:r>
              </w:smartTag>
              <w:r w:rsidDel="001111A8">
                <w:delText>.</w:delText>
              </w:r>
            </w:del>
          </w:p>
          <w:p w:rsidR="00697356" w:rsidDel="001111A8" w:rsidRDefault="00697356" w:rsidP="001111A8">
            <w:pPr>
              <w:pStyle w:val="Titre4"/>
              <w:rPr>
                <w:del w:id="8435" w:author="VOYER Raphael" w:date="2021-06-16T11:15:00Z"/>
              </w:rPr>
              <w:pPrChange w:id="8436" w:author="VOYER Raphael" w:date="2021-06-16T11:15:00Z">
                <w:pPr>
                  <w:framePr w:hSpace="180" w:wrap="around" w:vAnchor="text" w:hAnchor="margin" w:y="209"/>
                </w:pPr>
              </w:pPrChange>
            </w:pPr>
            <w:del w:id="8437" w:author="VOYER Raphael" w:date="2021-06-16T11:15:00Z">
              <w:r w:rsidDel="001111A8">
                <w:delText xml:space="preserve">1 socket between HAVLAN </w:delText>
              </w:r>
              <w:smartTag w:uri="urn:schemas-microsoft-com:office:smarttags" w:element="stockticker">
                <w:r w:rsidDel="001111A8">
                  <w:delText>CMM</w:delText>
                </w:r>
              </w:smartTag>
              <w:r w:rsidDel="001111A8">
                <w:delText xml:space="preserve"> and QOS </w:delText>
              </w:r>
              <w:smartTag w:uri="urn:schemas-microsoft-com:office:smarttags" w:element="stockticker">
                <w:r w:rsidDel="001111A8">
                  <w:delText>CMM</w:delText>
                </w:r>
              </w:smartTag>
              <w:r w:rsidDel="001111A8">
                <w:delText>.</w:delText>
              </w:r>
            </w:del>
          </w:p>
          <w:p w:rsidR="00697356" w:rsidDel="001111A8" w:rsidRDefault="00697356" w:rsidP="001111A8">
            <w:pPr>
              <w:pStyle w:val="Titre4"/>
              <w:rPr>
                <w:del w:id="8438" w:author="VOYER Raphael" w:date="2021-06-16T11:15:00Z"/>
              </w:rPr>
              <w:pPrChange w:id="8439" w:author="VOYER Raphael" w:date="2021-06-16T11:15:00Z">
                <w:pPr>
                  <w:framePr w:hSpace="180" w:wrap="around" w:vAnchor="text" w:hAnchor="margin" w:y="209"/>
                </w:pPr>
              </w:pPrChange>
            </w:pPr>
            <w:del w:id="8440" w:author="VOYER Raphael" w:date="2021-06-16T11:15:00Z">
              <w:r w:rsidDel="001111A8">
                <w:delText xml:space="preserve">1 socket between HAVLAN </w:delText>
              </w:r>
              <w:smartTag w:uri="urn:schemas-microsoft-com:office:smarttags" w:element="stockticker">
                <w:r w:rsidDel="001111A8">
                  <w:delText>CMM</w:delText>
                </w:r>
              </w:smartTag>
              <w:r w:rsidDel="001111A8">
                <w:delText xml:space="preserve"> and IPMS </w:delText>
              </w:r>
              <w:smartTag w:uri="urn:schemas-microsoft-com:office:smarttags" w:element="stockticker">
                <w:r w:rsidDel="001111A8">
                  <w:delText>CMM</w:delText>
                </w:r>
              </w:smartTag>
              <w:r w:rsidDel="001111A8">
                <w:delText>.</w:delText>
              </w:r>
            </w:del>
          </w:p>
          <w:p w:rsidR="00697356" w:rsidDel="001111A8" w:rsidRDefault="00697356" w:rsidP="001111A8">
            <w:pPr>
              <w:pStyle w:val="Titre4"/>
              <w:rPr>
                <w:del w:id="8441" w:author="VOYER Raphael" w:date="2021-06-16T11:15:00Z"/>
              </w:rPr>
              <w:pPrChange w:id="8442" w:author="VOYER Raphael" w:date="2021-06-16T11:15:00Z">
                <w:pPr>
                  <w:framePr w:hSpace="180" w:wrap="around" w:vAnchor="text" w:hAnchor="margin" w:y="209"/>
                </w:pPr>
              </w:pPrChange>
            </w:pPr>
          </w:p>
          <w:p w:rsidR="00697356" w:rsidDel="001111A8" w:rsidRDefault="00697356" w:rsidP="001111A8">
            <w:pPr>
              <w:pStyle w:val="Titre4"/>
              <w:rPr>
                <w:del w:id="8443" w:author="VOYER Raphael" w:date="2021-06-16T11:15:00Z"/>
              </w:rPr>
              <w:pPrChange w:id="8444" w:author="VOYER Raphael" w:date="2021-06-16T11:15:00Z">
                <w:pPr>
                  <w:framePr w:hSpace="180" w:wrap="around" w:vAnchor="text" w:hAnchor="margin" w:y="209"/>
                </w:pPr>
              </w:pPrChange>
            </w:pPr>
            <w:del w:id="8445" w:author="VOYER Raphael" w:date="2021-06-16T11:15:00Z">
              <w:r w:rsidDel="001111A8">
                <w:delText>Uses VM Shared Memory</w:delText>
              </w:r>
            </w:del>
          </w:p>
          <w:p w:rsidR="00697356" w:rsidDel="001111A8" w:rsidRDefault="00697356" w:rsidP="001111A8">
            <w:pPr>
              <w:pStyle w:val="Titre4"/>
              <w:rPr>
                <w:del w:id="8446" w:author="VOYER Raphael" w:date="2021-06-16T11:15:00Z"/>
              </w:rPr>
              <w:pPrChange w:id="8447" w:author="VOYER Raphael" w:date="2021-06-16T11:15:00Z">
                <w:pPr>
                  <w:framePr w:hSpace="180" w:wrap="around" w:vAnchor="text" w:hAnchor="margin" w:y="209"/>
                </w:pPr>
              </w:pPrChange>
            </w:pPr>
            <w:del w:id="8448" w:author="VOYER Raphael" w:date="2021-06-16T11:15:00Z">
              <w:r w:rsidDel="001111A8">
                <w:delText>Uses PM/PL Shared memory</w:delText>
              </w:r>
            </w:del>
          </w:p>
          <w:p w:rsidR="00697356" w:rsidRPr="00B1288E" w:rsidDel="001111A8" w:rsidRDefault="00697356" w:rsidP="001111A8">
            <w:pPr>
              <w:pStyle w:val="Titre4"/>
              <w:rPr>
                <w:del w:id="8449" w:author="VOYER Raphael" w:date="2021-06-16T11:15:00Z"/>
              </w:rPr>
              <w:pPrChange w:id="8450" w:author="VOYER Raphael" w:date="2021-06-16T11:15:00Z">
                <w:pPr>
                  <w:framePr w:hSpace="180" w:wrap="around" w:vAnchor="text" w:hAnchor="margin" w:y="209"/>
                </w:pPr>
              </w:pPrChange>
            </w:pPr>
            <w:del w:id="8451" w:author="VOYER Raphael" w:date="2021-06-16T11:15:00Z">
              <w:r w:rsidDel="001111A8">
                <w:delText xml:space="preserve">Uses IP </w:delText>
              </w:r>
              <w:smartTag w:uri="urn:schemas-microsoft-com:office:smarttags" w:element="stockticker">
                <w:r w:rsidDel="001111A8">
                  <w:delText>CMM</w:delText>
                </w:r>
              </w:smartTag>
              <w:r w:rsidDel="001111A8">
                <w:delText xml:space="preserve"> Shared memory</w:delText>
              </w:r>
            </w:del>
          </w:p>
        </w:tc>
      </w:tr>
    </w:tbl>
    <w:p w:rsidR="00697356" w:rsidDel="001111A8" w:rsidRDefault="00697356" w:rsidP="001111A8">
      <w:pPr>
        <w:pStyle w:val="Titre4"/>
        <w:rPr>
          <w:del w:id="8452" w:author="VOYER Raphael" w:date="2021-06-16T11:15:00Z"/>
        </w:rPr>
        <w:pPrChange w:id="8453" w:author="VOYER Raphael" w:date="2021-06-16T11:15:00Z">
          <w:pPr>
            <w:pStyle w:val="Corpsdetexte"/>
          </w:pPr>
        </w:pPrChange>
      </w:pPr>
    </w:p>
    <w:p w:rsidR="00697356" w:rsidDel="001111A8" w:rsidRDefault="00697356" w:rsidP="001111A8">
      <w:pPr>
        <w:pStyle w:val="Titre4"/>
        <w:rPr>
          <w:del w:id="8454" w:author="VOYER Raphael" w:date="2021-06-16T11:15:00Z"/>
        </w:rPr>
        <w:pPrChange w:id="8455" w:author="VOYER Raphael" w:date="2021-06-16T11:15:00Z">
          <w:pPr>
            <w:pStyle w:val="Lgende"/>
            <w:jc w:val="center"/>
          </w:pPr>
        </w:pPrChange>
      </w:pPr>
    </w:p>
    <w:p w:rsidR="00697356" w:rsidDel="001111A8" w:rsidRDefault="00697356" w:rsidP="001111A8">
      <w:pPr>
        <w:pStyle w:val="Titre4"/>
        <w:rPr>
          <w:del w:id="8456" w:author="VOYER Raphael" w:date="2021-06-16T11:15:00Z"/>
        </w:rPr>
        <w:pPrChange w:id="8457" w:author="VOYER Raphael" w:date="2021-06-16T11:15:00Z">
          <w:pPr>
            <w:pStyle w:val="Lgende"/>
            <w:jc w:val="center"/>
          </w:pPr>
        </w:pPrChange>
      </w:pPr>
    </w:p>
    <w:p w:rsidR="00697356" w:rsidDel="001111A8" w:rsidRDefault="00697356" w:rsidP="001111A8">
      <w:pPr>
        <w:pStyle w:val="Titre4"/>
        <w:rPr>
          <w:del w:id="8458" w:author="VOYER Raphael" w:date="2021-06-16T11:15:00Z"/>
        </w:rPr>
        <w:pPrChange w:id="8459" w:author="VOYER Raphael" w:date="2021-06-16T11:15:00Z">
          <w:pPr>
            <w:pStyle w:val="Lgende"/>
            <w:jc w:val="center"/>
          </w:pPr>
        </w:pPrChange>
      </w:pPr>
    </w:p>
    <w:p w:rsidR="00697356" w:rsidDel="001111A8" w:rsidRDefault="00697356" w:rsidP="001111A8">
      <w:pPr>
        <w:pStyle w:val="Titre4"/>
        <w:rPr>
          <w:del w:id="8460" w:author="VOYER Raphael" w:date="2021-06-16T11:15:00Z"/>
        </w:rPr>
        <w:pPrChange w:id="8461" w:author="VOYER Raphael" w:date="2021-06-16T11:15:00Z">
          <w:pPr>
            <w:pStyle w:val="Lgende"/>
            <w:jc w:val="center"/>
          </w:pPr>
        </w:pPrChange>
      </w:pPr>
    </w:p>
    <w:p w:rsidR="00697356" w:rsidDel="001111A8" w:rsidRDefault="00697356" w:rsidP="001111A8">
      <w:pPr>
        <w:pStyle w:val="Titre4"/>
        <w:rPr>
          <w:del w:id="8462" w:author="VOYER Raphael" w:date="2021-06-16T11:15:00Z"/>
        </w:rPr>
        <w:pPrChange w:id="8463" w:author="VOYER Raphael" w:date="2021-06-16T11:15:00Z">
          <w:pPr>
            <w:pStyle w:val="Lgende"/>
            <w:jc w:val="center"/>
          </w:pPr>
        </w:pPrChange>
      </w:pPr>
    </w:p>
    <w:p w:rsidR="00697356" w:rsidDel="001111A8" w:rsidRDefault="00697356" w:rsidP="001111A8">
      <w:pPr>
        <w:pStyle w:val="Titre4"/>
        <w:rPr>
          <w:del w:id="8464" w:author="VOYER Raphael" w:date="2021-06-16T11:15:00Z"/>
        </w:rPr>
        <w:pPrChange w:id="8465" w:author="VOYER Raphael" w:date="2021-06-16T11:15:00Z">
          <w:pPr>
            <w:pStyle w:val="Lgende"/>
            <w:jc w:val="center"/>
          </w:pPr>
        </w:pPrChange>
      </w:pPr>
    </w:p>
    <w:p w:rsidR="00697356" w:rsidDel="001111A8" w:rsidRDefault="00697356" w:rsidP="001111A8">
      <w:pPr>
        <w:pStyle w:val="Titre4"/>
        <w:rPr>
          <w:del w:id="8466" w:author="VOYER Raphael" w:date="2021-06-16T11:15:00Z"/>
        </w:rPr>
        <w:pPrChange w:id="8467" w:author="VOYER Raphael" w:date="2021-06-16T11:15:00Z">
          <w:pPr>
            <w:pStyle w:val="Lgende"/>
            <w:jc w:val="center"/>
          </w:pPr>
        </w:pPrChange>
      </w:pPr>
    </w:p>
    <w:p w:rsidR="00697356" w:rsidDel="001111A8" w:rsidRDefault="00697356" w:rsidP="001111A8">
      <w:pPr>
        <w:pStyle w:val="Titre4"/>
        <w:rPr>
          <w:del w:id="8468" w:author="VOYER Raphael" w:date="2021-06-16T11:15:00Z"/>
        </w:rPr>
        <w:pPrChange w:id="8469" w:author="VOYER Raphael" w:date="2021-06-16T11:15:00Z">
          <w:pPr>
            <w:pStyle w:val="Lgende"/>
            <w:ind w:left="1440" w:firstLine="720"/>
          </w:pPr>
        </w:pPrChange>
      </w:pPr>
    </w:p>
    <w:p w:rsidR="00697356" w:rsidRPr="00C042CF" w:rsidDel="001111A8" w:rsidRDefault="00697356" w:rsidP="001111A8">
      <w:pPr>
        <w:pStyle w:val="Titre4"/>
        <w:rPr>
          <w:del w:id="8470" w:author="VOYER Raphael" w:date="2021-06-16T11:15:00Z"/>
        </w:rPr>
        <w:pPrChange w:id="8471" w:author="VOYER Raphael" w:date="2021-06-16T11:15:00Z">
          <w:pPr/>
        </w:pPrChange>
      </w:pPr>
    </w:p>
    <w:p w:rsidR="00697356" w:rsidDel="001111A8" w:rsidRDefault="00697356" w:rsidP="001111A8">
      <w:pPr>
        <w:pStyle w:val="Titre4"/>
        <w:rPr>
          <w:del w:id="8472" w:author="VOYER Raphael" w:date="2021-06-16T11:15:00Z"/>
        </w:rPr>
        <w:pPrChange w:id="8473" w:author="VOYER Raphael" w:date="2021-06-16T11:15:00Z">
          <w:pPr>
            <w:pStyle w:val="Lgende"/>
            <w:ind w:left="1440" w:firstLine="720"/>
          </w:pPr>
        </w:pPrChange>
      </w:pPr>
    </w:p>
    <w:p w:rsidR="00697356" w:rsidDel="001111A8" w:rsidRDefault="00697356" w:rsidP="001111A8">
      <w:pPr>
        <w:pStyle w:val="Titre4"/>
        <w:rPr>
          <w:del w:id="8474" w:author="VOYER Raphael" w:date="2021-06-16T11:15:00Z"/>
        </w:rPr>
        <w:pPrChange w:id="8475" w:author="VOYER Raphael" w:date="2021-06-16T11:15:00Z">
          <w:pPr>
            <w:pStyle w:val="Lgende"/>
            <w:ind w:left="1440" w:firstLine="720"/>
          </w:pPr>
        </w:pPrChange>
      </w:pPr>
    </w:p>
    <w:p w:rsidR="00697356" w:rsidRPr="006E0570" w:rsidDel="001111A8" w:rsidRDefault="00697356" w:rsidP="001111A8">
      <w:pPr>
        <w:pStyle w:val="Titre4"/>
        <w:rPr>
          <w:del w:id="8476" w:author="VOYER Raphael" w:date="2021-06-16T11:15:00Z"/>
        </w:rPr>
        <w:pPrChange w:id="8477" w:author="VOYER Raphael" w:date="2021-06-16T11:15:00Z">
          <w:pPr>
            <w:pStyle w:val="Lgende"/>
            <w:ind w:left="1440" w:firstLine="720"/>
            <w:outlineLvl w:val="0"/>
          </w:pPr>
        </w:pPrChange>
      </w:pPr>
      <w:bookmarkStart w:id="8478" w:name="_Toc424820526"/>
      <w:del w:id="8479" w:author="VOYER Raphael" w:date="2021-06-16T11:15:00Z">
        <w:r w:rsidDel="001111A8">
          <w:delText xml:space="preserve">Table </w:delText>
        </w:r>
        <w:r w:rsidR="004F358F" w:rsidDel="001111A8">
          <w:rPr>
            <w:noProof/>
          </w:rPr>
          <w:fldChar w:fldCharType="begin"/>
        </w:r>
        <w:r w:rsidR="004F358F" w:rsidDel="001111A8">
          <w:rPr>
            <w:noProof/>
          </w:rPr>
          <w:delInstrText xml:space="preserve"> SEQ Table \* ARABIC </w:delInstrText>
        </w:r>
        <w:r w:rsidR="004F358F" w:rsidDel="001111A8">
          <w:rPr>
            <w:noProof/>
          </w:rPr>
          <w:fldChar w:fldCharType="separate"/>
        </w:r>
        <w:r w:rsidDel="001111A8">
          <w:rPr>
            <w:noProof/>
          </w:rPr>
          <w:delText>4</w:delText>
        </w:r>
        <w:r w:rsidR="004F358F" w:rsidDel="001111A8">
          <w:rPr>
            <w:noProof/>
          </w:rPr>
          <w:fldChar w:fldCharType="end"/>
        </w:r>
        <w:r w:rsidDel="001111A8">
          <w:delText xml:space="preserve">: </w:delText>
        </w:r>
        <w:smartTag w:uri="urn:schemas-microsoft-com:office:smarttags" w:element="stockticker">
          <w:r w:rsidRPr="00B575C3" w:rsidDel="001111A8">
            <w:delText>CMM</w:delText>
          </w:r>
        </w:smartTag>
        <w:r w:rsidRPr="00B575C3" w:rsidDel="001111A8">
          <w:delText xml:space="preserve"> Critical Computing Resources</w:delText>
        </w:r>
        <w:bookmarkEnd w:id="8478"/>
      </w:del>
    </w:p>
    <w:p w:rsidR="00697356" w:rsidDel="001111A8" w:rsidRDefault="00697356" w:rsidP="001111A8">
      <w:pPr>
        <w:pStyle w:val="Titre4"/>
        <w:rPr>
          <w:del w:id="8480" w:author="VOYER Raphael" w:date="2021-06-16T11:15:00Z"/>
        </w:rPr>
        <w:pPrChange w:id="8481" w:author="VOYER Raphael" w:date="2021-06-16T11:15:00Z">
          <w:pPr/>
        </w:pPrChange>
      </w:pPr>
    </w:p>
    <w:p w:rsidR="00697356" w:rsidDel="001111A8" w:rsidRDefault="00697356" w:rsidP="001111A8">
      <w:pPr>
        <w:pStyle w:val="Titre4"/>
        <w:rPr>
          <w:del w:id="8482" w:author="VOYER Raphael" w:date="2021-06-16T11:15:00Z"/>
        </w:rPr>
        <w:pPrChange w:id="8483" w:author="VOYER Raphael" w:date="2021-06-16T11:15:00Z">
          <w:pPr/>
        </w:pPrChange>
      </w:pPr>
    </w:p>
    <w:p w:rsidR="00697356" w:rsidDel="001111A8" w:rsidRDefault="00697356" w:rsidP="001111A8">
      <w:pPr>
        <w:pStyle w:val="Titre4"/>
        <w:rPr>
          <w:del w:id="8484" w:author="VOYER Raphael" w:date="2021-06-16T11:15:00Z"/>
        </w:rPr>
        <w:pPrChange w:id="8485" w:author="VOYER Raphael" w:date="2021-06-16T11:15:00Z">
          <w:pPr/>
        </w:pPrChange>
      </w:pPr>
    </w:p>
    <w:p w:rsidR="00697356" w:rsidDel="001111A8" w:rsidRDefault="00697356" w:rsidP="001111A8">
      <w:pPr>
        <w:pStyle w:val="Titre4"/>
        <w:rPr>
          <w:del w:id="8486" w:author="VOYER Raphael" w:date="2021-06-16T11:15:00Z"/>
        </w:rPr>
        <w:pPrChange w:id="8487" w:author="VOYER Raphael" w:date="2021-06-16T11:15:00Z">
          <w:pPr/>
        </w:pPrChange>
      </w:pPr>
    </w:p>
    <w:p w:rsidR="00697356" w:rsidDel="001111A8" w:rsidRDefault="00697356" w:rsidP="001111A8">
      <w:pPr>
        <w:pStyle w:val="Titre4"/>
        <w:rPr>
          <w:del w:id="8488" w:author="VOYER Raphael" w:date="2021-06-16T11:15:00Z"/>
        </w:rPr>
        <w:pPrChange w:id="8489" w:author="VOYER Raphael" w:date="2021-06-16T11:15:00Z">
          <w:pPr/>
        </w:pPrChange>
      </w:pPr>
    </w:p>
    <w:p w:rsidR="00697356" w:rsidDel="001111A8" w:rsidRDefault="00697356" w:rsidP="001111A8">
      <w:pPr>
        <w:pStyle w:val="Titre4"/>
        <w:rPr>
          <w:del w:id="8490" w:author="VOYER Raphael" w:date="2021-06-16T11:15:00Z"/>
        </w:rPr>
        <w:pPrChange w:id="8491" w:author="VOYER Raphael" w:date="2021-06-16T11:15:00Z">
          <w:pPr/>
        </w:pPrChange>
      </w:pPr>
    </w:p>
    <w:p w:rsidR="00697356" w:rsidDel="001111A8" w:rsidRDefault="00697356" w:rsidP="001111A8">
      <w:pPr>
        <w:pStyle w:val="Titre4"/>
        <w:rPr>
          <w:del w:id="8492" w:author="VOYER Raphael" w:date="2021-06-16T11:15:00Z"/>
        </w:rPr>
        <w:pPrChange w:id="8493" w:author="VOYER Raphael" w:date="2021-06-16T11:15:00Z">
          <w:pPr/>
        </w:pPrChange>
      </w:pPr>
    </w:p>
    <w:p w:rsidR="00697356" w:rsidDel="001111A8" w:rsidRDefault="00697356" w:rsidP="001111A8">
      <w:pPr>
        <w:pStyle w:val="Titre4"/>
        <w:rPr>
          <w:del w:id="8494" w:author="VOYER Raphael" w:date="2021-06-16T11:15:00Z"/>
        </w:rPr>
        <w:pPrChange w:id="8495" w:author="VOYER Raphael" w:date="2021-06-16T11:15:00Z">
          <w:pPr/>
        </w:pPrChange>
      </w:pPr>
    </w:p>
    <w:p w:rsidR="00697356" w:rsidDel="001111A8" w:rsidRDefault="00697356" w:rsidP="001111A8">
      <w:pPr>
        <w:pStyle w:val="Titre4"/>
        <w:rPr>
          <w:del w:id="8496" w:author="VOYER Raphael" w:date="2021-06-16T11:15:00Z"/>
        </w:rPr>
        <w:pPrChange w:id="8497" w:author="VOYER Raphael" w:date="2021-06-16T11:15:00Z">
          <w:pPr>
            <w:pStyle w:val="Titre1"/>
            <w:pageBreakBefore/>
            <w:numPr>
              <w:numId w:val="0"/>
            </w:numPr>
            <w:tabs>
              <w:tab w:val="clear" w:pos="432"/>
            </w:tabs>
            <w:ind w:left="360" w:firstLine="0"/>
            <w:jc w:val="left"/>
          </w:pPr>
        </w:pPrChange>
      </w:pPr>
      <w:bookmarkStart w:id="8498" w:name="_Toc424820527"/>
      <w:del w:id="8499" w:author="VOYER Raphael" w:date="2021-06-16T11:15:00Z">
        <w:r w:rsidDel="001111A8">
          <w:delText>APPENDIX C: User Guidelines</w:delText>
        </w:r>
        <w:bookmarkEnd w:id="8498"/>
        <w:r w:rsidDel="001111A8">
          <w:delText xml:space="preserve"> </w:delText>
        </w:r>
      </w:del>
    </w:p>
    <w:p w:rsidR="00697356" w:rsidRPr="00560CF1" w:rsidDel="001111A8" w:rsidRDefault="00697356" w:rsidP="001111A8">
      <w:pPr>
        <w:pStyle w:val="Titre4"/>
        <w:rPr>
          <w:del w:id="8500" w:author="VOYER Raphael" w:date="2021-06-16T11:15:00Z"/>
        </w:rPr>
        <w:pPrChange w:id="8501" w:author="VOYER Raphael" w:date="2021-06-16T11:15:00Z">
          <w:pPr/>
        </w:pPrChange>
      </w:pPr>
    </w:p>
    <w:p w:rsidR="00697356" w:rsidDel="001111A8" w:rsidRDefault="00697356" w:rsidP="001111A8">
      <w:pPr>
        <w:pStyle w:val="Titre4"/>
        <w:rPr>
          <w:del w:id="8502" w:author="VOYER Raphael" w:date="2021-06-16T11:15:00Z"/>
        </w:rPr>
        <w:pPrChange w:id="8503" w:author="VOYER Raphael" w:date="2021-06-16T11:15:00Z">
          <w:pPr>
            <w:numPr>
              <w:numId w:val="38"/>
            </w:numPr>
            <w:tabs>
              <w:tab w:val="num" w:pos="720"/>
            </w:tabs>
            <w:ind w:left="720" w:hanging="360"/>
          </w:pPr>
        </w:pPrChange>
      </w:pPr>
      <w:del w:id="8504" w:author="VOYER Raphael" w:date="2021-06-16T11:15:00Z">
        <w:r w:rsidDel="001111A8">
          <w:delText>User shall be responsible to make sure the same mac-address shall not be configured using the</w:delText>
        </w:r>
      </w:del>
    </w:p>
    <w:p w:rsidR="00697356" w:rsidDel="001111A8" w:rsidRDefault="00697356" w:rsidP="001111A8">
      <w:pPr>
        <w:pStyle w:val="Titre4"/>
        <w:rPr>
          <w:del w:id="8505" w:author="VOYER Raphael" w:date="2021-06-16T11:15:00Z"/>
        </w:rPr>
        <w:pPrChange w:id="8506" w:author="VOYER Raphael" w:date="2021-06-16T11:15:00Z">
          <w:pPr>
            <w:ind w:left="360"/>
          </w:pPr>
        </w:pPrChange>
      </w:pPr>
      <w:del w:id="8507" w:author="VOYER Raphael" w:date="2021-06-16T11:15:00Z">
        <w:r w:rsidDel="001111A8">
          <w:delText xml:space="preserve">      cluster command and the source learning command (mac-learning ) .</w:delText>
        </w:r>
      </w:del>
    </w:p>
    <w:p w:rsidR="00697356" w:rsidDel="001111A8" w:rsidRDefault="00697356" w:rsidP="001111A8">
      <w:pPr>
        <w:pStyle w:val="Titre4"/>
        <w:rPr>
          <w:del w:id="8508" w:author="VOYER Raphael" w:date="2021-06-16T11:15:00Z"/>
        </w:rPr>
        <w:pPrChange w:id="8509" w:author="VOYER Raphael" w:date="2021-06-16T11:15:00Z">
          <w:pPr>
            <w:ind w:left="360"/>
          </w:pPr>
        </w:pPrChange>
      </w:pPr>
    </w:p>
    <w:p w:rsidR="00697356" w:rsidDel="001111A8" w:rsidRDefault="00697356" w:rsidP="001111A8">
      <w:pPr>
        <w:pStyle w:val="Titre4"/>
        <w:rPr>
          <w:del w:id="8510" w:author="VOYER Raphael" w:date="2021-06-16T11:15:00Z"/>
        </w:rPr>
        <w:pPrChange w:id="8511" w:author="VOYER Raphael" w:date="2021-06-16T11:15:00Z">
          <w:pPr>
            <w:numPr>
              <w:numId w:val="38"/>
            </w:numPr>
            <w:tabs>
              <w:tab w:val="num" w:pos="720"/>
            </w:tabs>
            <w:ind w:left="720" w:hanging="360"/>
          </w:pPr>
        </w:pPrChange>
      </w:pPr>
      <w:del w:id="8512" w:author="VOYER Raphael" w:date="2021-06-16T11:15:00Z">
        <w:r w:rsidDel="001111A8">
          <w:delText>User shall be responsible to make sure the same IP/Mac pair shall not be configured using the</w:delText>
        </w:r>
      </w:del>
    </w:p>
    <w:p w:rsidR="00697356" w:rsidDel="001111A8" w:rsidRDefault="00697356" w:rsidP="001111A8">
      <w:pPr>
        <w:pStyle w:val="Titre4"/>
        <w:rPr>
          <w:del w:id="8513" w:author="VOYER Raphael" w:date="2021-06-16T11:15:00Z"/>
        </w:rPr>
        <w:pPrChange w:id="8514" w:author="VOYER Raphael" w:date="2021-06-16T11:15:00Z">
          <w:pPr>
            <w:ind w:left="360"/>
          </w:pPr>
        </w:pPrChange>
      </w:pPr>
      <w:del w:id="8515" w:author="VOYER Raphael" w:date="2021-06-16T11:15:00Z">
        <w:r w:rsidDel="001111A8">
          <w:delText xml:space="preserve">      cluster command and the static ARP command.</w:delText>
        </w:r>
      </w:del>
    </w:p>
    <w:p w:rsidR="00697356" w:rsidDel="001111A8" w:rsidRDefault="00697356" w:rsidP="001111A8">
      <w:pPr>
        <w:pStyle w:val="Titre4"/>
        <w:rPr>
          <w:del w:id="8516" w:author="VOYER Raphael" w:date="2021-06-16T11:15:00Z"/>
        </w:rPr>
        <w:pPrChange w:id="8517" w:author="VOYER Raphael" w:date="2021-06-16T11:15:00Z">
          <w:pPr/>
        </w:pPrChange>
      </w:pPr>
    </w:p>
    <w:p w:rsidR="00697356" w:rsidDel="001111A8" w:rsidRDefault="00697356" w:rsidP="001111A8">
      <w:pPr>
        <w:pStyle w:val="Titre4"/>
        <w:rPr>
          <w:del w:id="8518" w:author="VOYER Raphael" w:date="2021-06-16T11:15:00Z"/>
        </w:rPr>
        <w:pPrChange w:id="8519" w:author="VOYER Raphael" w:date="2021-06-16T11:15:00Z">
          <w:pPr>
            <w:numPr>
              <w:numId w:val="38"/>
            </w:numPr>
            <w:tabs>
              <w:tab w:val="num" w:pos="720"/>
            </w:tabs>
            <w:ind w:left="720" w:hanging="360"/>
          </w:pPr>
        </w:pPrChange>
      </w:pPr>
      <w:del w:id="8520" w:author="VOYER Raphael" w:date="2021-06-16T11:15:00Z">
        <w:r w:rsidDel="001111A8">
          <w:delText>No checks shall be done on port types like LPS/Mobile ports while configuring these</w:delText>
        </w:r>
      </w:del>
    </w:p>
    <w:p w:rsidR="00697356" w:rsidDel="001111A8" w:rsidRDefault="00697356" w:rsidP="001111A8">
      <w:pPr>
        <w:pStyle w:val="Titre4"/>
        <w:rPr>
          <w:del w:id="8521" w:author="VOYER Raphael" w:date="2021-06-16T11:15:00Z"/>
        </w:rPr>
        <w:pPrChange w:id="8522" w:author="VOYER Raphael" w:date="2021-06-16T11:15:00Z">
          <w:pPr>
            <w:ind w:left="360"/>
          </w:pPr>
        </w:pPrChange>
      </w:pPr>
      <w:del w:id="8523" w:author="VOYER Raphael" w:date="2021-06-16T11:15:00Z">
        <w:r w:rsidDel="001111A8">
          <w:delText xml:space="preserve">      ports to the cluster.</w:delText>
        </w:r>
      </w:del>
    </w:p>
    <w:p w:rsidR="00697356" w:rsidDel="001111A8" w:rsidRDefault="00697356" w:rsidP="001111A8">
      <w:pPr>
        <w:pStyle w:val="Titre4"/>
        <w:rPr>
          <w:del w:id="8524" w:author="VOYER Raphael" w:date="2021-06-16T11:15:00Z"/>
        </w:rPr>
        <w:pPrChange w:id="8525" w:author="VOYER Raphael" w:date="2021-06-16T11:15:00Z">
          <w:pPr>
            <w:ind w:left="360" w:firstLine="300"/>
          </w:pPr>
        </w:pPrChange>
      </w:pPr>
    </w:p>
    <w:p w:rsidR="00697356" w:rsidDel="001111A8" w:rsidRDefault="00697356" w:rsidP="001111A8">
      <w:pPr>
        <w:pStyle w:val="Titre4"/>
        <w:rPr>
          <w:del w:id="8526" w:author="VOYER Raphael" w:date="2021-06-16T11:15:00Z"/>
        </w:rPr>
        <w:pPrChange w:id="8527" w:author="VOYER Raphael" w:date="2021-06-16T11:15:00Z">
          <w:pPr>
            <w:numPr>
              <w:numId w:val="39"/>
            </w:numPr>
            <w:tabs>
              <w:tab w:val="num" w:pos="720"/>
            </w:tabs>
            <w:ind w:left="720" w:hanging="360"/>
          </w:pPr>
        </w:pPrChange>
      </w:pPr>
      <w:del w:id="8528" w:author="VOYER Raphael" w:date="2021-06-16T11:15:00Z">
        <w:r w:rsidDel="001111A8">
          <w:delText xml:space="preserve">Since Redirect to Multicast Index shall be performed for the cluster operations a user shall </w:delText>
        </w:r>
      </w:del>
    </w:p>
    <w:p w:rsidR="00697356" w:rsidDel="001111A8" w:rsidRDefault="00697356" w:rsidP="001111A8">
      <w:pPr>
        <w:pStyle w:val="Titre4"/>
        <w:rPr>
          <w:del w:id="8529" w:author="VOYER Raphael" w:date="2021-06-16T11:15:00Z"/>
        </w:rPr>
        <w:pPrChange w:id="8530" w:author="VOYER Raphael" w:date="2021-06-16T11:15:00Z">
          <w:pPr/>
        </w:pPrChange>
      </w:pPr>
      <w:del w:id="8531" w:author="VOYER Raphael" w:date="2021-06-16T11:15:00Z">
        <w:r w:rsidDel="001111A8">
          <w:delText xml:space="preserve">            not contradict the configuration by matching the cluster traffic and using a redirect port.</w:delText>
        </w:r>
      </w:del>
    </w:p>
    <w:p w:rsidR="00697356" w:rsidDel="001111A8" w:rsidRDefault="00697356" w:rsidP="001111A8">
      <w:pPr>
        <w:pStyle w:val="Titre4"/>
        <w:rPr>
          <w:del w:id="8532" w:author="VOYER Raphael" w:date="2021-06-16T11:15:00Z"/>
        </w:rPr>
        <w:pPrChange w:id="8533" w:author="VOYER Raphael" w:date="2021-06-16T11:15:00Z">
          <w:pPr/>
        </w:pPrChange>
      </w:pPr>
    </w:p>
    <w:p w:rsidR="00697356" w:rsidDel="001111A8" w:rsidRDefault="00697356" w:rsidP="001111A8">
      <w:pPr>
        <w:pStyle w:val="Titre4"/>
        <w:rPr>
          <w:del w:id="8534" w:author="VOYER Raphael" w:date="2021-06-16T11:15:00Z"/>
        </w:rPr>
        <w:pPrChange w:id="8535" w:author="VOYER Raphael" w:date="2021-06-16T11:15:00Z">
          <w:pPr>
            <w:numPr>
              <w:numId w:val="39"/>
            </w:numPr>
            <w:tabs>
              <w:tab w:val="num" w:pos="720"/>
            </w:tabs>
            <w:ind w:left="720" w:hanging="360"/>
          </w:pPr>
        </w:pPrChange>
      </w:pPr>
      <w:del w:id="8536" w:author="VOYER Raphael" w:date="2021-06-16T11:15:00Z">
        <w:r w:rsidDel="001111A8">
          <w:delText>No validations shall be done on the vlan/VPA or IP interface while cluster configuration.</w:delText>
        </w:r>
      </w:del>
    </w:p>
    <w:p w:rsidR="00697356" w:rsidDel="001111A8" w:rsidRDefault="00697356" w:rsidP="001111A8">
      <w:pPr>
        <w:pStyle w:val="Titre4"/>
        <w:rPr>
          <w:del w:id="8537" w:author="VOYER Raphael" w:date="2021-06-16T11:15:00Z"/>
        </w:rPr>
        <w:pPrChange w:id="8538" w:author="VOYER Raphael" w:date="2021-06-16T11:15:00Z">
          <w:pPr/>
        </w:pPrChange>
      </w:pPr>
      <w:del w:id="8539" w:author="VOYER Raphael" w:date="2021-06-16T11:15:00Z">
        <w:r w:rsidDel="001111A8">
          <w:delText xml:space="preserve">            However the cluster status shall be displayed as operationally disabled in case there is</w:delText>
        </w:r>
      </w:del>
    </w:p>
    <w:p w:rsidR="00697356" w:rsidDel="001111A8" w:rsidRDefault="00697356" w:rsidP="001111A8">
      <w:pPr>
        <w:pStyle w:val="Titre4"/>
        <w:rPr>
          <w:del w:id="8540" w:author="VOYER Raphael" w:date="2021-06-16T11:15:00Z"/>
        </w:rPr>
        <w:pPrChange w:id="8541" w:author="VOYER Raphael" w:date="2021-06-16T11:15:00Z">
          <w:pPr>
            <w:ind w:left="360"/>
          </w:pPr>
        </w:pPrChange>
      </w:pPr>
      <w:del w:id="8542" w:author="VOYER Raphael" w:date="2021-06-16T11:15:00Z">
        <w:r w:rsidDel="001111A8">
          <w:delText xml:space="preserve">      no valid vlan or vpa configured for the cluster.</w:delText>
        </w:r>
      </w:del>
    </w:p>
    <w:p w:rsidR="00697356" w:rsidDel="001111A8" w:rsidRDefault="00697356" w:rsidP="001111A8">
      <w:pPr>
        <w:pStyle w:val="Titre4"/>
        <w:rPr>
          <w:del w:id="8543" w:author="VOYER Raphael" w:date="2021-06-16T11:15:00Z"/>
        </w:rPr>
        <w:pPrChange w:id="8544" w:author="VOYER Raphael" w:date="2021-06-16T11:15:00Z">
          <w:pPr>
            <w:ind w:left="360" w:firstLine="420"/>
          </w:pPr>
        </w:pPrChange>
      </w:pPr>
    </w:p>
    <w:p w:rsidR="00697356" w:rsidDel="001111A8" w:rsidRDefault="00697356" w:rsidP="001111A8">
      <w:pPr>
        <w:pStyle w:val="Titre4"/>
        <w:rPr>
          <w:del w:id="8545" w:author="VOYER Raphael" w:date="2021-06-16T11:15:00Z"/>
        </w:rPr>
        <w:pPrChange w:id="8546" w:author="VOYER Raphael" w:date="2021-06-16T11:15:00Z">
          <w:pPr>
            <w:numPr>
              <w:numId w:val="39"/>
            </w:numPr>
            <w:tabs>
              <w:tab w:val="num" w:pos="720"/>
            </w:tabs>
            <w:ind w:left="720" w:hanging="360"/>
          </w:pPr>
        </w:pPrChange>
      </w:pPr>
      <w:del w:id="8547" w:author="VOYER Raphael" w:date="2021-06-16T11:15:00Z">
        <w:r w:rsidDel="001111A8">
          <w:delText xml:space="preserve">Once the Vlan/VPA or IP interface gets active the cluster shall be configured with the port bitmap accordingly. </w:delText>
        </w:r>
      </w:del>
    </w:p>
    <w:p w:rsidR="00697356" w:rsidDel="001111A8" w:rsidRDefault="00697356" w:rsidP="001111A8">
      <w:pPr>
        <w:pStyle w:val="Titre4"/>
        <w:rPr>
          <w:del w:id="8548" w:author="VOYER Raphael" w:date="2021-06-16T11:15:00Z"/>
        </w:rPr>
        <w:pPrChange w:id="8549" w:author="VOYER Raphael" w:date="2021-06-16T11:15:00Z">
          <w:pPr>
            <w:ind w:left="360"/>
          </w:pPr>
        </w:pPrChange>
      </w:pPr>
    </w:p>
    <w:p w:rsidR="00697356" w:rsidDel="001111A8" w:rsidRDefault="00697356" w:rsidP="001111A8">
      <w:pPr>
        <w:pStyle w:val="Titre4"/>
        <w:rPr>
          <w:del w:id="8550" w:author="VOYER Raphael" w:date="2021-06-16T11:15:00Z"/>
        </w:rPr>
        <w:pPrChange w:id="8551" w:author="VOYER Raphael" w:date="2021-06-16T11:15:00Z">
          <w:pPr>
            <w:numPr>
              <w:numId w:val="39"/>
            </w:numPr>
            <w:tabs>
              <w:tab w:val="num" w:pos="720"/>
            </w:tabs>
            <w:ind w:left="720" w:hanging="360"/>
          </w:pPr>
        </w:pPrChange>
      </w:pPr>
      <w:del w:id="8552" w:author="VOYER Raphael" w:date="2021-06-16T11:15:00Z">
        <w:r w:rsidDel="001111A8">
          <w:delText>User is recommended to test with the dynamic IGMP membership only for the cluster operating</w:delText>
        </w:r>
      </w:del>
    </w:p>
    <w:p w:rsidR="00697356" w:rsidDel="001111A8" w:rsidRDefault="00697356" w:rsidP="001111A8">
      <w:pPr>
        <w:pStyle w:val="Titre4"/>
        <w:rPr>
          <w:del w:id="8553" w:author="VOYER Raphael" w:date="2021-06-16T11:15:00Z"/>
        </w:rPr>
        <w:pPrChange w:id="8554" w:author="VOYER Raphael" w:date="2021-06-16T11:15:00Z">
          <w:pPr>
            <w:ind w:left="720"/>
          </w:pPr>
        </w:pPrChange>
      </w:pPr>
      <w:del w:id="8555" w:author="VOYER Raphael" w:date="2021-06-16T11:15:00Z">
        <w:r w:rsidDel="001111A8">
          <w:delText>with IP multicast address.</w:delText>
        </w:r>
      </w:del>
    </w:p>
    <w:p w:rsidR="00697356" w:rsidDel="001111A8" w:rsidRDefault="00697356" w:rsidP="001111A8">
      <w:pPr>
        <w:pStyle w:val="Titre4"/>
        <w:rPr>
          <w:del w:id="8556" w:author="VOYER Raphael" w:date="2021-06-16T11:15:00Z"/>
        </w:rPr>
        <w:pPrChange w:id="8557" w:author="VOYER Raphael" w:date="2021-06-16T11:15:00Z">
          <w:pPr>
            <w:ind w:left="720"/>
          </w:pPr>
        </w:pPrChange>
      </w:pPr>
    </w:p>
    <w:p w:rsidR="00697356" w:rsidDel="001111A8" w:rsidRDefault="00697356" w:rsidP="001111A8">
      <w:pPr>
        <w:pStyle w:val="Titre4"/>
        <w:rPr>
          <w:del w:id="8558" w:author="VOYER Raphael" w:date="2021-06-16T11:15:00Z"/>
        </w:rPr>
        <w:pPrChange w:id="8559" w:author="VOYER Raphael" w:date="2021-06-16T11:15:00Z">
          <w:pPr>
            <w:ind w:left="720"/>
          </w:pPr>
        </w:pPrChange>
      </w:pPr>
    </w:p>
    <w:p w:rsidR="00697356" w:rsidDel="001111A8" w:rsidRDefault="00697356" w:rsidP="001111A8">
      <w:pPr>
        <w:pStyle w:val="Titre4"/>
        <w:rPr>
          <w:del w:id="8560" w:author="VOYER Raphael" w:date="2021-06-16T11:15:00Z"/>
        </w:rPr>
        <w:pPrChange w:id="8561" w:author="VOYER Raphael" w:date="2021-06-16T11:15:00Z">
          <w:pPr>
            <w:ind w:left="360"/>
          </w:pPr>
        </w:pPrChange>
      </w:pPr>
      <w:del w:id="8562" w:author="VOYER Raphael" w:date="2021-06-16T11:15:00Z">
        <w:r w:rsidDel="001111A8">
          <w:delText xml:space="preserve">            </w:delText>
        </w:r>
      </w:del>
    </w:p>
    <w:p w:rsidR="00697356" w:rsidRPr="00921B21" w:rsidDel="001111A8" w:rsidRDefault="00697356" w:rsidP="001111A8">
      <w:pPr>
        <w:pStyle w:val="Titre4"/>
        <w:rPr>
          <w:del w:id="8563" w:author="VOYER Raphael" w:date="2021-06-16T11:15:00Z"/>
        </w:rPr>
        <w:pPrChange w:id="8564" w:author="VOYER Raphael" w:date="2021-06-16T11:15:00Z">
          <w:pPr/>
        </w:pPrChange>
      </w:pPr>
      <w:del w:id="8565" w:author="VOYER Raphael" w:date="2021-06-16T11:15:00Z">
        <w:r w:rsidDel="001111A8">
          <w:delText xml:space="preserve">  </w:delText>
        </w:r>
      </w:del>
    </w:p>
    <w:p w:rsidR="00697356" w:rsidDel="001111A8" w:rsidRDefault="00D8530E" w:rsidP="001111A8">
      <w:pPr>
        <w:pStyle w:val="Titre4"/>
        <w:rPr>
          <w:del w:id="8566" w:author="VOYER Raphael" w:date="2021-06-16T11:15:00Z"/>
        </w:rPr>
        <w:pPrChange w:id="8567" w:author="VOYER Raphael" w:date="2021-06-16T11:15:00Z">
          <w:pPr>
            <w:pStyle w:val="Titre1"/>
            <w:pageBreakBefore/>
            <w:numPr>
              <w:numId w:val="0"/>
            </w:numPr>
            <w:tabs>
              <w:tab w:val="clear" w:pos="432"/>
            </w:tabs>
            <w:ind w:left="360" w:firstLine="0"/>
            <w:jc w:val="left"/>
          </w:pPr>
        </w:pPrChange>
      </w:pPr>
      <w:del w:id="8568" w:author="VOYER Raphael" w:date="2021-06-16T11:15:00Z">
        <w:r w:rsidDel="001111A8">
          <w:delText xml:space="preserve"> </w:delText>
        </w:r>
        <w:bookmarkStart w:id="8569" w:name="_Toc424820528"/>
        <w:r w:rsidR="00697356" w:rsidDel="001111A8">
          <w:delText>APPENDIX D : HAVLAN SUPPORT OVER VIRTUAL CHASSIS</w:delText>
        </w:r>
        <w:bookmarkEnd w:id="8569"/>
      </w:del>
    </w:p>
    <w:p w:rsidR="00697356" w:rsidDel="001111A8" w:rsidRDefault="00697356" w:rsidP="001111A8">
      <w:pPr>
        <w:pStyle w:val="Titre4"/>
        <w:rPr>
          <w:del w:id="8570" w:author="VOYER Raphael" w:date="2021-06-16T11:15:00Z"/>
        </w:rPr>
        <w:pPrChange w:id="8571" w:author="VOYER Raphael" w:date="2021-06-16T11:15:00Z">
          <w:pPr/>
        </w:pPrChange>
      </w:pPr>
      <w:del w:id="8572" w:author="VOYER Raphael" w:date="2021-06-16T11:15:00Z">
        <w:r w:rsidDel="001111A8">
          <w:delText xml:space="preserve">         </w:delText>
        </w:r>
      </w:del>
    </w:p>
    <w:p w:rsidR="00697356" w:rsidDel="001111A8" w:rsidRDefault="00697356" w:rsidP="001111A8">
      <w:pPr>
        <w:pStyle w:val="Titre4"/>
        <w:rPr>
          <w:del w:id="8573" w:author="VOYER Raphael" w:date="2021-06-16T11:15:00Z"/>
        </w:rPr>
        <w:pPrChange w:id="8574" w:author="VOYER Raphael" w:date="2021-06-16T11:15:00Z">
          <w:pPr>
            <w:outlineLvl w:val="0"/>
          </w:pPr>
        </w:pPrChange>
      </w:pPr>
      <w:del w:id="8575" w:author="VOYER Raphael" w:date="2021-06-16T11:15:00Z">
        <w:r w:rsidDel="001111A8">
          <w:delText xml:space="preserve">            </w:delText>
        </w:r>
        <w:bookmarkStart w:id="8576" w:name="_Toc424820529"/>
        <w:r w:rsidRPr="00C92466" w:rsidDel="001111A8">
          <w:rPr>
            <w:b w:val="0"/>
          </w:rPr>
          <w:delText>User  Management  Module Changes for VC :</w:delText>
        </w:r>
        <w:bookmarkEnd w:id="8576"/>
        <w:r w:rsidDel="001111A8">
          <w:delText xml:space="preserve"> </w:delText>
        </w:r>
      </w:del>
    </w:p>
    <w:p w:rsidR="00697356" w:rsidDel="001111A8" w:rsidRDefault="00697356" w:rsidP="001111A8">
      <w:pPr>
        <w:pStyle w:val="Titre4"/>
        <w:rPr>
          <w:del w:id="8577" w:author="VOYER Raphael" w:date="2021-06-16T11:15:00Z"/>
        </w:rPr>
        <w:pPrChange w:id="8578" w:author="VOYER Raphael" w:date="2021-06-16T11:15:00Z">
          <w:pPr/>
        </w:pPrChange>
      </w:pPr>
    </w:p>
    <w:p w:rsidR="00697356" w:rsidDel="001111A8" w:rsidRDefault="00697356" w:rsidP="001111A8">
      <w:pPr>
        <w:pStyle w:val="Titre4"/>
        <w:rPr>
          <w:del w:id="8579" w:author="VOYER Raphael" w:date="2021-06-16T11:15:00Z"/>
        </w:rPr>
        <w:pPrChange w:id="8580" w:author="VOYER Raphael" w:date="2021-06-16T11:15:00Z">
          <w:pPr/>
        </w:pPrChange>
      </w:pPr>
      <w:del w:id="8581" w:author="VOYER Raphael" w:date="2021-06-16T11:15:00Z">
        <w:r w:rsidDel="001111A8">
          <w:delText xml:space="preserve">                               CLI/WEBVIEW  modules have been modified to accept the “Chassis Id” along with the  I </w:delText>
        </w:r>
        <w:r w:rsidDel="001111A8">
          <w:br/>
          <w:delText xml:space="preserve">                  “slot/port “ Parameters for both “configuration” and “show” commands . </w:delText>
        </w:r>
      </w:del>
    </w:p>
    <w:p w:rsidR="00697356" w:rsidDel="001111A8" w:rsidRDefault="00697356" w:rsidP="001111A8">
      <w:pPr>
        <w:pStyle w:val="Titre4"/>
        <w:rPr>
          <w:del w:id="8582" w:author="VOYER Raphael" w:date="2021-06-16T11:15:00Z"/>
        </w:rPr>
        <w:pPrChange w:id="8583" w:author="VOYER Raphael" w:date="2021-06-16T11:15:00Z">
          <w:pPr/>
        </w:pPrChange>
      </w:pPr>
    </w:p>
    <w:p w:rsidR="00697356" w:rsidDel="001111A8" w:rsidRDefault="004F358F" w:rsidP="001111A8">
      <w:pPr>
        <w:pStyle w:val="Titre4"/>
        <w:rPr>
          <w:del w:id="8584" w:author="VOYER Raphael" w:date="2021-06-16T11:15:00Z"/>
        </w:rPr>
        <w:pPrChange w:id="8585" w:author="VOYER Raphael" w:date="2021-06-16T11:15:00Z">
          <w:pPr/>
        </w:pPrChange>
      </w:pPr>
      <w:del w:id="8586" w:author="VOYER Raphael" w:date="2021-06-16T11:15:00Z">
        <w:r w:rsidDel="001111A8">
          <w:rPr>
            <w:noProof/>
          </w:rPr>
          <mc:AlternateContent>
            <mc:Choice Requires="wps">
              <w:drawing>
                <wp:anchor distT="0" distB="0" distL="114300" distR="114300" simplePos="0" relativeHeight="251666944" behindDoc="0" locked="0" layoutInCell="1" allowOverlap="1">
                  <wp:simplePos x="0" y="0"/>
                  <wp:positionH relativeFrom="column">
                    <wp:posOffset>1600200</wp:posOffset>
                  </wp:positionH>
                  <wp:positionV relativeFrom="paragraph">
                    <wp:posOffset>219075</wp:posOffset>
                  </wp:positionV>
                  <wp:extent cx="2743200" cy="2346325"/>
                  <wp:effectExtent l="0" t="0" r="0" b="1270"/>
                  <wp:wrapNone/>
                  <wp:docPr id="52" name="Rectangle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34632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697356">
                              <w:pPr>
                                <w:autoSpaceDE w:val="0"/>
                                <w:autoSpaceDN w:val="0"/>
                                <w:adjustRightInd w:val="0"/>
                                <w:rPr>
                                  <w:rFonts w:cs="Trebuchet MS"/>
                                  <w:color w:val="3333FF"/>
                                  <w:sz w:val="18"/>
                                  <w:szCs w:val="18"/>
                                  <w:lang w:val="fr-FR"/>
                                </w:rPr>
                              </w:pPr>
                              <w:r>
                                <w:rPr>
                                  <w:rFonts w:cs="Trebuchet MS"/>
                                  <w:color w:val="3333FF"/>
                                  <w:sz w:val="18"/>
                                  <w:szCs w:val="18"/>
                                  <w:lang w:val="fr-FR"/>
                                </w:rPr>
                                <w:t xml:space="preserve">-&gt; server-cluster 1 port ?   </w:t>
                              </w:r>
                            </w:p>
                            <w:p w:rsidR="00A87B5C" w:rsidRDefault="00A87B5C" w:rsidP="00697356">
                              <w:pPr>
                                <w:autoSpaceDE w:val="0"/>
                                <w:autoSpaceDN w:val="0"/>
                                <w:adjustRightInd w:val="0"/>
                                <w:rPr>
                                  <w:rFonts w:cs="Trebuchet MS"/>
                                  <w:color w:val="3333FF"/>
                                  <w:sz w:val="18"/>
                                  <w:szCs w:val="18"/>
                                  <w:lang w:val="fr-FR"/>
                                </w:rPr>
                              </w:pPr>
                              <w:r>
                                <w:rPr>
                                  <w:rFonts w:cs="Trebuchet MS"/>
                                  <w:color w:val="3333FF"/>
                                  <w:sz w:val="18"/>
                                  <w:szCs w:val="18"/>
                                  <w:lang w:val="fr-FR"/>
                                </w:rPr>
                                <w:t xml:space="preserve">                        ^</w:t>
                              </w:r>
                            </w:p>
                            <w:p w:rsidR="00A87B5C" w:rsidRDefault="00A87B5C" w:rsidP="00697356">
                              <w:pPr>
                                <w:autoSpaceDE w:val="0"/>
                                <w:autoSpaceDN w:val="0"/>
                                <w:adjustRightInd w:val="0"/>
                                <w:rPr>
                                  <w:rFonts w:cs="Trebuchet MS"/>
                                  <w:color w:val="3333FF"/>
                                  <w:sz w:val="18"/>
                                  <w:szCs w:val="18"/>
                                  <w:lang w:val="fr-FR"/>
                                </w:rPr>
                              </w:pPr>
                              <w:r>
                                <w:rPr>
                                  <w:rFonts w:cs="Trebuchet MS"/>
                                  <w:color w:val="3333FF"/>
                                  <w:sz w:val="18"/>
                                  <w:szCs w:val="18"/>
                                  <w:lang w:val="fr-FR"/>
                                </w:rPr>
                                <w:t xml:space="preserve">                        ALL &lt;chassis/slot/port-port&gt; &lt;chassis/slot/port&gt; </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lang w:val="fr-FR"/>
                                </w:rPr>
                                <w:t xml:space="preserve"> </w:t>
                              </w:r>
                              <w:r>
                                <w:rPr>
                                  <w:rFonts w:cs="Trebuchet MS"/>
                                  <w:color w:val="3333FF"/>
                                  <w:sz w:val="18"/>
                                  <w:szCs w:val="18"/>
                                </w:rPr>
                                <w:t>(HaVlan Command Set)</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-&gt; server-cluster 1 port 1/1/5</w:t>
                              </w:r>
                            </w:p>
                            <w:p w:rsidR="00A87B5C" w:rsidRDefault="00A87B5C" w:rsidP="00697356">
                              <w:pPr>
                                <w:autoSpaceDE w:val="0"/>
                                <w:autoSpaceDN w:val="0"/>
                                <w:adjustRightInd w:val="0"/>
                                <w:rPr>
                                  <w:rFonts w:cs="Trebuchet MS"/>
                                  <w:color w:val="3333FF"/>
                                  <w:sz w:val="18"/>
                                  <w:szCs w:val="18"/>
                                </w:rPr>
                              </w:pP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-&gt; server-cluster 1 port 1/1/6</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-&gt;</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(HaVlan Command Set)</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 xml:space="preserve">-&gt; show server-cluster 1 port </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Legend:   * = not valid</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 xml:space="preserve">  Cluster Id  Port    Port Type</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 xml:space="preserve">* 1           1/1/5   Static  </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 xml:space="preserve">* 1           1/1/6   Static  </w:t>
                              </w:r>
                            </w:p>
                            <w:p w:rsidR="00A87B5C" w:rsidRDefault="00A87B5C" w:rsidP="00697356">
                              <w:pPr>
                                <w:autoSpaceDE w:val="0"/>
                                <w:autoSpaceDN w:val="0"/>
                                <w:adjustRightInd w:val="0"/>
                                <w:rPr>
                                  <w:rFonts w:ascii="Arial" w:hAnsi="Arial" w:cs="Arial"/>
                                  <w:color w:val="3333FF"/>
                                  <w:sz w:val="18"/>
                                  <w:szCs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64" o:spid="_x0000_s1121" style="position:absolute;left:0;text-align:left;margin-left:126pt;margin-top:17.25pt;width:3in;height:184.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" fillcolor="#ffc" stroked="f">
                  <v:textbox style="mso-fit-shape-to-text:t">
                    <w:txbxContent>
                      <w:p w:rsidR="00A87B5C" w:rsidRDefault="00A87B5C" w:rsidP="00697356">
                        <w:pPr>
                          <w:autoSpaceDE w:val="0"/>
                          <w:autoSpaceDN w:val="0"/>
                          <w:adjustRightInd w:val="0"/>
                          <w:rPr>
                            <w:rFonts w:cs="Trebuchet MS"/>
                            <w:color w:val="3333FF"/>
                            <w:sz w:val="18"/>
                            <w:szCs w:val="18"/>
                            <w:lang w:val="fr-FR"/>
                          </w:rPr>
                        </w:pPr>
                        <w:r>
                          <w:rPr>
                            <w:rFonts w:cs="Trebuchet MS"/>
                            <w:color w:val="3333FF"/>
                            <w:sz w:val="18"/>
                            <w:szCs w:val="18"/>
                            <w:lang w:val="fr-FR"/>
                          </w:rPr>
                          <w:t xml:space="preserve">-&gt; server-cluster 1 port ?   </w:t>
                        </w:r>
                      </w:p>
                      <w:p w:rsidR="00A87B5C" w:rsidRDefault="00A87B5C" w:rsidP="00697356">
                        <w:pPr>
                          <w:autoSpaceDE w:val="0"/>
                          <w:autoSpaceDN w:val="0"/>
                          <w:adjustRightInd w:val="0"/>
                          <w:rPr>
                            <w:rFonts w:cs="Trebuchet MS"/>
                            <w:color w:val="3333FF"/>
                            <w:sz w:val="18"/>
                            <w:szCs w:val="18"/>
                            <w:lang w:val="fr-FR"/>
                          </w:rPr>
                        </w:pPr>
                        <w:r>
                          <w:rPr>
                            <w:rFonts w:cs="Trebuchet MS"/>
                            <w:color w:val="3333FF"/>
                            <w:sz w:val="18"/>
                            <w:szCs w:val="18"/>
                            <w:lang w:val="fr-FR"/>
                          </w:rPr>
                          <w:t xml:space="preserve">                        ^</w:t>
                        </w:r>
                      </w:p>
                      <w:p w:rsidR="00A87B5C" w:rsidRDefault="00A87B5C" w:rsidP="00697356">
                        <w:pPr>
                          <w:autoSpaceDE w:val="0"/>
                          <w:autoSpaceDN w:val="0"/>
                          <w:adjustRightInd w:val="0"/>
                          <w:rPr>
                            <w:rFonts w:cs="Trebuchet MS"/>
                            <w:color w:val="3333FF"/>
                            <w:sz w:val="18"/>
                            <w:szCs w:val="18"/>
                            <w:lang w:val="fr-FR"/>
                          </w:rPr>
                        </w:pPr>
                        <w:r>
                          <w:rPr>
                            <w:rFonts w:cs="Trebuchet MS"/>
                            <w:color w:val="3333FF"/>
                            <w:sz w:val="18"/>
                            <w:szCs w:val="18"/>
                            <w:lang w:val="fr-FR"/>
                          </w:rPr>
                          <w:t xml:space="preserve">                        ALL &lt;chassis/slot/port-port&gt; &lt;chassis/slot/port&gt; </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lang w:val="fr-FR"/>
                          </w:rPr>
                          <w:t xml:space="preserve"> </w:t>
                        </w:r>
                        <w:r>
                          <w:rPr>
                            <w:rFonts w:cs="Trebuchet MS"/>
                            <w:color w:val="3333FF"/>
                            <w:sz w:val="18"/>
                            <w:szCs w:val="18"/>
                          </w:rPr>
                          <w:t>(HaVlan Command Set)</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-&gt; server-cluster 1 port 1/1/5</w:t>
                        </w:r>
                      </w:p>
                      <w:p w:rsidR="00A87B5C" w:rsidRDefault="00A87B5C" w:rsidP="00697356">
                        <w:pPr>
                          <w:autoSpaceDE w:val="0"/>
                          <w:autoSpaceDN w:val="0"/>
                          <w:adjustRightInd w:val="0"/>
                          <w:rPr>
                            <w:rFonts w:cs="Trebuchet MS"/>
                            <w:color w:val="3333FF"/>
                            <w:sz w:val="18"/>
                            <w:szCs w:val="18"/>
                          </w:rPr>
                        </w:pP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-&gt; server-cluster 1 port 1/1/6</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-&gt;</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(HaVlan Command Set)</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 xml:space="preserve">-&gt; show server-cluster 1 port </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Legend:   * = not valid</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 xml:space="preserve">  Cluster Id  Port    Port Type</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 xml:space="preserve">* 1           1/1/5   Static  </w:t>
                        </w:r>
                      </w:p>
                      <w:p w:rsidR="00A87B5C" w:rsidRDefault="00A87B5C" w:rsidP="00697356">
                        <w:pPr>
                          <w:autoSpaceDE w:val="0"/>
                          <w:autoSpaceDN w:val="0"/>
                          <w:adjustRightInd w:val="0"/>
                          <w:rPr>
                            <w:rFonts w:cs="Trebuchet MS"/>
                            <w:color w:val="3333FF"/>
                            <w:sz w:val="18"/>
                            <w:szCs w:val="18"/>
                          </w:rPr>
                        </w:pPr>
                        <w:r>
                          <w:rPr>
                            <w:rFonts w:cs="Trebuchet MS"/>
                            <w:color w:val="3333FF"/>
                            <w:sz w:val="18"/>
                            <w:szCs w:val="18"/>
                          </w:rPr>
                          <w:t xml:space="preserve">* 1           1/1/6   Static  </w:t>
                        </w:r>
                      </w:p>
                      <w:p w:rsidR="00A87B5C" w:rsidRDefault="00A87B5C" w:rsidP="00697356">
                        <w:pPr>
                          <w:autoSpaceDE w:val="0"/>
                          <w:autoSpaceDN w:val="0"/>
                          <w:adjustRightInd w:val="0"/>
                          <w:rPr>
                            <w:rFonts w:ascii="Arial" w:hAnsi="Arial" w:cs="Arial"/>
                            <w:color w:val="3333FF"/>
                            <w:sz w:val="18"/>
                            <w:szCs w:val="18"/>
                          </w:rPr>
                        </w:pPr>
                      </w:p>
                    </w:txbxContent>
                  </v:textbox>
                </v:rect>
              </w:pict>
            </mc:Fallback>
          </mc:AlternateContent>
        </w:r>
        <w:r w:rsidR="00697356" w:rsidDel="001111A8">
          <w:delText xml:space="preserve">                             The new modified the sample  CLI looks as shown  below.Webview also is changed  </w:delText>
        </w:r>
        <w:r w:rsidR="00697356" w:rsidDel="001111A8">
          <w:br/>
          <w:delText xml:space="preserve">                  accordingly.</w:delText>
        </w:r>
      </w:del>
    </w:p>
    <w:p w:rsidR="00697356" w:rsidDel="001111A8" w:rsidRDefault="00697356" w:rsidP="001111A8">
      <w:pPr>
        <w:pStyle w:val="Titre4"/>
        <w:rPr>
          <w:del w:id="8587" w:author="VOYER Raphael" w:date="2021-06-16T11:15:00Z"/>
        </w:rPr>
        <w:pPrChange w:id="8588" w:author="VOYER Raphael" w:date="2021-06-16T11:15:00Z">
          <w:pPr/>
        </w:pPrChange>
      </w:pPr>
      <w:del w:id="8589" w:author="VOYER Raphael" w:date="2021-06-16T11:15:00Z">
        <w:r w:rsidDel="001111A8">
          <w:delText xml:space="preserve">        </w:delText>
        </w:r>
      </w:del>
    </w:p>
    <w:p w:rsidR="00697356" w:rsidDel="001111A8" w:rsidRDefault="00697356" w:rsidP="001111A8">
      <w:pPr>
        <w:pStyle w:val="Titre4"/>
        <w:rPr>
          <w:del w:id="8590" w:author="VOYER Raphael" w:date="2021-06-16T11:15:00Z"/>
        </w:rPr>
        <w:pPrChange w:id="8591" w:author="VOYER Raphael" w:date="2021-06-16T11:15:00Z">
          <w:pPr/>
        </w:pPrChange>
      </w:pPr>
    </w:p>
    <w:p w:rsidR="00697356" w:rsidDel="001111A8" w:rsidRDefault="00697356" w:rsidP="001111A8">
      <w:pPr>
        <w:pStyle w:val="Titre4"/>
        <w:rPr>
          <w:del w:id="8592" w:author="VOYER Raphael" w:date="2021-06-16T11:15:00Z"/>
        </w:rPr>
        <w:pPrChange w:id="8593" w:author="VOYER Raphael" w:date="2021-06-16T11:15:00Z">
          <w:pPr/>
        </w:pPrChange>
      </w:pPr>
    </w:p>
    <w:p w:rsidR="00697356" w:rsidDel="001111A8" w:rsidRDefault="00697356" w:rsidP="001111A8">
      <w:pPr>
        <w:pStyle w:val="Titre4"/>
        <w:rPr>
          <w:del w:id="8594" w:author="VOYER Raphael" w:date="2021-06-16T11:15:00Z"/>
        </w:rPr>
        <w:pPrChange w:id="8595" w:author="VOYER Raphael" w:date="2021-06-16T11:15:00Z">
          <w:pPr/>
        </w:pPrChange>
      </w:pPr>
    </w:p>
    <w:p w:rsidR="00697356" w:rsidDel="001111A8" w:rsidRDefault="00697356" w:rsidP="001111A8">
      <w:pPr>
        <w:pStyle w:val="Titre4"/>
        <w:rPr>
          <w:del w:id="8596" w:author="VOYER Raphael" w:date="2021-06-16T11:15:00Z"/>
        </w:rPr>
        <w:pPrChange w:id="8597" w:author="VOYER Raphael" w:date="2021-06-16T11:15:00Z">
          <w:pPr/>
        </w:pPrChange>
      </w:pPr>
    </w:p>
    <w:p w:rsidR="00697356" w:rsidDel="001111A8" w:rsidRDefault="00697356" w:rsidP="001111A8">
      <w:pPr>
        <w:pStyle w:val="Titre4"/>
        <w:rPr>
          <w:del w:id="8598" w:author="VOYER Raphael" w:date="2021-06-16T11:15:00Z"/>
        </w:rPr>
        <w:pPrChange w:id="8599" w:author="VOYER Raphael" w:date="2021-06-16T11:15:00Z">
          <w:pPr/>
        </w:pPrChange>
      </w:pPr>
    </w:p>
    <w:p w:rsidR="00697356" w:rsidDel="001111A8" w:rsidRDefault="00697356" w:rsidP="001111A8">
      <w:pPr>
        <w:pStyle w:val="Titre4"/>
        <w:rPr>
          <w:del w:id="8600" w:author="VOYER Raphael" w:date="2021-06-16T11:15:00Z"/>
        </w:rPr>
        <w:pPrChange w:id="8601" w:author="VOYER Raphael" w:date="2021-06-16T11:15:00Z">
          <w:pPr/>
        </w:pPrChange>
      </w:pPr>
    </w:p>
    <w:p w:rsidR="00697356" w:rsidDel="001111A8" w:rsidRDefault="00697356" w:rsidP="001111A8">
      <w:pPr>
        <w:pStyle w:val="Titre4"/>
        <w:rPr>
          <w:del w:id="8602" w:author="VOYER Raphael" w:date="2021-06-16T11:15:00Z"/>
        </w:rPr>
        <w:pPrChange w:id="8603" w:author="VOYER Raphael" w:date="2021-06-16T11:15:00Z">
          <w:pPr/>
        </w:pPrChange>
      </w:pPr>
    </w:p>
    <w:p w:rsidR="00697356" w:rsidDel="001111A8" w:rsidRDefault="00697356" w:rsidP="001111A8">
      <w:pPr>
        <w:pStyle w:val="Titre4"/>
        <w:rPr>
          <w:del w:id="8604" w:author="VOYER Raphael" w:date="2021-06-16T11:15:00Z"/>
        </w:rPr>
        <w:pPrChange w:id="8605" w:author="VOYER Raphael" w:date="2021-06-16T11:15:00Z">
          <w:pPr/>
        </w:pPrChange>
      </w:pPr>
    </w:p>
    <w:p w:rsidR="00697356" w:rsidDel="001111A8" w:rsidRDefault="00697356" w:rsidP="001111A8">
      <w:pPr>
        <w:pStyle w:val="Titre4"/>
        <w:rPr>
          <w:del w:id="8606" w:author="VOYER Raphael" w:date="2021-06-16T11:15:00Z"/>
        </w:rPr>
        <w:pPrChange w:id="8607" w:author="VOYER Raphael" w:date="2021-06-16T11:15:00Z">
          <w:pPr/>
        </w:pPrChange>
      </w:pPr>
    </w:p>
    <w:p w:rsidR="00697356" w:rsidDel="001111A8" w:rsidRDefault="00697356" w:rsidP="001111A8">
      <w:pPr>
        <w:pStyle w:val="Titre4"/>
        <w:rPr>
          <w:del w:id="8608" w:author="VOYER Raphael" w:date="2021-06-16T11:15:00Z"/>
        </w:rPr>
        <w:pPrChange w:id="8609" w:author="VOYER Raphael" w:date="2021-06-16T11:15:00Z">
          <w:pPr/>
        </w:pPrChange>
      </w:pPr>
    </w:p>
    <w:p w:rsidR="00697356" w:rsidDel="001111A8" w:rsidRDefault="00697356" w:rsidP="001111A8">
      <w:pPr>
        <w:pStyle w:val="Titre4"/>
        <w:rPr>
          <w:del w:id="8610" w:author="VOYER Raphael" w:date="2021-06-16T11:15:00Z"/>
        </w:rPr>
        <w:pPrChange w:id="8611" w:author="VOYER Raphael" w:date="2021-06-16T11:15:00Z">
          <w:pPr/>
        </w:pPrChange>
      </w:pPr>
    </w:p>
    <w:p w:rsidR="00697356" w:rsidDel="001111A8" w:rsidRDefault="00697356" w:rsidP="001111A8">
      <w:pPr>
        <w:pStyle w:val="Titre4"/>
        <w:rPr>
          <w:del w:id="8612" w:author="VOYER Raphael" w:date="2021-06-16T11:15:00Z"/>
        </w:rPr>
        <w:pPrChange w:id="8613" w:author="VOYER Raphael" w:date="2021-06-16T11:15:00Z">
          <w:pPr/>
        </w:pPrChange>
      </w:pPr>
    </w:p>
    <w:p w:rsidR="00697356" w:rsidDel="001111A8" w:rsidRDefault="00697356" w:rsidP="001111A8">
      <w:pPr>
        <w:pStyle w:val="Titre4"/>
        <w:rPr>
          <w:del w:id="8614" w:author="VOYER Raphael" w:date="2021-06-16T11:15:00Z"/>
        </w:rPr>
        <w:pPrChange w:id="8615" w:author="VOYER Raphael" w:date="2021-06-16T11:15:00Z">
          <w:pPr/>
        </w:pPrChange>
      </w:pPr>
    </w:p>
    <w:p w:rsidR="00697356" w:rsidDel="001111A8" w:rsidRDefault="00697356" w:rsidP="001111A8">
      <w:pPr>
        <w:pStyle w:val="Titre4"/>
        <w:rPr>
          <w:del w:id="8616" w:author="VOYER Raphael" w:date="2021-06-16T11:15:00Z"/>
        </w:rPr>
        <w:pPrChange w:id="8617" w:author="VOYER Raphael" w:date="2021-06-16T11:15:00Z">
          <w:pPr/>
        </w:pPrChange>
      </w:pPr>
    </w:p>
    <w:p w:rsidR="00697356" w:rsidDel="001111A8" w:rsidRDefault="00697356" w:rsidP="001111A8">
      <w:pPr>
        <w:pStyle w:val="Titre4"/>
        <w:rPr>
          <w:del w:id="8618" w:author="VOYER Raphael" w:date="2021-06-16T11:15:00Z"/>
        </w:rPr>
        <w:pPrChange w:id="8619" w:author="VOYER Raphael" w:date="2021-06-16T11:15:00Z">
          <w:pPr/>
        </w:pPrChange>
      </w:pPr>
    </w:p>
    <w:p w:rsidR="00697356" w:rsidDel="001111A8" w:rsidRDefault="00697356" w:rsidP="001111A8">
      <w:pPr>
        <w:pStyle w:val="Titre4"/>
        <w:rPr>
          <w:del w:id="8620" w:author="VOYER Raphael" w:date="2021-06-16T11:15:00Z"/>
        </w:rPr>
        <w:pPrChange w:id="8621" w:author="VOYER Raphael" w:date="2021-06-16T11:15:00Z">
          <w:pPr/>
        </w:pPrChange>
      </w:pPr>
    </w:p>
    <w:p w:rsidR="00697356" w:rsidDel="001111A8" w:rsidRDefault="00697356" w:rsidP="001111A8">
      <w:pPr>
        <w:pStyle w:val="Titre4"/>
        <w:rPr>
          <w:del w:id="8622" w:author="VOYER Raphael" w:date="2021-06-16T11:15:00Z"/>
        </w:rPr>
        <w:pPrChange w:id="8623" w:author="VOYER Raphael" w:date="2021-06-16T11:15:00Z">
          <w:pPr/>
        </w:pPrChange>
      </w:pPr>
    </w:p>
    <w:p w:rsidR="00697356" w:rsidDel="001111A8" w:rsidRDefault="00697356" w:rsidP="001111A8">
      <w:pPr>
        <w:pStyle w:val="Titre4"/>
        <w:rPr>
          <w:del w:id="8624" w:author="VOYER Raphael" w:date="2021-06-16T11:15:00Z"/>
        </w:rPr>
        <w:pPrChange w:id="8625" w:author="VOYER Raphael" w:date="2021-06-16T11:15:00Z">
          <w:pPr/>
        </w:pPrChange>
      </w:pPr>
    </w:p>
    <w:p w:rsidR="00697356" w:rsidDel="001111A8" w:rsidRDefault="00697356" w:rsidP="001111A8">
      <w:pPr>
        <w:pStyle w:val="Titre4"/>
        <w:rPr>
          <w:del w:id="8626" w:author="VOYER Raphael" w:date="2021-06-16T11:15:00Z"/>
        </w:rPr>
        <w:pPrChange w:id="8627" w:author="VOYER Raphael" w:date="2021-06-16T11:15:00Z">
          <w:pPr/>
        </w:pPrChange>
      </w:pPr>
    </w:p>
    <w:p w:rsidR="00697356" w:rsidDel="001111A8" w:rsidRDefault="00697356" w:rsidP="001111A8">
      <w:pPr>
        <w:pStyle w:val="Titre4"/>
        <w:rPr>
          <w:del w:id="8628" w:author="VOYER Raphael" w:date="2021-06-16T11:15:00Z"/>
        </w:rPr>
        <w:pPrChange w:id="8629" w:author="VOYER Raphael" w:date="2021-06-16T11:15:00Z">
          <w:pPr/>
        </w:pPrChange>
      </w:pPr>
    </w:p>
    <w:p w:rsidR="00697356" w:rsidDel="001111A8" w:rsidRDefault="00697356" w:rsidP="001111A8">
      <w:pPr>
        <w:pStyle w:val="Titre4"/>
        <w:rPr>
          <w:del w:id="8630" w:author="VOYER Raphael" w:date="2021-06-16T11:15:00Z"/>
        </w:rPr>
        <w:pPrChange w:id="8631" w:author="VOYER Raphael" w:date="2021-06-16T11:15:00Z">
          <w:pPr/>
        </w:pPrChange>
      </w:pPr>
    </w:p>
    <w:p w:rsidR="00697356" w:rsidDel="001111A8" w:rsidRDefault="00697356" w:rsidP="001111A8">
      <w:pPr>
        <w:pStyle w:val="Titre4"/>
        <w:rPr>
          <w:del w:id="8632" w:author="VOYER Raphael" w:date="2021-06-16T11:15:00Z"/>
          <w:b w:val="0"/>
        </w:rPr>
        <w:pPrChange w:id="8633" w:author="VOYER Raphael" w:date="2021-06-16T11:15:00Z">
          <w:pPr>
            <w:outlineLvl w:val="0"/>
          </w:pPr>
        </w:pPrChange>
      </w:pPr>
      <w:bookmarkStart w:id="8634" w:name="_Toc424820530"/>
      <w:del w:id="8635" w:author="VOYER Raphael" w:date="2021-06-16T11:15:00Z">
        <w:r w:rsidRPr="00711486" w:rsidDel="001111A8">
          <w:rPr>
            <w:b w:val="0"/>
          </w:rPr>
          <w:delText>CMM Data Structure Changes for VC :</w:delText>
        </w:r>
        <w:bookmarkEnd w:id="8634"/>
        <w:r w:rsidRPr="00711486" w:rsidDel="001111A8">
          <w:rPr>
            <w:b w:val="0"/>
          </w:rPr>
          <w:delText xml:space="preserve">    </w:delText>
        </w:r>
      </w:del>
    </w:p>
    <w:p w:rsidR="00697356" w:rsidDel="001111A8" w:rsidRDefault="00697356" w:rsidP="001111A8">
      <w:pPr>
        <w:pStyle w:val="Titre4"/>
        <w:rPr>
          <w:del w:id="8636" w:author="VOYER Raphael" w:date="2021-06-16T11:15:00Z"/>
          <w:b w:val="0"/>
        </w:rPr>
        <w:pPrChange w:id="8637" w:author="VOYER Raphael" w:date="2021-06-16T11:15:00Z">
          <w:pPr/>
        </w:pPrChange>
      </w:pPr>
    </w:p>
    <w:p w:rsidR="00697356" w:rsidDel="001111A8" w:rsidRDefault="00697356" w:rsidP="001111A8">
      <w:pPr>
        <w:pStyle w:val="Titre4"/>
        <w:rPr>
          <w:del w:id="8638" w:author="VOYER Raphael" w:date="2021-06-16T11:15:00Z"/>
        </w:rPr>
        <w:pPrChange w:id="8639" w:author="VOYER Raphael" w:date="2021-06-16T11:15:00Z">
          <w:pPr/>
        </w:pPrChange>
      </w:pPr>
      <w:del w:id="8640" w:author="VOYER Raphael" w:date="2021-06-16T11:15:00Z">
        <w:r w:rsidDel="001111A8">
          <w:rPr>
            <w:b w:val="0"/>
          </w:rPr>
          <w:delText xml:space="preserve">                       </w:delText>
        </w:r>
        <w:r w:rsidRPr="00711486" w:rsidDel="001111A8">
          <w:delText xml:space="preserve">In VC mode ,havlan CMM data structures  port bitmaps need to be Chassis aware,for any set,get,other access operations. The new modified port bitmap </w:delText>
        </w:r>
        <w:r w:rsidDel="001111A8">
          <w:delText>data structure</w:delText>
        </w:r>
        <w:r w:rsidRPr="00711486" w:rsidDel="001111A8">
          <w:delText xml:space="preserve"> look as shown below.</w:delText>
        </w:r>
      </w:del>
    </w:p>
    <w:p w:rsidR="00697356" w:rsidDel="001111A8" w:rsidRDefault="00697356" w:rsidP="001111A8">
      <w:pPr>
        <w:pStyle w:val="Titre4"/>
        <w:rPr>
          <w:del w:id="8641" w:author="VOYER Raphael" w:date="2021-06-16T11:15:00Z"/>
        </w:rPr>
        <w:pPrChange w:id="8642" w:author="VOYER Raphael" w:date="2021-06-16T11:15:00Z">
          <w:pPr/>
        </w:pPrChange>
      </w:pPr>
    </w:p>
    <w:p w:rsidR="00697356" w:rsidDel="001111A8" w:rsidRDefault="004F358F" w:rsidP="001111A8">
      <w:pPr>
        <w:pStyle w:val="Titre4"/>
        <w:rPr>
          <w:del w:id="8643" w:author="VOYER Raphael" w:date="2021-06-16T11:15:00Z"/>
        </w:rPr>
        <w:pPrChange w:id="8644" w:author="VOYER Raphael" w:date="2021-06-16T11:15:00Z">
          <w:pPr/>
        </w:pPrChange>
      </w:pPr>
      <w:del w:id="8645" w:author="VOYER Raphael" w:date="2021-06-16T11:15:00Z">
        <w:r w:rsidDel="001111A8">
          <w:rPr>
            <w:noProof/>
          </w:rPr>
          <mc:AlternateContent>
            <mc:Choice Requires="wpc">
              <w:drawing>
                <wp:inline distT="0" distB="0" distL="0" distR="0">
                  <wp:extent cx="5943600" cy="457200"/>
                  <wp:effectExtent l="0" t="0" r="0" b="4445"/>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1" name="Rectangle 463"/>
                          <wps:cNvSpPr>
                            <a:spLocks noChangeArrowheads="1"/>
                          </wps:cNvSpPr>
                          <wps:spPr bwMode="auto">
                            <a:xfrm>
                              <a:off x="0" y="635"/>
                              <a:ext cx="5943600" cy="356870"/>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B5C" w:rsidRDefault="00A87B5C" w:rsidP="00697356">
                                <w:pPr>
                                  <w:autoSpaceDE w:val="0"/>
                                  <w:autoSpaceDN w:val="0"/>
                                  <w:adjustRightInd w:val="0"/>
                                  <w:jc w:val="center"/>
                                  <w:rPr>
                                    <w:rFonts w:cs="Trebuchet MS"/>
                                    <w:color w:val="3333FF"/>
                                    <w:sz w:val="18"/>
                                    <w:szCs w:val="18"/>
                                  </w:rPr>
                                </w:pPr>
                                <w:r>
                                  <w:rPr>
                                    <w:rFonts w:cs="Trebuchet MS"/>
                                    <w:color w:val="3333FF"/>
                                    <w:sz w:val="18"/>
                                    <w:szCs w:val="18"/>
                                  </w:rPr>
                                  <w:t>uint32 port_bmp[HAVLAN_MAX_CHASSIS][HA_VLAN_MAX_PORTS/32] /* Max ports in the system */</w:t>
                                </w:r>
                              </w:p>
                              <w:p w:rsidR="00A87B5C" w:rsidRDefault="00A87B5C" w:rsidP="00697356">
                                <w:pPr>
                                  <w:autoSpaceDE w:val="0"/>
                                  <w:autoSpaceDN w:val="0"/>
                                  <w:adjustRightInd w:val="0"/>
                                  <w:jc w:val="center"/>
                                  <w:rPr>
                                    <w:rFonts w:cs="Trebuchet MS"/>
                                    <w:color w:val="3333FF"/>
                                    <w:sz w:val="18"/>
                                    <w:szCs w:val="18"/>
                                  </w:rPr>
                                </w:pPr>
                                <w:r>
                                  <w:rPr>
                                    <w:rFonts w:cs="Trebuchet MS"/>
                                    <w:color w:val="3333FF"/>
                                    <w:sz w:val="18"/>
                                    <w:szCs w:val="18"/>
                                  </w:rPr>
                                  <w:t xml:space="preserve">        uint32 port_active[HAVLAN_MAX_CHASSIS][HA_VLAN_MAX_PORTS/32] /* Max Active ports in the system */</w:t>
                                </w:r>
                              </w:p>
                            </w:txbxContent>
                          </wps:txbx>
                          <wps:bodyPr rot="0" vert="horz" wrap="square" lIns="91440" tIns="45720" rIns="91440" bIns="45720" anchor="ctr" anchorCtr="0" upright="1">
                            <a:spAutoFit/>
                          </wps:bodyPr>
                        </wps:wsp>
                      </wpc:wpc>
                    </a:graphicData>
                  </a:graphic>
                </wp:inline>
              </w:drawing>
            </mc:Choice>
            <mc:Fallback>
              <w:pict>
                <v:group id="Canvas 461" o:spid="_x0000_s1122" editas="canvas" style="width:468pt;height:36pt;mso-position-horizontal-relative:char;mso-position-vertical-relative:line" coordsize="59436,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">
                  <v:shape id="_x0000_s1123" type="#_x0000_t75" style="position:absolute;width:59436;height:4572;visibility:visible;mso-wrap-style:square">
                    <v:fill o:detectmouseclick="t"/>
                    <v:path o:connecttype="none"/>
                  </v:shape>
                  <v:rect id="Rectangle 463" o:spid="_x0000_s1124" style="position:absolute;top:6;width:59436;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" fillcolor="#ffc" stroked="f">
                    <v:textbox style="mso-fit-shape-to-text:t">
                      <w:txbxContent>
                        <w:p w:rsidR="00A87B5C" w:rsidRDefault="00A87B5C" w:rsidP="00697356">
                          <w:pPr>
                            <w:autoSpaceDE w:val="0"/>
                            <w:autoSpaceDN w:val="0"/>
                            <w:adjustRightInd w:val="0"/>
                            <w:jc w:val="center"/>
                            <w:rPr>
                              <w:rFonts w:cs="Trebuchet MS"/>
                              <w:color w:val="3333FF"/>
                              <w:sz w:val="18"/>
                              <w:szCs w:val="18"/>
                            </w:rPr>
                          </w:pPr>
                          <w:r>
                            <w:rPr>
                              <w:rFonts w:cs="Trebuchet MS"/>
                              <w:color w:val="3333FF"/>
                              <w:sz w:val="18"/>
                              <w:szCs w:val="18"/>
                            </w:rPr>
                            <w:t>uint32 port_bmp[HAVLAN_MAX_CHASSIS][HA_VLAN_MAX_PORTS/32] /* Max ports in the system */</w:t>
                          </w:r>
                        </w:p>
                        <w:p w:rsidR="00A87B5C" w:rsidRDefault="00A87B5C" w:rsidP="00697356">
                          <w:pPr>
                            <w:autoSpaceDE w:val="0"/>
                            <w:autoSpaceDN w:val="0"/>
                            <w:adjustRightInd w:val="0"/>
                            <w:jc w:val="center"/>
                            <w:rPr>
                              <w:rFonts w:cs="Trebuchet MS"/>
                              <w:color w:val="3333FF"/>
                              <w:sz w:val="18"/>
                              <w:szCs w:val="18"/>
                            </w:rPr>
                          </w:pPr>
                          <w:r>
                            <w:rPr>
                              <w:rFonts w:cs="Trebuchet MS"/>
                              <w:color w:val="3333FF"/>
                              <w:sz w:val="18"/>
                              <w:szCs w:val="18"/>
                            </w:rPr>
                            <w:t xml:space="preserve">        uint32 port_active[HAVLAN_MAX_CHASSIS][HA_VLAN_MAX_PORTS/32] /* Max Active ports in the system */</w:t>
                          </w:r>
                        </w:p>
                      </w:txbxContent>
                    </v:textbox>
                  </v:rect>
                  <w10:anchorlock/>
                </v:group>
              </w:pict>
            </mc:Fallback>
          </mc:AlternateContent>
        </w:r>
      </w:del>
    </w:p>
    <w:p w:rsidR="00697356" w:rsidDel="001111A8" w:rsidRDefault="00697356" w:rsidP="001111A8">
      <w:pPr>
        <w:pStyle w:val="Titre4"/>
        <w:rPr>
          <w:del w:id="8646" w:author="VOYER Raphael" w:date="2021-06-16T11:15:00Z"/>
        </w:rPr>
        <w:pPrChange w:id="8647" w:author="VOYER Raphael" w:date="2021-06-16T11:15:00Z">
          <w:pPr/>
        </w:pPrChange>
      </w:pPr>
    </w:p>
    <w:p w:rsidR="00697356" w:rsidDel="001111A8" w:rsidRDefault="00697356" w:rsidP="001111A8">
      <w:pPr>
        <w:pStyle w:val="Titre4"/>
        <w:rPr>
          <w:del w:id="8648" w:author="VOYER Raphael" w:date="2021-06-16T11:15:00Z"/>
        </w:rPr>
        <w:pPrChange w:id="8649" w:author="VOYER Raphael" w:date="2021-06-16T11:15:00Z">
          <w:pPr/>
        </w:pPrChange>
      </w:pPr>
    </w:p>
    <w:p w:rsidR="00697356" w:rsidDel="001111A8" w:rsidRDefault="00697356" w:rsidP="001111A8">
      <w:pPr>
        <w:pStyle w:val="Titre4"/>
        <w:rPr>
          <w:del w:id="8650" w:author="VOYER Raphael" w:date="2021-06-16T11:15:00Z"/>
          <w:b w:val="0"/>
        </w:rPr>
        <w:pPrChange w:id="8651" w:author="VOYER Raphael" w:date="2021-06-16T11:15:00Z">
          <w:pPr>
            <w:outlineLvl w:val="0"/>
          </w:pPr>
        </w:pPrChange>
      </w:pPr>
      <w:bookmarkStart w:id="8652" w:name="_Toc424820531"/>
      <w:del w:id="8653" w:author="VOYER Raphael" w:date="2021-06-16T11:15:00Z">
        <w:r w:rsidDel="001111A8">
          <w:rPr>
            <w:b w:val="0"/>
          </w:rPr>
          <w:delText>HAVLAN  interfaces  with other modules in VC mode :</w:delText>
        </w:r>
        <w:bookmarkEnd w:id="8652"/>
      </w:del>
    </w:p>
    <w:p w:rsidR="00697356" w:rsidDel="001111A8" w:rsidRDefault="00697356" w:rsidP="001111A8">
      <w:pPr>
        <w:pStyle w:val="Titre4"/>
        <w:rPr>
          <w:del w:id="8654" w:author="VOYER Raphael" w:date="2021-06-16T11:15:00Z"/>
          <w:b w:val="0"/>
        </w:rPr>
        <w:pPrChange w:id="8655" w:author="VOYER Raphael" w:date="2021-06-16T11:15:00Z">
          <w:pPr/>
        </w:pPrChange>
      </w:pPr>
    </w:p>
    <w:p w:rsidR="00697356" w:rsidDel="001111A8" w:rsidRDefault="00697356" w:rsidP="001111A8">
      <w:pPr>
        <w:pStyle w:val="Titre4"/>
        <w:rPr>
          <w:del w:id="8656" w:author="VOYER Raphael" w:date="2021-06-16T11:15:00Z"/>
        </w:rPr>
        <w:pPrChange w:id="8657" w:author="VOYER Raphael" w:date="2021-06-16T11:15:00Z">
          <w:pPr/>
        </w:pPrChange>
      </w:pPr>
      <w:del w:id="8658" w:author="VOYER Raphael" w:date="2021-06-16T11:15:00Z">
        <w:r w:rsidRPr="00033302" w:rsidDel="001111A8">
          <w:delText>HAVLAN feature is operated in centralized mode (VC) ,in order to communicate with other modules like SL,VM,PM,IPMS,QOS,CS,IP.</w:delText>
        </w:r>
        <w:r w:rsidDel="001111A8">
          <w:delText xml:space="preserve"> In VC mode HAVLAN CMM on Master Chassis  communicates with HAVLAN on Slave Chassis,for takeover and other synchronization purpose.</w:delText>
        </w:r>
      </w:del>
    </w:p>
    <w:p w:rsidR="00697356" w:rsidDel="001111A8" w:rsidRDefault="00697356" w:rsidP="001111A8">
      <w:pPr>
        <w:pStyle w:val="Titre4"/>
        <w:rPr>
          <w:del w:id="8659" w:author="VOYER Raphael" w:date="2021-06-16T11:15:00Z"/>
        </w:rPr>
        <w:pPrChange w:id="8660" w:author="VOYER Raphael" w:date="2021-06-16T11:15:00Z">
          <w:pPr/>
        </w:pPrChange>
      </w:pPr>
    </w:p>
    <w:p w:rsidR="00697356" w:rsidDel="001111A8" w:rsidRDefault="00697356" w:rsidP="001111A8">
      <w:pPr>
        <w:pStyle w:val="Titre4"/>
        <w:rPr>
          <w:del w:id="8661" w:author="VOYER Raphael" w:date="2021-06-16T11:15:00Z"/>
        </w:rPr>
        <w:pPrChange w:id="8662" w:author="VOYER Raphael" w:date="2021-06-16T11:15:00Z">
          <w:pPr/>
        </w:pPrChange>
      </w:pPr>
    </w:p>
    <w:p w:rsidR="00697356" w:rsidDel="001111A8" w:rsidRDefault="00697356" w:rsidP="001111A8">
      <w:pPr>
        <w:pStyle w:val="Titre4"/>
        <w:rPr>
          <w:del w:id="8663" w:author="VOYER Raphael" w:date="2021-06-16T11:15:00Z"/>
        </w:rPr>
        <w:pPrChange w:id="8664" w:author="VOYER Raphael" w:date="2021-06-16T11:15:00Z">
          <w:pPr/>
        </w:pPrChange>
      </w:pPr>
    </w:p>
    <w:p w:rsidR="00697356" w:rsidDel="001111A8" w:rsidRDefault="00697356" w:rsidP="001111A8">
      <w:pPr>
        <w:pStyle w:val="Titre4"/>
        <w:rPr>
          <w:del w:id="8665" w:author="VOYER Raphael" w:date="2021-06-16T11:15:00Z"/>
        </w:rPr>
        <w:pPrChange w:id="8666" w:author="VOYER Raphael" w:date="2021-06-16T11:15:00Z">
          <w:pPr/>
        </w:pPrChange>
      </w:pPr>
    </w:p>
    <w:p w:rsidR="00697356" w:rsidDel="001111A8" w:rsidRDefault="00697356" w:rsidP="001111A8">
      <w:pPr>
        <w:pStyle w:val="Titre4"/>
        <w:rPr>
          <w:del w:id="8667" w:author="VOYER Raphael" w:date="2021-06-16T11:15:00Z"/>
        </w:rPr>
        <w:pPrChange w:id="8668" w:author="VOYER Raphael" w:date="2021-06-16T11:15:00Z">
          <w:pPr/>
        </w:pPrChange>
      </w:pPr>
    </w:p>
    <w:p w:rsidR="00697356" w:rsidDel="001111A8" w:rsidRDefault="00697356" w:rsidP="001111A8">
      <w:pPr>
        <w:pStyle w:val="Titre4"/>
        <w:rPr>
          <w:del w:id="8669" w:author="VOYER Raphael" w:date="2021-06-16T11:15:00Z"/>
        </w:rPr>
        <w:pPrChange w:id="8670" w:author="VOYER Raphael" w:date="2021-06-16T11:15:00Z">
          <w:pPr/>
        </w:pPrChange>
      </w:pPr>
    </w:p>
    <w:p w:rsidR="00697356" w:rsidDel="001111A8" w:rsidRDefault="00697356" w:rsidP="001111A8">
      <w:pPr>
        <w:pStyle w:val="Titre4"/>
        <w:rPr>
          <w:del w:id="8671" w:author="VOYER Raphael" w:date="2021-06-16T11:15:00Z"/>
        </w:rPr>
        <w:pPrChange w:id="8672" w:author="VOYER Raphael" w:date="2021-06-16T11:15:00Z">
          <w:pPr/>
        </w:pPrChange>
      </w:pPr>
    </w:p>
    <w:p w:rsidR="00697356" w:rsidDel="001111A8" w:rsidRDefault="00697356" w:rsidP="001111A8">
      <w:pPr>
        <w:pStyle w:val="Titre4"/>
        <w:rPr>
          <w:del w:id="8673" w:author="VOYER Raphael" w:date="2021-06-16T11:15:00Z"/>
        </w:rPr>
        <w:pPrChange w:id="8674" w:author="VOYER Raphael" w:date="2021-06-16T11:15:00Z">
          <w:pPr/>
        </w:pPrChange>
      </w:pPr>
    </w:p>
    <w:p w:rsidR="00697356" w:rsidDel="001111A8" w:rsidRDefault="00697356" w:rsidP="001111A8">
      <w:pPr>
        <w:pStyle w:val="Titre4"/>
        <w:rPr>
          <w:del w:id="8675" w:author="VOYER Raphael" w:date="2021-06-16T11:15:00Z"/>
        </w:rPr>
        <w:pPrChange w:id="8676" w:author="VOYER Raphael" w:date="2021-06-16T11:15:00Z">
          <w:pPr/>
        </w:pPrChange>
      </w:pPr>
    </w:p>
    <w:p w:rsidR="00697356" w:rsidDel="001111A8" w:rsidRDefault="00697356" w:rsidP="001111A8">
      <w:pPr>
        <w:pStyle w:val="Titre4"/>
        <w:rPr>
          <w:del w:id="8677" w:author="VOYER Raphael" w:date="2021-06-16T11:15:00Z"/>
        </w:rPr>
        <w:pPrChange w:id="8678" w:author="VOYER Raphael" w:date="2021-06-16T11:15:00Z">
          <w:pPr/>
        </w:pPrChange>
      </w:pPr>
    </w:p>
    <w:p w:rsidR="00697356" w:rsidDel="001111A8" w:rsidRDefault="00697356" w:rsidP="001111A8">
      <w:pPr>
        <w:pStyle w:val="Titre4"/>
        <w:rPr>
          <w:del w:id="8679" w:author="VOYER Raphael" w:date="2021-06-16T11:15:00Z"/>
        </w:rPr>
        <w:pPrChange w:id="8680" w:author="VOYER Raphael" w:date="2021-06-16T11:15:00Z">
          <w:pPr/>
        </w:pPrChange>
      </w:pPr>
    </w:p>
    <w:p w:rsidR="00697356" w:rsidDel="001111A8" w:rsidRDefault="00697356" w:rsidP="001111A8">
      <w:pPr>
        <w:pStyle w:val="Titre4"/>
        <w:rPr>
          <w:del w:id="8681" w:author="VOYER Raphael" w:date="2021-06-16T11:15:00Z"/>
        </w:rPr>
        <w:pPrChange w:id="8682" w:author="VOYER Raphael" w:date="2021-06-16T11:15:00Z">
          <w:pPr/>
        </w:pPrChange>
      </w:pPr>
    </w:p>
    <w:p w:rsidR="00697356" w:rsidDel="001111A8" w:rsidRDefault="00697356" w:rsidP="001111A8">
      <w:pPr>
        <w:pStyle w:val="Titre4"/>
        <w:rPr>
          <w:del w:id="8683" w:author="VOYER Raphael" w:date="2021-06-16T11:15:00Z"/>
        </w:rPr>
        <w:pPrChange w:id="8684" w:author="VOYER Raphael" w:date="2021-06-16T11:15:00Z">
          <w:pPr/>
        </w:pPrChange>
      </w:pPr>
    </w:p>
    <w:p w:rsidR="00697356" w:rsidDel="001111A8" w:rsidRDefault="00697356" w:rsidP="001111A8">
      <w:pPr>
        <w:pStyle w:val="Titre4"/>
        <w:rPr>
          <w:del w:id="8685" w:author="VOYER Raphael" w:date="2021-06-16T11:15:00Z"/>
        </w:rPr>
        <w:pPrChange w:id="8686" w:author="VOYER Raphael" w:date="2021-06-16T11:15:00Z">
          <w:pPr/>
        </w:pPrChange>
      </w:pPr>
    </w:p>
    <w:p w:rsidR="00697356" w:rsidDel="001111A8" w:rsidRDefault="00697356" w:rsidP="001111A8">
      <w:pPr>
        <w:pStyle w:val="Titre4"/>
        <w:rPr>
          <w:del w:id="8687" w:author="VOYER Raphael" w:date="2021-06-16T11:15:00Z"/>
        </w:rPr>
        <w:pPrChange w:id="8688" w:author="VOYER Raphael" w:date="2021-06-16T11:15:00Z">
          <w:pPr/>
        </w:pPrChange>
      </w:pPr>
    </w:p>
    <w:p w:rsidR="00697356" w:rsidDel="001111A8" w:rsidRDefault="00697356" w:rsidP="001111A8">
      <w:pPr>
        <w:pStyle w:val="Titre4"/>
        <w:rPr>
          <w:del w:id="8689" w:author="VOYER Raphael" w:date="2021-06-16T11:15:00Z"/>
        </w:rPr>
        <w:pPrChange w:id="8690" w:author="VOYER Raphael" w:date="2021-06-16T11:15:00Z">
          <w:pPr/>
        </w:pPrChange>
      </w:pPr>
    </w:p>
    <w:p w:rsidR="00697356" w:rsidDel="001111A8" w:rsidRDefault="00697356" w:rsidP="001111A8">
      <w:pPr>
        <w:pStyle w:val="Titre4"/>
        <w:rPr>
          <w:del w:id="8691" w:author="VOYER Raphael" w:date="2021-06-16T11:15:00Z"/>
          <w:b w:val="0"/>
        </w:rPr>
        <w:pPrChange w:id="8692" w:author="VOYER Raphael" w:date="2021-06-16T11:15:00Z">
          <w:pPr>
            <w:outlineLvl w:val="0"/>
          </w:pPr>
        </w:pPrChange>
      </w:pPr>
      <w:bookmarkStart w:id="8693" w:name="_Toc424820532"/>
      <w:del w:id="8694" w:author="VOYER Raphael" w:date="2021-06-16T11:15:00Z">
        <w:r w:rsidDel="001111A8">
          <w:delText>The following block diagram gives us the overview of HAVLAN over VC feature.</w:delText>
        </w:r>
        <w:bookmarkEnd w:id="8693"/>
      </w:del>
    </w:p>
    <w:p w:rsidR="00697356" w:rsidDel="001111A8" w:rsidRDefault="00697356" w:rsidP="001111A8">
      <w:pPr>
        <w:pStyle w:val="Titre4"/>
        <w:rPr>
          <w:del w:id="8695" w:author="VOYER Raphael" w:date="2021-06-16T11:15:00Z"/>
        </w:rPr>
        <w:pPrChange w:id="8696" w:author="VOYER Raphael" w:date="2021-06-16T11:15:00Z">
          <w:pPr/>
        </w:pPrChange>
      </w:pPr>
    </w:p>
    <w:p w:rsidR="00697356" w:rsidDel="001111A8" w:rsidRDefault="00697356" w:rsidP="001111A8">
      <w:pPr>
        <w:pStyle w:val="Titre4"/>
        <w:rPr>
          <w:del w:id="8697" w:author="VOYER Raphael" w:date="2021-06-16T11:15:00Z"/>
        </w:rPr>
        <w:pPrChange w:id="8698" w:author="VOYER Raphael" w:date="2021-06-16T11:15:00Z">
          <w:pPr/>
        </w:pPrChange>
      </w:pPr>
    </w:p>
    <w:p w:rsidR="00697356" w:rsidDel="001111A8" w:rsidRDefault="004F358F" w:rsidP="001111A8">
      <w:pPr>
        <w:pStyle w:val="Titre4"/>
        <w:rPr>
          <w:del w:id="8699" w:author="VOYER Raphael" w:date="2021-06-16T11:15:00Z"/>
        </w:rPr>
        <w:pPrChange w:id="8700" w:author="VOYER Raphael" w:date="2021-06-16T11:15:00Z">
          <w:pPr/>
        </w:pPrChange>
      </w:pPr>
      <w:del w:id="8701" w:author="VOYER Raphael" w:date="2021-06-16T11:15:00Z">
        <w:r w:rsidDel="001111A8">
          <w:rPr>
            <w:noProof/>
          </w:rPr>
          <mc:AlternateContent>
            <mc:Choice Requires="wpc">
              <w:drawing>
                <wp:inline distT="0" distB="0" distL="0" distR="0">
                  <wp:extent cx="5943600" cy="3053715"/>
                  <wp:effectExtent l="9525" t="5080" r="0" b="8255"/>
                  <wp:docPr id="420" name="Canvas 4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Rectangle 422"/>
                          <wps:cNvSpPr>
                            <a:spLocks noChangeArrowheads="1"/>
                          </wps:cNvSpPr>
                          <wps:spPr bwMode="auto">
                            <a:xfrm>
                              <a:off x="0" y="0"/>
                              <a:ext cx="2671726" cy="3053715"/>
                            </a:xfrm>
                            <a:prstGeom prst="rect">
                              <a:avLst/>
                            </a:prstGeom>
                            <a:solidFill>
                              <a:srgbClr val="CCFFFF"/>
                            </a:solidFill>
                            <a:ln w="3175">
                              <a:solidFill>
                                <a:srgbClr val="000000"/>
                              </a:solidFill>
                              <a:miter lim="800000"/>
                              <a:headEnd/>
                              <a:tailEnd/>
                            </a:ln>
                          </wps:spPr>
                          <wps:txbx>
                            <w:txbxContent>
                              <w:p w:rsidR="00A87B5C" w:rsidRPr="00284203" w:rsidRDefault="00A87B5C" w:rsidP="00697356">
                                <w:pPr>
                                  <w:autoSpaceDE w:val="0"/>
                                  <w:autoSpaceDN w:val="0"/>
                                  <w:adjustRightInd w:val="0"/>
                                  <w:jc w:val="center"/>
                                  <w:rPr>
                                    <w:rFonts w:cs="Trebuchet MS"/>
                                    <w:color w:val="3333FF"/>
                                    <w:sz w:val="26"/>
                                    <w:szCs w:val="36"/>
                                  </w:rPr>
                                </w:pPr>
                              </w:p>
                            </w:txbxContent>
                          </wps:txbx>
                          <wps:bodyPr rot="0" vert="horz" wrap="square" lIns="65837" tIns="32918" rIns="65837" bIns="32918" anchor="ctr" anchorCtr="0" upright="1">
                            <a:noAutofit/>
                          </wps:bodyPr>
                        </wps:wsp>
                        <wps:wsp>
                          <wps:cNvPr id="13" name="Rectangle 423"/>
                          <wps:cNvSpPr>
                            <a:spLocks noChangeArrowheads="1"/>
                          </wps:cNvSpPr>
                          <wps:spPr bwMode="auto">
                            <a:xfrm>
                              <a:off x="818116" y="1635730"/>
                              <a:ext cx="872460" cy="436664"/>
                            </a:xfrm>
                            <a:prstGeom prst="rect">
                              <a:avLst/>
                            </a:prstGeom>
                            <a:solidFill>
                              <a:srgbClr val="CCFFFF"/>
                            </a:solidFill>
                            <a:ln w="9525">
                              <a:solidFill>
                                <a:srgbClr val="000000"/>
                              </a:solidFill>
                              <a:miter lim="800000"/>
                              <a:headEnd/>
                              <a:tailEnd/>
                            </a:ln>
                          </wps:spPr>
                          <wps:bodyPr rot="0" vert="horz" wrap="square" lIns="91440" tIns="45720" rIns="91440" bIns="45720" anchor="ctr" anchorCtr="0" upright="1">
                            <a:noAutofit/>
                          </wps:bodyPr>
                        </wps:wsp>
                        <wps:wsp>
                          <wps:cNvPr id="14" name="Line 424"/>
                          <wps:cNvCnPr>
                            <a:cxnSpLocks noChangeShapeType="1"/>
                          </wps:cNvCnPr>
                          <wps:spPr bwMode="auto">
                            <a:xfrm>
                              <a:off x="0" y="1090487"/>
                              <a:ext cx="26717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425"/>
                          <wps:cNvCnPr>
                            <a:cxnSpLocks noChangeShapeType="1"/>
                          </wps:cNvCnPr>
                          <wps:spPr bwMode="auto">
                            <a:xfrm>
                              <a:off x="0" y="708992"/>
                              <a:ext cx="26717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426"/>
                          <wps:cNvSpPr>
                            <a:spLocks noChangeArrowheads="1"/>
                          </wps:cNvSpPr>
                          <wps:spPr bwMode="auto">
                            <a:xfrm>
                              <a:off x="109279" y="1199653"/>
                              <a:ext cx="435935" cy="326911"/>
                            </a:xfrm>
                            <a:prstGeom prst="ellipse">
                              <a:avLst/>
                            </a:prstGeom>
                            <a:solidFill>
                              <a:srgbClr val="FFFFCC"/>
                            </a:solidFill>
                            <a:ln w="9525">
                              <a:solidFill>
                                <a:srgbClr val="000000"/>
                              </a:solidFill>
                              <a:round/>
                              <a:headEnd/>
                              <a:tailEnd/>
                            </a:ln>
                          </wps:spPr>
                          <wps:bodyPr rot="0" vert="horz" wrap="square" lIns="91440" tIns="45720" rIns="91440" bIns="45720" anchor="ctr" anchorCtr="0" upright="1">
                            <a:noAutofit/>
                          </wps:bodyPr>
                        </wps:wsp>
                        <wps:wsp>
                          <wps:cNvPr id="17" name="Line 427"/>
                          <wps:cNvCnPr>
                            <a:cxnSpLocks noChangeShapeType="1"/>
                          </wps:cNvCnPr>
                          <wps:spPr bwMode="auto">
                            <a:xfrm>
                              <a:off x="0" y="381494"/>
                              <a:ext cx="26717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428"/>
                          <wps:cNvSpPr>
                            <a:spLocks noChangeArrowheads="1"/>
                          </wps:cNvSpPr>
                          <wps:spPr bwMode="auto">
                            <a:xfrm>
                              <a:off x="926805" y="708992"/>
                              <a:ext cx="545214" cy="381494"/>
                            </a:xfrm>
                            <a:prstGeom prst="ellipse">
                              <a:avLst/>
                            </a:prstGeom>
                            <a:solidFill>
                              <a:srgbClr val="ECF8A6"/>
                            </a:solidFill>
                            <a:ln w="9525">
                              <a:solidFill>
                                <a:srgbClr val="000000"/>
                              </a:solidFill>
                              <a:round/>
                              <a:headEnd/>
                              <a:tailEnd/>
                            </a:ln>
                          </wps:spPr>
                          <wps:txbx>
                            <w:txbxContent>
                              <w:p w:rsidR="00A87B5C" w:rsidRPr="00284203" w:rsidRDefault="00A87B5C" w:rsidP="00697356">
                                <w:pPr>
                                  <w:autoSpaceDE w:val="0"/>
                                  <w:autoSpaceDN w:val="0"/>
                                  <w:adjustRightInd w:val="0"/>
                                  <w:jc w:val="center"/>
                                  <w:rPr>
                                    <w:rFonts w:cs="Trebuchet MS"/>
                                    <w:color w:val="3333FF"/>
                                    <w:sz w:val="17"/>
                                    <w:szCs w:val="24"/>
                                  </w:rPr>
                                </w:pPr>
                                <w:r w:rsidRPr="00284203">
                                  <w:rPr>
                                    <w:rFonts w:cs="Trebuchet MS"/>
                                    <w:color w:val="3333FF"/>
                                    <w:sz w:val="17"/>
                                    <w:szCs w:val="24"/>
                                  </w:rPr>
                                  <w:t>MIP</w:t>
                                </w:r>
                              </w:p>
                            </w:txbxContent>
                          </wps:txbx>
                          <wps:bodyPr rot="0" vert="horz" wrap="square" lIns="65837" tIns="32918" rIns="65837" bIns="32918" anchor="ctr" anchorCtr="0" upright="1">
                            <a:noAutofit/>
                          </wps:bodyPr>
                        </wps:wsp>
                        <wps:wsp>
                          <wps:cNvPr id="19" name="Line 429"/>
                          <wps:cNvCnPr>
                            <a:cxnSpLocks noChangeShapeType="1"/>
                          </wps:cNvCnPr>
                          <wps:spPr bwMode="auto">
                            <a:xfrm>
                              <a:off x="1199707" y="1090487"/>
                              <a:ext cx="0" cy="5452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430"/>
                          <wps:cNvSpPr txBox="1">
                            <a:spLocks noChangeArrowheads="1"/>
                          </wps:cNvSpPr>
                          <wps:spPr bwMode="auto">
                            <a:xfrm>
                              <a:off x="818116" y="381494"/>
                              <a:ext cx="1908544" cy="19720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7"/>
                                    <w:szCs w:val="24"/>
                                  </w:rPr>
                                  <w:t>CLI/SNMP/WEBVIEW</w:t>
                                </w:r>
                              </w:p>
                            </w:txbxContent>
                          </wps:txbx>
                          <wps:bodyPr rot="0" vert="horz" wrap="square" lIns="65837" tIns="32918" rIns="65837" bIns="32918" anchor="t" anchorCtr="0" upright="1">
                            <a:noAutofit/>
                          </wps:bodyPr>
                        </wps:wsp>
                        <wps:wsp>
                          <wps:cNvPr id="21" name="Text Box 431"/>
                          <wps:cNvSpPr txBox="1">
                            <a:spLocks noChangeArrowheads="1"/>
                          </wps:cNvSpPr>
                          <wps:spPr bwMode="auto">
                            <a:xfrm>
                              <a:off x="708837" y="54583"/>
                              <a:ext cx="2453758" cy="19661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7"/>
                                    <w:szCs w:val="24"/>
                                  </w:rPr>
                                  <w:t xml:space="preserve">     Chassis-1(Master)</w:t>
                                </w:r>
                              </w:p>
                            </w:txbxContent>
                          </wps:txbx>
                          <wps:bodyPr rot="0" vert="horz" wrap="square" lIns="65837" tIns="32918" rIns="65837" bIns="32918" anchor="t" anchorCtr="0" upright="1">
                            <a:noAutofit/>
                          </wps:bodyPr>
                        </wps:wsp>
                        <wps:wsp>
                          <wps:cNvPr id="22" name="Text Box 432"/>
                          <wps:cNvSpPr txBox="1">
                            <a:spLocks noChangeArrowheads="1"/>
                          </wps:cNvSpPr>
                          <wps:spPr bwMode="auto">
                            <a:xfrm>
                              <a:off x="926805" y="1744896"/>
                              <a:ext cx="654493" cy="3274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7"/>
                                    <w:szCs w:val="24"/>
                                  </w:rPr>
                                  <w:t>HAVLAN-CMM</w:t>
                                </w:r>
                              </w:p>
                            </w:txbxContent>
                          </wps:txbx>
                          <wps:bodyPr rot="0" vert="horz" wrap="square" lIns="65837" tIns="32918" rIns="65837" bIns="32918" anchor="t" anchorCtr="0" upright="1">
                            <a:noAutofit/>
                          </wps:bodyPr>
                        </wps:wsp>
                        <wps:wsp>
                          <wps:cNvPr id="23" name="Text Box 433"/>
                          <wps:cNvSpPr txBox="1">
                            <a:spLocks noChangeArrowheads="1"/>
                          </wps:cNvSpPr>
                          <wps:spPr bwMode="auto">
                            <a:xfrm>
                              <a:off x="163623" y="1308819"/>
                              <a:ext cx="708837" cy="16374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IPCMM</w:t>
                                </w:r>
                              </w:p>
                            </w:txbxContent>
                          </wps:txbx>
                          <wps:bodyPr rot="0" vert="horz" wrap="square" lIns="65837" tIns="32918" rIns="65837" bIns="32918" anchor="t" anchorCtr="0" upright="1">
                            <a:noAutofit/>
                          </wps:bodyPr>
                        </wps:wsp>
                        <wps:wsp>
                          <wps:cNvPr id="24" name="Line 434"/>
                          <wps:cNvCnPr>
                            <a:cxnSpLocks noChangeShapeType="1"/>
                          </wps:cNvCnPr>
                          <wps:spPr bwMode="auto">
                            <a:xfrm>
                              <a:off x="490870" y="1472568"/>
                              <a:ext cx="327247" cy="38149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5" name="Line 435"/>
                          <wps:cNvCnPr>
                            <a:cxnSpLocks noChangeShapeType="1"/>
                          </wps:cNvCnPr>
                          <wps:spPr bwMode="auto">
                            <a:xfrm flipV="1">
                              <a:off x="490870" y="1963228"/>
                              <a:ext cx="327247" cy="1637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436"/>
                          <wps:cNvCnPr>
                            <a:cxnSpLocks noChangeShapeType="1"/>
                          </wps:cNvCnPr>
                          <wps:spPr bwMode="auto">
                            <a:xfrm flipV="1">
                              <a:off x="490870" y="2072394"/>
                              <a:ext cx="381591" cy="4906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Line 437"/>
                          <wps:cNvCnPr>
                            <a:cxnSpLocks noChangeShapeType="1"/>
                          </wps:cNvCnPr>
                          <wps:spPr bwMode="auto">
                            <a:xfrm>
                              <a:off x="1199707" y="2072394"/>
                              <a:ext cx="108688" cy="43607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Line 438"/>
                          <wps:cNvCnPr>
                            <a:cxnSpLocks noChangeShapeType="1"/>
                          </wps:cNvCnPr>
                          <wps:spPr bwMode="auto">
                            <a:xfrm>
                              <a:off x="1635642" y="2072394"/>
                              <a:ext cx="382181" cy="38149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 name="Line 439"/>
                          <wps:cNvCnPr>
                            <a:cxnSpLocks noChangeShapeType="1"/>
                          </wps:cNvCnPr>
                          <wps:spPr bwMode="auto">
                            <a:xfrm>
                              <a:off x="1690577" y="1908645"/>
                              <a:ext cx="490279" cy="16374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 name="Line 440"/>
                          <wps:cNvCnPr>
                            <a:cxnSpLocks noChangeShapeType="1"/>
                          </wps:cNvCnPr>
                          <wps:spPr bwMode="auto">
                            <a:xfrm flipV="1">
                              <a:off x="1690577" y="1472568"/>
                              <a:ext cx="490279" cy="2177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Oval 441"/>
                          <wps:cNvSpPr>
                            <a:spLocks noChangeArrowheads="1"/>
                          </wps:cNvSpPr>
                          <wps:spPr bwMode="auto">
                            <a:xfrm>
                              <a:off x="54344" y="1963228"/>
                              <a:ext cx="436526" cy="326911"/>
                            </a:xfrm>
                            <a:prstGeom prst="ellipse">
                              <a:avLst/>
                            </a:prstGeom>
                            <a:solidFill>
                              <a:srgbClr val="FFFFCC"/>
                            </a:solidFill>
                            <a:ln w="9525">
                              <a:solidFill>
                                <a:srgbClr val="000000"/>
                              </a:solidFill>
                              <a:round/>
                              <a:headEnd/>
                              <a:tailEnd/>
                            </a:ln>
                          </wps:spPr>
                          <wps:bodyPr rot="0" vert="horz" wrap="square" lIns="91440" tIns="45720" rIns="91440" bIns="45720" anchor="ctr" anchorCtr="0" upright="1">
                            <a:noAutofit/>
                          </wps:bodyPr>
                        </wps:wsp>
                        <wps:wsp>
                          <wps:cNvPr id="32" name="Text Box 442"/>
                          <wps:cNvSpPr txBox="1">
                            <a:spLocks noChangeArrowheads="1"/>
                          </wps:cNvSpPr>
                          <wps:spPr bwMode="auto">
                            <a:xfrm>
                              <a:off x="54344" y="2017811"/>
                              <a:ext cx="708837" cy="16316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PM CMM</w:t>
                                </w:r>
                              </w:p>
                            </w:txbxContent>
                          </wps:txbx>
                          <wps:bodyPr rot="0" vert="horz" wrap="square" lIns="65837" tIns="32918" rIns="65837" bIns="32918" anchor="t" anchorCtr="0" upright="1">
                            <a:noAutofit/>
                          </wps:bodyPr>
                        </wps:wsp>
                        <wps:wsp>
                          <wps:cNvPr id="33" name="Oval 443"/>
                          <wps:cNvSpPr>
                            <a:spLocks noChangeArrowheads="1"/>
                          </wps:cNvSpPr>
                          <wps:spPr bwMode="auto">
                            <a:xfrm>
                              <a:off x="217967" y="2563055"/>
                              <a:ext cx="436526" cy="326911"/>
                            </a:xfrm>
                            <a:prstGeom prst="ellipse">
                              <a:avLst/>
                            </a:prstGeom>
                            <a:solidFill>
                              <a:srgbClr val="FFFFCC"/>
                            </a:solidFill>
                            <a:ln w="9525">
                              <a:solidFill>
                                <a:srgbClr val="000000"/>
                              </a:solidFill>
                              <a:round/>
                              <a:headEnd/>
                              <a:tailEnd/>
                            </a:ln>
                          </wps:spPr>
                          <wps:bodyPr rot="0" vert="horz" wrap="square" lIns="91440" tIns="45720" rIns="91440" bIns="45720" anchor="ctr" anchorCtr="0" upright="1">
                            <a:noAutofit/>
                          </wps:bodyPr>
                        </wps:wsp>
                        <wps:wsp>
                          <wps:cNvPr id="34" name="Text Box 444"/>
                          <wps:cNvSpPr txBox="1">
                            <a:spLocks noChangeArrowheads="1"/>
                          </wps:cNvSpPr>
                          <wps:spPr bwMode="auto">
                            <a:xfrm>
                              <a:off x="217967" y="2617638"/>
                              <a:ext cx="708837" cy="16316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VM CMM</w:t>
                                </w:r>
                              </w:p>
                            </w:txbxContent>
                          </wps:txbx>
                          <wps:bodyPr rot="0" vert="horz" wrap="square" lIns="65837" tIns="32918" rIns="65837" bIns="32918" anchor="t" anchorCtr="0" upright="1">
                            <a:noAutofit/>
                          </wps:bodyPr>
                        </wps:wsp>
                        <wps:wsp>
                          <wps:cNvPr id="35" name="Oval 445"/>
                          <wps:cNvSpPr>
                            <a:spLocks noChangeArrowheads="1"/>
                          </wps:cNvSpPr>
                          <wps:spPr bwMode="auto">
                            <a:xfrm>
                              <a:off x="1090428" y="2508472"/>
                              <a:ext cx="436526" cy="326911"/>
                            </a:xfrm>
                            <a:prstGeom prst="ellipse">
                              <a:avLst/>
                            </a:prstGeom>
                            <a:solidFill>
                              <a:srgbClr val="FFFFCC"/>
                            </a:solidFill>
                            <a:ln w="9525">
                              <a:solidFill>
                                <a:srgbClr val="000000"/>
                              </a:solidFill>
                              <a:round/>
                              <a:headEnd/>
                              <a:tailEnd/>
                            </a:ln>
                          </wps:spPr>
                          <wps:bodyPr rot="0" vert="horz" wrap="square" lIns="91440" tIns="45720" rIns="91440" bIns="45720" anchor="ctr" anchorCtr="0" upright="1">
                            <a:noAutofit/>
                          </wps:bodyPr>
                        </wps:wsp>
                        <wps:wsp>
                          <wps:cNvPr id="36" name="Text Box 446"/>
                          <wps:cNvSpPr txBox="1">
                            <a:spLocks noChangeArrowheads="1"/>
                          </wps:cNvSpPr>
                          <wps:spPr bwMode="auto">
                            <a:xfrm>
                              <a:off x="1090428" y="2563055"/>
                              <a:ext cx="708837" cy="16374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CS CMM</w:t>
                                </w:r>
                              </w:p>
                            </w:txbxContent>
                          </wps:txbx>
                          <wps:bodyPr rot="0" vert="horz" wrap="square" lIns="65837" tIns="32918" rIns="65837" bIns="32918" anchor="t" anchorCtr="0" upright="1">
                            <a:noAutofit/>
                          </wps:bodyPr>
                        </wps:wsp>
                        <wps:wsp>
                          <wps:cNvPr id="37" name="Oval 447"/>
                          <wps:cNvSpPr>
                            <a:spLocks noChangeArrowheads="1"/>
                          </wps:cNvSpPr>
                          <wps:spPr bwMode="auto">
                            <a:xfrm>
                              <a:off x="2017823" y="2344723"/>
                              <a:ext cx="435935" cy="327498"/>
                            </a:xfrm>
                            <a:prstGeom prst="ellipse">
                              <a:avLst/>
                            </a:prstGeom>
                            <a:solidFill>
                              <a:srgbClr val="FFFFCC"/>
                            </a:solidFill>
                            <a:ln w="9525">
                              <a:solidFill>
                                <a:srgbClr val="000000"/>
                              </a:solidFill>
                              <a:round/>
                              <a:headEnd/>
                              <a:tailEnd/>
                            </a:ln>
                          </wps:spPr>
                          <wps:bodyPr rot="0" vert="horz" wrap="square" lIns="91440" tIns="45720" rIns="91440" bIns="45720" anchor="ctr" anchorCtr="0" upright="1">
                            <a:noAutofit/>
                          </wps:bodyPr>
                        </wps:wsp>
                        <wps:wsp>
                          <wps:cNvPr id="38" name="Oval 448"/>
                          <wps:cNvSpPr>
                            <a:spLocks noChangeArrowheads="1"/>
                          </wps:cNvSpPr>
                          <wps:spPr bwMode="auto">
                            <a:xfrm>
                              <a:off x="2180856" y="1908645"/>
                              <a:ext cx="436526" cy="326911"/>
                            </a:xfrm>
                            <a:prstGeom prst="ellipse">
                              <a:avLst/>
                            </a:prstGeom>
                            <a:solidFill>
                              <a:srgbClr val="FFFFCC"/>
                            </a:solidFill>
                            <a:ln w="9525">
                              <a:solidFill>
                                <a:srgbClr val="000000"/>
                              </a:solidFill>
                              <a:round/>
                              <a:headEnd/>
                              <a:tailEnd/>
                            </a:ln>
                          </wps:spPr>
                          <wps:bodyPr rot="0" vert="horz" wrap="square" lIns="91440" tIns="45720" rIns="91440" bIns="45720" anchor="ctr" anchorCtr="0" upright="1">
                            <a:noAutofit/>
                          </wps:bodyPr>
                        </wps:wsp>
                        <wps:wsp>
                          <wps:cNvPr id="39" name="Oval 449"/>
                          <wps:cNvSpPr>
                            <a:spLocks noChangeArrowheads="1"/>
                          </wps:cNvSpPr>
                          <wps:spPr bwMode="auto">
                            <a:xfrm>
                              <a:off x="2017823" y="1254236"/>
                              <a:ext cx="435935" cy="326911"/>
                            </a:xfrm>
                            <a:prstGeom prst="ellipse">
                              <a:avLst/>
                            </a:prstGeom>
                            <a:solidFill>
                              <a:srgbClr val="FFFFCC"/>
                            </a:solidFill>
                            <a:ln w="9525">
                              <a:solidFill>
                                <a:srgbClr val="000000"/>
                              </a:solidFill>
                              <a:round/>
                              <a:headEnd/>
                              <a:tailEnd/>
                            </a:ln>
                          </wps:spPr>
                          <wps:bodyPr rot="0" vert="horz" wrap="square" lIns="91440" tIns="45720" rIns="91440" bIns="45720" anchor="ctr" anchorCtr="0" upright="1">
                            <a:noAutofit/>
                          </wps:bodyPr>
                        </wps:wsp>
                        <wps:wsp>
                          <wps:cNvPr id="40" name="Text Box 450"/>
                          <wps:cNvSpPr txBox="1">
                            <a:spLocks noChangeArrowheads="1"/>
                          </wps:cNvSpPr>
                          <wps:spPr bwMode="auto">
                            <a:xfrm>
                              <a:off x="2017823" y="2399306"/>
                              <a:ext cx="708837" cy="16374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QOS CMM</w:t>
                                </w:r>
                              </w:p>
                            </w:txbxContent>
                          </wps:txbx>
                          <wps:bodyPr rot="0" vert="horz" wrap="square" lIns="65837" tIns="32918" rIns="65837" bIns="32918" anchor="t" anchorCtr="0" upright="1">
                            <a:noAutofit/>
                          </wps:bodyPr>
                        </wps:wsp>
                        <wps:wsp>
                          <wps:cNvPr id="41" name="Text Box 451"/>
                          <wps:cNvSpPr txBox="1">
                            <a:spLocks noChangeArrowheads="1"/>
                          </wps:cNvSpPr>
                          <wps:spPr bwMode="auto">
                            <a:xfrm>
                              <a:off x="2180856" y="1963228"/>
                              <a:ext cx="709428" cy="16374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SLCMM</w:t>
                                </w:r>
                              </w:p>
                            </w:txbxContent>
                          </wps:txbx>
                          <wps:bodyPr rot="0" vert="horz" wrap="square" lIns="65837" tIns="32918" rIns="65837" bIns="32918" anchor="t" anchorCtr="0" upright="1">
                            <a:noAutofit/>
                          </wps:bodyPr>
                        </wps:wsp>
                        <wps:wsp>
                          <wps:cNvPr id="42" name="Text Box 452"/>
                          <wps:cNvSpPr txBox="1">
                            <a:spLocks noChangeArrowheads="1"/>
                          </wps:cNvSpPr>
                          <wps:spPr bwMode="auto">
                            <a:xfrm>
                              <a:off x="2017823" y="1363402"/>
                              <a:ext cx="763181" cy="16316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IPMsCMM</w:t>
                                </w:r>
                              </w:p>
                            </w:txbxContent>
                          </wps:txbx>
                          <wps:bodyPr rot="0" vert="horz" wrap="square" lIns="65837" tIns="32918" rIns="65837" bIns="32918" anchor="t" anchorCtr="0" upright="1">
                            <a:noAutofit/>
                          </wps:bodyPr>
                        </wps:wsp>
                        <wps:wsp>
                          <wps:cNvPr id="43" name="Rectangle 453"/>
                          <wps:cNvSpPr>
                            <a:spLocks noChangeArrowheads="1"/>
                          </wps:cNvSpPr>
                          <wps:spPr bwMode="auto">
                            <a:xfrm>
                              <a:off x="3108251" y="0"/>
                              <a:ext cx="2126512" cy="3053715"/>
                            </a:xfrm>
                            <a:prstGeom prst="rect">
                              <a:avLst/>
                            </a:prstGeom>
                            <a:solidFill>
                              <a:srgbClr val="CCFFFF"/>
                            </a:solidFill>
                            <a:ln w="3175">
                              <a:solidFill>
                                <a:srgbClr val="000000"/>
                              </a:solidFill>
                              <a:miter lim="800000"/>
                              <a:headEnd/>
                              <a:tailEnd/>
                            </a:ln>
                          </wps:spPr>
                          <wps:txbx>
                            <w:txbxContent>
                              <w:p w:rsidR="00A87B5C" w:rsidRPr="00284203" w:rsidRDefault="00A87B5C" w:rsidP="00697356">
                                <w:pPr>
                                  <w:autoSpaceDE w:val="0"/>
                                  <w:autoSpaceDN w:val="0"/>
                                  <w:adjustRightInd w:val="0"/>
                                  <w:jc w:val="center"/>
                                  <w:rPr>
                                    <w:rFonts w:cs="Trebuchet MS"/>
                                    <w:color w:val="3333FF"/>
                                    <w:sz w:val="26"/>
                                    <w:szCs w:val="36"/>
                                  </w:rPr>
                                </w:pPr>
                              </w:p>
                            </w:txbxContent>
                          </wps:txbx>
                          <wps:bodyPr rot="0" vert="horz" wrap="square" lIns="65837" tIns="32918" rIns="65837" bIns="32918" anchor="ctr" anchorCtr="0" upright="1">
                            <a:noAutofit/>
                          </wps:bodyPr>
                        </wps:wsp>
                        <wps:wsp>
                          <wps:cNvPr id="44" name="Rectangle 454"/>
                          <wps:cNvSpPr>
                            <a:spLocks noChangeArrowheads="1"/>
                          </wps:cNvSpPr>
                          <wps:spPr bwMode="auto">
                            <a:xfrm>
                              <a:off x="3707809" y="1635730"/>
                              <a:ext cx="872460" cy="436664"/>
                            </a:xfrm>
                            <a:prstGeom prst="rect">
                              <a:avLst/>
                            </a:prstGeom>
                            <a:solidFill>
                              <a:srgbClr val="CCFFFF"/>
                            </a:solidFill>
                            <a:ln w="9525">
                              <a:solidFill>
                                <a:srgbClr val="000000"/>
                              </a:solidFill>
                              <a:miter lim="800000"/>
                              <a:headEnd/>
                              <a:tailEnd/>
                            </a:ln>
                          </wps:spPr>
                          <wps:bodyPr rot="0" vert="horz" wrap="square" lIns="91440" tIns="45720" rIns="91440" bIns="45720" anchor="ctr" anchorCtr="0" upright="1">
                            <a:noAutofit/>
                          </wps:bodyPr>
                        </wps:wsp>
                        <wps:wsp>
                          <wps:cNvPr id="45" name="Line 455"/>
                          <wps:cNvCnPr>
                            <a:cxnSpLocks noChangeShapeType="1"/>
                          </wps:cNvCnPr>
                          <wps:spPr bwMode="auto">
                            <a:xfrm>
                              <a:off x="3108251" y="1090487"/>
                              <a:ext cx="21265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56"/>
                          <wps:cNvCnPr>
                            <a:cxnSpLocks noChangeShapeType="1"/>
                          </wps:cNvCnPr>
                          <wps:spPr bwMode="auto">
                            <a:xfrm>
                              <a:off x="3108251" y="708992"/>
                              <a:ext cx="21265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57"/>
                          <wps:cNvCnPr>
                            <a:cxnSpLocks noChangeShapeType="1"/>
                          </wps:cNvCnPr>
                          <wps:spPr bwMode="auto">
                            <a:xfrm>
                              <a:off x="3108251" y="381494"/>
                              <a:ext cx="21265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458"/>
                          <wps:cNvSpPr txBox="1">
                            <a:spLocks noChangeArrowheads="1"/>
                          </wps:cNvSpPr>
                          <wps:spPr bwMode="auto">
                            <a:xfrm>
                              <a:off x="3489842" y="54583"/>
                              <a:ext cx="2453758" cy="19661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3"/>
                                    <w:szCs w:val="18"/>
                                  </w:rPr>
                                  <w:t xml:space="preserve">     </w:t>
                                </w:r>
                                <w:r w:rsidRPr="00284203">
                                  <w:rPr>
                                    <w:rFonts w:cs="Trebuchet MS"/>
                                    <w:color w:val="3333FF"/>
                                    <w:sz w:val="17"/>
                                    <w:szCs w:val="24"/>
                                  </w:rPr>
                                  <w:t>Chassis-2(Slave)</w:t>
                                </w:r>
                              </w:p>
                            </w:txbxContent>
                          </wps:txbx>
                          <wps:bodyPr rot="0" vert="horz" wrap="square" lIns="65837" tIns="32918" rIns="65837" bIns="32918" anchor="t" anchorCtr="0" upright="1">
                            <a:noAutofit/>
                          </wps:bodyPr>
                        </wps:wsp>
                        <wps:wsp>
                          <wps:cNvPr id="49" name="Text Box 459"/>
                          <wps:cNvSpPr txBox="1">
                            <a:spLocks noChangeArrowheads="1"/>
                          </wps:cNvSpPr>
                          <wps:spPr bwMode="auto">
                            <a:xfrm>
                              <a:off x="3817088" y="1744896"/>
                              <a:ext cx="763181" cy="3274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7"/>
                                    <w:szCs w:val="24"/>
                                  </w:rPr>
                                  <w:t>HAVLAN-CMM</w:t>
                                </w:r>
                              </w:p>
                            </w:txbxContent>
                          </wps:txbx>
                          <wps:bodyPr rot="0" vert="horz" wrap="square" lIns="65837" tIns="32918" rIns="65837" bIns="32918" anchor="t" anchorCtr="0" upright="1">
                            <a:noAutofit/>
                          </wps:bodyPr>
                        </wps:wsp>
                        <wps:wsp>
                          <wps:cNvPr id="50" name="Text Box 460"/>
                          <wps:cNvSpPr txBox="1">
                            <a:spLocks noChangeArrowheads="1"/>
                          </wps:cNvSpPr>
                          <wps:spPr bwMode="auto">
                            <a:xfrm>
                              <a:off x="3271874" y="436077"/>
                              <a:ext cx="1744921" cy="19720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7"/>
                                    <w:szCs w:val="24"/>
                                  </w:rPr>
                                  <w:t>CLI/SNMP/WEBVIEW (In-Active)</w:t>
                                </w:r>
                              </w:p>
                            </w:txbxContent>
                          </wps:txbx>
                          <wps:bodyPr rot="0" vert="horz" wrap="square" lIns="65837" tIns="32918" rIns="65837" bIns="32918" anchor="t" anchorCtr="0" upright="1">
                            <a:noAutofit/>
                          </wps:bodyPr>
                        </wps:wsp>
                      </wpc:wpc>
                    </a:graphicData>
                  </a:graphic>
                </wp:inline>
              </w:drawing>
            </mc:Choice>
            <mc:Fallback>
              <w:pict>
                <v:group id="Canvas 420" o:spid="_x0000_s1125" editas="canvas" style="width:468pt;height:240.45pt;mso-position-horizontal-relative:char;mso-position-vertical-relative:line" coordsize="59436,3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">
                  <v:shape id="_x0000_s1126" type="#_x0000_t75" style="position:absolute;width:59436;height:30537;visibility:visible;mso-wrap-style:square">
                    <v:fill o:detectmouseclick="t"/>
                    <v:path o:connecttype="none"/>
                  </v:shape>
                  <v:rect id="Rectangle 422" o:spid="_x0000_s1127" style="position:absolute;width:26717;height:30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" fillcolor="#cff" strokeweight=".25pt">
                    <v:textbox inset="1.82881mm,.91439mm,1.82881mm,.91439mm">
                      <w:txbxContent>
                        <w:p w:rsidR="00A87B5C" w:rsidRPr="00284203" w:rsidRDefault="00A87B5C" w:rsidP="00697356">
                          <w:pPr>
                            <w:autoSpaceDE w:val="0"/>
                            <w:autoSpaceDN w:val="0"/>
                            <w:adjustRightInd w:val="0"/>
                            <w:jc w:val="center"/>
                            <w:rPr>
                              <w:rFonts w:cs="Trebuchet MS"/>
                              <w:color w:val="3333FF"/>
                              <w:sz w:val="26"/>
                              <w:szCs w:val="36"/>
                            </w:rPr>
                          </w:pPr>
                        </w:p>
                      </w:txbxContent>
                    </v:textbox>
                  </v:rect>
                  <v:rect id="Rectangle 423" o:spid="_x0000_s1128" style="position:absolute;left:8181;top:16357;width:8724;height:4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" fillcolor="#cff"/>
                  <v:line id="Line 424" o:spid="_x0000_s1129" style="position:absolute;visibility:visible;mso-wrap-style:square" from="0,10904" to="26717,10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425" o:spid="_x0000_s1130" style="position:absolute;visibility:visible;mso-wrap-style:square" from="0,7089" to="26717,7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oval id="Oval 426" o:spid="_x0000_s1131" style="position:absolute;left:1092;top:11996;width:4360;height:3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" fillcolor="#ffc"/>
                  <v:line id="Line 427" o:spid="_x0000_s1132" style="position:absolute;visibility:visible;mso-wrap-style:square" from="0,3814" to="26717,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oval id="Oval 428" o:spid="_x0000_s1133" style="position:absolute;left:9268;top:7089;width:5452;height: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" fillcolor="#ecf8a6">
                    <v:textbox inset="1.82881mm,.91439mm,1.82881mm,.91439mm">
                      <w:txbxContent>
                        <w:p w:rsidR="00A87B5C" w:rsidRPr="00284203" w:rsidRDefault="00A87B5C" w:rsidP="00697356">
                          <w:pPr>
                            <w:autoSpaceDE w:val="0"/>
                            <w:autoSpaceDN w:val="0"/>
                            <w:adjustRightInd w:val="0"/>
                            <w:jc w:val="center"/>
                            <w:rPr>
                              <w:rFonts w:cs="Trebuchet MS"/>
                              <w:color w:val="3333FF"/>
                              <w:sz w:val="17"/>
                              <w:szCs w:val="24"/>
                            </w:rPr>
                          </w:pPr>
                          <w:r w:rsidRPr="00284203">
                            <w:rPr>
                              <w:rFonts w:cs="Trebuchet MS"/>
                              <w:color w:val="3333FF"/>
                              <w:sz w:val="17"/>
                              <w:szCs w:val="24"/>
                            </w:rPr>
                            <w:t>MIP</w:t>
                          </w:r>
                        </w:p>
                      </w:txbxContent>
                    </v:textbox>
                  </v:oval>
                  <v:line id="Line 429" o:spid="_x0000_s1134" style="position:absolute;visibility:visible;mso-wrap-style:square" from="11997,10904" to="11997,1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Text Box 430" o:spid="_x0000_s1135" type="#_x0000_t202" style="position:absolute;left:8181;top:3814;width:19085;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7"/>
                              <w:szCs w:val="24"/>
                            </w:rPr>
                            <w:t>CLI/SNMP/WEBVIEW</w:t>
                          </w:r>
                        </w:p>
                      </w:txbxContent>
                    </v:textbox>
                  </v:shape>
                  <v:shape id="Text Box 431" o:spid="_x0000_s1136" type="#_x0000_t202" style="position:absolute;left:7088;top:545;width:2453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7"/>
                              <w:szCs w:val="24"/>
                            </w:rPr>
                            <w:t xml:space="preserve">     Chassis-1(Master)</w:t>
                          </w:r>
                        </w:p>
                      </w:txbxContent>
                    </v:textbox>
                  </v:shape>
                  <v:shape id="Text Box 432" o:spid="_x0000_s1137" type="#_x0000_t202" style="position:absolute;left:9268;top:17448;width:6544;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7"/>
                              <w:szCs w:val="24"/>
                            </w:rPr>
                            <w:t>HAVLAN-CMM</w:t>
                          </w:r>
                        </w:p>
                      </w:txbxContent>
                    </v:textbox>
                  </v:shape>
                  <v:shape id="Text Box 433" o:spid="_x0000_s1138" type="#_x0000_t202" style="position:absolute;left:1636;top:13088;width:7088;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IPCMM</w:t>
                          </w:r>
                        </w:p>
                      </w:txbxContent>
                    </v:textbox>
                  </v:shape>
                  <v:line id="Line 434" o:spid="_x0000_s1139" style="position:absolute;visibility:visible;mso-wrap-style:square" from="4908,14725" to="8181,1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">
                    <v:stroke startarrow="block" endarrow="block"/>
                  </v:line>
                  <v:line id="Line 435" o:spid="_x0000_s1140" style="position:absolute;flip:y;visibility:visible;mso-wrap-style:square" from="4908,19632" to="8181,2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line id="Line 436" o:spid="_x0000_s1141" style="position:absolute;flip:y;visibility:visible;mso-wrap-style:square" from="4908,20723" to="8724,2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">
                    <v:stroke startarrow="block" endarrow="block"/>
                  </v:line>
                  <v:line id="Line 437" o:spid="_x0000_s1142" style="position:absolute;visibility:visible;mso-wrap-style:square" from="11997,20723" to="13083,2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">
                    <v:stroke startarrow="block" endarrow="block"/>
                  </v:line>
                  <v:line id="Line 438" o:spid="_x0000_s1143" style="position:absolute;visibility:visible;mso-wrap-style:square" from="16356,20723" to="20178,2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">
                    <v:stroke startarrow="block" endarrow="block"/>
                  </v:line>
                  <v:line id="Line 439" o:spid="_x0000_s1144" style="position:absolute;visibility:visible;mso-wrap-style:square" from="16905,19086" to="21808,20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">
                    <v:stroke startarrow="block" endarrow="block"/>
                  </v:line>
                  <v:line id="Line 440" o:spid="_x0000_s1145" style="position:absolute;flip:y;visibility:visible;mso-wrap-style:square" from="16905,14725" to="21808,16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">
                    <v:stroke startarrow="block" endarrow="block"/>
                  </v:line>
                  <v:oval id="Oval 441" o:spid="_x0000_s1146" style="position:absolute;left:543;top:19632;width:4365;height:3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" fillcolor="#ffc"/>
                  <v:shape id="Text Box 442" o:spid="_x0000_s1147" type="#_x0000_t202" style="position:absolute;left:543;top:20178;width:7088;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PM CMM</w:t>
                          </w:r>
                        </w:p>
                      </w:txbxContent>
                    </v:textbox>
                  </v:shape>
                  <v:oval id="Oval 443" o:spid="_x0000_s1148" style="position:absolute;left:2179;top:25630;width:4365;height:3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" fillcolor="#ffc"/>
                  <v:shape id="Text Box 444" o:spid="_x0000_s1149" type="#_x0000_t202" style="position:absolute;left:2179;top:26176;width:7089;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VM CMM</w:t>
                          </w:r>
                        </w:p>
                      </w:txbxContent>
                    </v:textbox>
                  </v:shape>
                  <v:oval id="Oval 445" o:spid="_x0000_s1150" style="position:absolute;left:10904;top:25084;width:4365;height:3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" fillcolor="#ffc"/>
                  <v:shape id="Text Box 446" o:spid="_x0000_s1151" type="#_x0000_t202" style="position:absolute;left:10904;top:25630;width:7088;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CS CMM</w:t>
                          </w:r>
                        </w:p>
                      </w:txbxContent>
                    </v:textbox>
                  </v:shape>
                  <v:oval id="Oval 447" o:spid="_x0000_s1152" style="position:absolute;left:20178;top:23447;width:4359;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" fillcolor="#ffc"/>
                  <v:oval id="Oval 448" o:spid="_x0000_s1153" style="position:absolute;left:21808;top:19086;width:4365;height:3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" fillcolor="#ffc"/>
                  <v:oval id="Oval 449" o:spid="_x0000_s1154" style="position:absolute;left:20178;top:12542;width:4359;height:3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" fillcolor="#ffc"/>
                  <v:shape id="Text Box 450" o:spid="_x0000_s1155" type="#_x0000_t202" style="position:absolute;left:20178;top:23993;width:7088;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QOS CMM</w:t>
                          </w:r>
                        </w:p>
                      </w:txbxContent>
                    </v:textbox>
                  </v:shape>
                  <v:shape id="Text Box 451" o:spid="_x0000_s1156" type="#_x0000_t202" style="position:absolute;left:21808;top:19632;width:7094;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SLCMM</w:t>
                          </w:r>
                        </w:p>
                      </w:txbxContent>
                    </v:textbox>
                  </v:shape>
                  <v:shape id="Text Box 452" o:spid="_x0000_s1157" type="#_x0000_t202" style="position:absolute;left:20178;top:13634;width:7632;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3"/>
                              <w:szCs w:val="18"/>
                            </w:rPr>
                          </w:pPr>
                          <w:r w:rsidRPr="00284203">
                            <w:rPr>
                              <w:rFonts w:cs="Trebuchet MS"/>
                              <w:color w:val="3333FF"/>
                              <w:sz w:val="13"/>
                              <w:szCs w:val="18"/>
                            </w:rPr>
                            <w:t>IPMsCMM</w:t>
                          </w:r>
                        </w:p>
                      </w:txbxContent>
                    </v:textbox>
                  </v:shape>
                  <v:rect id="Rectangle 453" o:spid="_x0000_s1158" style="position:absolute;left:31082;width:21265;height:30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" fillcolor="#cff" strokeweight=".25pt">
                    <v:textbox inset="1.82881mm,.91439mm,1.82881mm,.91439mm">
                      <w:txbxContent>
                        <w:p w:rsidR="00A87B5C" w:rsidRPr="00284203" w:rsidRDefault="00A87B5C" w:rsidP="00697356">
                          <w:pPr>
                            <w:autoSpaceDE w:val="0"/>
                            <w:autoSpaceDN w:val="0"/>
                            <w:adjustRightInd w:val="0"/>
                            <w:jc w:val="center"/>
                            <w:rPr>
                              <w:rFonts w:cs="Trebuchet MS"/>
                              <w:color w:val="3333FF"/>
                              <w:sz w:val="26"/>
                              <w:szCs w:val="36"/>
                            </w:rPr>
                          </w:pPr>
                        </w:p>
                      </w:txbxContent>
                    </v:textbox>
                  </v:rect>
                  <v:rect id="Rectangle 454" o:spid="_x0000_s1159" style="position:absolute;left:37078;top:16357;width:8724;height:4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" fillcolor="#cff"/>
                  <v:line id="Line 455" o:spid="_x0000_s1160" style="position:absolute;visibility:visible;mso-wrap-style:square" from="31082,10904" to="52347,10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56" o:spid="_x0000_s1161" style="position:absolute;visibility:visible;mso-wrap-style:square" from="31082,7089" to="52347,7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57" o:spid="_x0000_s1162" style="position:absolute;visibility:visible;mso-wrap-style:square" from="31082,3814" to="52347,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458" o:spid="_x0000_s1163" type="#_x0000_t202" style="position:absolute;left:34898;top:545;width:24538;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3"/>
                              <w:szCs w:val="18"/>
                            </w:rPr>
                            <w:t xml:space="preserve">     </w:t>
                          </w:r>
                          <w:r w:rsidRPr="00284203">
                            <w:rPr>
                              <w:rFonts w:cs="Trebuchet MS"/>
                              <w:color w:val="3333FF"/>
                              <w:sz w:val="17"/>
                              <w:szCs w:val="24"/>
                            </w:rPr>
                            <w:t>Chassis-2(Slave)</w:t>
                          </w:r>
                        </w:p>
                      </w:txbxContent>
                    </v:textbox>
                  </v:shape>
                  <v:shape id="Text Box 459" o:spid="_x0000_s1164" type="#_x0000_t202" style="position:absolute;left:38170;top:17448;width:7632;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7"/>
                              <w:szCs w:val="24"/>
                            </w:rPr>
                            <w:t>HAVLAN-CMM</w:t>
                          </w:r>
                        </w:p>
                      </w:txbxContent>
                    </v:textbox>
                  </v:shape>
                  <v:shape id="Text Box 460" o:spid="_x0000_s1165" type="#_x0000_t202" style="position:absolute;left:32718;top:4360;width:1744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" filled="f" fillcolor="#bbe0e3" stroked="f">
                    <v:textbox inset="1.82881mm,.91439mm,1.82881mm,.91439mm">
                      <w:txbxContent>
                        <w:p w:rsidR="00A87B5C" w:rsidRPr="00284203" w:rsidRDefault="00A87B5C" w:rsidP="00697356">
                          <w:pPr>
                            <w:autoSpaceDE w:val="0"/>
                            <w:autoSpaceDN w:val="0"/>
                            <w:adjustRightInd w:val="0"/>
                            <w:rPr>
                              <w:rFonts w:cs="Trebuchet MS"/>
                              <w:color w:val="3333FF"/>
                              <w:sz w:val="17"/>
                              <w:szCs w:val="24"/>
                            </w:rPr>
                          </w:pPr>
                          <w:r w:rsidRPr="00284203">
                            <w:rPr>
                              <w:rFonts w:cs="Trebuchet MS"/>
                              <w:color w:val="3333FF"/>
                              <w:sz w:val="17"/>
                              <w:szCs w:val="24"/>
                            </w:rPr>
                            <w:t>CLI/SNMP/WEBVIEW (In-Active)</w:t>
                          </w:r>
                        </w:p>
                      </w:txbxContent>
                    </v:textbox>
                  </v:shape>
                  <w10:anchorlock/>
                </v:group>
              </w:pict>
            </mc:Fallback>
          </mc:AlternateContent>
        </w:r>
      </w:del>
    </w:p>
    <w:p w:rsidR="00697356" w:rsidDel="001111A8" w:rsidRDefault="00697356" w:rsidP="001111A8">
      <w:pPr>
        <w:pStyle w:val="Titre4"/>
        <w:rPr>
          <w:del w:id="8702" w:author="VOYER Raphael" w:date="2021-06-16T11:15:00Z"/>
        </w:rPr>
        <w:pPrChange w:id="8703" w:author="VOYER Raphael" w:date="2021-06-16T11:15:00Z">
          <w:pPr/>
        </w:pPrChange>
      </w:pPr>
    </w:p>
    <w:p w:rsidR="00697356" w:rsidDel="001111A8" w:rsidRDefault="00697356" w:rsidP="001111A8">
      <w:pPr>
        <w:pStyle w:val="Titre4"/>
        <w:rPr>
          <w:del w:id="8704" w:author="VOYER Raphael" w:date="2021-06-16T11:15:00Z"/>
          <w:b w:val="0"/>
        </w:rPr>
        <w:pPrChange w:id="8705" w:author="VOYER Raphael" w:date="2021-06-16T11:15:00Z">
          <w:pPr/>
        </w:pPrChange>
      </w:pPr>
    </w:p>
    <w:p w:rsidR="00697356" w:rsidDel="001111A8" w:rsidRDefault="00697356" w:rsidP="001111A8">
      <w:pPr>
        <w:pStyle w:val="Titre4"/>
        <w:rPr>
          <w:del w:id="8706" w:author="VOYER Raphael" w:date="2021-06-16T11:15:00Z"/>
          <w:b w:val="0"/>
        </w:rPr>
        <w:pPrChange w:id="8707" w:author="VOYER Raphael" w:date="2021-06-16T11:15:00Z">
          <w:pPr/>
        </w:pPrChange>
      </w:pPr>
    </w:p>
    <w:p w:rsidR="00697356" w:rsidDel="001111A8" w:rsidRDefault="00697356" w:rsidP="001111A8">
      <w:pPr>
        <w:pStyle w:val="Titre4"/>
        <w:rPr>
          <w:del w:id="8708" w:author="VOYER Raphael" w:date="2021-06-16T11:15:00Z"/>
          <w:b w:val="0"/>
        </w:rPr>
        <w:pPrChange w:id="8709" w:author="VOYER Raphael" w:date="2021-06-16T11:15:00Z">
          <w:pPr/>
        </w:pPrChange>
      </w:pPr>
    </w:p>
    <w:p w:rsidR="00697356" w:rsidDel="001111A8" w:rsidRDefault="00697356" w:rsidP="001111A8">
      <w:pPr>
        <w:pStyle w:val="Titre4"/>
        <w:rPr>
          <w:del w:id="8710" w:author="VOYER Raphael" w:date="2021-06-16T11:15:00Z"/>
          <w:b w:val="0"/>
        </w:rPr>
        <w:pPrChange w:id="8711" w:author="VOYER Raphael" w:date="2021-06-16T11:15:00Z">
          <w:pPr/>
        </w:pPrChange>
      </w:pPr>
    </w:p>
    <w:p w:rsidR="00697356" w:rsidDel="001111A8" w:rsidRDefault="00697356" w:rsidP="001111A8">
      <w:pPr>
        <w:pStyle w:val="Titre4"/>
        <w:rPr>
          <w:del w:id="8712" w:author="VOYER Raphael" w:date="2021-06-16T11:15:00Z"/>
          <w:b w:val="0"/>
        </w:rPr>
        <w:pPrChange w:id="8713" w:author="VOYER Raphael" w:date="2021-06-16T11:15:00Z">
          <w:pPr/>
        </w:pPrChange>
      </w:pPr>
    </w:p>
    <w:p w:rsidR="00697356" w:rsidDel="001111A8" w:rsidRDefault="00697356" w:rsidP="001111A8">
      <w:pPr>
        <w:pStyle w:val="Titre4"/>
        <w:rPr>
          <w:del w:id="8714" w:author="VOYER Raphael" w:date="2021-06-16T11:15:00Z"/>
          <w:b w:val="0"/>
        </w:rPr>
        <w:pPrChange w:id="8715" w:author="VOYER Raphael" w:date="2021-06-16T11:15:00Z">
          <w:pPr/>
        </w:pPrChange>
      </w:pPr>
    </w:p>
    <w:p w:rsidR="00697356" w:rsidDel="001111A8" w:rsidRDefault="00697356" w:rsidP="001111A8">
      <w:pPr>
        <w:pStyle w:val="Titre4"/>
        <w:rPr>
          <w:del w:id="8716" w:author="VOYER Raphael" w:date="2021-06-16T11:15:00Z"/>
          <w:b w:val="0"/>
        </w:rPr>
        <w:pPrChange w:id="8717" w:author="VOYER Raphael" w:date="2021-06-16T11:15:00Z">
          <w:pPr/>
        </w:pPrChange>
      </w:pPr>
    </w:p>
    <w:p w:rsidR="00697356" w:rsidDel="001111A8" w:rsidRDefault="00697356" w:rsidP="001111A8">
      <w:pPr>
        <w:pStyle w:val="Titre4"/>
        <w:rPr>
          <w:del w:id="8718" w:author="VOYER Raphael" w:date="2021-06-16T11:15:00Z"/>
          <w:b w:val="0"/>
        </w:rPr>
        <w:pPrChange w:id="8719" w:author="VOYER Raphael" w:date="2021-06-16T11:15:00Z">
          <w:pPr/>
        </w:pPrChange>
      </w:pPr>
    </w:p>
    <w:p w:rsidR="00697356" w:rsidDel="001111A8" w:rsidRDefault="00697356" w:rsidP="001111A8">
      <w:pPr>
        <w:pStyle w:val="Titre4"/>
        <w:rPr>
          <w:del w:id="8720" w:author="VOYER Raphael" w:date="2021-06-16T11:15:00Z"/>
          <w:b w:val="0"/>
        </w:rPr>
        <w:pPrChange w:id="8721" w:author="VOYER Raphael" w:date="2021-06-16T11:15:00Z">
          <w:pPr/>
        </w:pPrChange>
      </w:pPr>
    </w:p>
    <w:p w:rsidR="00697356" w:rsidDel="001111A8" w:rsidRDefault="00697356" w:rsidP="001111A8">
      <w:pPr>
        <w:pStyle w:val="Titre4"/>
        <w:rPr>
          <w:del w:id="8722" w:author="VOYER Raphael" w:date="2021-06-16T11:15:00Z"/>
          <w:b w:val="0"/>
        </w:rPr>
        <w:pPrChange w:id="8723" w:author="VOYER Raphael" w:date="2021-06-16T11:15:00Z">
          <w:pPr>
            <w:outlineLvl w:val="0"/>
          </w:pPr>
        </w:pPrChange>
      </w:pPr>
      <w:bookmarkStart w:id="8724" w:name="_Toc424820533"/>
      <w:del w:id="8725" w:author="VOYER Raphael" w:date="2021-06-16T11:15:00Z">
        <w:r w:rsidDel="001111A8">
          <w:rPr>
            <w:b w:val="0"/>
          </w:rPr>
          <w:delText>Interfaces between HAVLAN and other dependent modules is as explained below.</w:delText>
        </w:r>
        <w:bookmarkEnd w:id="8724"/>
      </w:del>
    </w:p>
    <w:p w:rsidR="00697356" w:rsidDel="001111A8" w:rsidRDefault="00697356" w:rsidP="001111A8">
      <w:pPr>
        <w:pStyle w:val="Titre4"/>
        <w:rPr>
          <w:del w:id="8726" w:author="VOYER Raphael" w:date="2021-06-16T11:15:00Z"/>
          <w:b w:val="0"/>
        </w:rPr>
        <w:pPrChange w:id="8727" w:author="VOYER Raphael" w:date="2021-06-16T11:15:00Z">
          <w:pPr/>
        </w:pPrChange>
      </w:pPr>
    </w:p>
    <w:p w:rsidR="00697356" w:rsidRPr="003D78E7" w:rsidDel="001111A8" w:rsidRDefault="00697356" w:rsidP="001111A8">
      <w:pPr>
        <w:pStyle w:val="Titre4"/>
        <w:rPr>
          <w:del w:id="8728" w:author="VOYER Raphael" w:date="2021-06-16T11:15:00Z"/>
        </w:rPr>
        <w:pPrChange w:id="8729" w:author="VOYER Raphael" w:date="2021-06-16T11:15:00Z">
          <w:pPr/>
        </w:pPrChange>
      </w:pPr>
      <w:del w:id="8730" w:author="VOYER Raphael" w:date="2021-06-16T11:15:00Z">
        <w:r w:rsidDel="001111A8">
          <w:rPr>
            <w:b w:val="0"/>
          </w:rPr>
          <w:delText xml:space="preserve">HAVLAN with SL:    </w:delText>
        </w:r>
        <w:r w:rsidRPr="003D78E7" w:rsidDel="001111A8">
          <w:delText xml:space="preserve">HAVLAN  CMM </w:delText>
        </w:r>
        <w:r w:rsidDel="001111A8">
          <w:delText xml:space="preserve">module </w:delText>
        </w:r>
        <w:r w:rsidRPr="003D78E7" w:rsidDel="001111A8">
          <w:delText>communicates only with SL CMM module on Master Chassis for all L2MC Index request and Adding Ports to the L2MC Table,belonging to all Chassis(Master and Slaves).</w:delText>
        </w:r>
        <w:r w:rsidRPr="00A75BCD" w:rsidDel="001111A8">
          <w:delText xml:space="preserve"> </w:delText>
        </w:r>
        <w:r w:rsidDel="001111A8">
          <w:delText>The SL module on Master Chassis will communicate with other SL modules on Slave chassis for any configuration if required</w:delText>
        </w:r>
      </w:del>
    </w:p>
    <w:p w:rsidR="00697356" w:rsidDel="001111A8" w:rsidRDefault="00697356" w:rsidP="001111A8">
      <w:pPr>
        <w:pStyle w:val="Titre4"/>
        <w:rPr>
          <w:del w:id="8731" w:author="VOYER Raphael" w:date="2021-06-16T11:15:00Z"/>
          <w:b w:val="0"/>
        </w:rPr>
        <w:pPrChange w:id="8732" w:author="VOYER Raphael" w:date="2021-06-16T11:15:00Z">
          <w:pPr/>
        </w:pPrChange>
      </w:pPr>
    </w:p>
    <w:p w:rsidR="00697356" w:rsidDel="001111A8" w:rsidRDefault="00697356" w:rsidP="001111A8">
      <w:pPr>
        <w:pStyle w:val="Titre4"/>
        <w:rPr>
          <w:del w:id="8733" w:author="VOYER Raphael" w:date="2021-06-16T11:15:00Z"/>
        </w:rPr>
        <w:pPrChange w:id="8734" w:author="VOYER Raphael" w:date="2021-06-16T11:15:00Z">
          <w:pPr/>
        </w:pPrChange>
      </w:pPr>
      <w:del w:id="8735" w:author="VOYER Raphael" w:date="2021-06-16T11:15:00Z">
        <w:r w:rsidDel="001111A8">
          <w:rPr>
            <w:b w:val="0"/>
          </w:rPr>
          <w:delText xml:space="preserve">HAVLAN with VM:    </w:delText>
        </w:r>
        <w:r w:rsidRPr="003D78E7" w:rsidDel="001111A8">
          <w:delText>HAVLAN CMM module listens for the VPA Up/Down events on Master Chassis,and handles the VM related events</w:delText>
        </w:r>
        <w:r w:rsidDel="001111A8">
          <w:delText xml:space="preserve"> generated from all the Chassis(</w:delText>
        </w:r>
        <w:r w:rsidRPr="003D78E7" w:rsidDel="001111A8">
          <w:delText>Master and Slaves) from the HAVLAN CMM module on the Master Chassis.</w:delText>
        </w:r>
      </w:del>
    </w:p>
    <w:p w:rsidR="00697356" w:rsidDel="001111A8" w:rsidRDefault="00697356" w:rsidP="001111A8">
      <w:pPr>
        <w:pStyle w:val="Titre4"/>
        <w:rPr>
          <w:del w:id="8736" w:author="VOYER Raphael" w:date="2021-06-16T11:15:00Z"/>
        </w:rPr>
        <w:pPrChange w:id="8737" w:author="VOYER Raphael" w:date="2021-06-16T11:15:00Z">
          <w:pPr/>
        </w:pPrChange>
      </w:pPr>
    </w:p>
    <w:p w:rsidR="00697356" w:rsidRPr="00170692" w:rsidDel="001111A8" w:rsidRDefault="00697356" w:rsidP="001111A8">
      <w:pPr>
        <w:pStyle w:val="Titre4"/>
        <w:rPr>
          <w:del w:id="8738" w:author="VOYER Raphael" w:date="2021-06-16T11:15:00Z"/>
        </w:rPr>
        <w:pPrChange w:id="8739" w:author="VOYER Raphael" w:date="2021-06-16T11:15:00Z">
          <w:pPr/>
        </w:pPrChange>
      </w:pPr>
      <w:del w:id="8740" w:author="VOYER Raphael" w:date="2021-06-16T11:15:00Z">
        <w:r w:rsidDel="001111A8">
          <w:rPr>
            <w:b w:val="0"/>
          </w:rPr>
          <w:delText>HAVLAN with QOS</w:delText>
        </w:r>
        <w:r w:rsidRPr="003D78E7" w:rsidDel="001111A8">
          <w:rPr>
            <w:b w:val="0"/>
          </w:rPr>
          <w:delText>:</w:delText>
        </w:r>
        <w:r w:rsidDel="001111A8">
          <w:rPr>
            <w:b w:val="0"/>
          </w:rPr>
          <w:delText xml:space="preserve">    </w:delText>
        </w:r>
        <w:r w:rsidRPr="002B678C" w:rsidDel="001111A8">
          <w:delText>No modifications done as part of this interface.</w:delText>
        </w:r>
        <w:r w:rsidDel="001111A8">
          <w:rPr>
            <w:b w:val="0"/>
          </w:rPr>
          <w:delText xml:space="preserve"> </w:delText>
        </w:r>
        <w:r w:rsidRPr="00170692" w:rsidDel="001111A8">
          <w:delText>Minor modification is the socket reset and reconnect is added as part of VCTakeover .</w:delText>
        </w:r>
      </w:del>
    </w:p>
    <w:p w:rsidR="00697356" w:rsidDel="001111A8" w:rsidRDefault="00697356" w:rsidP="001111A8">
      <w:pPr>
        <w:pStyle w:val="Titre4"/>
        <w:rPr>
          <w:del w:id="8741" w:author="VOYER Raphael" w:date="2021-06-16T11:15:00Z"/>
          <w:b w:val="0"/>
        </w:rPr>
        <w:pPrChange w:id="8742" w:author="VOYER Raphael" w:date="2021-06-16T11:15:00Z">
          <w:pPr/>
        </w:pPrChange>
      </w:pPr>
    </w:p>
    <w:p w:rsidR="00697356" w:rsidDel="001111A8" w:rsidRDefault="00697356" w:rsidP="001111A8">
      <w:pPr>
        <w:pStyle w:val="Titre4"/>
        <w:rPr>
          <w:del w:id="8743" w:author="VOYER Raphael" w:date="2021-06-16T11:15:00Z"/>
          <w:b w:val="0"/>
        </w:rPr>
        <w:pPrChange w:id="8744" w:author="VOYER Raphael" w:date="2021-06-16T11:15:00Z">
          <w:pPr/>
        </w:pPrChange>
      </w:pPr>
    </w:p>
    <w:p w:rsidR="00697356" w:rsidDel="001111A8" w:rsidRDefault="00697356" w:rsidP="001111A8">
      <w:pPr>
        <w:pStyle w:val="Titre4"/>
        <w:rPr>
          <w:del w:id="8745" w:author="VOYER Raphael" w:date="2021-06-16T11:15:00Z"/>
        </w:rPr>
        <w:pPrChange w:id="8746" w:author="VOYER Raphael" w:date="2021-06-16T11:15:00Z">
          <w:pPr/>
        </w:pPrChange>
      </w:pPr>
      <w:del w:id="8747" w:author="VOYER Raphael" w:date="2021-06-16T11:15:00Z">
        <w:r w:rsidDel="001111A8">
          <w:rPr>
            <w:b w:val="0"/>
          </w:rPr>
          <w:delText xml:space="preserve">HAVLAN with IP :      </w:delText>
        </w:r>
        <w:r w:rsidRPr="00B41014" w:rsidDel="001111A8">
          <w:delText>Havlan CMM module handles all IP related events like Ip interface UP/Down events and Dynamic Arp related events,only on the Master Chassis.</w:delText>
        </w:r>
        <w:r w:rsidDel="001111A8">
          <w:rPr>
            <w:b w:val="0"/>
          </w:rPr>
          <w:delText xml:space="preserve"> </w:delText>
        </w:r>
        <w:r w:rsidDel="001111A8">
          <w:delText>All the events will be received on Master Chassis in VC mode.</w:delText>
        </w:r>
      </w:del>
    </w:p>
    <w:p w:rsidR="00697356" w:rsidDel="001111A8" w:rsidRDefault="00697356" w:rsidP="001111A8">
      <w:pPr>
        <w:pStyle w:val="Titre4"/>
        <w:rPr>
          <w:del w:id="8748" w:author="VOYER Raphael" w:date="2021-06-16T11:15:00Z"/>
          <w:b w:val="0"/>
        </w:rPr>
        <w:pPrChange w:id="8749" w:author="VOYER Raphael" w:date="2021-06-16T11:15:00Z">
          <w:pPr/>
        </w:pPrChange>
      </w:pPr>
    </w:p>
    <w:p w:rsidR="00697356" w:rsidDel="001111A8" w:rsidRDefault="00697356" w:rsidP="001111A8">
      <w:pPr>
        <w:pStyle w:val="Titre4"/>
        <w:rPr>
          <w:del w:id="8750" w:author="VOYER Raphael" w:date="2021-06-16T11:15:00Z"/>
        </w:rPr>
        <w:pPrChange w:id="8751" w:author="VOYER Raphael" w:date="2021-06-16T11:15:00Z">
          <w:pPr/>
        </w:pPrChange>
      </w:pPr>
      <w:del w:id="8752" w:author="VOYER Raphael" w:date="2021-06-16T11:15:00Z">
        <w:r w:rsidDel="001111A8">
          <w:rPr>
            <w:b w:val="0"/>
          </w:rPr>
          <w:delText xml:space="preserve">HAVLAN with IPMs:   :   </w:delText>
        </w:r>
        <w:r w:rsidRPr="00B41014" w:rsidDel="001111A8">
          <w:delText>Havlan CMM module handles all IP</w:delText>
        </w:r>
        <w:r w:rsidDel="001111A8">
          <w:delText>Ms</w:delText>
        </w:r>
        <w:r w:rsidRPr="00B41014" w:rsidDel="001111A8">
          <w:delText xml:space="preserve"> related events like</w:delText>
        </w:r>
        <w:r w:rsidDel="001111A8">
          <w:delText xml:space="preserve"> IGMP Port Join/Leave only on MasterChassis..All the events will be received on Master Chassis in VC mode</w:delText>
        </w:r>
      </w:del>
    </w:p>
    <w:p w:rsidR="00697356" w:rsidDel="001111A8" w:rsidRDefault="00697356" w:rsidP="001111A8">
      <w:pPr>
        <w:pStyle w:val="Titre4"/>
        <w:rPr>
          <w:del w:id="8753" w:author="VOYER Raphael" w:date="2021-06-16T11:15:00Z"/>
          <w:b w:val="0"/>
        </w:rPr>
        <w:pPrChange w:id="8754" w:author="VOYER Raphael" w:date="2021-06-16T11:15:00Z">
          <w:pPr/>
        </w:pPrChange>
      </w:pPr>
    </w:p>
    <w:p w:rsidR="00697356" w:rsidDel="001111A8" w:rsidRDefault="00697356" w:rsidP="001111A8">
      <w:pPr>
        <w:pStyle w:val="Titre4"/>
        <w:rPr>
          <w:del w:id="8755" w:author="VOYER Raphael" w:date="2021-06-16T11:15:00Z"/>
        </w:rPr>
        <w:pPrChange w:id="8756" w:author="VOYER Raphael" w:date="2021-06-16T11:15:00Z">
          <w:pPr/>
        </w:pPrChange>
      </w:pPr>
      <w:del w:id="8757" w:author="VOYER Raphael" w:date="2021-06-16T11:15:00Z">
        <w:r w:rsidDel="001111A8">
          <w:rPr>
            <w:b w:val="0"/>
          </w:rPr>
          <w:delText xml:space="preserve">HAVLAN with PM:    </w:delText>
        </w:r>
        <w:r w:rsidRPr="003D78E7" w:rsidDel="001111A8">
          <w:delText xml:space="preserve">HAVLAN CMM module listens for the </w:delText>
        </w:r>
        <w:r w:rsidDel="001111A8">
          <w:delText>PM</w:delText>
        </w:r>
        <w:r w:rsidRPr="003D78E7" w:rsidDel="001111A8">
          <w:delText xml:space="preserve"> events</w:delText>
        </w:r>
        <w:r w:rsidDel="001111A8">
          <w:delText>(LinkAgg Up/Down aswell)</w:delText>
        </w:r>
        <w:r w:rsidRPr="003D78E7" w:rsidDel="001111A8">
          <w:delText xml:space="preserve"> on Master Chassis,and handles the </w:delText>
        </w:r>
        <w:r w:rsidDel="001111A8">
          <w:delText>PM</w:delText>
        </w:r>
        <w:r w:rsidRPr="003D78E7" w:rsidDel="001111A8">
          <w:delText xml:space="preserve"> related events</w:delText>
        </w:r>
        <w:r w:rsidDel="001111A8">
          <w:delText xml:space="preserve"> generated from all the Chassis(</w:delText>
        </w:r>
        <w:r w:rsidRPr="003D78E7" w:rsidDel="001111A8">
          <w:delText>Master and Slaves)</w:delText>
        </w:r>
        <w:r w:rsidDel="001111A8">
          <w:delText>,</w:delText>
        </w:r>
        <w:r w:rsidRPr="003D78E7" w:rsidDel="001111A8">
          <w:delText xml:space="preserve"> from the HAVLAN CMM module on the Master Chassis.</w:delText>
        </w:r>
      </w:del>
    </w:p>
    <w:p w:rsidR="00697356" w:rsidDel="001111A8" w:rsidRDefault="00697356" w:rsidP="001111A8">
      <w:pPr>
        <w:pStyle w:val="Titre4"/>
        <w:rPr>
          <w:del w:id="8758" w:author="VOYER Raphael" w:date="2021-06-16T11:15:00Z"/>
        </w:rPr>
        <w:pPrChange w:id="8759" w:author="VOYER Raphael" w:date="2021-06-16T11:15:00Z">
          <w:pPr/>
        </w:pPrChange>
      </w:pPr>
    </w:p>
    <w:p w:rsidR="00697356" w:rsidDel="001111A8" w:rsidRDefault="00697356" w:rsidP="001111A8">
      <w:pPr>
        <w:pStyle w:val="Titre4"/>
        <w:rPr>
          <w:del w:id="8760" w:author="VOYER Raphael" w:date="2021-06-16T11:15:00Z"/>
        </w:rPr>
        <w:pPrChange w:id="8761" w:author="VOYER Raphael" w:date="2021-06-16T11:15:00Z">
          <w:pPr/>
        </w:pPrChange>
      </w:pPr>
      <w:del w:id="8762" w:author="VOYER Raphael" w:date="2021-06-16T11:15:00Z">
        <w:r w:rsidDel="001111A8">
          <w:rPr>
            <w:b w:val="0"/>
          </w:rPr>
          <w:delText xml:space="preserve">HAVLAN with CS:     :    </w:delText>
        </w:r>
        <w:r w:rsidRPr="00767F33" w:rsidDel="001111A8">
          <w:delText>Havlan handles all the CS related events as it is today. There are no modifications in this part of the code.</w:delText>
        </w:r>
      </w:del>
    </w:p>
    <w:p w:rsidR="00697356" w:rsidDel="001111A8" w:rsidRDefault="00697356" w:rsidP="001111A8">
      <w:pPr>
        <w:pStyle w:val="Titre4"/>
        <w:rPr>
          <w:del w:id="8763" w:author="VOYER Raphael" w:date="2021-06-16T11:15:00Z"/>
          <w:b w:val="0"/>
        </w:rPr>
        <w:pPrChange w:id="8764" w:author="VOYER Raphael" w:date="2021-06-16T11:15:00Z">
          <w:pPr/>
        </w:pPrChange>
      </w:pPr>
      <w:del w:id="8765" w:author="VOYER Raphael" w:date="2021-06-16T11:15:00Z">
        <w:r w:rsidDel="001111A8">
          <w:rPr>
            <w:b w:val="0"/>
          </w:rPr>
          <w:delText xml:space="preserve"> </w:delText>
        </w:r>
      </w:del>
    </w:p>
    <w:p w:rsidR="00697356" w:rsidDel="001111A8" w:rsidRDefault="00697356" w:rsidP="001111A8">
      <w:pPr>
        <w:pStyle w:val="Titre4"/>
        <w:rPr>
          <w:del w:id="8766" w:author="VOYER Raphael" w:date="2021-06-16T11:15:00Z"/>
          <w:b w:val="0"/>
        </w:rPr>
        <w:pPrChange w:id="8767" w:author="VOYER Raphael" w:date="2021-06-16T11:15:00Z">
          <w:pPr/>
        </w:pPrChange>
      </w:pPr>
      <w:del w:id="8768" w:author="VOYER Raphael" w:date="2021-06-16T11:15:00Z">
        <w:r w:rsidDel="001111A8">
          <w:rPr>
            <w:b w:val="0"/>
          </w:rPr>
          <w:delText xml:space="preserve">Takeover Scenarios for HAVLAN over VC : </w:delText>
        </w:r>
        <w:r w:rsidRPr="00170692" w:rsidDel="001111A8">
          <w:delText xml:space="preserve">HAVlan module </w:delText>
        </w:r>
        <w:r w:rsidDel="001111A8">
          <w:delText>is registered for VC TakeOver like any other subsystems.Havlan module  handles this VC Takeover event   similar to that of normal takeover except,resetting socket connects for Qos and other applications.</w:delText>
        </w:r>
      </w:del>
    </w:p>
    <w:p w:rsidR="00356FC8" w:rsidDel="001111A8" w:rsidRDefault="00356FC8" w:rsidP="001111A8">
      <w:pPr>
        <w:pStyle w:val="Titre4"/>
        <w:rPr>
          <w:del w:id="8769" w:author="VOYER Raphael" w:date="2021-06-16T11:15:00Z"/>
        </w:rPr>
        <w:pPrChange w:id="8770" w:author="VOYER Raphael" w:date="2021-06-16T11:15:00Z">
          <w:pPr/>
        </w:pPrChange>
      </w:pPr>
    </w:p>
    <w:p w:rsidR="00356FC8" w:rsidDel="001111A8" w:rsidRDefault="00356FC8" w:rsidP="001111A8">
      <w:pPr>
        <w:pStyle w:val="Titre4"/>
        <w:rPr>
          <w:del w:id="8771" w:author="VOYER Raphael" w:date="2021-06-16T11:15:00Z"/>
        </w:rPr>
        <w:pPrChange w:id="8772" w:author="VOYER Raphael" w:date="2021-06-16T11:15:00Z">
          <w:pPr>
            <w:pStyle w:val="Titre1"/>
            <w:pageBreakBefore/>
            <w:numPr>
              <w:numId w:val="0"/>
            </w:numPr>
            <w:tabs>
              <w:tab w:val="clear" w:pos="432"/>
            </w:tabs>
            <w:ind w:left="360" w:firstLine="0"/>
            <w:jc w:val="left"/>
          </w:pPr>
        </w:pPrChange>
      </w:pPr>
      <w:bookmarkStart w:id="8773" w:name="_Toc424820534"/>
      <w:del w:id="8774" w:author="VOYER Raphael" w:date="2021-06-16T11:15:00Z">
        <w:r w:rsidDel="001111A8">
          <w:delText xml:space="preserve">APPENDIX </w:delText>
        </w:r>
        <w:r w:rsidR="00697356" w:rsidDel="001111A8">
          <w:delText>E</w:delText>
        </w:r>
        <w:r w:rsidDel="001111A8">
          <w:delText xml:space="preserve">: </w:delText>
        </w:r>
        <w:r w:rsidR="00D8530E" w:rsidDel="001111A8">
          <w:delText>Egress and Ingress on Same interface</w:delText>
        </w:r>
        <w:bookmarkEnd w:id="8773"/>
      </w:del>
    </w:p>
    <w:p w:rsidR="00356FC8" w:rsidDel="001111A8" w:rsidRDefault="00356FC8" w:rsidP="001111A8">
      <w:pPr>
        <w:pStyle w:val="Titre4"/>
        <w:rPr>
          <w:del w:id="8775" w:author="VOYER Raphael" w:date="2021-06-16T11:15:00Z"/>
        </w:rPr>
        <w:pPrChange w:id="8776" w:author="VOYER Raphael" w:date="2021-06-16T11:15:00Z">
          <w:pPr/>
        </w:pPrChange>
      </w:pPr>
      <w:del w:id="8777" w:author="VOYER Raphael" w:date="2021-06-16T11:15:00Z">
        <w:r w:rsidDel="001111A8">
          <w:delText>User restrictions added from 734R01 onwards:</w:delText>
        </w:r>
      </w:del>
    </w:p>
    <w:p w:rsidR="00356FC8" w:rsidDel="001111A8" w:rsidRDefault="00356FC8" w:rsidP="001111A8">
      <w:pPr>
        <w:pStyle w:val="Titre4"/>
        <w:rPr>
          <w:del w:id="8778" w:author="VOYER Raphael" w:date="2021-06-16T11:15:00Z"/>
        </w:rPr>
        <w:pPrChange w:id="8779" w:author="VOYER Raphael" w:date="2021-06-16T11:15:00Z">
          <w:pPr>
            <w:numPr>
              <w:ilvl w:val="3"/>
              <w:numId w:val="33"/>
            </w:numPr>
            <w:ind w:left="2880" w:hanging="360"/>
          </w:pPr>
        </w:pPrChange>
      </w:pPr>
      <w:del w:id="8780" w:author="VOYER Raphael" w:date="2021-06-16T11:15:00Z">
        <w:r w:rsidDel="001111A8">
          <w:delText>The user shall be allowed to configure a maximum of 16 server clusters only.</w:delText>
        </w:r>
      </w:del>
    </w:p>
    <w:p w:rsidR="00356FC8" w:rsidDel="001111A8" w:rsidRDefault="00356FC8" w:rsidP="001111A8">
      <w:pPr>
        <w:pStyle w:val="Titre4"/>
        <w:rPr>
          <w:del w:id="8781" w:author="VOYER Raphael" w:date="2021-06-16T11:15:00Z"/>
        </w:rPr>
        <w:pPrChange w:id="8782" w:author="VOYER Raphael" w:date="2021-06-16T11:15:00Z">
          <w:pPr>
            <w:numPr>
              <w:ilvl w:val="3"/>
              <w:numId w:val="33"/>
            </w:numPr>
            <w:ind w:left="2880" w:hanging="360"/>
          </w:pPr>
        </w:pPrChange>
      </w:pPr>
      <w:del w:id="8783" w:author="VOYER Raphael" w:date="2021-06-16T11:15:00Z">
        <w:r w:rsidDel="001111A8">
          <w:delText>The user shall configure the administrative status of the loopback function of a server cluster when the ingress and egress traffic are expected via the same port. This restriction shall be enforced only for the rushmore platform.</w:delText>
        </w:r>
      </w:del>
    </w:p>
    <w:p w:rsidR="00356FC8" w:rsidDel="001111A8" w:rsidRDefault="00356FC8" w:rsidP="001111A8">
      <w:pPr>
        <w:pStyle w:val="Titre4"/>
        <w:rPr>
          <w:del w:id="8784" w:author="VOYER Raphael" w:date="2021-06-16T11:15:00Z"/>
        </w:rPr>
        <w:pPrChange w:id="8785" w:author="VOYER Raphael" w:date="2021-06-16T11:15:00Z">
          <w:pPr>
            <w:ind w:left="2880"/>
          </w:pPr>
        </w:pPrChange>
      </w:pPr>
    </w:p>
    <w:p w:rsidR="00356FC8" w:rsidDel="001111A8" w:rsidRDefault="00356FC8" w:rsidP="001111A8">
      <w:pPr>
        <w:pStyle w:val="Titre4"/>
        <w:rPr>
          <w:del w:id="8786" w:author="VOYER Raphael" w:date="2021-06-16T11:15:00Z"/>
          <w:b w:val="0"/>
        </w:rPr>
        <w:pPrChange w:id="8787" w:author="VOYER Raphael" w:date="2021-06-16T11:15:00Z">
          <w:pPr>
            <w:outlineLvl w:val="0"/>
          </w:pPr>
        </w:pPrChange>
      </w:pPr>
      <w:bookmarkStart w:id="8788" w:name="_Toc424820535"/>
      <w:del w:id="8789" w:author="VOYER Raphael" w:date="2021-06-16T11:15:00Z">
        <w:r w:rsidRPr="00046C7B" w:rsidDel="001111A8">
          <w:rPr>
            <w:b w:val="0"/>
          </w:rPr>
          <w:delText>Server Clusters with Egress and Ingress traffic through the same port:</w:delText>
        </w:r>
        <w:bookmarkEnd w:id="8788"/>
      </w:del>
    </w:p>
    <w:p w:rsidR="00356FC8" w:rsidDel="001111A8" w:rsidRDefault="00356FC8" w:rsidP="001111A8">
      <w:pPr>
        <w:pStyle w:val="Titre4"/>
        <w:rPr>
          <w:del w:id="8790" w:author="VOYER Raphael" w:date="2021-06-16T11:15:00Z"/>
          <w:b w:val="0"/>
        </w:rPr>
        <w:pPrChange w:id="8791" w:author="VOYER Raphael" w:date="2021-06-16T11:15:00Z">
          <w:pPr>
            <w:outlineLvl w:val="0"/>
          </w:pPr>
        </w:pPrChange>
      </w:pPr>
    </w:p>
    <w:p w:rsidR="00356FC8" w:rsidRPr="00046C7B" w:rsidDel="001111A8" w:rsidRDefault="00356FC8" w:rsidP="001111A8">
      <w:pPr>
        <w:pStyle w:val="Titre4"/>
        <w:rPr>
          <w:del w:id="8792" w:author="VOYER Raphael" w:date="2021-06-16T11:15:00Z"/>
        </w:rPr>
        <w:pPrChange w:id="8793" w:author="VOYER Raphael" w:date="2021-06-16T11:15:00Z">
          <w:pPr>
            <w:pStyle w:val="Sansinterligne"/>
            <w:ind w:left="720"/>
          </w:pPr>
        </w:pPrChange>
      </w:pPr>
      <w:del w:id="8794" w:author="VOYER Raphael" w:date="2021-06-16T11:15:00Z">
        <w:r w:rsidRPr="00046C7B" w:rsidDel="001111A8">
          <w:delText xml:space="preserve"> </w:delText>
        </w:r>
        <w:r w:rsidDel="001111A8">
          <w:delText>W</w:delText>
        </w:r>
        <w:r w:rsidRPr="00046C7B" w:rsidDel="001111A8">
          <w:delText xml:space="preserve">hen a port or LAG is configured as member for the server-cluster and the “client IP” interface(s),  traffic destined to the cluster IP address and received on this port or LAG is not flooded back to this port or LAG. </w:delText>
        </w:r>
      </w:del>
    </w:p>
    <w:p w:rsidR="00356FC8" w:rsidRPr="00046C7B" w:rsidDel="001111A8" w:rsidRDefault="00356FC8" w:rsidP="001111A8">
      <w:pPr>
        <w:pStyle w:val="Titre4"/>
        <w:rPr>
          <w:del w:id="8795" w:author="VOYER Raphael" w:date="2021-06-16T11:15:00Z"/>
        </w:rPr>
        <w:pPrChange w:id="8796" w:author="VOYER Raphael" w:date="2021-06-16T11:15:00Z">
          <w:pPr>
            <w:pStyle w:val="Sansinterligne"/>
            <w:ind w:left="720"/>
          </w:pPr>
        </w:pPrChange>
      </w:pPr>
      <w:del w:id="8797" w:author="VOYER Raphael" w:date="2021-06-16T11:15:00Z">
        <w:r w:rsidRPr="00046C7B" w:rsidDel="001111A8">
          <w:delText>Since local switching is disabled, the L2MC replication is done when the frame is coming back from the Fabric. At this point, the frame is a HiGig frame with OPCODE=L2MC. The hardware does not allow a L2MC replication to the original source port/trunk.</w:delText>
        </w:r>
      </w:del>
    </w:p>
    <w:p w:rsidR="00356FC8" w:rsidRPr="00046C7B" w:rsidDel="001111A8" w:rsidRDefault="00356FC8" w:rsidP="001111A8">
      <w:pPr>
        <w:pStyle w:val="Titre4"/>
        <w:rPr>
          <w:del w:id="8798" w:author="VOYER Raphael" w:date="2021-06-16T11:15:00Z"/>
        </w:rPr>
        <w:pPrChange w:id="8799" w:author="VOYER Raphael" w:date="2021-06-16T11:15:00Z">
          <w:pPr>
            <w:pStyle w:val="Sansinterligne"/>
            <w:ind w:left="720"/>
            <w:outlineLvl w:val="0"/>
          </w:pPr>
        </w:pPrChange>
      </w:pPr>
      <w:bookmarkStart w:id="8800" w:name="_Toc424820536"/>
      <w:del w:id="8801" w:author="VOYER Raphael" w:date="2021-06-16T11:15:00Z">
        <w:r w:rsidRPr="00046C7B" w:rsidDel="001111A8">
          <w:delText>To overcome this issue, the redirection is done in two steps:</w:delText>
        </w:r>
        <w:bookmarkEnd w:id="8800"/>
      </w:del>
    </w:p>
    <w:p w:rsidR="00356FC8" w:rsidRPr="00046C7B" w:rsidDel="001111A8" w:rsidRDefault="00356FC8" w:rsidP="001111A8">
      <w:pPr>
        <w:pStyle w:val="Titre4"/>
        <w:rPr>
          <w:del w:id="8802" w:author="VOYER Raphael" w:date="2021-06-16T11:15:00Z"/>
        </w:rPr>
        <w:pPrChange w:id="8803" w:author="VOYER Raphael" w:date="2021-06-16T11:15:00Z">
          <w:pPr>
            <w:pStyle w:val="Sansinterligne"/>
            <w:numPr>
              <w:numId w:val="69"/>
            </w:numPr>
            <w:ind w:left="1800" w:hanging="360"/>
          </w:pPr>
        </w:pPrChange>
      </w:pPr>
      <w:del w:id="8804" w:author="VOYER Raphael" w:date="2021-06-16T11:15:00Z">
        <w:r w:rsidRPr="00046C7B" w:rsidDel="001111A8">
          <w:delText xml:space="preserve">The client packet destined to the cluster IP address is routed in the ingress  NI and then redirected </w:delText>
        </w:r>
        <w:r w:rsidDel="001111A8">
          <w:delText>t</w:delText>
        </w:r>
        <w:r w:rsidRPr="00046C7B" w:rsidDel="001111A8">
          <w:delText>o the Fabric</w:delText>
        </w:r>
      </w:del>
    </w:p>
    <w:p w:rsidR="00356FC8" w:rsidRPr="00046C7B" w:rsidDel="001111A8" w:rsidRDefault="00356FC8" w:rsidP="001111A8">
      <w:pPr>
        <w:pStyle w:val="Titre4"/>
        <w:rPr>
          <w:del w:id="8805" w:author="VOYER Raphael" w:date="2021-06-16T11:15:00Z"/>
        </w:rPr>
        <w:pPrChange w:id="8806" w:author="VOYER Raphael" w:date="2021-06-16T11:15:00Z">
          <w:pPr>
            <w:pStyle w:val="Sansinterligne"/>
            <w:numPr>
              <w:numId w:val="69"/>
            </w:numPr>
            <w:ind w:left="1800" w:hanging="360"/>
          </w:pPr>
        </w:pPrChange>
      </w:pPr>
      <w:del w:id="8807" w:author="VOYER Raphael" w:date="2021-06-16T11:15:00Z">
        <w:r w:rsidRPr="00046C7B" w:rsidDel="001111A8">
          <w:delText>On each NI, the packet received on the HG ports is locally replicated to the front panel ports</w:delText>
        </w:r>
      </w:del>
    </w:p>
    <w:p w:rsidR="00356FC8" w:rsidRPr="00046C7B" w:rsidDel="001111A8" w:rsidRDefault="00356FC8" w:rsidP="001111A8">
      <w:pPr>
        <w:pStyle w:val="Titre4"/>
        <w:rPr>
          <w:del w:id="8808" w:author="VOYER Raphael" w:date="2021-06-16T11:15:00Z"/>
        </w:rPr>
        <w:pPrChange w:id="8809" w:author="VOYER Raphael" w:date="2021-06-16T11:15:00Z">
          <w:pPr>
            <w:pStyle w:val="Sansinterligne"/>
            <w:ind w:left="720"/>
          </w:pPr>
        </w:pPrChange>
      </w:pPr>
      <w:del w:id="8810" w:author="VOYER Raphael" w:date="2021-06-16T11:15:00Z">
        <w:r w:rsidRPr="00046C7B" w:rsidDel="001111A8">
          <w:delText xml:space="preserve">That is, at each NI, 2 IFP entries are programmed. </w:delText>
        </w:r>
      </w:del>
    </w:p>
    <w:p w:rsidR="00356FC8" w:rsidRPr="00046C7B" w:rsidDel="001111A8" w:rsidRDefault="00356FC8" w:rsidP="001111A8">
      <w:pPr>
        <w:pStyle w:val="Titre4"/>
        <w:rPr>
          <w:del w:id="8811" w:author="VOYER Raphael" w:date="2021-06-16T11:15:00Z"/>
        </w:rPr>
        <w:pPrChange w:id="8812" w:author="VOYER Raphael" w:date="2021-06-16T11:15:00Z">
          <w:pPr>
            <w:pStyle w:val="Sansinterligne"/>
            <w:ind w:left="720"/>
          </w:pPr>
        </w:pPrChange>
      </w:pPr>
      <w:del w:id="8813" w:author="VOYER Raphael" w:date="2021-06-16T11:15:00Z">
        <w:r w:rsidRPr="00046C7B" w:rsidDel="001111A8">
          <w:delText>Also, to achieve the above functionality, loopback functionality is implemented. A server cluster that has both ingress traffic and egress traffic through the same port shall configure loop back admin status as enable. A CLI command is added to configure the loopback functionality for a server cluster.</w:delText>
        </w:r>
      </w:del>
    </w:p>
    <w:p w:rsidR="00356FC8" w:rsidRPr="00046C7B" w:rsidDel="001111A8" w:rsidRDefault="00356FC8" w:rsidP="001111A8">
      <w:pPr>
        <w:pStyle w:val="Titre4"/>
        <w:rPr>
          <w:del w:id="8814" w:author="VOYER Raphael" w:date="2021-06-16T11:15:00Z"/>
        </w:rPr>
        <w:pPrChange w:id="8815" w:author="VOYER Raphael" w:date="2021-06-16T11:15:00Z">
          <w:pPr>
            <w:pStyle w:val="Sansinterligne"/>
            <w:ind w:left="720"/>
          </w:pPr>
        </w:pPrChange>
      </w:pPr>
      <w:del w:id="8816" w:author="VOYER Raphael" w:date="2021-06-16T11:15:00Z">
        <w:r w:rsidRPr="00046C7B" w:rsidDel="001111A8">
          <w:delText>Also, the priority of HA-VLAN FFP entries shall be increased more than the HG –Mcast ARP FFP entries.</w:delText>
        </w:r>
      </w:del>
    </w:p>
    <w:p w:rsidR="00356FC8" w:rsidRPr="00046C7B" w:rsidDel="00374C6A" w:rsidRDefault="00356FC8" w:rsidP="001111A8">
      <w:pPr>
        <w:pStyle w:val="Titre4"/>
        <w:rPr>
          <w:del w:id="8817" w:author="VOYER Raphael" w:date="2021-06-16T11:17:00Z"/>
        </w:rPr>
        <w:pPrChange w:id="8818" w:author="VOYER Raphael" w:date="2021-06-16T11:15:00Z">
          <w:pPr>
            <w:pStyle w:val="Sansinterligne"/>
            <w:ind w:left="720"/>
          </w:pPr>
        </w:pPrChange>
      </w:pPr>
      <w:del w:id="8819" w:author="VOYER Raphael" w:date="2021-06-16T11:15:00Z">
        <w:r w:rsidRPr="00046C7B" w:rsidDel="001111A8">
          <w:delText xml:space="preserve">Since the increase in usage of FFP entries by HAVLAN affects the FFP allocation for other modules and since its confirmed that HAVLAN uses 16 server clusters on a maximum, the restriction is enforced </w:delText>
        </w:r>
        <w:r w:rsidDel="001111A8">
          <w:delText>from</w:delText>
        </w:r>
        <w:r w:rsidRPr="00046C7B" w:rsidDel="001111A8">
          <w:delText xml:space="preserve"> 734R01 </w:delText>
        </w:r>
        <w:r w:rsidDel="001111A8">
          <w:delText>onwards</w:delText>
        </w:r>
        <w:r w:rsidRPr="00046C7B" w:rsidDel="001111A8">
          <w:delText>.</w:delText>
        </w:r>
      </w:del>
    </w:p>
    <w:p w:rsidR="00356FC8" w:rsidRDefault="00356FC8" w:rsidP="0024322E"/>
    <w:sectPr w:rsidR="00356FC8" w:rsidSect="00A66E1F">
      <w:type w:val="continuous"/>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38FD" w:rsidRDefault="009D38FD">
      <w:r>
        <w:separator/>
      </w:r>
    </w:p>
    <w:p w:rsidR="009D38FD" w:rsidRDefault="009D38FD"/>
    <w:p w:rsidR="009D38FD" w:rsidRDefault="009D38FD" w:rsidP="0001376D"/>
    <w:p w:rsidR="009D38FD" w:rsidRDefault="009D38FD" w:rsidP="004F0F43"/>
    <w:p w:rsidR="009D38FD" w:rsidRDefault="009D38FD"/>
    <w:p w:rsidR="009D38FD" w:rsidRDefault="009D38FD"/>
    <w:p w:rsidR="009D38FD" w:rsidRDefault="009D38FD"/>
    <w:p w:rsidR="009D38FD" w:rsidRDefault="009D38FD"/>
    <w:p w:rsidR="009D38FD" w:rsidRDefault="009D38FD"/>
    <w:p w:rsidR="009D38FD" w:rsidRDefault="009D38FD"/>
    <w:p w:rsidR="009D38FD" w:rsidRDefault="009D38FD"/>
    <w:p w:rsidR="009D38FD" w:rsidRDefault="009D38FD" w:rsidP="00F81531"/>
    <w:p w:rsidR="009D38FD" w:rsidRDefault="009D38FD" w:rsidP="00315B5A"/>
    <w:p w:rsidR="009D38FD" w:rsidRDefault="009D38FD"/>
    <w:p w:rsidR="009D38FD" w:rsidRDefault="009D38FD" w:rsidP="00AC19D8"/>
    <w:p w:rsidR="009D38FD" w:rsidRDefault="009D38FD" w:rsidP="00FC0427"/>
    <w:p w:rsidR="009D38FD" w:rsidRDefault="009D38FD"/>
    <w:p w:rsidR="009D38FD" w:rsidRDefault="009D38FD" w:rsidP="003C38A0"/>
    <w:p w:rsidR="009D38FD" w:rsidRDefault="009D38FD"/>
    <w:p w:rsidR="009D38FD" w:rsidRDefault="009D38FD"/>
    <w:p w:rsidR="009D38FD" w:rsidRDefault="009D38FD" w:rsidP="00C10CBA"/>
    <w:p w:rsidR="009D38FD" w:rsidRDefault="009D38FD"/>
    <w:p w:rsidR="009D38FD" w:rsidRDefault="009D38FD" w:rsidP="00814F61"/>
    <w:p w:rsidR="009D38FD" w:rsidRDefault="009D38FD" w:rsidP="00814F61"/>
    <w:p w:rsidR="009D38FD" w:rsidRDefault="009D38FD"/>
  </w:endnote>
  <w:endnote w:type="continuationSeparator" w:id="0">
    <w:p w:rsidR="009D38FD" w:rsidRDefault="009D38FD">
      <w:r>
        <w:continuationSeparator/>
      </w:r>
    </w:p>
    <w:p w:rsidR="009D38FD" w:rsidRDefault="009D38FD"/>
    <w:p w:rsidR="009D38FD" w:rsidRDefault="009D38FD" w:rsidP="0001376D"/>
    <w:p w:rsidR="009D38FD" w:rsidRDefault="009D38FD" w:rsidP="004F0F43"/>
    <w:p w:rsidR="009D38FD" w:rsidRDefault="009D38FD"/>
    <w:p w:rsidR="009D38FD" w:rsidRDefault="009D38FD"/>
    <w:p w:rsidR="009D38FD" w:rsidRDefault="009D38FD"/>
    <w:p w:rsidR="009D38FD" w:rsidRDefault="009D38FD"/>
    <w:p w:rsidR="009D38FD" w:rsidRDefault="009D38FD"/>
    <w:p w:rsidR="009D38FD" w:rsidRDefault="009D38FD"/>
    <w:p w:rsidR="009D38FD" w:rsidRDefault="009D38FD"/>
    <w:p w:rsidR="009D38FD" w:rsidRDefault="009D38FD" w:rsidP="00F81531"/>
    <w:p w:rsidR="009D38FD" w:rsidRDefault="009D38FD" w:rsidP="00315B5A"/>
    <w:p w:rsidR="009D38FD" w:rsidRDefault="009D38FD"/>
    <w:p w:rsidR="009D38FD" w:rsidRDefault="009D38FD" w:rsidP="00AC19D8"/>
    <w:p w:rsidR="009D38FD" w:rsidRDefault="009D38FD" w:rsidP="00FC0427"/>
    <w:p w:rsidR="009D38FD" w:rsidRDefault="009D38FD"/>
    <w:p w:rsidR="009D38FD" w:rsidRDefault="009D38FD" w:rsidP="003C38A0"/>
    <w:p w:rsidR="009D38FD" w:rsidRDefault="009D38FD"/>
    <w:p w:rsidR="009D38FD" w:rsidRDefault="009D38FD"/>
    <w:p w:rsidR="009D38FD" w:rsidRDefault="009D38FD" w:rsidP="00C10CBA"/>
    <w:p w:rsidR="009D38FD" w:rsidRDefault="009D38FD"/>
    <w:p w:rsidR="009D38FD" w:rsidRDefault="009D38FD" w:rsidP="00814F61"/>
    <w:p w:rsidR="009D38FD" w:rsidRDefault="009D38FD" w:rsidP="00814F61"/>
    <w:p w:rsidR="009D38FD" w:rsidRDefault="009D38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Book">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7B5C" w:rsidRDefault="00A87B5C">
    <w:pPr>
      <w:pStyle w:val="Pieddepage"/>
    </w:pPr>
    <w:r>
      <w:rPr>
        <w:noProof/>
      </w:rPr>
      <mc:AlternateContent>
        <mc:Choice Requires="wps">
          <w:drawing>
            <wp:anchor distT="0" distB="0" distL="114300" distR="114300" simplePos="0" relativeHeight="251658752" behindDoc="0" locked="0" layoutInCell="0" allowOverlap="1">
              <wp:simplePos x="0" y="0"/>
              <wp:positionH relativeFrom="page">
                <wp:align>center</wp:align>
              </wp:positionH>
              <wp:positionV relativeFrom="page">
                <wp:align>bottom</wp:align>
              </wp:positionV>
              <wp:extent cx="7772400" cy="266700"/>
              <wp:effectExtent l="0" t="0" r="0" b="0"/>
              <wp:wrapNone/>
              <wp:docPr id="11" name="MSIPCMebe345e89db49f82c5a488e0" descr="{&quot;HashCode&quot;:2133105206,&quot;Height&quot;:9999999.0,&quot;Width&quot;:9999999.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4F358F" w:rsidRDefault="00A87B5C" w:rsidP="004F358F">
                          <w:pPr>
                            <w:jc w:val="center"/>
                            <w:rPr>
                              <w:rFonts w:ascii="Arial" w:hAnsi="Arial" w:cs="Arial"/>
                              <w:color w:val="000000"/>
                              <w:sz w:val="14"/>
                            </w:rPr>
                          </w:pPr>
                          <w:r w:rsidRPr="004F358F">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ebe345e89db49f82c5a488e0" o:spid="_x0000_s1166" type="#_x0000_t202" alt="{&quot;HashCode&quot;:2133105206,&quot;Height&quot;:9999999.0,&quot;Width&quot;:9999999.0,&quot;Placement&quot;:&quot;Footer&quot;,&quot;Index&quot;:&quot;Primary&quot;,&quot;Section&quot;:1,&quot;Top&quot;:0.0,&quot;Left&quot;:0.0}" style="position:absolute;left:0;text-align:left;margin-left:0;margin-top:0;width:612pt;height:21pt;z-index:251658752;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" o:allowincell="f" filled="f" stroked="f">
              <v:textbox inset=",0,,0">
                <w:txbxContent>
                  <w:p w:rsidR="00A87B5C" w:rsidRPr="004F358F" w:rsidRDefault="00A87B5C" w:rsidP="004F358F">
                    <w:pPr>
                      <w:jc w:val="center"/>
                      <w:rPr>
                        <w:rFonts w:ascii="Arial" w:hAnsi="Arial" w:cs="Arial"/>
                        <w:color w:val="000000"/>
                        <w:sz w:val="14"/>
                      </w:rPr>
                    </w:pPr>
                    <w:r w:rsidRPr="004F358F">
                      <w:rPr>
                        <w:rFonts w:ascii="Arial" w:hAnsi="Arial" w:cs="Arial"/>
                        <w:color w:val="000000"/>
                        <w:sz w:val="14"/>
                      </w:rPr>
                      <w:t>Sensitivity: Internal &amp;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7B5C" w:rsidRDefault="00A87B5C">
    <w:pPr>
      <w:pStyle w:val="Pieddepage"/>
    </w:pPr>
  </w:p>
  <w:p w:rsidR="00A87B5C" w:rsidRDefault="00A87B5C"/>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01376D"/>
  <w:p w:rsidR="00A87B5C" w:rsidRDefault="00A87B5C" w:rsidP="004F0F43"/>
  <w:p w:rsidR="00A87B5C" w:rsidRDefault="00A87B5C" w:rsidP="004F0F43"/>
  <w:p w:rsidR="00A87B5C" w:rsidRDefault="00A87B5C" w:rsidP="00885490"/>
  <w:p w:rsidR="00A87B5C" w:rsidRDefault="00A87B5C" w:rsidP="005C7A05"/>
  <w:p w:rsidR="00A87B5C" w:rsidRDefault="00A87B5C" w:rsidP="008C5B16"/>
  <w:p w:rsidR="00A87B5C" w:rsidRDefault="00A87B5C" w:rsidP="002153EB"/>
  <w:p w:rsidR="00A87B5C" w:rsidRDefault="00A87B5C" w:rsidP="00DE7837"/>
  <w:p w:rsidR="00A87B5C" w:rsidRDefault="00A87B5C" w:rsidP="009E1FE5"/>
  <w:p w:rsidR="00A87B5C" w:rsidRDefault="00A87B5C" w:rsidP="00F81531"/>
  <w:p w:rsidR="00A87B5C" w:rsidRDefault="00A87B5C" w:rsidP="00315B5A"/>
  <w:p w:rsidR="00A87B5C" w:rsidRDefault="00A87B5C" w:rsidP="00CB0F8F"/>
  <w:p w:rsidR="00A87B5C" w:rsidRDefault="00A87B5C" w:rsidP="00AC19D8"/>
  <w:p w:rsidR="00A87B5C" w:rsidRDefault="00A87B5C" w:rsidP="00FC0427"/>
  <w:p w:rsidR="00A87B5C" w:rsidRDefault="00A87B5C" w:rsidP="00FC0427"/>
  <w:p w:rsidR="00A87B5C" w:rsidRDefault="00A87B5C" w:rsidP="003C38A0"/>
  <w:p w:rsidR="00A87B5C" w:rsidRDefault="00A87B5C" w:rsidP="00431565"/>
  <w:p w:rsidR="00A87B5C" w:rsidRDefault="00A87B5C" w:rsidP="0034320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7B5C" w:rsidRPr="003A089E" w:rsidRDefault="00A87B5C">
    <w:pPr>
      <w:pStyle w:val="Pieddepage"/>
      <w:tabs>
        <w:tab w:val="clear" w:pos="8640"/>
        <w:tab w:val="right" w:pos="9360"/>
      </w:tabs>
      <w:rPr>
        <w:rStyle w:val="Numrodepage"/>
      </w:rPr>
    </w:pPr>
    <w:r>
      <w:rPr>
        <w:noProof/>
      </w:rPr>
      <mc:AlternateContent>
        <mc:Choice Requires="wps">
          <w:drawing>
            <wp:anchor distT="0" distB="0" distL="114300" distR="114300" simplePos="0" relativeHeight="251659776" behindDoc="0" locked="0" layoutInCell="0" allowOverlap="1">
              <wp:simplePos x="0" y="0"/>
              <wp:positionH relativeFrom="page">
                <wp:align>center</wp:align>
              </wp:positionH>
              <wp:positionV relativeFrom="page">
                <wp:align>bottom</wp:align>
              </wp:positionV>
              <wp:extent cx="7772400" cy="266700"/>
              <wp:effectExtent l="0" t="0" r="0" b="0"/>
              <wp:wrapNone/>
              <wp:docPr id="10" name="MSIPCM67c94baab709eae07892971a" descr="{&quot;HashCode&quot;:2133105206,&quot;Height&quot;:9999999.0,&quot;Width&quot;:9999999.0,&quot;Placement&quot;:&quot;Foot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B5C" w:rsidRPr="004F358F" w:rsidRDefault="00A87B5C" w:rsidP="004F358F">
                          <w:pPr>
                            <w:jc w:val="center"/>
                            <w:rPr>
                              <w:rFonts w:ascii="Arial" w:hAnsi="Arial" w:cs="Arial"/>
                              <w:color w:val="000000"/>
                              <w:sz w:val="14"/>
                            </w:rPr>
                          </w:pPr>
                          <w:r w:rsidRPr="004F358F">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67c94baab709eae07892971a" o:spid="_x0000_s1167" type="#_x0000_t202" alt="{&quot;HashCode&quot;:2133105206,&quot;Height&quot;:9999999.0,&quot;Width&quot;:9999999.0,&quot;Placement&quot;:&quot;Footer&quot;,&quot;Index&quot;:&quot;Primary&quot;,&quot;Section&quot;:3,&quot;Top&quot;:0.0,&quot;Left&quot;:0.0}" style="position:absolute;left:0;text-align:left;margin-left:0;margin-top:0;width:612pt;height:21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" o:allowincell="f" filled="f" stroked="f">
              <v:textbox inset=",0,,0">
                <w:txbxContent>
                  <w:p w:rsidR="00A87B5C" w:rsidRPr="004F358F" w:rsidRDefault="00A87B5C" w:rsidP="004F358F">
                    <w:pPr>
                      <w:jc w:val="center"/>
                      <w:rPr>
                        <w:rFonts w:ascii="Arial" w:hAnsi="Arial" w:cs="Arial"/>
                        <w:color w:val="000000"/>
                        <w:sz w:val="14"/>
                      </w:rPr>
                    </w:pPr>
                    <w:r w:rsidRPr="004F358F">
                      <w:rPr>
                        <w:rFonts w:ascii="Arial" w:hAnsi="Arial" w:cs="Arial"/>
                        <w:color w:val="000000"/>
                        <w:sz w:val="14"/>
                      </w:rPr>
                      <w:t>Sensitivity: Internal &amp; Restricted</w:t>
                    </w:r>
                  </w:p>
                </w:txbxContent>
              </v:textbox>
              <w10:wrap anchorx="page" anchory="page"/>
            </v:shape>
          </w:pict>
        </mc:Fallback>
      </mc:AlternateContent>
    </w:r>
    <w:r w:rsidRPr="003A089E">
      <w:t>Alcatel</w:t>
    </w:r>
    <w:r>
      <w:t>-Lucent</w:t>
    </w:r>
    <w:r w:rsidRPr="003A089E">
      <w:t xml:space="preserve"> </w:t>
    </w:r>
    <w:r>
      <w:t>DSD</w:t>
    </w:r>
    <w:r w:rsidRPr="003A089E">
      <w:tab/>
    </w:r>
    <w:r>
      <w:t xml:space="preserve">            </w:t>
    </w:r>
    <w:r w:rsidRPr="003A089E">
      <w:t>Proprietary Information</w:t>
    </w:r>
    <w:r w:rsidRPr="003A089E">
      <w:tab/>
      <w:t xml:space="preserve">Page </w:t>
    </w:r>
    <w:r w:rsidRPr="003A089E">
      <w:rPr>
        <w:rStyle w:val="Numrodepage"/>
      </w:rPr>
      <w:fldChar w:fldCharType="begin"/>
    </w:r>
    <w:r w:rsidRPr="003A089E">
      <w:rPr>
        <w:rStyle w:val="Numrodepage"/>
      </w:rPr>
      <w:instrText xml:space="preserve"> PAGE </w:instrText>
    </w:r>
    <w:r w:rsidRPr="003A089E">
      <w:rPr>
        <w:rStyle w:val="Numrodepage"/>
      </w:rPr>
      <w:fldChar w:fldCharType="separate"/>
    </w:r>
    <w:r>
      <w:rPr>
        <w:rStyle w:val="Numrodepage"/>
        <w:noProof/>
      </w:rPr>
      <w:t>101</w:t>
    </w:r>
    <w:r w:rsidRPr="003A089E">
      <w:rPr>
        <w:rStyle w:val="Numrodepage"/>
      </w:rPr>
      <w:fldChar w:fldCharType="end"/>
    </w:r>
    <w:r w:rsidRPr="003A089E">
      <w:rPr>
        <w:rStyle w:val="Numrodepage"/>
      </w:rPr>
      <w:t xml:space="preserve"> of </w:t>
    </w:r>
    <w:r w:rsidRPr="003A089E">
      <w:rPr>
        <w:rStyle w:val="Numrodepage"/>
      </w:rPr>
      <w:fldChar w:fldCharType="begin"/>
    </w:r>
    <w:r w:rsidRPr="003A089E">
      <w:rPr>
        <w:rStyle w:val="Numrodepage"/>
      </w:rPr>
      <w:instrText xml:space="preserve"> NUMPAGES </w:instrText>
    </w:r>
    <w:r w:rsidRPr="003A089E">
      <w:rPr>
        <w:rStyle w:val="Numrodepage"/>
      </w:rPr>
      <w:fldChar w:fldCharType="separate"/>
    </w:r>
    <w:r>
      <w:rPr>
        <w:rStyle w:val="Numrodepage"/>
        <w:noProof/>
      </w:rPr>
      <w:t>101</w:t>
    </w:r>
    <w:r w:rsidRPr="003A089E">
      <w:rPr>
        <w:rStyle w:val="Numrodepage"/>
      </w:rPr>
      <w:fldChar w:fldCharType="end"/>
    </w:r>
  </w:p>
  <w:p w:rsidR="00A87B5C" w:rsidRPr="003A089E" w:rsidRDefault="00A87B5C">
    <w:pPr>
      <w:pStyle w:val="Pieddepage"/>
      <w:rPr>
        <w:rStyle w:val="Numrodepage"/>
      </w:rPr>
    </w:pPr>
    <w:r w:rsidRPr="003A089E">
      <w:rPr>
        <w:rStyle w:val="Numrodepage"/>
      </w:rPr>
      <w:t xml:space="preserve">Revised Form: </w:t>
    </w:r>
    <w:smartTag w:uri="urn:schemas-microsoft-com:office:smarttags" w:element="date">
      <w:smartTagPr>
        <w:attr w:name="ls" w:val="trans"/>
        <w:attr w:name="Month" w:val="5"/>
        <w:attr w:name="Day" w:val="1"/>
        <w:attr w:name="Year" w:val="02"/>
      </w:smartTagPr>
      <w:r w:rsidRPr="003A089E">
        <w:rPr>
          <w:rStyle w:val="Numrodepage"/>
        </w:rPr>
        <w:t>5/1/02</w:t>
      </w:r>
    </w:smartTag>
  </w:p>
  <w:p w:rsidR="00A87B5C" w:rsidRDefault="00A87B5C" w:rsidP="00D70809">
    <w:pPr>
      <w:pStyle w:val="Pieddepage"/>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74930</wp:posOffset>
              </wp:positionV>
              <wp:extent cx="5943600" cy="469900"/>
              <wp:effectExtent l="9525" t="9525" r="9525" b="63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9900"/>
                      </a:xfrm>
                      <a:prstGeom prst="rect">
                        <a:avLst/>
                      </a:prstGeom>
                      <a:solidFill>
                        <a:srgbClr val="FFFFFF"/>
                      </a:solidFill>
                      <a:ln w="9525">
                        <a:solidFill>
                          <a:srgbClr val="000000"/>
                        </a:solidFill>
                        <a:miter lim="800000"/>
                        <a:headEnd/>
                        <a:tailEnd/>
                      </a:ln>
                    </wps:spPr>
                    <wps:txbx>
                      <w:txbxContent>
                        <w:p w:rsidR="00A87B5C" w:rsidRDefault="00A87B5C" w:rsidP="00D70809">
                          <w:pPr>
                            <w:jc w:val="center"/>
                          </w:pPr>
                          <w:r>
                            <w:t xml:space="preserve">UNCONTROLLED </w:t>
                          </w:r>
                          <w:smartTag w:uri="urn:schemas-microsoft-com:office:smarttags" w:element="stockticker">
                            <w:r>
                              <w:t>COPY</w:t>
                            </w:r>
                          </w:smartTag>
                        </w:p>
                        <w:p w:rsidR="00A87B5C" w:rsidRDefault="00A87B5C" w:rsidP="00D70809">
                          <w:pPr>
                            <w:jc w:val="center"/>
                          </w:pPr>
                          <w:r>
                            <w:t>See Agile for current 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68" type="#_x0000_t202" style="position:absolute;left:0;text-align:left;margin-left:0;margin-top:5.9pt;width:468pt;height: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" o:allowincell="f">
              <v:textbox>
                <w:txbxContent>
                  <w:p w:rsidR="00A87B5C" w:rsidRDefault="00A87B5C" w:rsidP="00D70809">
                    <w:pPr>
                      <w:jc w:val="center"/>
                    </w:pPr>
                    <w:r>
                      <w:t xml:space="preserve">UNCONTROLLED </w:t>
                    </w:r>
                    <w:smartTag w:uri="urn:schemas-microsoft-com:office:smarttags" w:element="stockticker">
                      <w:r>
                        <w:t>COPY</w:t>
                      </w:r>
                    </w:smartTag>
                  </w:p>
                  <w:p w:rsidR="00A87B5C" w:rsidRDefault="00A87B5C" w:rsidP="00D70809">
                    <w:pPr>
                      <w:jc w:val="center"/>
                    </w:pPr>
                    <w:r>
                      <w:t>See Agile for current revision.</w:t>
                    </w:r>
                  </w:p>
                </w:txbxContent>
              </v:textbox>
            </v:shape>
          </w:pict>
        </mc:Fallback>
      </mc:AlternateContent>
    </w:r>
  </w:p>
  <w:p w:rsidR="00A87B5C" w:rsidRDefault="00A87B5C" w:rsidP="00D70809">
    <w:pPr>
      <w:pStyle w:val="Pieddepage"/>
    </w:pPr>
  </w:p>
  <w:p w:rsidR="00A87B5C" w:rsidRDefault="00A87B5C" w:rsidP="00D70809">
    <w:pPr>
      <w:pStyle w:val="Pieddepage"/>
    </w:pPr>
  </w:p>
  <w:p w:rsidR="00A87B5C" w:rsidRDefault="00A87B5C" w:rsidP="00D70809">
    <w:pPr>
      <w:pStyle w:val="Pieddepage"/>
    </w:pPr>
  </w:p>
  <w:p w:rsidR="00A87B5C" w:rsidRDefault="00A87B5C" w:rsidP="00D70809">
    <w:pPr>
      <w:pStyle w:val="Pieddepage"/>
    </w:pPr>
  </w:p>
  <w:p w:rsidR="00A87B5C" w:rsidRDefault="00A87B5C" w:rsidP="003432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38FD" w:rsidRDefault="009D38FD">
      <w:r>
        <w:separator/>
      </w:r>
    </w:p>
    <w:p w:rsidR="009D38FD" w:rsidRDefault="009D38FD"/>
    <w:p w:rsidR="009D38FD" w:rsidRDefault="009D38FD" w:rsidP="0001376D"/>
    <w:p w:rsidR="009D38FD" w:rsidRDefault="009D38FD" w:rsidP="004F0F43"/>
    <w:p w:rsidR="009D38FD" w:rsidRDefault="009D38FD"/>
    <w:p w:rsidR="009D38FD" w:rsidRDefault="009D38FD"/>
    <w:p w:rsidR="009D38FD" w:rsidRDefault="009D38FD"/>
    <w:p w:rsidR="009D38FD" w:rsidRDefault="009D38FD"/>
    <w:p w:rsidR="009D38FD" w:rsidRDefault="009D38FD"/>
    <w:p w:rsidR="009D38FD" w:rsidRDefault="009D38FD"/>
    <w:p w:rsidR="009D38FD" w:rsidRDefault="009D38FD"/>
    <w:p w:rsidR="009D38FD" w:rsidRDefault="009D38FD" w:rsidP="00F81531"/>
    <w:p w:rsidR="009D38FD" w:rsidRDefault="009D38FD" w:rsidP="00315B5A"/>
    <w:p w:rsidR="009D38FD" w:rsidRDefault="009D38FD"/>
    <w:p w:rsidR="009D38FD" w:rsidRDefault="009D38FD" w:rsidP="00AC19D8"/>
    <w:p w:rsidR="009D38FD" w:rsidRDefault="009D38FD" w:rsidP="00FC0427"/>
    <w:p w:rsidR="009D38FD" w:rsidRDefault="009D38FD"/>
    <w:p w:rsidR="009D38FD" w:rsidRDefault="009D38FD" w:rsidP="003C38A0"/>
    <w:p w:rsidR="009D38FD" w:rsidRDefault="009D38FD"/>
    <w:p w:rsidR="009D38FD" w:rsidRDefault="009D38FD"/>
    <w:p w:rsidR="009D38FD" w:rsidRDefault="009D38FD" w:rsidP="00C10CBA"/>
    <w:p w:rsidR="009D38FD" w:rsidRDefault="009D38FD"/>
    <w:p w:rsidR="009D38FD" w:rsidRDefault="009D38FD" w:rsidP="00814F61"/>
    <w:p w:rsidR="009D38FD" w:rsidRDefault="009D38FD" w:rsidP="00814F61"/>
    <w:p w:rsidR="009D38FD" w:rsidRDefault="009D38FD"/>
  </w:footnote>
  <w:footnote w:type="continuationSeparator" w:id="0">
    <w:p w:rsidR="009D38FD" w:rsidRDefault="009D38FD">
      <w:r>
        <w:continuationSeparator/>
      </w:r>
    </w:p>
    <w:p w:rsidR="009D38FD" w:rsidRDefault="009D38FD"/>
    <w:p w:rsidR="009D38FD" w:rsidRDefault="009D38FD" w:rsidP="0001376D"/>
    <w:p w:rsidR="009D38FD" w:rsidRDefault="009D38FD" w:rsidP="004F0F43"/>
    <w:p w:rsidR="009D38FD" w:rsidRDefault="009D38FD"/>
    <w:p w:rsidR="009D38FD" w:rsidRDefault="009D38FD"/>
    <w:p w:rsidR="009D38FD" w:rsidRDefault="009D38FD"/>
    <w:p w:rsidR="009D38FD" w:rsidRDefault="009D38FD"/>
    <w:p w:rsidR="009D38FD" w:rsidRDefault="009D38FD"/>
    <w:p w:rsidR="009D38FD" w:rsidRDefault="009D38FD"/>
    <w:p w:rsidR="009D38FD" w:rsidRDefault="009D38FD"/>
    <w:p w:rsidR="009D38FD" w:rsidRDefault="009D38FD" w:rsidP="00F81531"/>
    <w:p w:rsidR="009D38FD" w:rsidRDefault="009D38FD" w:rsidP="00315B5A"/>
    <w:p w:rsidR="009D38FD" w:rsidRDefault="009D38FD"/>
    <w:p w:rsidR="009D38FD" w:rsidRDefault="009D38FD" w:rsidP="00AC19D8"/>
    <w:p w:rsidR="009D38FD" w:rsidRDefault="009D38FD" w:rsidP="00FC0427"/>
    <w:p w:rsidR="009D38FD" w:rsidRDefault="009D38FD"/>
    <w:p w:rsidR="009D38FD" w:rsidRDefault="009D38FD" w:rsidP="003C38A0"/>
    <w:p w:rsidR="009D38FD" w:rsidRDefault="009D38FD"/>
    <w:p w:rsidR="009D38FD" w:rsidRDefault="009D38FD"/>
    <w:p w:rsidR="009D38FD" w:rsidRDefault="009D38FD" w:rsidP="00C10CBA"/>
    <w:p w:rsidR="009D38FD" w:rsidRDefault="009D38FD"/>
    <w:p w:rsidR="009D38FD" w:rsidRDefault="009D38FD" w:rsidP="00814F61"/>
    <w:p w:rsidR="009D38FD" w:rsidRDefault="009D38FD" w:rsidP="00814F61"/>
    <w:p w:rsidR="009D38FD" w:rsidRDefault="009D38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7B5C" w:rsidRPr="00A87B5C" w:rsidRDefault="00A87B5C" w:rsidP="002C1EF2">
    <w:pPr>
      <w:pStyle w:val="En-tte"/>
      <w:tabs>
        <w:tab w:val="clear" w:pos="4320"/>
        <w:tab w:val="clear" w:pos="8640"/>
        <w:tab w:val="center" w:pos="4680"/>
        <w:tab w:val="right" w:pos="9270"/>
      </w:tabs>
      <w:rPr>
        <w:lang w:val="fr-FR"/>
        <w:rPrChange w:id="7220" w:author="VOYER Raphael" w:date="2021-06-16T09:29:00Z">
          <w:rPr/>
        </w:rPrChange>
      </w:rPr>
    </w:pPr>
    <w:r>
      <w:t>ALE USA, Inc.</w:t>
    </w:r>
    <w:r>
      <w:tab/>
    </w:r>
    <w:del w:id="7221" w:author="VOYER Raphael" w:date="2021-06-16T09:29:00Z">
      <w:r w:rsidDel="00A87B5C">
        <w:delText>High Availability Vlan SFS</w:delText>
      </w:r>
    </w:del>
    <w:proofErr w:type="spellStart"/>
    <w:ins w:id="7222" w:author="VOYER Raphael" w:date="2021-06-16T09:29:00Z">
      <w:r w:rsidRPr="00A87B5C">
        <w:rPr>
          <w:lang w:val="fr-FR"/>
          <w:rPrChange w:id="7223" w:author="VOYER Raphael" w:date="2021-06-16T09:29:00Z">
            <w:rPr/>
          </w:rPrChange>
        </w:rPr>
        <w:t>Preventive</w:t>
      </w:r>
      <w:proofErr w:type="spellEnd"/>
      <w:r w:rsidRPr="00A87B5C">
        <w:rPr>
          <w:lang w:val="fr-FR"/>
          <w:rPrChange w:id="7224" w:author="VOYER Raphael" w:date="2021-06-16T09:29:00Z">
            <w:rPr/>
          </w:rPrChange>
        </w:rPr>
        <w:t xml:space="preserve"> M</w:t>
      </w:r>
      <w:r w:rsidRPr="00A87B5C">
        <w:rPr>
          <w:lang w:val="fr-FR"/>
          <w:rPrChange w:id="7225" w:author="VOYER Raphael" w:date="2021-06-16T09:29:00Z">
            <w:rPr>
              <w:lang w:val="pt-BR"/>
            </w:rPr>
          </w:rPrChange>
        </w:rPr>
        <w:t>ai</w:t>
      </w:r>
      <w:r w:rsidRPr="00A87B5C">
        <w:rPr>
          <w:lang w:val="fr-FR"/>
          <w:rPrChange w:id="7226" w:author="VOYER Raphael" w:date="2021-06-16T09:29:00Z">
            <w:rPr>
              <w:lang w:val="it-IT"/>
            </w:rPr>
          </w:rPrChange>
        </w:rPr>
        <w:t>ntenanc</w:t>
      </w:r>
      <w:r>
        <w:rPr>
          <w:lang w:val="fr-FR"/>
        </w:rPr>
        <w:t>e</w:t>
      </w:r>
    </w:ins>
    <w:r w:rsidRPr="00A87B5C">
      <w:rPr>
        <w:lang w:val="fr-FR"/>
        <w:rPrChange w:id="7227" w:author="VOYER Raphael" w:date="2021-06-16T09:29:00Z">
          <w:rPr/>
        </w:rPrChange>
      </w:rPr>
      <w:tab/>
    </w:r>
    <w:del w:id="7228" w:author="VOYER Raphael" w:date="2021-06-16T09:29:00Z">
      <w:r w:rsidRPr="00A87B5C" w:rsidDel="00A87B5C">
        <w:rPr>
          <w:lang w:val="fr-FR"/>
          <w:rPrChange w:id="7229" w:author="VOYER Raphael" w:date="2021-06-16T09:29:00Z">
            <w:rPr/>
          </w:rPrChange>
        </w:rPr>
        <w:delText>Agile P/N: 011924-03</w:delText>
      </w:r>
    </w:del>
  </w:p>
  <w:p w:rsidR="00A87B5C" w:rsidRDefault="00A87B5C" w:rsidP="002C1EF2">
    <w:pPr>
      <w:pStyle w:val="En-tte"/>
      <w:tabs>
        <w:tab w:val="clear" w:pos="4320"/>
        <w:tab w:val="clear" w:pos="8640"/>
        <w:tab w:val="center" w:pos="4680"/>
        <w:tab w:val="right" w:pos="9270"/>
      </w:tabs>
    </w:pPr>
    <w:r>
      <w:t>Proprietary Information</w:t>
    </w:r>
    <w:r>
      <w:tab/>
    </w:r>
    <w:del w:id="7230" w:author="VOYER Raphael" w:date="2021-06-16T09:29:00Z">
      <w:r w:rsidDel="00A87B5C">
        <w:delText xml:space="preserve">                                    RTR- 4048                         Rev. </w:delText>
      </w:r>
    </w:del>
    <w:ins w:id="7231" w:author="gwhite" w:date="2016-08-15T16:08:00Z">
      <w:del w:id="7232" w:author="VOYER Raphael" w:date="2021-06-16T09:29:00Z">
        <w:r w:rsidDel="00A87B5C">
          <w:delText xml:space="preserve">D </w:delText>
        </w:r>
      </w:del>
    </w:ins>
    <w:del w:id="7233" w:author="VOYER Raphael" w:date="2021-06-16T09:29:00Z">
      <w:r w:rsidDel="00A87B5C">
        <w:delText>C,  20/05</w:delText>
      </w:r>
    </w:del>
    <w:ins w:id="7234" w:author="cgorentl" w:date="2016-07-28T16:56:00Z">
      <w:del w:id="7235" w:author="VOYER Raphael" w:date="2021-06-16T09:29:00Z">
        <w:r w:rsidDel="00A87B5C">
          <w:delText>28/0</w:delText>
        </w:r>
      </w:del>
    </w:ins>
    <w:ins w:id="7236" w:author="gwhite" w:date="2016-08-15T16:09:00Z">
      <w:del w:id="7237" w:author="VOYER Raphael" w:date="2021-06-16T09:29:00Z">
        <w:r w:rsidDel="00A87B5C">
          <w:delText>7</w:delText>
        </w:r>
      </w:del>
    </w:ins>
    <w:ins w:id="7238" w:author="cgorentl" w:date="2016-07-28T16:56:00Z">
      <w:del w:id="7239" w:author="VOYER Raphael" w:date="2021-06-16T09:29:00Z">
        <w:r w:rsidDel="00A87B5C">
          <w:delText>6</w:delText>
        </w:r>
      </w:del>
    </w:ins>
    <w:del w:id="7240" w:author="VOYER Raphael" w:date="2021-06-16T09:29:00Z">
      <w:r w:rsidDel="00A87B5C">
        <w:delText xml:space="preserve">/2016 </w:delText>
      </w:r>
    </w:del>
  </w:p>
  <w:p w:rsidR="00A87B5C" w:rsidRDefault="00A87B5C" w:rsidP="002C1EF2">
    <w:pPr>
      <w:pStyle w:val="En-tte"/>
      <w:tabs>
        <w:tab w:val="clear" w:pos="4320"/>
        <w:tab w:val="clear" w:pos="8640"/>
        <w:tab w:val="center" w:pos="4680"/>
        <w:tab w:val="right" w:pos="9270"/>
      </w:tabs>
    </w:pPr>
    <w:del w:id="7241" w:author="VOYER Raphael" w:date="2021-06-16T09:29:00Z">
      <w:r w:rsidDel="00A87B5C">
        <w:delText>Uncontrolled Copy</w:delText>
      </w:r>
    </w:del>
    <w:r>
      <w:tab/>
    </w:r>
    <w:del w:id="7242" w:author="VOYER Raphael" w:date="2021-06-16T09:29:00Z">
      <w:r w:rsidDel="00A87B5C">
        <w:delText>See Agile for current revision.</w:delText>
      </w:r>
    </w:del>
    <w:r>
      <w:tab/>
      <w:t xml:space="preserve">Page </w:t>
    </w:r>
    <w:r>
      <w:rPr>
        <w:noProof/>
      </w:rPr>
      <w:fldChar w:fldCharType="begin"/>
    </w:r>
    <w:r>
      <w:rPr>
        <w:noProof/>
      </w:rPr>
      <w:instrText xml:space="preserve"> PAGE </w:instrText>
    </w:r>
    <w:r>
      <w:rPr>
        <w:noProof/>
      </w:rPr>
      <w:fldChar w:fldCharType="separate"/>
    </w:r>
    <w:r>
      <w:rPr>
        <w:noProof/>
      </w:rPr>
      <w:t>87</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101</w:t>
    </w:r>
    <w:r>
      <w:rPr>
        <w:noProof/>
      </w:rPr>
      <w:fldChar w:fldCharType="end"/>
    </w:r>
  </w:p>
  <w:p w:rsidR="00A87B5C" w:rsidRDefault="00A87B5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7B5C" w:rsidRDefault="00A87B5C"/>
  <w:p w:rsidR="00A87B5C" w:rsidRDefault="00A87B5C"/>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D70809"/>
  <w:p w:rsidR="00A87B5C" w:rsidRDefault="00A87B5C" w:rsidP="0001376D"/>
  <w:p w:rsidR="00A87B5C" w:rsidRDefault="00A87B5C" w:rsidP="004F0F43"/>
  <w:p w:rsidR="00A87B5C" w:rsidRDefault="00A87B5C" w:rsidP="004F0F43"/>
  <w:p w:rsidR="00A87B5C" w:rsidRDefault="00A87B5C" w:rsidP="00885490"/>
  <w:p w:rsidR="00A87B5C" w:rsidRDefault="00A87B5C" w:rsidP="005C7A05"/>
  <w:p w:rsidR="00A87B5C" w:rsidRDefault="00A87B5C" w:rsidP="008C5B16"/>
  <w:p w:rsidR="00A87B5C" w:rsidRDefault="00A87B5C" w:rsidP="002153EB"/>
  <w:p w:rsidR="00A87B5C" w:rsidRDefault="00A87B5C" w:rsidP="00DE7837"/>
  <w:p w:rsidR="00A87B5C" w:rsidRDefault="00A87B5C" w:rsidP="009E1FE5"/>
  <w:p w:rsidR="00A87B5C" w:rsidRDefault="00A87B5C" w:rsidP="00F81531"/>
  <w:p w:rsidR="00A87B5C" w:rsidRDefault="00A87B5C" w:rsidP="00315B5A"/>
  <w:p w:rsidR="00A87B5C" w:rsidRDefault="00A87B5C" w:rsidP="00CB0F8F"/>
  <w:p w:rsidR="00A87B5C" w:rsidRDefault="00A87B5C" w:rsidP="00AC19D8"/>
  <w:p w:rsidR="00A87B5C" w:rsidRDefault="00A87B5C" w:rsidP="00FC0427"/>
  <w:p w:rsidR="00A87B5C" w:rsidRDefault="00A87B5C" w:rsidP="00FC0427"/>
  <w:p w:rsidR="00A87B5C" w:rsidRDefault="00A87B5C" w:rsidP="003C38A0"/>
  <w:p w:rsidR="00A87B5C" w:rsidRDefault="00A87B5C" w:rsidP="00431565"/>
  <w:p w:rsidR="00A87B5C" w:rsidRDefault="00A87B5C" w:rsidP="0034320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7B5C" w:rsidRPr="004E6280" w:rsidRDefault="00A87B5C">
    <w:pPr>
      <w:pStyle w:val="En-tte"/>
      <w:tabs>
        <w:tab w:val="clear" w:pos="4320"/>
        <w:tab w:val="clear" w:pos="8640"/>
        <w:tab w:val="right" w:pos="4860"/>
        <w:tab w:val="right" w:pos="9270"/>
      </w:tabs>
    </w:pPr>
    <w:r w:rsidRPr="004E6280">
      <w:t>Alcatel-Lucent Data Security Division</w:t>
    </w:r>
    <w:r w:rsidRPr="004E6280">
      <w:tab/>
    </w:r>
    <w:r w:rsidRPr="004E6280">
      <w:tab/>
      <w:t>Agile P/N: 011924-0</w:t>
    </w:r>
    <w:r>
      <w:t xml:space="preserve">2 </w:t>
    </w:r>
  </w:p>
  <w:p w:rsidR="00A87B5C" w:rsidRPr="003A089E" w:rsidRDefault="00A87B5C" w:rsidP="00D70809">
    <w:pPr>
      <w:pStyle w:val="En-tte"/>
      <w:tabs>
        <w:tab w:val="clear" w:pos="8640"/>
        <w:tab w:val="right" w:pos="4320"/>
        <w:tab w:val="right" w:pos="9270"/>
      </w:tabs>
      <w:ind w:right="-720"/>
    </w:pPr>
    <w:r w:rsidRPr="003A089E">
      <w:t xml:space="preserve">System Functional </w:t>
    </w:r>
    <w:r>
      <w:t xml:space="preserve">and Design </w:t>
    </w:r>
    <w:r w:rsidRPr="003A089E">
      <w:t>Specification</w:t>
    </w:r>
    <w:r w:rsidRPr="003A089E">
      <w:tab/>
    </w:r>
    <w:r w:rsidRPr="003A089E">
      <w:tab/>
      <w:t>Agile Revision:</w:t>
    </w:r>
    <w:r>
      <w:t xml:space="preserve"> D   </w:t>
    </w:r>
    <w:r w:rsidRPr="003A089E">
      <w:t xml:space="preserve"> </w:t>
    </w:r>
  </w:p>
  <w:p w:rsidR="00A87B5C" w:rsidRDefault="00A87B5C" w:rsidP="00D70809">
    <w:pPr>
      <w:pStyle w:val="En-tte"/>
      <w:tabs>
        <w:tab w:val="clear" w:pos="8640"/>
        <w:tab w:val="right" w:pos="4320"/>
        <w:tab w:val="right" w:pos="9270"/>
      </w:tabs>
    </w:pPr>
    <w:r>
      <w:t>High Availability Vlan</w:t>
    </w:r>
    <w:r w:rsidRPr="003A089E">
      <w:tab/>
    </w:r>
    <w:r w:rsidRPr="003A089E">
      <w:tab/>
    </w:r>
    <w:r>
      <w:t>Date:  14May2012</w:t>
    </w:r>
  </w:p>
  <w:p w:rsidR="00A87B5C" w:rsidRDefault="00A87B5C" w:rsidP="008C5B16"/>
  <w:p w:rsidR="00A87B5C" w:rsidRDefault="00A87B5C" w:rsidP="003432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multilevel"/>
    <w:tmpl w:val="B5BA47FE"/>
    <w:lvl w:ilvl="0">
      <w:start w:val="1"/>
      <w:numFmt w:val="decimal"/>
      <w:pStyle w:val="Listenumros2"/>
      <w:lvlText w:val="%1."/>
      <w:lvlJc w:val="left"/>
      <w:pPr>
        <w:tabs>
          <w:tab w:val="num" w:pos="720"/>
        </w:tabs>
        <w:ind w:left="720" w:hanging="360"/>
      </w:pPr>
    </w:lvl>
    <w:lvl w:ilvl="1">
      <w:numFmt w:val="decimal"/>
      <w:isLgl/>
      <w:lvlText w:val="%1.%2"/>
      <w:lvlJc w:val="left"/>
      <w:pPr>
        <w:tabs>
          <w:tab w:val="num" w:pos="900"/>
        </w:tabs>
        <w:ind w:left="900" w:hanging="54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 w15:restartNumberingAfterBreak="0">
    <w:nsid w:val="FFFFFF83"/>
    <w:multiLevelType w:val="singleLevel"/>
    <w:tmpl w:val="FBE40A20"/>
    <w:lvl w:ilvl="0">
      <w:start w:val="1"/>
      <w:numFmt w:val="bullet"/>
      <w:pStyle w:val="Listepuces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DB421094"/>
    <w:lvl w:ilvl="0">
      <w:start w:val="1"/>
      <w:numFmt w:val="decimal"/>
      <w:pStyle w:val="Listenumros"/>
      <w:lvlText w:val="%1."/>
      <w:lvlJc w:val="left"/>
      <w:pPr>
        <w:tabs>
          <w:tab w:val="num" w:pos="360"/>
        </w:tabs>
        <w:ind w:left="360" w:hanging="360"/>
      </w:pPr>
    </w:lvl>
  </w:abstractNum>
  <w:abstractNum w:abstractNumId="3" w15:restartNumberingAfterBreak="0">
    <w:nsid w:val="01A3790D"/>
    <w:multiLevelType w:val="hybridMultilevel"/>
    <w:tmpl w:val="F206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EA69D2"/>
    <w:multiLevelType w:val="hybridMultilevel"/>
    <w:tmpl w:val="03D69CA0"/>
    <w:lvl w:ilvl="0" w:tplc="FFFFFFFF">
      <w:start w:val="1"/>
      <w:numFmt w:val="decimal"/>
      <w:lvlText w:val="%1)"/>
      <w:lvlJc w:val="left"/>
      <w:pPr>
        <w:tabs>
          <w:tab w:val="num" w:pos="720"/>
        </w:tabs>
        <w:ind w:left="720" w:hanging="360"/>
      </w:pPr>
      <w:rPr>
        <w:rFonts w:hint="default"/>
      </w:rPr>
    </w:lvl>
    <w:lvl w:ilvl="1" w:tplc="98BA7FFE">
      <w:start w:val="40"/>
      <w:numFmt w:val="decimal"/>
      <w:lvlText w:val="%2"/>
      <w:lvlJc w:val="left"/>
      <w:pPr>
        <w:tabs>
          <w:tab w:val="num" w:pos="1440"/>
        </w:tabs>
        <w:ind w:left="1440" w:hanging="360"/>
      </w:pPr>
      <w:rPr>
        <w:rFonts w:hint="default"/>
      </w:rPr>
    </w:lvl>
    <w:lvl w:ilvl="2" w:tplc="56C064DC">
      <w:start w:val="1"/>
      <w:numFmt w:val="low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4375A10"/>
    <w:multiLevelType w:val="hybridMultilevel"/>
    <w:tmpl w:val="DC94BAC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F1510A"/>
    <w:multiLevelType w:val="hybridMultilevel"/>
    <w:tmpl w:val="4C362AD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2C2CAE"/>
    <w:multiLevelType w:val="hybridMultilevel"/>
    <w:tmpl w:val="74661262"/>
    <w:lvl w:ilvl="0" w:tplc="04090011">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D72CB2"/>
    <w:multiLevelType w:val="hybridMultilevel"/>
    <w:tmpl w:val="E50A748C"/>
    <w:lvl w:ilvl="0" w:tplc="0409000B">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3A0F10"/>
    <w:multiLevelType w:val="hybridMultilevel"/>
    <w:tmpl w:val="39C2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C55C93"/>
    <w:multiLevelType w:val="hybridMultilevel"/>
    <w:tmpl w:val="763E8B6A"/>
    <w:lvl w:ilvl="0" w:tplc="FC142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654161"/>
    <w:multiLevelType w:val="hybridMultilevel"/>
    <w:tmpl w:val="B8820762"/>
    <w:lvl w:ilvl="0" w:tplc="419EC93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B82E00"/>
    <w:multiLevelType w:val="hybridMultilevel"/>
    <w:tmpl w:val="A26A5FDA"/>
    <w:lvl w:ilvl="0" w:tplc="0409000B">
      <w:start w:val="1"/>
      <w:numFmt w:val="lowerLett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15:restartNumberingAfterBreak="0">
    <w:nsid w:val="0D663CE6"/>
    <w:multiLevelType w:val="hybridMultilevel"/>
    <w:tmpl w:val="06DA4568"/>
    <w:lvl w:ilvl="0" w:tplc="04090017">
      <w:start w:val="1"/>
      <w:numFmt w:val="bullet"/>
      <w:lvlText w:val=""/>
      <w:lvlJc w:val="left"/>
      <w:pPr>
        <w:tabs>
          <w:tab w:val="num" w:pos="720"/>
        </w:tabs>
        <w:ind w:left="72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F11586"/>
    <w:multiLevelType w:val="hybridMultilevel"/>
    <w:tmpl w:val="95F8E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117D39"/>
    <w:multiLevelType w:val="hybridMultilevel"/>
    <w:tmpl w:val="806EA3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020579C"/>
    <w:multiLevelType w:val="hybridMultilevel"/>
    <w:tmpl w:val="EA3C9D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0CD33D5"/>
    <w:multiLevelType w:val="hybridMultilevel"/>
    <w:tmpl w:val="495CBB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1107636A"/>
    <w:multiLevelType w:val="hybridMultilevel"/>
    <w:tmpl w:val="6C4AE2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1CE41E9"/>
    <w:multiLevelType w:val="hybridMultilevel"/>
    <w:tmpl w:val="83887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2C00319"/>
    <w:multiLevelType w:val="hybridMultilevel"/>
    <w:tmpl w:val="E6D4D18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lowerLetter"/>
      <w:lvlText w:val="%2."/>
      <w:lvlJc w:val="left"/>
      <w:pPr>
        <w:tabs>
          <w:tab w:val="num" w:pos="1620"/>
        </w:tabs>
        <w:ind w:left="1620" w:hanging="360"/>
      </w:pPr>
    </w:lvl>
    <w:lvl w:ilvl="2" w:tplc="04090005" w:tentative="1">
      <w:start w:val="1"/>
      <w:numFmt w:val="lowerRoman"/>
      <w:lvlText w:val="%3."/>
      <w:lvlJc w:val="right"/>
      <w:pPr>
        <w:tabs>
          <w:tab w:val="num" w:pos="2340"/>
        </w:tabs>
        <w:ind w:left="2340" w:hanging="180"/>
      </w:pPr>
    </w:lvl>
    <w:lvl w:ilvl="3" w:tplc="04090001" w:tentative="1">
      <w:start w:val="1"/>
      <w:numFmt w:val="decimal"/>
      <w:lvlText w:val="%4."/>
      <w:lvlJc w:val="left"/>
      <w:pPr>
        <w:tabs>
          <w:tab w:val="num" w:pos="3060"/>
        </w:tabs>
        <w:ind w:left="3060" w:hanging="360"/>
      </w:pPr>
    </w:lvl>
    <w:lvl w:ilvl="4" w:tplc="04090003" w:tentative="1">
      <w:start w:val="1"/>
      <w:numFmt w:val="lowerLetter"/>
      <w:lvlText w:val="%5."/>
      <w:lvlJc w:val="left"/>
      <w:pPr>
        <w:tabs>
          <w:tab w:val="num" w:pos="3780"/>
        </w:tabs>
        <w:ind w:left="3780" w:hanging="360"/>
      </w:pPr>
    </w:lvl>
    <w:lvl w:ilvl="5" w:tplc="04090005" w:tentative="1">
      <w:start w:val="1"/>
      <w:numFmt w:val="lowerRoman"/>
      <w:lvlText w:val="%6."/>
      <w:lvlJc w:val="right"/>
      <w:pPr>
        <w:tabs>
          <w:tab w:val="num" w:pos="4500"/>
        </w:tabs>
        <w:ind w:left="4500" w:hanging="180"/>
      </w:pPr>
    </w:lvl>
    <w:lvl w:ilvl="6" w:tplc="04090001" w:tentative="1">
      <w:start w:val="1"/>
      <w:numFmt w:val="decimal"/>
      <w:lvlText w:val="%7."/>
      <w:lvlJc w:val="left"/>
      <w:pPr>
        <w:tabs>
          <w:tab w:val="num" w:pos="5220"/>
        </w:tabs>
        <w:ind w:left="5220" w:hanging="360"/>
      </w:pPr>
    </w:lvl>
    <w:lvl w:ilvl="7" w:tplc="04090003" w:tentative="1">
      <w:start w:val="1"/>
      <w:numFmt w:val="lowerLetter"/>
      <w:lvlText w:val="%8."/>
      <w:lvlJc w:val="left"/>
      <w:pPr>
        <w:tabs>
          <w:tab w:val="num" w:pos="5940"/>
        </w:tabs>
        <w:ind w:left="5940" w:hanging="360"/>
      </w:pPr>
    </w:lvl>
    <w:lvl w:ilvl="8" w:tplc="04090005" w:tentative="1">
      <w:start w:val="1"/>
      <w:numFmt w:val="lowerRoman"/>
      <w:lvlText w:val="%9."/>
      <w:lvlJc w:val="right"/>
      <w:pPr>
        <w:tabs>
          <w:tab w:val="num" w:pos="6660"/>
        </w:tabs>
        <w:ind w:left="6660" w:hanging="180"/>
      </w:pPr>
    </w:lvl>
  </w:abstractNum>
  <w:abstractNum w:abstractNumId="21" w15:restartNumberingAfterBreak="0">
    <w:nsid w:val="1779369A"/>
    <w:multiLevelType w:val="hybridMultilevel"/>
    <w:tmpl w:val="CD2826C8"/>
    <w:lvl w:ilvl="0" w:tplc="4E800178">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2" w15:restartNumberingAfterBreak="0">
    <w:nsid w:val="1A781BDF"/>
    <w:multiLevelType w:val="hybridMultilevel"/>
    <w:tmpl w:val="C5980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B0137F5"/>
    <w:multiLevelType w:val="multilevel"/>
    <w:tmpl w:val="806EA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C646E81"/>
    <w:multiLevelType w:val="hybridMultilevel"/>
    <w:tmpl w:val="2494A0D2"/>
    <w:lvl w:ilvl="0" w:tplc="0409000B">
      <w:start w:val="1"/>
      <w:numFmt w:val="bullet"/>
      <w:lvlText w:val=""/>
      <w:lvlJc w:val="left"/>
      <w:pPr>
        <w:tabs>
          <w:tab w:val="num" w:pos="810"/>
        </w:tabs>
        <w:ind w:left="810" w:hanging="360"/>
      </w:pPr>
      <w:rPr>
        <w:rFonts w:ascii="Wingdings" w:hAnsi="Wingding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5" w15:restartNumberingAfterBreak="0">
    <w:nsid w:val="1E5C647B"/>
    <w:multiLevelType w:val="hybridMultilevel"/>
    <w:tmpl w:val="23468F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3FC266F"/>
    <w:multiLevelType w:val="hybridMultilevel"/>
    <w:tmpl w:val="40EC0D52"/>
    <w:lvl w:ilvl="0" w:tplc="5F48EA9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89215AE"/>
    <w:multiLevelType w:val="hybridMultilevel"/>
    <w:tmpl w:val="9E324D2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8B5EB6"/>
    <w:multiLevelType w:val="hybridMultilevel"/>
    <w:tmpl w:val="CD2826C8"/>
    <w:lvl w:ilvl="0" w:tplc="4E800178">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9" w15:restartNumberingAfterBreak="0">
    <w:nsid w:val="2BE35C00"/>
    <w:multiLevelType w:val="hybridMultilevel"/>
    <w:tmpl w:val="523C4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F47A9A"/>
    <w:multiLevelType w:val="hybridMultilevel"/>
    <w:tmpl w:val="0F32318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2331E5"/>
    <w:multiLevelType w:val="hybridMultilevel"/>
    <w:tmpl w:val="94D2D7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04B7903"/>
    <w:multiLevelType w:val="hybridMultilevel"/>
    <w:tmpl w:val="E38E58EC"/>
    <w:lvl w:ilvl="0" w:tplc="0409000B">
      <w:start w:val="1"/>
      <w:numFmt w:val="decimal"/>
      <w:lvlText w:val="%1)"/>
      <w:lvlJc w:val="left"/>
      <w:pPr>
        <w:tabs>
          <w:tab w:val="num" w:pos="420"/>
        </w:tabs>
        <w:ind w:left="420" w:hanging="360"/>
      </w:pPr>
      <w:rPr>
        <w:rFonts w:hint="default"/>
      </w:rPr>
    </w:lvl>
    <w:lvl w:ilvl="1" w:tplc="04090003">
      <w:start w:val="1"/>
      <w:numFmt w:val="lowerLetter"/>
      <w:lvlText w:val="%2)"/>
      <w:lvlJc w:val="left"/>
      <w:pPr>
        <w:tabs>
          <w:tab w:val="num" w:pos="1140"/>
        </w:tabs>
        <w:ind w:left="1140" w:hanging="360"/>
      </w:pPr>
      <w:rPr>
        <w:rFonts w:hint="default"/>
      </w:rPr>
    </w:lvl>
    <w:lvl w:ilvl="2" w:tplc="D4425E6C">
      <w:start w:val="20"/>
      <w:numFmt w:val="decimal"/>
      <w:lvlText w:val="%3"/>
      <w:lvlJc w:val="left"/>
      <w:pPr>
        <w:tabs>
          <w:tab w:val="num" w:pos="2040"/>
        </w:tabs>
        <w:ind w:left="2040" w:hanging="360"/>
      </w:pPr>
      <w:rPr>
        <w:rFonts w:hint="default"/>
      </w:rPr>
    </w:lvl>
    <w:lvl w:ilvl="3" w:tplc="04090001" w:tentative="1">
      <w:start w:val="1"/>
      <w:numFmt w:val="decimal"/>
      <w:lvlText w:val="%4."/>
      <w:lvlJc w:val="left"/>
      <w:pPr>
        <w:tabs>
          <w:tab w:val="num" w:pos="2580"/>
        </w:tabs>
        <w:ind w:left="2580" w:hanging="360"/>
      </w:pPr>
    </w:lvl>
    <w:lvl w:ilvl="4" w:tplc="04090003" w:tentative="1">
      <w:start w:val="1"/>
      <w:numFmt w:val="lowerLetter"/>
      <w:lvlText w:val="%5."/>
      <w:lvlJc w:val="left"/>
      <w:pPr>
        <w:tabs>
          <w:tab w:val="num" w:pos="3300"/>
        </w:tabs>
        <w:ind w:left="3300" w:hanging="360"/>
      </w:pPr>
    </w:lvl>
    <w:lvl w:ilvl="5" w:tplc="04090005" w:tentative="1">
      <w:start w:val="1"/>
      <w:numFmt w:val="lowerRoman"/>
      <w:lvlText w:val="%6."/>
      <w:lvlJc w:val="right"/>
      <w:pPr>
        <w:tabs>
          <w:tab w:val="num" w:pos="4020"/>
        </w:tabs>
        <w:ind w:left="4020" w:hanging="180"/>
      </w:pPr>
    </w:lvl>
    <w:lvl w:ilvl="6" w:tplc="04090001" w:tentative="1">
      <w:start w:val="1"/>
      <w:numFmt w:val="decimal"/>
      <w:lvlText w:val="%7."/>
      <w:lvlJc w:val="left"/>
      <w:pPr>
        <w:tabs>
          <w:tab w:val="num" w:pos="4740"/>
        </w:tabs>
        <w:ind w:left="4740" w:hanging="360"/>
      </w:pPr>
    </w:lvl>
    <w:lvl w:ilvl="7" w:tplc="04090003" w:tentative="1">
      <w:start w:val="1"/>
      <w:numFmt w:val="lowerLetter"/>
      <w:lvlText w:val="%8."/>
      <w:lvlJc w:val="left"/>
      <w:pPr>
        <w:tabs>
          <w:tab w:val="num" w:pos="5460"/>
        </w:tabs>
        <w:ind w:left="5460" w:hanging="360"/>
      </w:pPr>
    </w:lvl>
    <w:lvl w:ilvl="8" w:tplc="04090005" w:tentative="1">
      <w:start w:val="1"/>
      <w:numFmt w:val="lowerRoman"/>
      <w:lvlText w:val="%9."/>
      <w:lvlJc w:val="right"/>
      <w:pPr>
        <w:tabs>
          <w:tab w:val="num" w:pos="6180"/>
        </w:tabs>
        <w:ind w:left="6180" w:hanging="180"/>
      </w:pPr>
    </w:lvl>
  </w:abstractNum>
  <w:abstractNum w:abstractNumId="33" w15:restartNumberingAfterBreak="0">
    <w:nsid w:val="322566FC"/>
    <w:multiLevelType w:val="hybridMultilevel"/>
    <w:tmpl w:val="57E420E2"/>
    <w:lvl w:ilvl="0" w:tplc="50BCC330">
      <w:start w:val="1"/>
      <w:numFmt w:val="bullet"/>
      <w:lvlText w:val=""/>
      <w:lvlJc w:val="left"/>
      <w:pPr>
        <w:tabs>
          <w:tab w:val="num" w:pos="720"/>
        </w:tabs>
        <w:ind w:left="720" w:hanging="360"/>
      </w:pPr>
      <w:rPr>
        <w:rFonts w:ascii="Wingdings" w:hAnsi="Wingdings" w:hint="default"/>
      </w:rPr>
    </w:lvl>
    <w:lvl w:ilvl="1" w:tplc="6292E474"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2371B59"/>
    <w:multiLevelType w:val="hybridMultilevel"/>
    <w:tmpl w:val="C20A74AE"/>
    <w:lvl w:ilvl="0" w:tplc="18109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2400A8A"/>
    <w:multiLevelType w:val="hybridMultilevel"/>
    <w:tmpl w:val="54BAFF50"/>
    <w:lvl w:ilvl="0" w:tplc="51189E88">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6" w15:restartNumberingAfterBreak="0">
    <w:nsid w:val="32B21F59"/>
    <w:multiLevelType w:val="hybridMultilevel"/>
    <w:tmpl w:val="83CEFC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343339BF"/>
    <w:multiLevelType w:val="hybridMultilevel"/>
    <w:tmpl w:val="07EA0538"/>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543797B"/>
    <w:multiLevelType w:val="hybridMultilevel"/>
    <w:tmpl w:val="70FA92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7F31ECB"/>
    <w:multiLevelType w:val="hybridMultilevel"/>
    <w:tmpl w:val="34F60E70"/>
    <w:lvl w:ilvl="0" w:tplc="0409000B">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B697430"/>
    <w:multiLevelType w:val="hybridMultilevel"/>
    <w:tmpl w:val="9CCCA98E"/>
    <w:lvl w:ilvl="0" w:tplc="58B0DD5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EEA5FD7"/>
    <w:multiLevelType w:val="hybridMultilevel"/>
    <w:tmpl w:val="F91E9A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0814342"/>
    <w:multiLevelType w:val="hybridMultilevel"/>
    <w:tmpl w:val="F814AF16"/>
    <w:lvl w:ilvl="0" w:tplc="04090017">
      <w:start w:val="1"/>
      <w:numFmt w:val="bullet"/>
      <w:lvlText w:val=""/>
      <w:lvlJc w:val="left"/>
      <w:pPr>
        <w:tabs>
          <w:tab w:val="num" w:pos="720"/>
        </w:tabs>
        <w:ind w:left="72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29469EB"/>
    <w:multiLevelType w:val="multilevel"/>
    <w:tmpl w:val="FF2AA78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4" w15:restartNumberingAfterBreak="0">
    <w:nsid w:val="43D74F8A"/>
    <w:multiLevelType w:val="hybridMultilevel"/>
    <w:tmpl w:val="A3CE889E"/>
    <w:lvl w:ilvl="0" w:tplc="7F16E004">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5" w15:restartNumberingAfterBreak="0">
    <w:nsid w:val="466557E7"/>
    <w:multiLevelType w:val="hybridMultilevel"/>
    <w:tmpl w:val="17683F4A"/>
    <w:lvl w:ilvl="0" w:tplc="8474D0CE">
      <w:start w:val="1"/>
      <w:numFmt w:val="bullet"/>
      <w:lvlText w:val=""/>
      <w:lvlJc w:val="left"/>
      <w:pPr>
        <w:tabs>
          <w:tab w:val="num" w:pos="720"/>
        </w:tabs>
        <w:ind w:left="720" w:hanging="360"/>
      </w:pPr>
      <w:rPr>
        <w:rFonts w:ascii="Wingdings" w:hAnsi="Wingdings" w:hint="default"/>
      </w:rPr>
    </w:lvl>
    <w:lvl w:ilvl="1" w:tplc="E578C86E" w:tentative="1">
      <w:start w:val="1"/>
      <w:numFmt w:val="bullet"/>
      <w:lvlText w:val="o"/>
      <w:lvlJc w:val="left"/>
      <w:pPr>
        <w:tabs>
          <w:tab w:val="num" w:pos="1440"/>
        </w:tabs>
        <w:ind w:left="1440" w:hanging="360"/>
      </w:pPr>
      <w:rPr>
        <w:rFonts w:ascii="Courier New" w:hAnsi="Courier New" w:cs="Courier New" w:hint="default"/>
      </w:rPr>
    </w:lvl>
    <w:lvl w:ilvl="2" w:tplc="DE9ED3EC" w:tentative="1">
      <w:start w:val="1"/>
      <w:numFmt w:val="bullet"/>
      <w:lvlText w:val=""/>
      <w:lvlJc w:val="left"/>
      <w:pPr>
        <w:tabs>
          <w:tab w:val="num" w:pos="2160"/>
        </w:tabs>
        <w:ind w:left="2160" w:hanging="360"/>
      </w:pPr>
      <w:rPr>
        <w:rFonts w:ascii="Wingdings" w:hAnsi="Wingdings" w:hint="default"/>
      </w:rPr>
    </w:lvl>
    <w:lvl w:ilvl="3" w:tplc="BF408AB2" w:tentative="1">
      <w:start w:val="1"/>
      <w:numFmt w:val="bullet"/>
      <w:lvlText w:val=""/>
      <w:lvlJc w:val="left"/>
      <w:pPr>
        <w:tabs>
          <w:tab w:val="num" w:pos="2880"/>
        </w:tabs>
        <w:ind w:left="2880" w:hanging="360"/>
      </w:pPr>
      <w:rPr>
        <w:rFonts w:ascii="Symbol" w:hAnsi="Symbol" w:hint="default"/>
      </w:rPr>
    </w:lvl>
    <w:lvl w:ilvl="4" w:tplc="5FBC47B6" w:tentative="1">
      <w:start w:val="1"/>
      <w:numFmt w:val="bullet"/>
      <w:lvlText w:val="o"/>
      <w:lvlJc w:val="left"/>
      <w:pPr>
        <w:tabs>
          <w:tab w:val="num" w:pos="3600"/>
        </w:tabs>
        <w:ind w:left="3600" w:hanging="360"/>
      </w:pPr>
      <w:rPr>
        <w:rFonts w:ascii="Courier New" w:hAnsi="Courier New" w:cs="Courier New" w:hint="default"/>
      </w:rPr>
    </w:lvl>
    <w:lvl w:ilvl="5" w:tplc="A056B0DC" w:tentative="1">
      <w:start w:val="1"/>
      <w:numFmt w:val="bullet"/>
      <w:lvlText w:val=""/>
      <w:lvlJc w:val="left"/>
      <w:pPr>
        <w:tabs>
          <w:tab w:val="num" w:pos="4320"/>
        </w:tabs>
        <w:ind w:left="4320" w:hanging="360"/>
      </w:pPr>
      <w:rPr>
        <w:rFonts w:ascii="Wingdings" w:hAnsi="Wingdings" w:hint="default"/>
      </w:rPr>
    </w:lvl>
    <w:lvl w:ilvl="6" w:tplc="90C2027C" w:tentative="1">
      <w:start w:val="1"/>
      <w:numFmt w:val="bullet"/>
      <w:lvlText w:val=""/>
      <w:lvlJc w:val="left"/>
      <w:pPr>
        <w:tabs>
          <w:tab w:val="num" w:pos="5040"/>
        </w:tabs>
        <w:ind w:left="5040" w:hanging="360"/>
      </w:pPr>
      <w:rPr>
        <w:rFonts w:ascii="Symbol" w:hAnsi="Symbol" w:hint="default"/>
      </w:rPr>
    </w:lvl>
    <w:lvl w:ilvl="7" w:tplc="86284BEE" w:tentative="1">
      <w:start w:val="1"/>
      <w:numFmt w:val="bullet"/>
      <w:lvlText w:val="o"/>
      <w:lvlJc w:val="left"/>
      <w:pPr>
        <w:tabs>
          <w:tab w:val="num" w:pos="5760"/>
        </w:tabs>
        <w:ind w:left="5760" w:hanging="360"/>
      </w:pPr>
      <w:rPr>
        <w:rFonts w:ascii="Courier New" w:hAnsi="Courier New" w:cs="Courier New" w:hint="default"/>
      </w:rPr>
    </w:lvl>
    <w:lvl w:ilvl="8" w:tplc="733C42A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8C575E0"/>
    <w:multiLevelType w:val="hybridMultilevel"/>
    <w:tmpl w:val="A9A6B1C2"/>
    <w:lvl w:ilvl="0" w:tplc="C51ECD92">
      <w:start w:val="1"/>
      <w:numFmt w:val="bullet"/>
      <w:lvlText w:val=""/>
      <w:lvlJc w:val="left"/>
      <w:pPr>
        <w:tabs>
          <w:tab w:val="num" w:pos="720"/>
        </w:tabs>
        <w:ind w:left="720" w:hanging="360"/>
      </w:pPr>
      <w:rPr>
        <w:rFonts w:ascii="Wingdings" w:hAnsi="Wingdings" w:hint="default"/>
      </w:rPr>
    </w:lvl>
    <w:lvl w:ilvl="1" w:tplc="EBF48D5C" w:tentative="1">
      <w:start w:val="1"/>
      <w:numFmt w:val="bullet"/>
      <w:lvlText w:val="o"/>
      <w:lvlJc w:val="left"/>
      <w:pPr>
        <w:tabs>
          <w:tab w:val="num" w:pos="1440"/>
        </w:tabs>
        <w:ind w:left="1440" w:hanging="360"/>
      </w:pPr>
      <w:rPr>
        <w:rFonts w:ascii="Courier New" w:hAnsi="Courier New" w:cs="Courier New" w:hint="default"/>
      </w:rPr>
    </w:lvl>
    <w:lvl w:ilvl="2" w:tplc="86001D34" w:tentative="1">
      <w:start w:val="1"/>
      <w:numFmt w:val="bullet"/>
      <w:lvlText w:val=""/>
      <w:lvlJc w:val="left"/>
      <w:pPr>
        <w:tabs>
          <w:tab w:val="num" w:pos="2160"/>
        </w:tabs>
        <w:ind w:left="2160" w:hanging="360"/>
      </w:pPr>
      <w:rPr>
        <w:rFonts w:ascii="Wingdings" w:hAnsi="Wingdings" w:hint="default"/>
      </w:rPr>
    </w:lvl>
    <w:lvl w:ilvl="3" w:tplc="CDB42836" w:tentative="1">
      <w:start w:val="1"/>
      <w:numFmt w:val="bullet"/>
      <w:lvlText w:val=""/>
      <w:lvlJc w:val="left"/>
      <w:pPr>
        <w:tabs>
          <w:tab w:val="num" w:pos="2880"/>
        </w:tabs>
        <w:ind w:left="2880" w:hanging="360"/>
      </w:pPr>
      <w:rPr>
        <w:rFonts w:ascii="Symbol" w:hAnsi="Symbol" w:hint="default"/>
      </w:rPr>
    </w:lvl>
    <w:lvl w:ilvl="4" w:tplc="FF02AB1E" w:tentative="1">
      <w:start w:val="1"/>
      <w:numFmt w:val="bullet"/>
      <w:lvlText w:val="o"/>
      <w:lvlJc w:val="left"/>
      <w:pPr>
        <w:tabs>
          <w:tab w:val="num" w:pos="3600"/>
        </w:tabs>
        <w:ind w:left="3600" w:hanging="360"/>
      </w:pPr>
      <w:rPr>
        <w:rFonts w:ascii="Courier New" w:hAnsi="Courier New" w:cs="Courier New" w:hint="default"/>
      </w:rPr>
    </w:lvl>
    <w:lvl w:ilvl="5" w:tplc="4578A0FE" w:tentative="1">
      <w:start w:val="1"/>
      <w:numFmt w:val="bullet"/>
      <w:lvlText w:val=""/>
      <w:lvlJc w:val="left"/>
      <w:pPr>
        <w:tabs>
          <w:tab w:val="num" w:pos="4320"/>
        </w:tabs>
        <w:ind w:left="4320" w:hanging="360"/>
      </w:pPr>
      <w:rPr>
        <w:rFonts w:ascii="Wingdings" w:hAnsi="Wingdings" w:hint="default"/>
      </w:rPr>
    </w:lvl>
    <w:lvl w:ilvl="6" w:tplc="97226CC4" w:tentative="1">
      <w:start w:val="1"/>
      <w:numFmt w:val="bullet"/>
      <w:lvlText w:val=""/>
      <w:lvlJc w:val="left"/>
      <w:pPr>
        <w:tabs>
          <w:tab w:val="num" w:pos="5040"/>
        </w:tabs>
        <w:ind w:left="5040" w:hanging="360"/>
      </w:pPr>
      <w:rPr>
        <w:rFonts w:ascii="Symbol" w:hAnsi="Symbol" w:hint="default"/>
      </w:rPr>
    </w:lvl>
    <w:lvl w:ilvl="7" w:tplc="3D9C02F6" w:tentative="1">
      <w:start w:val="1"/>
      <w:numFmt w:val="bullet"/>
      <w:lvlText w:val="o"/>
      <w:lvlJc w:val="left"/>
      <w:pPr>
        <w:tabs>
          <w:tab w:val="num" w:pos="5760"/>
        </w:tabs>
        <w:ind w:left="5760" w:hanging="360"/>
      </w:pPr>
      <w:rPr>
        <w:rFonts w:ascii="Courier New" w:hAnsi="Courier New" w:cs="Courier New" w:hint="default"/>
      </w:rPr>
    </w:lvl>
    <w:lvl w:ilvl="8" w:tplc="FDAA1322"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1CC4A98"/>
    <w:multiLevelType w:val="hybridMultilevel"/>
    <w:tmpl w:val="E4E4B4FE"/>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5A682286"/>
    <w:multiLevelType w:val="hybridMultilevel"/>
    <w:tmpl w:val="4258A94A"/>
    <w:lvl w:ilvl="0" w:tplc="4CDC0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382448"/>
    <w:multiLevelType w:val="hybridMultilevel"/>
    <w:tmpl w:val="611860E2"/>
    <w:lvl w:ilvl="0" w:tplc="5106B372">
      <w:start w:val="1"/>
      <w:numFmt w:val="bullet"/>
      <w:lvlText w:val=""/>
      <w:lvlJc w:val="left"/>
      <w:pPr>
        <w:tabs>
          <w:tab w:val="num" w:pos="720"/>
        </w:tabs>
        <w:ind w:left="720" w:hanging="360"/>
      </w:pPr>
      <w:rPr>
        <w:rFonts w:ascii="Symbol" w:hAnsi="Symbol" w:hint="default"/>
      </w:rPr>
    </w:lvl>
    <w:lvl w:ilvl="1" w:tplc="B05E96C2" w:tentative="1">
      <w:start w:val="1"/>
      <w:numFmt w:val="bullet"/>
      <w:lvlText w:val="o"/>
      <w:lvlJc w:val="left"/>
      <w:pPr>
        <w:tabs>
          <w:tab w:val="num" w:pos="1440"/>
        </w:tabs>
        <w:ind w:left="1440" w:hanging="360"/>
      </w:pPr>
      <w:rPr>
        <w:rFonts w:ascii="Courier New" w:hAnsi="Courier New" w:cs="Courier New" w:hint="default"/>
      </w:rPr>
    </w:lvl>
    <w:lvl w:ilvl="2" w:tplc="22429BF2" w:tentative="1">
      <w:start w:val="1"/>
      <w:numFmt w:val="bullet"/>
      <w:lvlText w:val=""/>
      <w:lvlJc w:val="left"/>
      <w:pPr>
        <w:tabs>
          <w:tab w:val="num" w:pos="2160"/>
        </w:tabs>
        <w:ind w:left="2160" w:hanging="360"/>
      </w:pPr>
      <w:rPr>
        <w:rFonts w:ascii="Wingdings" w:hAnsi="Wingdings" w:hint="default"/>
      </w:rPr>
    </w:lvl>
    <w:lvl w:ilvl="3" w:tplc="0EE6F668" w:tentative="1">
      <w:start w:val="1"/>
      <w:numFmt w:val="bullet"/>
      <w:lvlText w:val=""/>
      <w:lvlJc w:val="left"/>
      <w:pPr>
        <w:tabs>
          <w:tab w:val="num" w:pos="2880"/>
        </w:tabs>
        <w:ind w:left="2880" w:hanging="360"/>
      </w:pPr>
      <w:rPr>
        <w:rFonts w:ascii="Symbol" w:hAnsi="Symbol" w:hint="default"/>
      </w:rPr>
    </w:lvl>
    <w:lvl w:ilvl="4" w:tplc="BEF0987C" w:tentative="1">
      <w:start w:val="1"/>
      <w:numFmt w:val="bullet"/>
      <w:lvlText w:val="o"/>
      <w:lvlJc w:val="left"/>
      <w:pPr>
        <w:tabs>
          <w:tab w:val="num" w:pos="3600"/>
        </w:tabs>
        <w:ind w:left="3600" w:hanging="360"/>
      </w:pPr>
      <w:rPr>
        <w:rFonts w:ascii="Courier New" w:hAnsi="Courier New" w:cs="Courier New" w:hint="default"/>
      </w:rPr>
    </w:lvl>
    <w:lvl w:ilvl="5" w:tplc="6890F362" w:tentative="1">
      <w:start w:val="1"/>
      <w:numFmt w:val="bullet"/>
      <w:lvlText w:val=""/>
      <w:lvlJc w:val="left"/>
      <w:pPr>
        <w:tabs>
          <w:tab w:val="num" w:pos="4320"/>
        </w:tabs>
        <w:ind w:left="4320" w:hanging="360"/>
      </w:pPr>
      <w:rPr>
        <w:rFonts w:ascii="Wingdings" w:hAnsi="Wingdings" w:hint="default"/>
      </w:rPr>
    </w:lvl>
    <w:lvl w:ilvl="6" w:tplc="AC2472A2" w:tentative="1">
      <w:start w:val="1"/>
      <w:numFmt w:val="bullet"/>
      <w:lvlText w:val=""/>
      <w:lvlJc w:val="left"/>
      <w:pPr>
        <w:tabs>
          <w:tab w:val="num" w:pos="5040"/>
        </w:tabs>
        <w:ind w:left="5040" w:hanging="360"/>
      </w:pPr>
      <w:rPr>
        <w:rFonts w:ascii="Symbol" w:hAnsi="Symbol" w:hint="default"/>
      </w:rPr>
    </w:lvl>
    <w:lvl w:ilvl="7" w:tplc="46801C6C" w:tentative="1">
      <w:start w:val="1"/>
      <w:numFmt w:val="bullet"/>
      <w:lvlText w:val="o"/>
      <w:lvlJc w:val="left"/>
      <w:pPr>
        <w:tabs>
          <w:tab w:val="num" w:pos="5760"/>
        </w:tabs>
        <w:ind w:left="5760" w:hanging="360"/>
      </w:pPr>
      <w:rPr>
        <w:rFonts w:ascii="Courier New" w:hAnsi="Courier New" w:cs="Courier New" w:hint="default"/>
      </w:rPr>
    </w:lvl>
    <w:lvl w:ilvl="8" w:tplc="C38A1F4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C433FC5"/>
    <w:multiLevelType w:val="hybridMultilevel"/>
    <w:tmpl w:val="69D47888"/>
    <w:lvl w:ilvl="0" w:tplc="419EC93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CB0233E"/>
    <w:multiLevelType w:val="hybridMultilevel"/>
    <w:tmpl w:val="07C21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DE1AA4"/>
    <w:multiLevelType w:val="hybridMultilevel"/>
    <w:tmpl w:val="8318C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526BB0"/>
    <w:multiLevelType w:val="multilevel"/>
    <w:tmpl w:val="6C4AE2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646427F5"/>
    <w:multiLevelType w:val="hybridMultilevel"/>
    <w:tmpl w:val="F576439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6C60EB6"/>
    <w:multiLevelType w:val="hybridMultilevel"/>
    <w:tmpl w:val="08ECB7A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73B7CAB"/>
    <w:multiLevelType w:val="hybridMultilevel"/>
    <w:tmpl w:val="E4E83B5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7F620B9"/>
    <w:multiLevelType w:val="hybridMultilevel"/>
    <w:tmpl w:val="FE884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A535211"/>
    <w:multiLevelType w:val="hybridMultilevel"/>
    <w:tmpl w:val="2FAE9A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BE86062"/>
    <w:multiLevelType w:val="hybridMultilevel"/>
    <w:tmpl w:val="A7E2F9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6C677A4A"/>
    <w:multiLevelType w:val="hybridMultilevel"/>
    <w:tmpl w:val="8B8E6402"/>
    <w:lvl w:ilvl="0" w:tplc="419EC93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FD6466C"/>
    <w:multiLevelType w:val="hybridMultilevel"/>
    <w:tmpl w:val="D0909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18A784A"/>
    <w:multiLevelType w:val="hybridMultilevel"/>
    <w:tmpl w:val="E5C6A294"/>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15:restartNumberingAfterBreak="0">
    <w:nsid w:val="759109E0"/>
    <w:multiLevelType w:val="hybridMultilevel"/>
    <w:tmpl w:val="8A8A4648"/>
    <w:lvl w:ilvl="0" w:tplc="0409000B">
      <w:start w:val="1"/>
      <w:numFmt w:val="decimal"/>
      <w:lvlText w:val="%1)"/>
      <w:lvlJc w:val="left"/>
      <w:pPr>
        <w:tabs>
          <w:tab w:val="num" w:pos="420"/>
        </w:tabs>
        <w:ind w:left="420" w:hanging="360"/>
      </w:pPr>
      <w:rPr>
        <w:rFonts w:hint="default"/>
      </w:rPr>
    </w:lvl>
    <w:lvl w:ilvl="1" w:tplc="04090003">
      <w:start w:val="4"/>
      <w:numFmt w:val="lowerLetter"/>
      <w:lvlText w:val="%2)"/>
      <w:lvlJc w:val="left"/>
      <w:pPr>
        <w:tabs>
          <w:tab w:val="num" w:pos="1140"/>
        </w:tabs>
        <w:ind w:left="1140" w:hanging="360"/>
      </w:pPr>
      <w:rPr>
        <w:rFonts w:hint="default"/>
      </w:rPr>
    </w:lvl>
    <w:lvl w:ilvl="2" w:tplc="04090005" w:tentative="1">
      <w:start w:val="1"/>
      <w:numFmt w:val="lowerRoman"/>
      <w:lvlText w:val="%3."/>
      <w:lvlJc w:val="right"/>
      <w:pPr>
        <w:tabs>
          <w:tab w:val="num" w:pos="1860"/>
        </w:tabs>
        <w:ind w:left="1860" w:hanging="180"/>
      </w:pPr>
    </w:lvl>
    <w:lvl w:ilvl="3" w:tplc="04090001" w:tentative="1">
      <w:start w:val="1"/>
      <w:numFmt w:val="decimal"/>
      <w:lvlText w:val="%4."/>
      <w:lvlJc w:val="left"/>
      <w:pPr>
        <w:tabs>
          <w:tab w:val="num" w:pos="2580"/>
        </w:tabs>
        <w:ind w:left="2580" w:hanging="360"/>
      </w:pPr>
    </w:lvl>
    <w:lvl w:ilvl="4" w:tplc="04090003" w:tentative="1">
      <w:start w:val="1"/>
      <w:numFmt w:val="lowerLetter"/>
      <w:lvlText w:val="%5."/>
      <w:lvlJc w:val="left"/>
      <w:pPr>
        <w:tabs>
          <w:tab w:val="num" w:pos="3300"/>
        </w:tabs>
        <w:ind w:left="3300" w:hanging="360"/>
      </w:pPr>
    </w:lvl>
    <w:lvl w:ilvl="5" w:tplc="04090005" w:tentative="1">
      <w:start w:val="1"/>
      <w:numFmt w:val="lowerRoman"/>
      <w:lvlText w:val="%6."/>
      <w:lvlJc w:val="right"/>
      <w:pPr>
        <w:tabs>
          <w:tab w:val="num" w:pos="4020"/>
        </w:tabs>
        <w:ind w:left="4020" w:hanging="180"/>
      </w:pPr>
    </w:lvl>
    <w:lvl w:ilvl="6" w:tplc="04090001" w:tentative="1">
      <w:start w:val="1"/>
      <w:numFmt w:val="decimal"/>
      <w:lvlText w:val="%7."/>
      <w:lvlJc w:val="left"/>
      <w:pPr>
        <w:tabs>
          <w:tab w:val="num" w:pos="4740"/>
        </w:tabs>
        <w:ind w:left="4740" w:hanging="360"/>
      </w:pPr>
    </w:lvl>
    <w:lvl w:ilvl="7" w:tplc="04090003" w:tentative="1">
      <w:start w:val="1"/>
      <w:numFmt w:val="lowerLetter"/>
      <w:lvlText w:val="%8."/>
      <w:lvlJc w:val="left"/>
      <w:pPr>
        <w:tabs>
          <w:tab w:val="num" w:pos="5460"/>
        </w:tabs>
        <w:ind w:left="5460" w:hanging="360"/>
      </w:pPr>
    </w:lvl>
    <w:lvl w:ilvl="8" w:tplc="04090005" w:tentative="1">
      <w:start w:val="1"/>
      <w:numFmt w:val="lowerRoman"/>
      <w:lvlText w:val="%9."/>
      <w:lvlJc w:val="right"/>
      <w:pPr>
        <w:tabs>
          <w:tab w:val="num" w:pos="6180"/>
        </w:tabs>
        <w:ind w:left="6180" w:hanging="180"/>
      </w:pPr>
    </w:lvl>
  </w:abstractNum>
  <w:abstractNum w:abstractNumId="64" w15:restartNumberingAfterBreak="0">
    <w:nsid w:val="764D3C82"/>
    <w:multiLevelType w:val="hybridMultilevel"/>
    <w:tmpl w:val="80663166"/>
    <w:lvl w:ilvl="0" w:tplc="470869F0">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65" w15:restartNumberingAfterBreak="0">
    <w:nsid w:val="79EF1D60"/>
    <w:multiLevelType w:val="hybridMultilevel"/>
    <w:tmpl w:val="1642248C"/>
    <w:lvl w:ilvl="0" w:tplc="244E282C">
      <w:start w:val="1"/>
      <w:numFmt w:val="decimal"/>
      <w:lvlText w:val="%1)"/>
      <w:lvlJc w:val="left"/>
      <w:pPr>
        <w:tabs>
          <w:tab w:val="num" w:pos="720"/>
        </w:tabs>
        <w:ind w:left="720" w:hanging="360"/>
      </w:pPr>
      <w:rPr>
        <w:rFonts w:hint="default"/>
      </w:rPr>
    </w:lvl>
    <w:lvl w:ilvl="1" w:tplc="A8AEC19E"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7B9B315B"/>
    <w:multiLevelType w:val="hybridMultilevel"/>
    <w:tmpl w:val="E4EE0EB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7DE476DD"/>
    <w:multiLevelType w:val="hybridMultilevel"/>
    <w:tmpl w:val="FBE2D0C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1A0651"/>
    <w:multiLevelType w:val="hybridMultilevel"/>
    <w:tmpl w:val="0B368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7F635CF6"/>
    <w:multiLevelType w:val="hybridMultilevel"/>
    <w:tmpl w:val="2D9C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
  </w:num>
  <w:num w:numId="3">
    <w:abstractNumId w:val="0"/>
  </w:num>
  <w:num w:numId="4">
    <w:abstractNumId w:val="0"/>
    <w:lvlOverride w:ilvl="0">
      <w:startOverride w:val="1"/>
    </w:lvlOverride>
  </w:num>
  <w:num w:numId="5">
    <w:abstractNumId w:val="55"/>
  </w:num>
  <w:num w:numId="6">
    <w:abstractNumId w:val="54"/>
  </w:num>
  <w:num w:numId="7">
    <w:abstractNumId w:val="41"/>
  </w:num>
  <w:num w:numId="8">
    <w:abstractNumId w:val="8"/>
  </w:num>
  <w:num w:numId="9">
    <w:abstractNumId w:val="49"/>
  </w:num>
  <w:num w:numId="10">
    <w:abstractNumId w:val="50"/>
  </w:num>
  <w:num w:numId="11">
    <w:abstractNumId w:val="33"/>
  </w:num>
  <w:num w:numId="12">
    <w:abstractNumId w:val="39"/>
  </w:num>
  <w:num w:numId="13">
    <w:abstractNumId w:val="42"/>
  </w:num>
  <w:num w:numId="14">
    <w:abstractNumId w:val="20"/>
  </w:num>
  <w:num w:numId="15">
    <w:abstractNumId w:val="37"/>
  </w:num>
  <w:num w:numId="16">
    <w:abstractNumId w:val="45"/>
  </w:num>
  <w:num w:numId="17">
    <w:abstractNumId w:val="26"/>
  </w:num>
  <w:num w:numId="18">
    <w:abstractNumId w:val="38"/>
  </w:num>
  <w:num w:numId="19">
    <w:abstractNumId w:val="46"/>
  </w:num>
  <w:num w:numId="20">
    <w:abstractNumId w:val="60"/>
  </w:num>
  <w:num w:numId="21">
    <w:abstractNumId w:val="12"/>
  </w:num>
  <w:num w:numId="22">
    <w:abstractNumId w:val="4"/>
  </w:num>
  <w:num w:numId="23">
    <w:abstractNumId w:val="65"/>
  </w:num>
  <w:num w:numId="24">
    <w:abstractNumId w:val="66"/>
  </w:num>
  <w:num w:numId="25">
    <w:abstractNumId w:val="63"/>
  </w:num>
  <w:num w:numId="26">
    <w:abstractNumId w:val="32"/>
  </w:num>
  <w:num w:numId="27">
    <w:abstractNumId w:val="24"/>
  </w:num>
  <w:num w:numId="28">
    <w:abstractNumId w:val="7"/>
  </w:num>
  <w:num w:numId="29">
    <w:abstractNumId w:val="13"/>
  </w:num>
  <w:num w:numId="30">
    <w:abstractNumId w:val="11"/>
  </w:num>
  <w:num w:numId="31">
    <w:abstractNumId w:val="2"/>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7"/>
  </w:num>
  <w:num w:numId="34">
    <w:abstractNumId w:val="28"/>
  </w:num>
  <w:num w:numId="35">
    <w:abstractNumId w:val="64"/>
  </w:num>
  <w:num w:numId="36">
    <w:abstractNumId w:val="43"/>
    <w:lvlOverride w:ilvl="0">
      <w:startOverride w:val="6"/>
    </w:lvlOverride>
    <w:lvlOverride w:ilvl="1">
      <w:startOverride w:val="3"/>
    </w:lvlOverride>
    <w:lvlOverride w:ilvl="2">
      <w:startOverride w:val="2"/>
    </w:lvlOverride>
    <w:lvlOverride w:ilvl="3">
      <w:startOverride w:val="3"/>
    </w:lvlOverride>
  </w:num>
  <w:num w:numId="37">
    <w:abstractNumId w:val="5"/>
  </w:num>
  <w:num w:numId="38">
    <w:abstractNumId w:val="25"/>
  </w:num>
  <w:num w:numId="39">
    <w:abstractNumId w:val="56"/>
  </w:num>
  <w:num w:numId="40">
    <w:abstractNumId w:val="44"/>
  </w:num>
  <w:num w:numId="41">
    <w:abstractNumId w:val="35"/>
  </w:num>
  <w:num w:numId="42">
    <w:abstractNumId w:val="18"/>
  </w:num>
  <w:num w:numId="43">
    <w:abstractNumId w:val="59"/>
  </w:num>
  <w:num w:numId="44">
    <w:abstractNumId w:val="53"/>
  </w:num>
  <w:num w:numId="45">
    <w:abstractNumId w:val="15"/>
  </w:num>
  <w:num w:numId="46">
    <w:abstractNumId w:val="23"/>
  </w:num>
  <w:num w:numId="47">
    <w:abstractNumId w:val="58"/>
  </w:num>
  <w:num w:numId="48">
    <w:abstractNumId w:val="36"/>
  </w:num>
  <w:num w:numId="49">
    <w:abstractNumId w:val="16"/>
  </w:num>
  <w:num w:numId="50">
    <w:abstractNumId w:val="43"/>
  </w:num>
  <w:num w:numId="51">
    <w:abstractNumId w:val="61"/>
  </w:num>
  <w:num w:numId="52">
    <w:abstractNumId w:val="14"/>
  </w:num>
  <w:num w:numId="53">
    <w:abstractNumId w:val="52"/>
  </w:num>
  <w:num w:numId="54">
    <w:abstractNumId w:val="62"/>
  </w:num>
  <w:num w:numId="55">
    <w:abstractNumId w:val="69"/>
  </w:num>
  <w:num w:numId="56">
    <w:abstractNumId w:val="29"/>
  </w:num>
  <w:num w:numId="57">
    <w:abstractNumId w:val="57"/>
  </w:num>
  <w:num w:numId="58">
    <w:abstractNumId w:val="67"/>
  </w:num>
  <w:num w:numId="59">
    <w:abstractNumId w:val="30"/>
  </w:num>
  <w:num w:numId="60">
    <w:abstractNumId w:val="10"/>
  </w:num>
  <w:num w:numId="61">
    <w:abstractNumId w:val="3"/>
  </w:num>
  <w:num w:numId="62">
    <w:abstractNumId w:val="6"/>
  </w:num>
  <w:num w:numId="63">
    <w:abstractNumId w:val="27"/>
  </w:num>
  <w:num w:numId="64">
    <w:abstractNumId w:val="40"/>
  </w:num>
  <w:num w:numId="65">
    <w:abstractNumId w:val="48"/>
  </w:num>
  <w:num w:numId="66">
    <w:abstractNumId w:val="9"/>
  </w:num>
  <w:num w:numId="67">
    <w:abstractNumId w:val="31"/>
  </w:num>
  <w:num w:numId="68">
    <w:abstractNumId w:val="21"/>
  </w:num>
  <w:num w:numId="69">
    <w:abstractNumId w:val="68"/>
  </w:num>
  <w:num w:numId="70">
    <w:abstractNumId w:val="51"/>
  </w:num>
  <w:num w:numId="71">
    <w:abstractNumId w:val="43"/>
  </w:num>
  <w:num w:numId="72">
    <w:abstractNumId w:val="43"/>
  </w:num>
  <w:num w:numId="73">
    <w:abstractNumId w:val="43"/>
  </w:num>
  <w:num w:numId="74">
    <w:abstractNumId w:val="43"/>
  </w:num>
  <w:num w:numId="75">
    <w:abstractNumId w:val="34"/>
  </w:num>
  <w:num w:numId="76">
    <w:abstractNumId w:val="19"/>
  </w:num>
  <w:num w:numId="77">
    <w:abstractNumId w:val="22"/>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OYER Raphael">
    <w15:presenceInfo w15:providerId="AD" w15:userId="S::raphael.voyer@al-enterprise.com::8f75309f-6515-4784-922d-13d1c5206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A6B"/>
    <w:rsid w:val="00000D43"/>
    <w:rsid w:val="000060BC"/>
    <w:rsid w:val="000067E2"/>
    <w:rsid w:val="00007F23"/>
    <w:rsid w:val="000108A9"/>
    <w:rsid w:val="00010A43"/>
    <w:rsid w:val="0001245C"/>
    <w:rsid w:val="0001351D"/>
    <w:rsid w:val="0001376D"/>
    <w:rsid w:val="00013D18"/>
    <w:rsid w:val="00013DDD"/>
    <w:rsid w:val="00014FB3"/>
    <w:rsid w:val="000153A1"/>
    <w:rsid w:val="00020D64"/>
    <w:rsid w:val="00021E46"/>
    <w:rsid w:val="0002232C"/>
    <w:rsid w:val="0002295A"/>
    <w:rsid w:val="00022BD1"/>
    <w:rsid w:val="00023366"/>
    <w:rsid w:val="00024A1E"/>
    <w:rsid w:val="0003119D"/>
    <w:rsid w:val="000312F9"/>
    <w:rsid w:val="0003686D"/>
    <w:rsid w:val="00040756"/>
    <w:rsid w:val="00040BC2"/>
    <w:rsid w:val="0004373C"/>
    <w:rsid w:val="00043D1C"/>
    <w:rsid w:val="00044C99"/>
    <w:rsid w:val="00045037"/>
    <w:rsid w:val="0004582C"/>
    <w:rsid w:val="0004729F"/>
    <w:rsid w:val="0005294B"/>
    <w:rsid w:val="000538A3"/>
    <w:rsid w:val="00056AD8"/>
    <w:rsid w:val="0005727D"/>
    <w:rsid w:val="000574E4"/>
    <w:rsid w:val="00057942"/>
    <w:rsid w:val="000616A4"/>
    <w:rsid w:val="00062A8D"/>
    <w:rsid w:val="00062EA5"/>
    <w:rsid w:val="000669F5"/>
    <w:rsid w:val="000671A9"/>
    <w:rsid w:val="00074F08"/>
    <w:rsid w:val="000755D4"/>
    <w:rsid w:val="00076A07"/>
    <w:rsid w:val="00076B6C"/>
    <w:rsid w:val="00077864"/>
    <w:rsid w:val="0008032F"/>
    <w:rsid w:val="00081A9C"/>
    <w:rsid w:val="00082F33"/>
    <w:rsid w:val="00085378"/>
    <w:rsid w:val="000859E7"/>
    <w:rsid w:val="000865EF"/>
    <w:rsid w:val="00087367"/>
    <w:rsid w:val="0009030D"/>
    <w:rsid w:val="00094DD8"/>
    <w:rsid w:val="00096114"/>
    <w:rsid w:val="000A20A7"/>
    <w:rsid w:val="000A30A5"/>
    <w:rsid w:val="000A63B2"/>
    <w:rsid w:val="000C1A49"/>
    <w:rsid w:val="000C4A8D"/>
    <w:rsid w:val="000C64C4"/>
    <w:rsid w:val="000D2656"/>
    <w:rsid w:val="000D2AF6"/>
    <w:rsid w:val="000D3D88"/>
    <w:rsid w:val="000D5646"/>
    <w:rsid w:val="000D6D79"/>
    <w:rsid w:val="000D7122"/>
    <w:rsid w:val="000D7646"/>
    <w:rsid w:val="000E21F7"/>
    <w:rsid w:val="000E3A5C"/>
    <w:rsid w:val="000E4B4F"/>
    <w:rsid w:val="000E7FED"/>
    <w:rsid w:val="000F0811"/>
    <w:rsid w:val="000F1034"/>
    <w:rsid w:val="00101E8C"/>
    <w:rsid w:val="00106329"/>
    <w:rsid w:val="00107CBD"/>
    <w:rsid w:val="001111A8"/>
    <w:rsid w:val="00113A93"/>
    <w:rsid w:val="00116064"/>
    <w:rsid w:val="00116661"/>
    <w:rsid w:val="00120255"/>
    <w:rsid w:val="00120434"/>
    <w:rsid w:val="001323CD"/>
    <w:rsid w:val="0013284D"/>
    <w:rsid w:val="001341D4"/>
    <w:rsid w:val="00135479"/>
    <w:rsid w:val="0013693B"/>
    <w:rsid w:val="001375BB"/>
    <w:rsid w:val="001405BF"/>
    <w:rsid w:val="001420C6"/>
    <w:rsid w:val="00142132"/>
    <w:rsid w:val="001422A6"/>
    <w:rsid w:val="00143CB5"/>
    <w:rsid w:val="001457E7"/>
    <w:rsid w:val="001526AF"/>
    <w:rsid w:val="00152D2E"/>
    <w:rsid w:val="00155D27"/>
    <w:rsid w:val="00161CFB"/>
    <w:rsid w:val="001626E8"/>
    <w:rsid w:val="00166278"/>
    <w:rsid w:val="001710AC"/>
    <w:rsid w:val="0017144E"/>
    <w:rsid w:val="00172A5A"/>
    <w:rsid w:val="00173CC5"/>
    <w:rsid w:val="00174285"/>
    <w:rsid w:val="001744B6"/>
    <w:rsid w:val="00174CF5"/>
    <w:rsid w:val="00174D66"/>
    <w:rsid w:val="00175508"/>
    <w:rsid w:val="00175691"/>
    <w:rsid w:val="00176D46"/>
    <w:rsid w:val="00181BBA"/>
    <w:rsid w:val="00181F33"/>
    <w:rsid w:val="00182327"/>
    <w:rsid w:val="00183981"/>
    <w:rsid w:val="00184617"/>
    <w:rsid w:val="001852E5"/>
    <w:rsid w:val="00185897"/>
    <w:rsid w:val="00187501"/>
    <w:rsid w:val="0019041D"/>
    <w:rsid w:val="00190989"/>
    <w:rsid w:val="001909E3"/>
    <w:rsid w:val="00191EBE"/>
    <w:rsid w:val="00192CAA"/>
    <w:rsid w:val="00192F52"/>
    <w:rsid w:val="00195363"/>
    <w:rsid w:val="00195A55"/>
    <w:rsid w:val="001A1378"/>
    <w:rsid w:val="001A3984"/>
    <w:rsid w:val="001A3B28"/>
    <w:rsid w:val="001A429C"/>
    <w:rsid w:val="001A7A7E"/>
    <w:rsid w:val="001B2E09"/>
    <w:rsid w:val="001B4783"/>
    <w:rsid w:val="001B6C27"/>
    <w:rsid w:val="001C1EE4"/>
    <w:rsid w:val="001C647D"/>
    <w:rsid w:val="001C6FA6"/>
    <w:rsid w:val="001C7D2D"/>
    <w:rsid w:val="001D267D"/>
    <w:rsid w:val="001D4CC9"/>
    <w:rsid w:val="001D5E85"/>
    <w:rsid w:val="001E2AE3"/>
    <w:rsid w:val="001E4165"/>
    <w:rsid w:val="001E42E5"/>
    <w:rsid w:val="001E4E34"/>
    <w:rsid w:val="001E5E71"/>
    <w:rsid w:val="001E67B9"/>
    <w:rsid w:val="001F34A0"/>
    <w:rsid w:val="001F6347"/>
    <w:rsid w:val="0020083D"/>
    <w:rsid w:val="00206E8E"/>
    <w:rsid w:val="00207AFA"/>
    <w:rsid w:val="00207B98"/>
    <w:rsid w:val="00210121"/>
    <w:rsid w:val="00212620"/>
    <w:rsid w:val="00214CED"/>
    <w:rsid w:val="002153EB"/>
    <w:rsid w:val="0021579B"/>
    <w:rsid w:val="00216E3A"/>
    <w:rsid w:val="00220754"/>
    <w:rsid w:val="002222CC"/>
    <w:rsid w:val="00222C93"/>
    <w:rsid w:val="00224228"/>
    <w:rsid w:val="0022534F"/>
    <w:rsid w:val="00225800"/>
    <w:rsid w:val="00226D1C"/>
    <w:rsid w:val="0023292F"/>
    <w:rsid w:val="00234243"/>
    <w:rsid w:val="00236351"/>
    <w:rsid w:val="00240980"/>
    <w:rsid w:val="0024322E"/>
    <w:rsid w:val="00243593"/>
    <w:rsid w:val="00243895"/>
    <w:rsid w:val="00245096"/>
    <w:rsid w:val="002503C1"/>
    <w:rsid w:val="002516D9"/>
    <w:rsid w:val="002540DD"/>
    <w:rsid w:val="00255272"/>
    <w:rsid w:val="0025587D"/>
    <w:rsid w:val="00260367"/>
    <w:rsid w:val="002604CF"/>
    <w:rsid w:val="002637BD"/>
    <w:rsid w:val="00267EBD"/>
    <w:rsid w:val="00270EA1"/>
    <w:rsid w:val="002720E3"/>
    <w:rsid w:val="00273C62"/>
    <w:rsid w:val="002829F8"/>
    <w:rsid w:val="00284744"/>
    <w:rsid w:val="002870F2"/>
    <w:rsid w:val="00292611"/>
    <w:rsid w:val="00293125"/>
    <w:rsid w:val="00296069"/>
    <w:rsid w:val="0029641C"/>
    <w:rsid w:val="0029709C"/>
    <w:rsid w:val="002A090E"/>
    <w:rsid w:val="002A0A57"/>
    <w:rsid w:val="002A168E"/>
    <w:rsid w:val="002A3788"/>
    <w:rsid w:val="002A3898"/>
    <w:rsid w:val="002A38FB"/>
    <w:rsid w:val="002A397D"/>
    <w:rsid w:val="002A4D07"/>
    <w:rsid w:val="002B0285"/>
    <w:rsid w:val="002B2A2D"/>
    <w:rsid w:val="002B2A4C"/>
    <w:rsid w:val="002B47BE"/>
    <w:rsid w:val="002B4851"/>
    <w:rsid w:val="002B5735"/>
    <w:rsid w:val="002B5E4E"/>
    <w:rsid w:val="002B63DA"/>
    <w:rsid w:val="002C04E2"/>
    <w:rsid w:val="002C116C"/>
    <w:rsid w:val="002C1EF2"/>
    <w:rsid w:val="002C2776"/>
    <w:rsid w:val="002C3E36"/>
    <w:rsid w:val="002C46EE"/>
    <w:rsid w:val="002D08AB"/>
    <w:rsid w:val="002D2F6C"/>
    <w:rsid w:val="002D3252"/>
    <w:rsid w:val="002D5435"/>
    <w:rsid w:val="002D6DA9"/>
    <w:rsid w:val="002D7081"/>
    <w:rsid w:val="002D7E40"/>
    <w:rsid w:val="002E1DC5"/>
    <w:rsid w:val="002E257F"/>
    <w:rsid w:val="002E344E"/>
    <w:rsid w:val="002E5138"/>
    <w:rsid w:val="002E6CE7"/>
    <w:rsid w:val="002F1797"/>
    <w:rsid w:val="002F3902"/>
    <w:rsid w:val="002F3912"/>
    <w:rsid w:val="002F465E"/>
    <w:rsid w:val="002F6C92"/>
    <w:rsid w:val="00302377"/>
    <w:rsid w:val="00305428"/>
    <w:rsid w:val="00311B3F"/>
    <w:rsid w:val="00312AAE"/>
    <w:rsid w:val="00313CFE"/>
    <w:rsid w:val="00315B5A"/>
    <w:rsid w:val="0031776E"/>
    <w:rsid w:val="00317819"/>
    <w:rsid w:val="003206D2"/>
    <w:rsid w:val="00320C6F"/>
    <w:rsid w:val="00321328"/>
    <w:rsid w:val="00321B73"/>
    <w:rsid w:val="00324663"/>
    <w:rsid w:val="0032569B"/>
    <w:rsid w:val="00326500"/>
    <w:rsid w:val="00327B37"/>
    <w:rsid w:val="00331675"/>
    <w:rsid w:val="00332589"/>
    <w:rsid w:val="00333CD2"/>
    <w:rsid w:val="00341CAC"/>
    <w:rsid w:val="00343204"/>
    <w:rsid w:val="003437B0"/>
    <w:rsid w:val="003446D9"/>
    <w:rsid w:val="00345182"/>
    <w:rsid w:val="00347500"/>
    <w:rsid w:val="00351D89"/>
    <w:rsid w:val="00351E72"/>
    <w:rsid w:val="003541A5"/>
    <w:rsid w:val="003553E7"/>
    <w:rsid w:val="00356410"/>
    <w:rsid w:val="00356FC8"/>
    <w:rsid w:val="003608BA"/>
    <w:rsid w:val="0036112C"/>
    <w:rsid w:val="0036122D"/>
    <w:rsid w:val="003622CA"/>
    <w:rsid w:val="00362FDA"/>
    <w:rsid w:val="0036311A"/>
    <w:rsid w:val="003640AD"/>
    <w:rsid w:val="0036746F"/>
    <w:rsid w:val="0037023E"/>
    <w:rsid w:val="003711B4"/>
    <w:rsid w:val="00372760"/>
    <w:rsid w:val="00372A6B"/>
    <w:rsid w:val="00372F7A"/>
    <w:rsid w:val="00374C6A"/>
    <w:rsid w:val="00376169"/>
    <w:rsid w:val="00381034"/>
    <w:rsid w:val="003822F2"/>
    <w:rsid w:val="00383AD5"/>
    <w:rsid w:val="00384699"/>
    <w:rsid w:val="00387307"/>
    <w:rsid w:val="0038795D"/>
    <w:rsid w:val="00387B35"/>
    <w:rsid w:val="003918A7"/>
    <w:rsid w:val="003926D8"/>
    <w:rsid w:val="003956F1"/>
    <w:rsid w:val="0039629B"/>
    <w:rsid w:val="003963F3"/>
    <w:rsid w:val="00396E1D"/>
    <w:rsid w:val="003978F6"/>
    <w:rsid w:val="003A0435"/>
    <w:rsid w:val="003A67F4"/>
    <w:rsid w:val="003A76F9"/>
    <w:rsid w:val="003B2A82"/>
    <w:rsid w:val="003B5411"/>
    <w:rsid w:val="003B6131"/>
    <w:rsid w:val="003B6313"/>
    <w:rsid w:val="003B7AAC"/>
    <w:rsid w:val="003C022D"/>
    <w:rsid w:val="003C14CA"/>
    <w:rsid w:val="003C2341"/>
    <w:rsid w:val="003C38A0"/>
    <w:rsid w:val="003C439A"/>
    <w:rsid w:val="003D1714"/>
    <w:rsid w:val="003D5702"/>
    <w:rsid w:val="003E4C54"/>
    <w:rsid w:val="003E52A2"/>
    <w:rsid w:val="003E7A16"/>
    <w:rsid w:val="003F24A0"/>
    <w:rsid w:val="003F741A"/>
    <w:rsid w:val="004044D2"/>
    <w:rsid w:val="0040510A"/>
    <w:rsid w:val="004060E8"/>
    <w:rsid w:val="004108E4"/>
    <w:rsid w:val="00416A75"/>
    <w:rsid w:val="00416E95"/>
    <w:rsid w:val="004179E9"/>
    <w:rsid w:val="00421DA9"/>
    <w:rsid w:val="00422AEF"/>
    <w:rsid w:val="00423C38"/>
    <w:rsid w:val="00425637"/>
    <w:rsid w:val="0042667D"/>
    <w:rsid w:val="00426823"/>
    <w:rsid w:val="004300F7"/>
    <w:rsid w:val="00431565"/>
    <w:rsid w:val="004323B4"/>
    <w:rsid w:val="0043305F"/>
    <w:rsid w:val="004337B9"/>
    <w:rsid w:val="00433CA9"/>
    <w:rsid w:val="00435246"/>
    <w:rsid w:val="0043760D"/>
    <w:rsid w:val="004401B1"/>
    <w:rsid w:val="00441720"/>
    <w:rsid w:val="004454C4"/>
    <w:rsid w:val="00445694"/>
    <w:rsid w:val="00445EC4"/>
    <w:rsid w:val="00451BD3"/>
    <w:rsid w:val="00451CD3"/>
    <w:rsid w:val="00453356"/>
    <w:rsid w:val="00454EA0"/>
    <w:rsid w:val="00457B46"/>
    <w:rsid w:val="0046352C"/>
    <w:rsid w:val="00466301"/>
    <w:rsid w:val="004665A8"/>
    <w:rsid w:val="004709CD"/>
    <w:rsid w:val="004745E2"/>
    <w:rsid w:val="004804EA"/>
    <w:rsid w:val="004807EB"/>
    <w:rsid w:val="00483A24"/>
    <w:rsid w:val="00485660"/>
    <w:rsid w:val="00485CC7"/>
    <w:rsid w:val="0048785D"/>
    <w:rsid w:val="004878D2"/>
    <w:rsid w:val="00487B62"/>
    <w:rsid w:val="00490907"/>
    <w:rsid w:val="00491AC9"/>
    <w:rsid w:val="0049216F"/>
    <w:rsid w:val="00492F07"/>
    <w:rsid w:val="00496726"/>
    <w:rsid w:val="004974B0"/>
    <w:rsid w:val="004A18D9"/>
    <w:rsid w:val="004A29B5"/>
    <w:rsid w:val="004A3596"/>
    <w:rsid w:val="004A4C2A"/>
    <w:rsid w:val="004A71B2"/>
    <w:rsid w:val="004A770D"/>
    <w:rsid w:val="004A773B"/>
    <w:rsid w:val="004A7E96"/>
    <w:rsid w:val="004B1109"/>
    <w:rsid w:val="004B1308"/>
    <w:rsid w:val="004B401B"/>
    <w:rsid w:val="004B5EFF"/>
    <w:rsid w:val="004C0A1D"/>
    <w:rsid w:val="004C20DA"/>
    <w:rsid w:val="004C4436"/>
    <w:rsid w:val="004D1169"/>
    <w:rsid w:val="004D6004"/>
    <w:rsid w:val="004E050C"/>
    <w:rsid w:val="004E6026"/>
    <w:rsid w:val="004E6280"/>
    <w:rsid w:val="004E72B2"/>
    <w:rsid w:val="004F0373"/>
    <w:rsid w:val="004F0764"/>
    <w:rsid w:val="004F0F43"/>
    <w:rsid w:val="004F2711"/>
    <w:rsid w:val="004F358F"/>
    <w:rsid w:val="004F4A80"/>
    <w:rsid w:val="004F5927"/>
    <w:rsid w:val="0050083A"/>
    <w:rsid w:val="0050093A"/>
    <w:rsid w:val="00501764"/>
    <w:rsid w:val="00503EAB"/>
    <w:rsid w:val="00505161"/>
    <w:rsid w:val="0051151C"/>
    <w:rsid w:val="0051201F"/>
    <w:rsid w:val="0052106B"/>
    <w:rsid w:val="005215BD"/>
    <w:rsid w:val="00524DA9"/>
    <w:rsid w:val="00525428"/>
    <w:rsid w:val="00526923"/>
    <w:rsid w:val="00531D93"/>
    <w:rsid w:val="00531E23"/>
    <w:rsid w:val="00534A44"/>
    <w:rsid w:val="00535F0E"/>
    <w:rsid w:val="00546A49"/>
    <w:rsid w:val="00550A97"/>
    <w:rsid w:val="005517DB"/>
    <w:rsid w:val="00553E13"/>
    <w:rsid w:val="00554869"/>
    <w:rsid w:val="0055577C"/>
    <w:rsid w:val="00556E4A"/>
    <w:rsid w:val="005600AF"/>
    <w:rsid w:val="00560A3C"/>
    <w:rsid w:val="00560CF1"/>
    <w:rsid w:val="00561926"/>
    <w:rsid w:val="005619A3"/>
    <w:rsid w:val="00562555"/>
    <w:rsid w:val="00563C2F"/>
    <w:rsid w:val="00567606"/>
    <w:rsid w:val="005719EC"/>
    <w:rsid w:val="005733E9"/>
    <w:rsid w:val="00573D3D"/>
    <w:rsid w:val="00574004"/>
    <w:rsid w:val="00582056"/>
    <w:rsid w:val="00582A76"/>
    <w:rsid w:val="00582E11"/>
    <w:rsid w:val="00583E4D"/>
    <w:rsid w:val="00585AC1"/>
    <w:rsid w:val="00590EB0"/>
    <w:rsid w:val="0059278F"/>
    <w:rsid w:val="005927B7"/>
    <w:rsid w:val="00595888"/>
    <w:rsid w:val="005963E5"/>
    <w:rsid w:val="0059651D"/>
    <w:rsid w:val="005A0C5D"/>
    <w:rsid w:val="005A2F30"/>
    <w:rsid w:val="005A3B85"/>
    <w:rsid w:val="005A4098"/>
    <w:rsid w:val="005A4CEE"/>
    <w:rsid w:val="005B12D5"/>
    <w:rsid w:val="005B354C"/>
    <w:rsid w:val="005B5951"/>
    <w:rsid w:val="005B74BE"/>
    <w:rsid w:val="005B7657"/>
    <w:rsid w:val="005B7A2A"/>
    <w:rsid w:val="005C1026"/>
    <w:rsid w:val="005C190B"/>
    <w:rsid w:val="005C3796"/>
    <w:rsid w:val="005C40E9"/>
    <w:rsid w:val="005C56E8"/>
    <w:rsid w:val="005C5E19"/>
    <w:rsid w:val="005C5F19"/>
    <w:rsid w:val="005C7A05"/>
    <w:rsid w:val="005D0F63"/>
    <w:rsid w:val="005D1CA9"/>
    <w:rsid w:val="005D3D6C"/>
    <w:rsid w:val="005E052F"/>
    <w:rsid w:val="005E48BF"/>
    <w:rsid w:val="005E533E"/>
    <w:rsid w:val="005E614E"/>
    <w:rsid w:val="005E70E9"/>
    <w:rsid w:val="005F05A9"/>
    <w:rsid w:val="005F0906"/>
    <w:rsid w:val="005F2D33"/>
    <w:rsid w:val="005F5B26"/>
    <w:rsid w:val="005F5F58"/>
    <w:rsid w:val="005F79CE"/>
    <w:rsid w:val="006048E0"/>
    <w:rsid w:val="006063AB"/>
    <w:rsid w:val="006066E2"/>
    <w:rsid w:val="00607490"/>
    <w:rsid w:val="00610540"/>
    <w:rsid w:val="00610DF2"/>
    <w:rsid w:val="00613335"/>
    <w:rsid w:val="00613EDA"/>
    <w:rsid w:val="006156A7"/>
    <w:rsid w:val="00615D32"/>
    <w:rsid w:val="00616769"/>
    <w:rsid w:val="00621028"/>
    <w:rsid w:val="00622755"/>
    <w:rsid w:val="0062422D"/>
    <w:rsid w:val="00626064"/>
    <w:rsid w:val="00630D62"/>
    <w:rsid w:val="0063147A"/>
    <w:rsid w:val="00633E01"/>
    <w:rsid w:val="00635132"/>
    <w:rsid w:val="00635750"/>
    <w:rsid w:val="00636CD5"/>
    <w:rsid w:val="00643EA1"/>
    <w:rsid w:val="00644A5D"/>
    <w:rsid w:val="006455A7"/>
    <w:rsid w:val="0064667F"/>
    <w:rsid w:val="00647586"/>
    <w:rsid w:val="00650D35"/>
    <w:rsid w:val="0065363C"/>
    <w:rsid w:val="00654164"/>
    <w:rsid w:val="00656352"/>
    <w:rsid w:val="006644DA"/>
    <w:rsid w:val="00665D04"/>
    <w:rsid w:val="0066678D"/>
    <w:rsid w:val="00667133"/>
    <w:rsid w:val="0066774F"/>
    <w:rsid w:val="00670093"/>
    <w:rsid w:val="00672FB3"/>
    <w:rsid w:val="0067445D"/>
    <w:rsid w:val="0067483B"/>
    <w:rsid w:val="00677CE0"/>
    <w:rsid w:val="0068187A"/>
    <w:rsid w:val="00684AA7"/>
    <w:rsid w:val="00684E3B"/>
    <w:rsid w:val="006866AD"/>
    <w:rsid w:val="00690ED1"/>
    <w:rsid w:val="00692F27"/>
    <w:rsid w:val="0069316D"/>
    <w:rsid w:val="006935D0"/>
    <w:rsid w:val="0069489B"/>
    <w:rsid w:val="006961F7"/>
    <w:rsid w:val="00697356"/>
    <w:rsid w:val="00697ED2"/>
    <w:rsid w:val="00697FB2"/>
    <w:rsid w:val="006A24B3"/>
    <w:rsid w:val="006A48A5"/>
    <w:rsid w:val="006A51D2"/>
    <w:rsid w:val="006A534E"/>
    <w:rsid w:val="006A5ABE"/>
    <w:rsid w:val="006B04BE"/>
    <w:rsid w:val="006B12B7"/>
    <w:rsid w:val="006B4427"/>
    <w:rsid w:val="006B444F"/>
    <w:rsid w:val="006B47D2"/>
    <w:rsid w:val="006B4B17"/>
    <w:rsid w:val="006B4BBB"/>
    <w:rsid w:val="006B5626"/>
    <w:rsid w:val="006B56A9"/>
    <w:rsid w:val="006B7D0B"/>
    <w:rsid w:val="006C26D8"/>
    <w:rsid w:val="006C4A4C"/>
    <w:rsid w:val="006C522D"/>
    <w:rsid w:val="006C58B6"/>
    <w:rsid w:val="006C5CE0"/>
    <w:rsid w:val="006C66FF"/>
    <w:rsid w:val="006D0945"/>
    <w:rsid w:val="006D0FFA"/>
    <w:rsid w:val="006D13E7"/>
    <w:rsid w:val="006D2BF7"/>
    <w:rsid w:val="006D7330"/>
    <w:rsid w:val="006E3B44"/>
    <w:rsid w:val="006E4E13"/>
    <w:rsid w:val="006E6FCE"/>
    <w:rsid w:val="006E79A1"/>
    <w:rsid w:val="006F5B81"/>
    <w:rsid w:val="006F6BB3"/>
    <w:rsid w:val="006F7524"/>
    <w:rsid w:val="0070212A"/>
    <w:rsid w:val="007107E1"/>
    <w:rsid w:val="007114BC"/>
    <w:rsid w:val="0071273D"/>
    <w:rsid w:val="00712B31"/>
    <w:rsid w:val="00715C8E"/>
    <w:rsid w:val="00715F84"/>
    <w:rsid w:val="00720D1B"/>
    <w:rsid w:val="00722F6D"/>
    <w:rsid w:val="007275C5"/>
    <w:rsid w:val="007323B0"/>
    <w:rsid w:val="0073328A"/>
    <w:rsid w:val="00734558"/>
    <w:rsid w:val="00734661"/>
    <w:rsid w:val="007353DB"/>
    <w:rsid w:val="0073656B"/>
    <w:rsid w:val="00737912"/>
    <w:rsid w:val="00737B0E"/>
    <w:rsid w:val="00737BD4"/>
    <w:rsid w:val="0074039F"/>
    <w:rsid w:val="00750126"/>
    <w:rsid w:val="00751483"/>
    <w:rsid w:val="00754E24"/>
    <w:rsid w:val="007575E1"/>
    <w:rsid w:val="00757BB7"/>
    <w:rsid w:val="00757F99"/>
    <w:rsid w:val="0076553C"/>
    <w:rsid w:val="00765EE4"/>
    <w:rsid w:val="0076639C"/>
    <w:rsid w:val="00766507"/>
    <w:rsid w:val="0076783F"/>
    <w:rsid w:val="00767CCF"/>
    <w:rsid w:val="00767F19"/>
    <w:rsid w:val="007772DF"/>
    <w:rsid w:val="007801CB"/>
    <w:rsid w:val="007827D6"/>
    <w:rsid w:val="00782969"/>
    <w:rsid w:val="0078647D"/>
    <w:rsid w:val="007904B0"/>
    <w:rsid w:val="00791A91"/>
    <w:rsid w:val="00793DD3"/>
    <w:rsid w:val="007A1FD1"/>
    <w:rsid w:val="007A2100"/>
    <w:rsid w:val="007A7DEA"/>
    <w:rsid w:val="007B1111"/>
    <w:rsid w:val="007B7213"/>
    <w:rsid w:val="007B7B24"/>
    <w:rsid w:val="007C0A95"/>
    <w:rsid w:val="007C5521"/>
    <w:rsid w:val="007C694B"/>
    <w:rsid w:val="007C7378"/>
    <w:rsid w:val="007D23FD"/>
    <w:rsid w:val="007D27F9"/>
    <w:rsid w:val="007D4887"/>
    <w:rsid w:val="007D6E81"/>
    <w:rsid w:val="007E18DF"/>
    <w:rsid w:val="007E2FDA"/>
    <w:rsid w:val="007E49EB"/>
    <w:rsid w:val="007E568C"/>
    <w:rsid w:val="007E6843"/>
    <w:rsid w:val="007E74E1"/>
    <w:rsid w:val="007E7E29"/>
    <w:rsid w:val="007F20C0"/>
    <w:rsid w:val="007F2676"/>
    <w:rsid w:val="007F4A23"/>
    <w:rsid w:val="007F509B"/>
    <w:rsid w:val="0080057D"/>
    <w:rsid w:val="00800739"/>
    <w:rsid w:val="00800B7F"/>
    <w:rsid w:val="008018F9"/>
    <w:rsid w:val="0080455C"/>
    <w:rsid w:val="00804EA0"/>
    <w:rsid w:val="00814E94"/>
    <w:rsid w:val="00814F61"/>
    <w:rsid w:val="00815A7C"/>
    <w:rsid w:val="00815B00"/>
    <w:rsid w:val="008174AA"/>
    <w:rsid w:val="008205BA"/>
    <w:rsid w:val="008213C4"/>
    <w:rsid w:val="00823658"/>
    <w:rsid w:val="00823926"/>
    <w:rsid w:val="0082503D"/>
    <w:rsid w:val="008253A7"/>
    <w:rsid w:val="00825876"/>
    <w:rsid w:val="00826266"/>
    <w:rsid w:val="008357C0"/>
    <w:rsid w:val="00836BE6"/>
    <w:rsid w:val="00842BEC"/>
    <w:rsid w:val="00843E67"/>
    <w:rsid w:val="008514CC"/>
    <w:rsid w:val="00852096"/>
    <w:rsid w:val="008526C4"/>
    <w:rsid w:val="00853C0E"/>
    <w:rsid w:val="008541E3"/>
    <w:rsid w:val="00855336"/>
    <w:rsid w:val="0085603D"/>
    <w:rsid w:val="0085634D"/>
    <w:rsid w:val="0085681B"/>
    <w:rsid w:val="00856BD3"/>
    <w:rsid w:val="008650DE"/>
    <w:rsid w:val="00865E00"/>
    <w:rsid w:val="0087100C"/>
    <w:rsid w:val="00871731"/>
    <w:rsid w:val="00875337"/>
    <w:rsid w:val="00875A94"/>
    <w:rsid w:val="00876C0B"/>
    <w:rsid w:val="008778E8"/>
    <w:rsid w:val="008801AF"/>
    <w:rsid w:val="0088089E"/>
    <w:rsid w:val="00881B44"/>
    <w:rsid w:val="00885490"/>
    <w:rsid w:val="008914B3"/>
    <w:rsid w:val="00892C1C"/>
    <w:rsid w:val="008965FD"/>
    <w:rsid w:val="008A16DB"/>
    <w:rsid w:val="008A34F1"/>
    <w:rsid w:val="008A38B5"/>
    <w:rsid w:val="008A3DD0"/>
    <w:rsid w:val="008A56ED"/>
    <w:rsid w:val="008A7C17"/>
    <w:rsid w:val="008B17F9"/>
    <w:rsid w:val="008B1F4E"/>
    <w:rsid w:val="008B3368"/>
    <w:rsid w:val="008B33BB"/>
    <w:rsid w:val="008B3841"/>
    <w:rsid w:val="008B5ECD"/>
    <w:rsid w:val="008B702D"/>
    <w:rsid w:val="008C5B16"/>
    <w:rsid w:val="008C652C"/>
    <w:rsid w:val="008C6939"/>
    <w:rsid w:val="008C7F79"/>
    <w:rsid w:val="008D001E"/>
    <w:rsid w:val="008D094F"/>
    <w:rsid w:val="008D1D97"/>
    <w:rsid w:val="008D23E9"/>
    <w:rsid w:val="008D4CE5"/>
    <w:rsid w:val="008D5333"/>
    <w:rsid w:val="008E2602"/>
    <w:rsid w:val="008E32AC"/>
    <w:rsid w:val="008E3979"/>
    <w:rsid w:val="008E759D"/>
    <w:rsid w:val="008F02B4"/>
    <w:rsid w:val="008F27E9"/>
    <w:rsid w:val="008F360D"/>
    <w:rsid w:val="008F3792"/>
    <w:rsid w:val="008F4941"/>
    <w:rsid w:val="008F49E3"/>
    <w:rsid w:val="0090090F"/>
    <w:rsid w:val="00901F2D"/>
    <w:rsid w:val="00902741"/>
    <w:rsid w:val="00902B3A"/>
    <w:rsid w:val="00904367"/>
    <w:rsid w:val="009046F1"/>
    <w:rsid w:val="009055D5"/>
    <w:rsid w:val="009067D2"/>
    <w:rsid w:val="00907B14"/>
    <w:rsid w:val="00911783"/>
    <w:rsid w:val="00913F42"/>
    <w:rsid w:val="009151A7"/>
    <w:rsid w:val="0091540A"/>
    <w:rsid w:val="0091587E"/>
    <w:rsid w:val="009167CD"/>
    <w:rsid w:val="009214FA"/>
    <w:rsid w:val="00921B21"/>
    <w:rsid w:val="009223ED"/>
    <w:rsid w:val="00924D55"/>
    <w:rsid w:val="00930E92"/>
    <w:rsid w:val="00933760"/>
    <w:rsid w:val="00934F69"/>
    <w:rsid w:val="00936254"/>
    <w:rsid w:val="00936DB8"/>
    <w:rsid w:val="00937FA1"/>
    <w:rsid w:val="00940AA5"/>
    <w:rsid w:val="00944134"/>
    <w:rsid w:val="009453ED"/>
    <w:rsid w:val="00946622"/>
    <w:rsid w:val="00950C2C"/>
    <w:rsid w:val="00953EB0"/>
    <w:rsid w:val="009556F0"/>
    <w:rsid w:val="00974BDB"/>
    <w:rsid w:val="00975AF4"/>
    <w:rsid w:val="00977CD2"/>
    <w:rsid w:val="00980E73"/>
    <w:rsid w:val="00991C6D"/>
    <w:rsid w:val="00993962"/>
    <w:rsid w:val="00997593"/>
    <w:rsid w:val="009A27CA"/>
    <w:rsid w:val="009A34C3"/>
    <w:rsid w:val="009A6F71"/>
    <w:rsid w:val="009A7243"/>
    <w:rsid w:val="009A7475"/>
    <w:rsid w:val="009B51E0"/>
    <w:rsid w:val="009B6148"/>
    <w:rsid w:val="009B7DAB"/>
    <w:rsid w:val="009B7F3E"/>
    <w:rsid w:val="009C1491"/>
    <w:rsid w:val="009C216A"/>
    <w:rsid w:val="009C28B1"/>
    <w:rsid w:val="009C3A33"/>
    <w:rsid w:val="009C4D89"/>
    <w:rsid w:val="009C4DAE"/>
    <w:rsid w:val="009C6311"/>
    <w:rsid w:val="009D253C"/>
    <w:rsid w:val="009D31EE"/>
    <w:rsid w:val="009D38FD"/>
    <w:rsid w:val="009D4DEE"/>
    <w:rsid w:val="009E053F"/>
    <w:rsid w:val="009E0DBD"/>
    <w:rsid w:val="009E1FE5"/>
    <w:rsid w:val="009E50E2"/>
    <w:rsid w:val="009F1138"/>
    <w:rsid w:val="009F208A"/>
    <w:rsid w:val="009F2C17"/>
    <w:rsid w:val="009F2DC4"/>
    <w:rsid w:val="009F3783"/>
    <w:rsid w:val="009F5A35"/>
    <w:rsid w:val="009F71F5"/>
    <w:rsid w:val="009F7F07"/>
    <w:rsid w:val="00A01869"/>
    <w:rsid w:val="00A044CE"/>
    <w:rsid w:val="00A04FFB"/>
    <w:rsid w:val="00A07F6C"/>
    <w:rsid w:val="00A10D47"/>
    <w:rsid w:val="00A11356"/>
    <w:rsid w:val="00A11FFF"/>
    <w:rsid w:val="00A12DB8"/>
    <w:rsid w:val="00A155B4"/>
    <w:rsid w:val="00A165DA"/>
    <w:rsid w:val="00A1713A"/>
    <w:rsid w:val="00A21FBD"/>
    <w:rsid w:val="00A22B05"/>
    <w:rsid w:val="00A26F42"/>
    <w:rsid w:val="00A271CD"/>
    <w:rsid w:val="00A279D5"/>
    <w:rsid w:val="00A34398"/>
    <w:rsid w:val="00A35970"/>
    <w:rsid w:val="00A37795"/>
    <w:rsid w:val="00A37CAC"/>
    <w:rsid w:val="00A40A8C"/>
    <w:rsid w:val="00A40BAA"/>
    <w:rsid w:val="00A43856"/>
    <w:rsid w:val="00A47810"/>
    <w:rsid w:val="00A506F2"/>
    <w:rsid w:val="00A55B40"/>
    <w:rsid w:val="00A60810"/>
    <w:rsid w:val="00A62AAE"/>
    <w:rsid w:val="00A6318A"/>
    <w:rsid w:val="00A6345B"/>
    <w:rsid w:val="00A66E1F"/>
    <w:rsid w:val="00A71DA2"/>
    <w:rsid w:val="00A72285"/>
    <w:rsid w:val="00A73EA3"/>
    <w:rsid w:val="00A75BCD"/>
    <w:rsid w:val="00A778CC"/>
    <w:rsid w:val="00A843B4"/>
    <w:rsid w:val="00A8699A"/>
    <w:rsid w:val="00A8708B"/>
    <w:rsid w:val="00A87B5C"/>
    <w:rsid w:val="00A90579"/>
    <w:rsid w:val="00A90CDA"/>
    <w:rsid w:val="00A96D1C"/>
    <w:rsid w:val="00A97586"/>
    <w:rsid w:val="00AA3FA1"/>
    <w:rsid w:val="00AA419F"/>
    <w:rsid w:val="00AA5359"/>
    <w:rsid w:val="00AB0384"/>
    <w:rsid w:val="00AB1148"/>
    <w:rsid w:val="00AB543D"/>
    <w:rsid w:val="00AB5B0B"/>
    <w:rsid w:val="00AB7B72"/>
    <w:rsid w:val="00AC19D8"/>
    <w:rsid w:val="00AC240E"/>
    <w:rsid w:val="00AC32C3"/>
    <w:rsid w:val="00AC5C82"/>
    <w:rsid w:val="00AC6983"/>
    <w:rsid w:val="00AD0CB1"/>
    <w:rsid w:val="00AD19A8"/>
    <w:rsid w:val="00AD3D87"/>
    <w:rsid w:val="00AD59A8"/>
    <w:rsid w:val="00AD5BE1"/>
    <w:rsid w:val="00AE2855"/>
    <w:rsid w:val="00AE724A"/>
    <w:rsid w:val="00AF0988"/>
    <w:rsid w:val="00AF157C"/>
    <w:rsid w:val="00AF7D88"/>
    <w:rsid w:val="00B01005"/>
    <w:rsid w:val="00B0177A"/>
    <w:rsid w:val="00B02C54"/>
    <w:rsid w:val="00B070E5"/>
    <w:rsid w:val="00B07600"/>
    <w:rsid w:val="00B10682"/>
    <w:rsid w:val="00B1288E"/>
    <w:rsid w:val="00B12CD3"/>
    <w:rsid w:val="00B1396F"/>
    <w:rsid w:val="00B13ACB"/>
    <w:rsid w:val="00B31251"/>
    <w:rsid w:val="00B31270"/>
    <w:rsid w:val="00B32CE4"/>
    <w:rsid w:val="00B33656"/>
    <w:rsid w:val="00B346B6"/>
    <w:rsid w:val="00B37659"/>
    <w:rsid w:val="00B46210"/>
    <w:rsid w:val="00B47384"/>
    <w:rsid w:val="00B5523F"/>
    <w:rsid w:val="00B5771E"/>
    <w:rsid w:val="00B57A3D"/>
    <w:rsid w:val="00B62ACE"/>
    <w:rsid w:val="00B6536E"/>
    <w:rsid w:val="00B65448"/>
    <w:rsid w:val="00B657AC"/>
    <w:rsid w:val="00B70C30"/>
    <w:rsid w:val="00B70E21"/>
    <w:rsid w:val="00B70F8A"/>
    <w:rsid w:val="00B71DAE"/>
    <w:rsid w:val="00B72D6E"/>
    <w:rsid w:val="00B73C14"/>
    <w:rsid w:val="00B7643E"/>
    <w:rsid w:val="00B76F84"/>
    <w:rsid w:val="00B80E19"/>
    <w:rsid w:val="00B8382D"/>
    <w:rsid w:val="00B83E2A"/>
    <w:rsid w:val="00B86C26"/>
    <w:rsid w:val="00B87265"/>
    <w:rsid w:val="00B9133E"/>
    <w:rsid w:val="00B92D1B"/>
    <w:rsid w:val="00B93876"/>
    <w:rsid w:val="00B93C05"/>
    <w:rsid w:val="00B97B41"/>
    <w:rsid w:val="00BA2108"/>
    <w:rsid w:val="00BA2378"/>
    <w:rsid w:val="00BA2920"/>
    <w:rsid w:val="00BA38E4"/>
    <w:rsid w:val="00BA46B8"/>
    <w:rsid w:val="00BA4739"/>
    <w:rsid w:val="00BA6036"/>
    <w:rsid w:val="00BA6A29"/>
    <w:rsid w:val="00BA6B04"/>
    <w:rsid w:val="00BB06E6"/>
    <w:rsid w:val="00BB0BB6"/>
    <w:rsid w:val="00BB1205"/>
    <w:rsid w:val="00BB3F4D"/>
    <w:rsid w:val="00BB487C"/>
    <w:rsid w:val="00BB5025"/>
    <w:rsid w:val="00BB5455"/>
    <w:rsid w:val="00BC004A"/>
    <w:rsid w:val="00BC2E95"/>
    <w:rsid w:val="00BC3A9E"/>
    <w:rsid w:val="00BC4F7F"/>
    <w:rsid w:val="00BC70F0"/>
    <w:rsid w:val="00BD0EA4"/>
    <w:rsid w:val="00BD1EBC"/>
    <w:rsid w:val="00BD3615"/>
    <w:rsid w:val="00BD461A"/>
    <w:rsid w:val="00BD4D85"/>
    <w:rsid w:val="00BD71E1"/>
    <w:rsid w:val="00BE1E2D"/>
    <w:rsid w:val="00BE21E3"/>
    <w:rsid w:val="00BE4918"/>
    <w:rsid w:val="00BF17B1"/>
    <w:rsid w:val="00BF25CC"/>
    <w:rsid w:val="00BF2EA2"/>
    <w:rsid w:val="00BF55EF"/>
    <w:rsid w:val="00BF73D0"/>
    <w:rsid w:val="00C042CF"/>
    <w:rsid w:val="00C0653D"/>
    <w:rsid w:val="00C0786B"/>
    <w:rsid w:val="00C10CBA"/>
    <w:rsid w:val="00C15AD3"/>
    <w:rsid w:val="00C16A9C"/>
    <w:rsid w:val="00C17A77"/>
    <w:rsid w:val="00C20763"/>
    <w:rsid w:val="00C22C01"/>
    <w:rsid w:val="00C2626A"/>
    <w:rsid w:val="00C26CE6"/>
    <w:rsid w:val="00C27AFA"/>
    <w:rsid w:val="00C31A1D"/>
    <w:rsid w:val="00C35083"/>
    <w:rsid w:val="00C36324"/>
    <w:rsid w:val="00C40713"/>
    <w:rsid w:val="00C414AA"/>
    <w:rsid w:val="00C4164B"/>
    <w:rsid w:val="00C426CD"/>
    <w:rsid w:val="00C43BE4"/>
    <w:rsid w:val="00C460EC"/>
    <w:rsid w:val="00C53E1F"/>
    <w:rsid w:val="00C571C0"/>
    <w:rsid w:val="00C572C4"/>
    <w:rsid w:val="00C61B32"/>
    <w:rsid w:val="00C61F64"/>
    <w:rsid w:val="00C650E2"/>
    <w:rsid w:val="00C6577D"/>
    <w:rsid w:val="00C65B27"/>
    <w:rsid w:val="00C70EA6"/>
    <w:rsid w:val="00C713EF"/>
    <w:rsid w:val="00C76801"/>
    <w:rsid w:val="00C80F61"/>
    <w:rsid w:val="00C83BFC"/>
    <w:rsid w:val="00C84EBD"/>
    <w:rsid w:val="00C86083"/>
    <w:rsid w:val="00C8702B"/>
    <w:rsid w:val="00C946B5"/>
    <w:rsid w:val="00C976A6"/>
    <w:rsid w:val="00C97B45"/>
    <w:rsid w:val="00CA122A"/>
    <w:rsid w:val="00CA1324"/>
    <w:rsid w:val="00CA2C1D"/>
    <w:rsid w:val="00CA2D14"/>
    <w:rsid w:val="00CA34F4"/>
    <w:rsid w:val="00CA3FAE"/>
    <w:rsid w:val="00CB0F8F"/>
    <w:rsid w:val="00CB3303"/>
    <w:rsid w:val="00CB61A9"/>
    <w:rsid w:val="00CC1DE5"/>
    <w:rsid w:val="00CC2F03"/>
    <w:rsid w:val="00CC30B6"/>
    <w:rsid w:val="00CC7FA0"/>
    <w:rsid w:val="00CD0FB5"/>
    <w:rsid w:val="00CD1247"/>
    <w:rsid w:val="00CD2168"/>
    <w:rsid w:val="00CD23F0"/>
    <w:rsid w:val="00CD2EF4"/>
    <w:rsid w:val="00CD4A47"/>
    <w:rsid w:val="00CD4E7C"/>
    <w:rsid w:val="00CD7380"/>
    <w:rsid w:val="00CD74ED"/>
    <w:rsid w:val="00CE08CA"/>
    <w:rsid w:val="00CE0ED4"/>
    <w:rsid w:val="00CE28BB"/>
    <w:rsid w:val="00CE37DC"/>
    <w:rsid w:val="00CF1434"/>
    <w:rsid w:val="00CF4273"/>
    <w:rsid w:val="00CF4814"/>
    <w:rsid w:val="00CF5E42"/>
    <w:rsid w:val="00CF65AB"/>
    <w:rsid w:val="00CF756F"/>
    <w:rsid w:val="00D01602"/>
    <w:rsid w:val="00D02EE2"/>
    <w:rsid w:val="00D06301"/>
    <w:rsid w:val="00D071C6"/>
    <w:rsid w:val="00D10D15"/>
    <w:rsid w:val="00D1178A"/>
    <w:rsid w:val="00D15A89"/>
    <w:rsid w:val="00D234FF"/>
    <w:rsid w:val="00D23A11"/>
    <w:rsid w:val="00D23FF1"/>
    <w:rsid w:val="00D27AAF"/>
    <w:rsid w:val="00D3043C"/>
    <w:rsid w:val="00D32D5D"/>
    <w:rsid w:val="00D34CA9"/>
    <w:rsid w:val="00D37BDC"/>
    <w:rsid w:val="00D41B2C"/>
    <w:rsid w:val="00D420A0"/>
    <w:rsid w:val="00D44386"/>
    <w:rsid w:val="00D44A89"/>
    <w:rsid w:val="00D46669"/>
    <w:rsid w:val="00D4718B"/>
    <w:rsid w:val="00D51116"/>
    <w:rsid w:val="00D5352E"/>
    <w:rsid w:val="00D53844"/>
    <w:rsid w:val="00D53CB9"/>
    <w:rsid w:val="00D5627A"/>
    <w:rsid w:val="00D568B9"/>
    <w:rsid w:val="00D57736"/>
    <w:rsid w:val="00D6070C"/>
    <w:rsid w:val="00D61562"/>
    <w:rsid w:val="00D64A69"/>
    <w:rsid w:val="00D64AAF"/>
    <w:rsid w:val="00D65060"/>
    <w:rsid w:val="00D662EC"/>
    <w:rsid w:val="00D70809"/>
    <w:rsid w:val="00D81D73"/>
    <w:rsid w:val="00D82986"/>
    <w:rsid w:val="00D845A6"/>
    <w:rsid w:val="00D8530E"/>
    <w:rsid w:val="00D9055B"/>
    <w:rsid w:val="00D919EA"/>
    <w:rsid w:val="00D9394A"/>
    <w:rsid w:val="00D94009"/>
    <w:rsid w:val="00D9470A"/>
    <w:rsid w:val="00D962AC"/>
    <w:rsid w:val="00D962FF"/>
    <w:rsid w:val="00D96401"/>
    <w:rsid w:val="00D96887"/>
    <w:rsid w:val="00D97EB3"/>
    <w:rsid w:val="00DA0906"/>
    <w:rsid w:val="00DA0F67"/>
    <w:rsid w:val="00DA2D15"/>
    <w:rsid w:val="00DA3751"/>
    <w:rsid w:val="00DA48BE"/>
    <w:rsid w:val="00DB062F"/>
    <w:rsid w:val="00DB133F"/>
    <w:rsid w:val="00DB307A"/>
    <w:rsid w:val="00DC00F4"/>
    <w:rsid w:val="00DC63CF"/>
    <w:rsid w:val="00DC753F"/>
    <w:rsid w:val="00DD0103"/>
    <w:rsid w:val="00DD0589"/>
    <w:rsid w:val="00DD08DD"/>
    <w:rsid w:val="00DD3095"/>
    <w:rsid w:val="00DD30A2"/>
    <w:rsid w:val="00DE7837"/>
    <w:rsid w:val="00DF1585"/>
    <w:rsid w:val="00DF2ED6"/>
    <w:rsid w:val="00DF6776"/>
    <w:rsid w:val="00DF795C"/>
    <w:rsid w:val="00DF7CF9"/>
    <w:rsid w:val="00E0356D"/>
    <w:rsid w:val="00E0453A"/>
    <w:rsid w:val="00E101B0"/>
    <w:rsid w:val="00E103B1"/>
    <w:rsid w:val="00E11907"/>
    <w:rsid w:val="00E12B2E"/>
    <w:rsid w:val="00E16B52"/>
    <w:rsid w:val="00E201A9"/>
    <w:rsid w:val="00E20670"/>
    <w:rsid w:val="00E2530A"/>
    <w:rsid w:val="00E305B9"/>
    <w:rsid w:val="00E32923"/>
    <w:rsid w:val="00E358D6"/>
    <w:rsid w:val="00E41796"/>
    <w:rsid w:val="00E43871"/>
    <w:rsid w:val="00E456FB"/>
    <w:rsid w:val="00E47C0E"/>
    <w:rsid w:val="00E5049F"/>
    <w:rsid w:val="00E519E4"/>
    <w:rsid w:val="00E52475"/>
    <w:rsid w:val="00E52F97"/>
    <w:rsid w:val="00E547A2"/>
    <w:rsid w:val="00E578F0"/>
    <w:rsid w:val="00E57FBF"/>
    <w:rsid w:val="00E62AF1"/>
    <w:rsid w:val="00E65F4E"/>
    <w:rsid w:val="00E667B8"/>
    <w:rsid w:val="00E6734B"/>
    <w:rsid w:val="00E7345B"/>
    <w:rsid w:val="00E73D4C"/>
    <w:rsid w:val="00E76552"/>
    <w:rsid w:val="00E8023D"/>
    <w:rsid w:val="00E824B3"/>
    <w:rsid w:val="00E829FF"/>
    <w:rsid w:val="00E84533"/>
    <w:rsid w:val="00E84548"/>
    <w:rsid w:val="00E85043"/>
    <w:rsid w:val="00E86A20"/>
    <w:rsid w:val="00E87114"/>
    <w:rsid w:val="00E87794"/>
    <w:rsid w:val="00E87D83"/>
    <w:rsid w:val="00E92606"/>
    <w:rsid w:val="00E93FE7"/>
    <w:rsid w:val="00E94F76"/>
    <w:rsid w:val="00EA1771"/>
    <w:rsid w:val="00EA34C3"/>
    <w:rsid w:val="00EA4E6C"/>
    <w:rsid w:val="00EA50DE"/>
    <w:rsid w:val="00EB0EB8"/>
    <w:rsid w:val="00EB10AA"/>
    <w:rsid w:val="00EC0EF3"/>
    <w:rsid w:val="00EC13CB"/>
    <w:rsid w:val="00EC1617"/>
    <w:rsid w:val="00EC66E9"/>
    <w:rsid w:val="00ED0890"/>
    <w:rsid w:val="00ED0CC5"/>
    <w:rsid w:val="00ED1DC3"/>
    <w:rsid w:val="00ED24B5"/>
    <w:rsid w:val="00ED2E0A"/>
    <w:rsid w:val="00ED3F6C"/>
    <w:rsid w:val="00ED3FC1"/>
    <w:rsid w:val="00ED6368"/>
    <w:rsid w:val="00ED6660"/>
    <w:rsid w:val="00ED6DD6"/>
    <w:rsid w:val="00ED79C3"/>
    <w:rsid w:val="00EE1D31"/>
    <w:rsid w:val="00EE24FC"/>
    <w:rsid w:val="00EE4007"/>
    <w:rsid w:val="00EE4F2F"/>
    <w:rsid w:val="00EE79A9"/>
    <w:rsid w:val="00EF0EC4"/>
    <w:rsid w:val="00EF50F9"/>
    <w:rsid w:val="00EF63EA"/>
    <w:rsid w:val="00F023B0"/>
    <w:rsid w:val="00F023B4"/>
    <w:rsid w:val="00F05322"/>
    <w:rsid w:val="00F107AE"/>
    <w:rsid w:val="00F146F4"/>
    <w:rsid w:val="00F15F2D"/>
    <w:rsid w:val="00F16808"/>
    <w:rsid w:val="00F176A4"/>
    <w:rsid w:val="00F21E77"/>
    <w:rsid w:val="00F31251"/>
    <w:rsid w:val="00F32A78"/>
    <w:rsid w:val="00F33151"/>
    <w:rsid w:val="00F3451D"/>
    <w:rsid w:val="00F3783B"/>
    <w:rsid w:val="00F37B35"/>
    <w:rsid w:val="00F37B43"/>
    <w:rsid w:val="00F37DF5"/>
    <w:rsid w:val="00F4158E"/>
    <w:rsid w:val="00F41DF1"/>
    <w:rsid w:val="00F42063"/>
    <w:rsid w:val="00F42D64"/>
    <w:rsid w:val="00F436E6"/>
    <w:rsid w:val="00F43B57"/>
    <w:rsid w:val="00F479B9"/>
    <w:rsid w:val="00F47B44"/>
    <w:rsid w:val="00F505A9"/>
    <w:rsid w:val="00F527A2"/>
    <w:rsid w:val="00F56D1B"/>
    <w:rsid w:val="00F57C76"/>
    <w:rsid w:val="00F623C6"/>
    <w:rsid w:val="00F63A30"/>
    <w:rsid w:val="00F72AB1"/>
    <w:rsid w:val="00F75B25"/>
    <w:rsid w:val="00F81531"/>
    <w:rsid w:val="00F81AAF"/>
    <w:rsid w:val="00F83EAA"/>
    <w:rsid w:val="00F84285"/>
    <w:rsid w:val="00F854E1"/>
    <w:rsid w:val="00F854F5"/>
    <w:rsid w:val="00F85848"/>
    <w:rsid w:val="00F931C5"/>
    <w:rsid w:val="00F9324C"/>
    <w:rsid w:val="00F93DB1"/>
    <w:rsid w:val="00F94232"/>
    <w:rsid w:val="00F979D3"/>
    <w:rsid w:val="00FA204D"/>
    <w:rsid w:val="00FA66C5"/>
    <w:rsid w:val="00FB08D6"/>
    <w:rsid w:val="00FB15EB"/>
    <w:rsid w:val="00FB3028"/>
    <w:rsid w:val="00FB39B4"/>
    <w:rsid w:val="00FB3AC2"/>
    <w:rsid w:val="00FB5BBA"/>
    <w:rsid w:val="00FB7ECC"/>
    <w:rsid w:val="00FC0427"/>
    <w:rsid w:val="00FC4C77"/>
    <w:rsid w:val="00FD0274"/>
    <w:rsid w:val="00FD08A7"/>
    <w:rsid w:val="00FD14DF"/>
    <w:rsid w:val="00FD15EF"/>
    <w:rsid w:val="00FD28FB"/>
    <w:rsid w:val="00FD2906"/>
    <w:rsid w:val="00FD4F54"/>
    <w:rsid w:val="00FE04A9"/>
    <w:rsid w:val="00FE1691"/>
    <w:rsid w:val="00FE1AA3"/>
    <w:rsid w:val="00FE27B6"/>
    <w:rsid w:val="00FE4C04"/>
    <w:rsid w:val="00FE58C1"/>
    <w:rsid w:val="00FE6E42"/>
    <w:rsid w:val="00FF0BFB"/>
    <w:rsid w:val="00FF148F"/>
    <w:rsid w:val="00FF3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hon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stockticker"/>
  <w:shapeDefaults>
    <o:shapedefaults v:ext="edit" spidmax="2049"/>
    <o:shapelayout v:ext="edit">
      <o:idmap v:ext="edit" data="1"/>
    </o:shapelayout>
  </w:shapeDefaults>
  <w:decimalSymbol w:val=","/>
  <w:listSeparator w:val=";"/>
  <w14:docId w14:val="388872F5"/>
  <w15:docId w15:val="{44A6B3AB-21C5-49D1-A8F8-13B8B249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72A6B"/>
    <w:pPr>
      <w:jc w:val="both"/>
    </w:pPr>
    <w:rPr>
      <w:rFonts w:ascii="Trebuchet MS" w:hAnsi="Trebuchet MS"/>
      <w:lang w:eastAsia="en-US"/>
    </w:rPr>
  </w:style>
  <w:style w:type="paragraph" w:styleId="Titre1">
    <w:name w:val="heading 1"/>
    <w:aliases w:val="Heading One,app heading 1,hd1,head,head1,head2,head3,head4,head5,head6,head7,head8,head9,head10,head11,head12,head13,head14,hd11,head21,head31,head41,head51,head61,head71,head81,head91,head101,head15,hd12,head22,head32,head42,head52,head62,1"/>
    <w:basedOn w:val="Normal"/>
    <w:next w:val="Normal"/>
    <w:link w:val="Titre1Car"/>
    <w:autoRedefine/>
    <w:qFormat/>
    <w:rsid w:val="00372A6B"/>
    <w:pPr>
      <w:keepNext/>
      <w:numPr>
        <w:numId w:val="1"/>
      </w:numPr>
      <w:spacing w:before="240" w:after="60"/>
      <w:outlineLvl w:val="0"/>
    </w:pPr>
    <w:rPr>
      <w:rFonts w:cs="Arial"/>
      <w:b/>
      <w:bCs/>
      <w:kern w:val="32"/>
      <w:sz w:val="32"/>
      <w:szCs w:val="32"/>
    </w:rPr>
  </w:style>
  <w:style w:type="paragraph" w:styleId="Titre2">
    <w:name w:val="heading 2"/>
    <w:aliases w:val="h2,2,h 2,2nd level,l2,H2,21,22,Subhead,heading 2,Heading Two,R2,Header 2,12,I2"/>
    <w:basedOn w:val="Normal"/>
    <w:next w:val="Normal"/>
    <w:autoRedefine/>
    <w:qFormat/>
    <w:rsid w:val="00387307"/>
    <w:pPr>
      <w:keepNext/>
      <w:numPr>
        <w:ilvl w:val="1"/>
        <w:numId w:val="1"/>
      </w:numPr>
      <w:spacing w:before="240" w:after="60"/>
      <w:jc w:val="left"/>
      <w:outlineLvl w:val="1"/>
    </w:pPr>
    <w:rPr>
      <w:rFonts w:cs="Arial"/>
      <w:b/>
      <w:bCs/>
      <w:iCs/>
      <w:sz w:val="28"/>
      <w:szCs w:val="28"/>
    </w:rPr>
  </w:style>
  <w:style w:type="paragraph" w:styleId="Titre3">
    <w:name w:val="heading 3"/>
    <w:aliases w:val="3,H3,h3,Subhead 2,Heading3un,Heading Three,paragraph heading,heading 3 + Indent: Left 0.25 in,l3,CT,heading 3,h31,heading 31,h32,heading 32,h311,heading 311,h33,heading 33,h312,heading 312,h321,heading 321,h34,heading 34,h313,heading 313,h322"/>
    <w:basedOn w:val="Normal"/>
    <w:next w:val="Normal"/>
    <w:autoRedefine/>
    <w:qFormat/>
    <w:rsid w:val="00372A6B"/>
    <w:pPr>
      <w:keepNext/>
      <w:numPr>
        <w:ilvl w:val="2"/>
        <w:numId w:val="1"/>
      </w:numPr>
      <w:spacing w:before="240" w:after="60"/>
      <w:outlineLvl w:val="2"/>
    </w:pPr>
    <w:rPr>
      <w:rFonts w:cs="Arial"/>
      <w:b/>
      <w:bCs/>
      <w:sz w:val="26"/>
      <w:szCs w:val="26"/>
    </w:rPr>
  </w:style>
  <w:style w:type="paragraph" w:styleId="Titre4">
    <w:name w:val="heading 4"/>
    <w:aliases w:val="h4,a.,Heading 51,4,H4,Subhead 3,Heading Four,l4,I4,H1,l4+toc4,heading 4,h41,heading 41,h42,heading 42,h411,heading 411,h43,heading 43,h412,heading 412,h421,heading 421,h4111,heading 4111,h44,heading 44,h413,heading 413,h422,heading 422,h4112"/>
    <w:basedOn w:val="Normal"/>
    <w:next w:val="Normal"/>
    <w:autoRedefine/>
    <w:qFormat/>
    <w:rsid w:val="00556E4A"/>
    <w:pPr>
      <w:keepNext/>
      <w:spacing w:before="240" w:after="60"/>
      <w:outlineLvl w:val="3"/>
    </w:pPr>
    <w:rPr>
      <w:b/>
      <w:bCs/>
    </w:rPr>
  </w:style>
  <w:style w:type="paragraph" w:styleId="Titre5">
    <w:name w:val="heading 5"/>
    <w:aliases w:val="5,h5,h51,heading 51,h52,heading 52,h53,heading 53,heading 5,headiCNOMALde,headiCode"/>
    <w:basedOn w:val="Normal"/>
    <w:next w:val="Normal"/>
    <w:link w:val="Titre5Car"/>
    <w:autoRedefine/>
    <w:qFormat/>
    <w:rsid w:val="00372A6B"/>
    <w:pPr>
      <w:numPr>
        <w:ilvl w:val="4"/>
        <w:numId w:val="1"/>
      </w:numPr>
      <w:spacing w:before="240" w:after="60"/>
      <w:outlineLvl w:val="4"/>
    </w:pPr>
    <w:rPr>
      <w:b/>
      <w:bCs/>
      <w:i/>
      <w:iCs/>
      <w:sz w:val="22"/>
      <w:szCs w:val="26"/>
    </w:rPr>
  </w:style>
  <w:style w:type="paragraph" w:styleId="Titre6">
    <w:name w:val="heading 6"/>
    <w:aliases w:val="Subhead 5,a,b,h6,h61,heading 61,heading 6"/>
    <w:basedOn w:val="Normal"/>
    <w:next w:val="Normal"/>
    <w:qFormat/>
    <w:rsid w:val="00372A6B"/>
    <w:pPr>
      <w:numPr>
        <w:ilvl w:val="5"/>
        <w:numId w:val="1"/>
      </w:numPr>
      <w:spacing w:before="240" w:after="60"/>
      <w:outlineLvl w:val="5"/>
    </w:pPr>
    <w:rPr>
      <w:b/>
      <w:bCs/>
      <w:sz w:val="22"/>
      <w:szCs w:val="22"/>
    </w:rPr>
  </w:style>
  <w:style w:type="paragraph" w:styleId="Titre7">
    <w:name w:val="heading 7"/>
    <w:aliases w:val="h7"/>
    <w:basedOn w:val="Normal"/>
    <w:next w:val="Normal"/>
    <w:qFormat/>
    <w:rsid w:val="00372A6B"/>
    <w:pPr>
      <w:numPr>
        <w:ilvl w:val="6"/>
        <w:numId w:val="1"/>
      </w:numPr>
      <w:spacing w:before="240" w:after="60"/>
      <w:outlineLvl w:val="6"/>
    </w:pPr>
    <w:rPr>
      <w:szCs w:val="24"/>
    </w:rPr>
  </w:style>
  <w:style w:type="paragraph" w:styleId="Titre8">
    <w:name w:val="heading 8"/>
    <w:aliases w:val="tbl-caption,tblcap,h8"/>
    <w:basedOn w:val="Normal"/>
    <w:next w:val="Normal"/>
    <w:qFormat/>
    <w:rsid w:val="00372A6B"/>
    <w:pPr>
      <w:numPr>
        <w:ilvl w:val="7"/>
        <w:numId w:val="1"/>
      </w:numPr>
      <w:spacing w:before="240" w:after="60"/>
      <w:outlineLvl w:val="7"/>
    </w:pPr>
    <w:rPr>
      <w:i/>
      <w:iCs/>
      <w:szCs w:val="24"/>
    </w:rPr>
  </w:style>
  <w:style w:type="paragraph" w:styleId="Titre9">
    <w:name w:val="heading 9"/>
    <w:aliases w:val="caption,fig caption,c,Caption1,h9,Caption11"/>
    <w:basedOn w:val="Normal"/>
    <w:next w:val="Normal"/>
    <w:qFormat/>
    <w:rsid w:val="00372A6B"/>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372A6B"/>
    <w:pPr>
      <w:tabs>
        <w:tab w:val="center" w:pos="4320"/>
        <w:tab w:val="right" w:pos="8640"/>
      </w:tabs>
    </w:pPr>
  </w:style>
  <w:style w:type="paragraph" w:styleId="Pieddepage">
    <w:name w:val="footer"/>
    <w:basedOn w:val="Normal"/>
    <w:rsid w:val="00372A6B"/>
    <w:pPr>
      <w:tabs>
        <w:tab w:val="center" w:pos="4320"/>
        <w:tab w:val="right" w:pos="8640"/>
      </w:tabs>
    </w:pPr>
  </w:style>
  <w:style w:type="character" w:styleId="Numrodepage">
    <w:name w:val="page number"/>
    <w:basedOn w:val="Policepardfaut"/>
    <w:rsid w:val="00372A6B"/>
  </w:style>
  <w:style w:type="paragraph" w:customStyle="1" w:styleId="Title1">
    <w:name w:val="Title1"/>
    <w:basedOn w:val="Normal"/>
    <w:rsid w:val="00372A6B"/>
    <w:pPr>
      <w:spacing w:before="2560" w:after="400" w:line="400" w:lineRule="atLeast"/>
      <w:ind w:left="99"/>
      <w:jc w:val="center"/>
    </w:pPr>
    <w:rPr>
      <w:rFonts w:ascii="Arial" w:hAnsi="Arial"/>
      <w:b/>
      <w:sz w:val="36"/>
    </w:rPr>
  </w:style>
  <w:style w:type="paragraph" w:customStyle="1" w:styleId="Title2">
    <w:name w:val="Title2"/>
    <w:basedOn w:val="Title1"/>
    <w:rsid w:val="00372A6B"/>
    <w:pPr>
      <w:spacing w:before="0" w:after="120"/>
    </w:pPr>
    <w:rPr>
      <w:sz w:val="28"/>
    </w:rPr>
  </w:style>
  <w:style w:type="paragraph" w:customStyle="1" w:styleId="StyleTimesNewRoman12ptBoldCentered">
    <w:name w:val="Style Times New Roman 12 pt Bold Centered"/>
    <w:basedOn w:val="Normal"/>
    <w:autoRedefine/>
    <w:rsid w:val="00372A6B"/>
    <w:pPr>
      <w:jc w:val="center"/>
    </w:pPr>
    <w:rPr>
      <w:b/>
      <w:bCs/>
    </w:rPr>
  </w:style>
  <w:style w:type="paragraph" w:styleId="Explorateurdedocuments">
    <w:name w:val="Document Map"/>
    <w:basedOn w:val="Normal"/>
    <w:autoRedefine/>
    <w:rsid w:val="00372A6B"/>
    <w:pPr>
      <w:shd w:val="clear" w:color="auto" w:fill="000080"/>
    </w:pPr>
    <w:rPr>
      <w:rFonts w:ascii="Tahoma" w:hAnsi="Tahoma" w:cs="Tahoma"/>
      <w:sz w:val="16"/>
    </w:rPr>
  </w:style>
  <w:style w:type="paragraph" w:styleId="Retraitcorpsdetexte">
    <w:name w:val="Body Text Indent"/>
    <w:basedOn w:val="Normal"/>
    <w:rsid w:val="00372A6B"/>
    <w:pPr>
      <w:ind w:left="547"/>
      <w:jc w:val="left"/>
    </w:pPr>
  </w:style>
  <w:style w:type="paragraph" w:styleId="Lgende">
    <w:name w:val="caption"/>
    <w:basedOn w:val="Normal"/>
    <w:next w:val="Normal"/>
    <w:qFormat/>
    <w:rsid w:val="00372A6B"/>
    <w:pPr>
      <w:spacing w:before="120" w:after="120"/>
    </w:pPr>
    <w:rPr>
      <w:b/>
      <w:bCs/>
    </w:rPr>
  </w:style>
  <w:style w:type="paragraph" w:customStyle="1" w:styleId="Happ1">
    <w:name w:val="H:app:1"/>
    <w:basedOn w:val="Normal"/>
    <w:rsid w:val="00372A6B"/>
    <w:rPr>
      <w:b/>
    </w:rPr>
  </w:style>
  <w:style w:type="paragraph" w:customStyle="1" w:styleId="happ16">
    <w:name w:val="h:app:16"/>
    <w:basedOn w:val="Happ1"/>
    <w:rsid w:val="00372A6B"/>
    <w:rPr>
      <w:sz w:val="32"/>
      <w:szCs w:val="32"/>
    </w:rPr>
  </w:style>
  <w:style w:type="paragraph" w:customStyle="1" w:styleId="happ10">
    <w:name w:val="h:app:1"/>
    <w:autoRedefine/>
    <w:rsid w:val="00372A6B"/>
    <w:pPr>
      <w:keepNext/>
      <w:keepLines/>
      <w:pageBreakBefore/>
      <w:widowControl w:val="0"/>
      <w:spacing w:after="201" w:line="311" w:lineRule="atLeast"/>
      <w:outlineLvl w:val="0"/>
    </w:pPr>
    <w:rPr>
      <w:rFonts w:ascii="Trebuchet MS" w:hAnsi="Trebuchet MS"/>
      <w:b/>
      <w:caps/>
      <w:snapToGrid w:val="0"/>
      <w:sz w:val="32"/>
      <w:szCs w:val="32"/>
      <w:lang w:eastAsia="en-US"/>
    </w:rPr>
  </w:style>
  <w:style w:type="paragraph" w:styleId="TM2">
    <w:name w:val="toc 2"/>
    <w:basedOn w:val="Normal"/>
    <w:next w:val="Normal"/>
    <w:autoRedefine/>
    <w:uiPriority w:val="39"/>
    <w:qFormat/>
    <w:rsid w:val="00372A6B"/>
    <w:pPr>
      <w:ind w:left="240"/>
    </w:pPr>
  </w:style>
  <w:style w:type="paragraph" w:styleId="TM1">
    <w:name w:val="toc 1"/>
    <w:basedOn w:val="Normal"/>
    <w:next w:val="Normal"/>
    <w:autoRedefine/>
    <w:uiPriority w:val="39"/>
    <w:qFormat/>
    <w:rsid w:val="00372A6B"/>
  </w:style>
  <w:style w:type="paragraph" w:styleId="TM3">
    <w:name w:val="toc 3"/>
    <w:basedOn w:val="Normal"/>
    <w:next w:val="Normal"/>
    <w:autoRedefine/>
    <w:uiPriority w:val="39"/>
    <w:qFormat/>
    <w:rsid w:val="00372A6B"/>
    <w:pPr>
      <w:ind w:left="480"/>
    </w:pPr>
  </w:style>
  <w:style w:type="character" w:styleId="Lienhypertexte">
    <w:name w:val="Hyperlink"/>
    <w:basedOn w:val="Policepardfaut"/>
    <w:uiPriority w:val="99"/>
    <w:rsid w:val="00372A6B"/>
    <w:rPr>
      <w:color w:val="0000FF"/>
      <w:u w:val="single"/>
    </w:rPr>
  </w:style>
  <w:style w:type="paragraph" w:customStyle="1" w:styleId="Tabletext">
    <w:name w:val="Table text"/>
    <w:basedOn w:val="Normal"/>
    <w:next w:val="Normal"/>
    <w:rsid w:val="00372A6B"/>
    <w:pPr>
      <w:spacing w:before="40" w:after="40"/>
      <w:jc w:val="left"/>
    </w:pPr>
    <w:rPr>
      <w:kern w:val="32"/>
    </w:rPr>
  </w:style>
  <w:style w:type="paragraph" w:styleId="Tabledesillustrations">
    <w:name w:val="table of figures"/>
    <w:basedOn w:val="Normal"/>
    <w:next w:val="Normal"/>
    <w:uiPriority w:val="99"/>
    <w:rsid w:val="00372A6B"/>
    <w:pPr>
      <w:ind w:left="480" w:hanging="480"/>
    </w:pPr>
  </w:style>
  <w:style w:type="paragraph" w:customStyle="1" w:styleId="TableHeading">
    <w:name w:val="Table Heading"/>
    <w:basedOn w:val="Normal"/>
    <w:next w:val="Normal"/>
    <w:autoRedefine/>
    <w:rsid w:val="00372A6B"/>
    <w:pPr>
      <w:spacing w:before="40" w:after="40"/>
      <w:ind w:left="85"/>
      <w:jc w:val="left"/>
    </w:pPr>
    <w:rPr>
      <w:b/>
      <w:color w:val="6E6E6E"/>
    </w:rPr>
  </w:style>
  <w:style w:type="paragraph" w:customStyle="1" w:styleId="StyleTitle1TimesNewRoman">
    <w:name w:val="Style Title1 + Times New Roman"/>
    <w:basedOn w:val="Title1"/>
    <w:autoRedefine/>
    <w:rsid w:val="00372A6B"/>
    <w:pPr>
      <w:spacing w:before="760" w:after="120"/>
    </w:pPr>
    <w:rPr>
      <w:rFonts w:ascii="Trebuchet MS" w:hAnsi="Trebuchet MS"/>
      <w:bCs/>
    </w:rPr>
  </w:style>
  <w:style w:type="paragraph" w:customStyle="1" w:styleId="Body2">
    <w:name w:val="Body2"/>
    <w:basedOn w:val="Normal"/>
    <w:rsid w:val="00372A6B"/>
    <w:pPr>
      <w:ind w:left="540"/>
      <w:jc w:val="left"/>
    </w:pPr>
  </w:style>
  <w:style w:type="paragraph" w:customStyle="1" w:styleId="Body1">
    <w:name w:val="Body1"/>
    <w:basedOn w:val="Normal"/>
    <w:rsid w:val="00372A6B"/>
    <w:pPr>
      <w:ind w:left="450"/>
      <w:jc w:val="left"/>
    </w:pPr>
  </w:style>
  <w:style w:type="paragraph" w:customStyle="1" w:styleId="CLIheadingfirst">
    <w:name w:val="CLI heading first"/>
    <w:next w:val="Definitions1"/>
    <w:rsid w:val="00372A6B"/>
    <w:pPr>
      <w:widowControl w:val="0"/>
      <w:pBdr>
        <w:top w:val="single" w:sz="8" w:space="0" w:color="auto"/>
      </w:pBdr>
      <w:autoSpaceDE w:val="0"/>
      <w:autoSpaceDN w:val="0"/>
      <w:adjustRightInd w:val="0"/>
      <w:spacing w:before="340" w:after="160" w:line="220" w:lineRule="atLeast"/>
      <w:ind w:left="360"/>
    </w:pPr>
    <w:rPr>
      <w:rFonts w:ascii="Futura Book" w:hAnsi="Futura Book"/>
      <w:b/>
      <w:color w:val="000000"/>
      <w:w w:val="0"/>
      <w:sz w:val="22"/>
      <w:lang w:eastAsia="en-US"/>
    </w:rPr>
  </w:style>
  <w:style w:type="paragraph" w:customStyle="1" w:styleId="Definitions1">
    <w:name w:val="Definitions1"/>
    <w:rsid w:val="00372A6B"/>
    <w:pPr>
      <w:tabs>
        <w:tab w:val="left" w:pos="3240"/>
      </w:tabs>
      <w:autoSpaceDE w:val="0"/>
      <w:autoSpaceDN w:val="0"/>
      <w:adjustRightInd w:val="0"/>
      <w:spacing w:before="160" w:line="220" w:lineRule="atLeast"/>
      <w:ind w:left="3240" w:hanging="2880"/>
    </w:pPr>
    <w:rPr>
      <w:color w:val="000000"/>
      <w:w w:val="0"/>
      <w:lang w:eastAsia="en-US"/>
    </w:rPr>
  </w:style>
  <w:style w:type="paragraph" w:customStyle="1" w:styleId="StyleCLIcommandCharacterscale100">
    <w:name w:val="Style CLI command + Character scale: 100%"/>
    <w:basedOn w:val="Normal"/>
    <w:autoRedefine/>
    <w:rsid w:val="00372A6B"/>
    <w:pPr>
      <w:widowControl w:val="0"/>
      <w:tabs>
        <w:tab w:val="num" w:pos="720"/>
      </w:tabs>
      <w:autoSpaceDE w:val="0"/>
      <w:autoSpaceDN w:val="0"/>
      <w:adjustRightInd w:val="0"/>
      <w:spacing w:before="420" w:after="280" w:line="280" w:lineRule="atLeast"/>
      <w:ind w:left="720" w:hanging="360"/>
      <w:jc w:val="left"/>
    </w:pPr>
    <w:rPr>
      <w:b/>
      <w:bCs/>
      <w:color w:val="000000"/>
      <w:sz w:val="24"/>
      <w:szCs w:val="24"/>
    </w:rPr>
  </w:style>
  <w:style w:type="character" w:customStyle="1" w:styleId="StyleDefinitions1105ptCharacterscale100CharCharCharCharCharCharCharCharCharCharCharCharCharChar">
    <w:name w:val="Style Definitions1 + 10.5 pt Character scale: 100% Char Char Char Char Char Char Char Char Char Char Char Char Char Char"/>
    <w:basedOn w:val="Policepardfaut"/>
    <w:rsid w:val="00372A6B"/>
    <w:rPr>
      <w:rFonts w:ascii="Trebuchet MS" w:hAnsi="Trebuchet MS"/>
      <w:color w:val="000000"/>
      <w:w w:val="0"/>
      <w:szCs w:val="21"/>
      <w:lang w:val="en-US" w:eastAsia="en-US" w:bidi="ar-SA"/>
    </w:rPr>
  </w:style>
  <w:style w:type="paragraph" w:customStyle="1" w:styleId="StyleCLIheading1Characterscale100">
    <w:name w:val="Style CLI heading1 + Character scale: 100%"/>
    <w:basedOn w:val="Normal"/>
    <w:autoRedefine/>
    <w:rsid w:val="00372A6B"/>
    <w:pPr>
      <w:keepNext/>
      <w:widowControl w:val="0"/>
      <w:autoSpaceDE w:val="0"/>
      <w:autoSpaceDN w:val="0"/>
      <w:adjustRightInd w:val="0"/>
      <w:spacing w:before="340" w:after="160" w:line="220" w:lineRule="atLeast"/>
      <w:ind w:left="360"/>
      <w:jc w:val="left"/>
    </w:pPr>
    <w:rPr>
      <w:b/>
      <w:bCs/>
      <w:color w:val="000000"/>
      <w:sz w:val="22"/>
    </w:rPr>
  </w:style>
  <w:style w:type="paragraph" w:styleId="Corpsdetexte">
    <w:name w:val="Body Text"/>
    <w:basedOn w:val="Normal"/>
    <w:link w:val="CorpsdetexteCar"/>
    <w:rsid w:val="00372A6B"/>
    <w:pPr>
      <w:spacing w:after="120"/>
    </w:pPr>
  </w:style>
  <w:style w:type="character" w:customStyle="1" w:styleId="CorpsdetexteCar">
    <w:name w:val="Corps de texte Car"/>
    <w:basedOn w:val="Policepardfaut"/>
    <w:link w:val="Corpsdetexte"/>
    <w:rsid w:val="00372A6B"/>
    <w:rPr>
      <w:rFonts w:ascii="Trebuchet MS" w:hAnsi="Trebuchet MS"/>
      <w:lang w:val="en-US" w:eastAsia="en-US" w:bidi="ar-SA"/>
    </w:rPr>
  </w:style>
  <w:style w:type="paragraph" w:styleId="Listepuces">
    <w:name w:val="List Bullet"/>
    <w:basedOn w:val="Normal"/>
    <w:rsid w:val="00372A6B"/>
    <w:pPr>
      <w:tabs>
        <w:tab w:val="num" w:pos="360"/>
      </w:tabs>
      <w:ind w:left="360" w:hanging="360"/>
    </w:pPr>
  </w:style>
  <w:style w:type="paragraph" w:styleId="Listepuces2">
    <w:name w:val="List Bullet 2"/>
    <w:basedOn w:val="Normal"/>
    <w:rsid w:val="00372A6B"/>
    <w:pPr>
      <w:numPr>
        <w:numId w:val="2"/>
      </w:numPr>
    </w:pPr>
  </w:style>
  <w:style w:type="paragraph" w:customStyle="1" w:styleId="StyleTableentryCentered">
    <w:name w:val="Style Table entry + Centered"/>
    <w:basedOn w:val="Normal"/>
    <w:autoRedefine/>
    <w:rsid w:val="00372A6B"/>
    <w:pPr>
      <w:tabs>
        <w:tab w:val="left" w:pos="432"/>
      </w:tabs>
      <w:spacing w:before="60" w:after="60" w:line="240" w:lineRule="atLeast"/>
      <w:ind w:left="144" w:right="144"/>
      <w:jc w:val="center"/>
    </w:pPr>
    <w:rPr>
      <w:sz w:val="18"/>
    </w:rPr>
  </w:style>
  <w:style w:type="paragraph" w:styleId="Liste2">
    <w:name w:val="List 2"/>
    <w:basedOn w:val="Normal"/>
    <w:rsid w:val="00372A6B"/>
    <w:pPr>
      <w:ind w:left="720" w:hanging="360"/>
      <w:jc w:val="left"/>
    </w:pPr>
    <w:rPr>
      <w:rFonts w:ascii="Times New Roman" w:hAnsi="Times New Roman"/>
      <w:sz w:val="24"/>
    </w:rPr>
  </w:style>
  <w:style w:type="character" w:styleId="Lienhypertextesuivivisit">
    <w:name w:val="FollowedHyperlink"/>
    <w:basedOn w:val="Policepardfaut"/>
    <w:rsid w:val="00372A6B"/>
    <w:rPr>
      <w:color w:val="800080"/>
      <w:u w:val="single"/>
    </w:rPr>
  </w:style>
  <w:style w:type="paragraph" w:customStyle="1" w:styleId="Body3">
    <w:name w:val="Body3"/>
    <w:basedOn w:val="Body2"/>
    <w:link w:val="Body3Char"/>
    <w:rsid w:val="00372A6B"/>
    <w:pPr>
      <w:autoSpaceDE w:val="0"/>
      <w:autoSpaceDN w:val="0"/>
      <w:adjustRightInd w:val="0"/>
      <w:ind w:left="630"/>
    </w:pPr>
    <w:rPr>
      <w:rFonts w:ascii="Times New Roman" w:hAnsi="Times New Roman"/>
      <w:sz w:val="24"/>
      <w:szCs w:val="24"/>
    </w:rPr>
  </w:style>
  <w:style w:type="paragraph" w:styleId="Corpsdetexte3">
    <w:name w:val="Body Text 3"/>
    <w:basedOn w:val="Normal"/>
    <w:rsid w:val="00372A6B"/>
    <w:pPr>
      <w:spacing w:after="120"/>
    </w:pPr>
    <w:rPr>
      <w:sz w:val="16"/>
      <w:szCs w:val="16"/>
    </w:rPr>
  </w:style>
  <w:style w:type="paragraph" w:styleId="Corpsdetexte2">
    <w:name w:val="Body Text 2"/>
    <w:basedOn w:val="Normal"/>
    <w:rsid w:val="00372A6B"/>
    <w:pPr>
      <w:spacing w:after="120" w:line="480" w:lineRule="auto"/>
    </w:pPr>
  </w:style>
  <w:style w:type="paragraph" w:styleId="Retrait1religne">
    <w:name w:val="Body Text First Indent"/>
    <w:basedOn w:val="Corpsdetexte"/>
    <w:rsid w:val="00372A6B"/>
    <w:pPr>
      <w:ind w:firstLine="210"/>
    </w:pPr>
  </w:style>
  <w:style w:type="paragraph" w:styleId="Retraitcorpset1relig">
    <w:name w:val="Body Text First Indent 2"/>
    <w:basedOn w:val="Retraitcorpsdetexte"/>
    <w:rsid w:val="00372A6B"/>
    <w:pPr>
      <w:spacing w:after="120"/>
      <w:ind w:left="360" w:firstLine="210"/>
      <w:jc w:val="both"/>
    </w:pPr>
  </w:style>
  <w:style w:type="paragraph" w:styleId="Retraitcorpsdetexte2">
    <w:name w:val="Body Text Indent 2"/>
    <w:basedOn w:val="Normal"/>
    <w:rsid w:val="00372A6B"/>
    <w:pPr>
      <w:spacing w:after="120" w:line="480" w:lineRule="auto"/>
      <w:ind w:left="360"/>
    </w:pPr>
  </w:style>
  <w:style w:type="paragraph" w:styleId="Retraitcorpsdetexte3">
    <w:name w:val="Body Text Indent 3"/>
    <w:basedOn w:val="Normal"/>
    <w:rsid w:val="00372A6B"/>
    <w:pPr>
      <w:spacing w:after="120"/>
      <w:ind w:left="360"/>
    </w:pPr>
    <w:rPr>
      <w:sz w:val="16"/>
      <w:szCs w:val="16"/>
    </w:rPr>
  </w:style>
  <w:style w:type="paragraph" w:styleId="Liste">
    <w:name w:val="List"/>
    <w:basedOn w:val="Normal"/>
    <w:rsid w:val="00372A6B"/>
    <w:pPr>
      <w:ind w:left="360" w:hanging="360"/>
    </w:pPr>
  </w:style>
  <w:style w:type="paragraph" w:styleId="Listenumros2">
    <w:name w:val="List Number 2"/>
    <w:basedOn w:val="Normal"/>
    <w:rsid w:val="00372A6B"/>
    <w:pPr>
      <w:numPr>
        <w:numId w:val="3"/>
      </w:numPr>
    </w:pPr>
  </w:style>
  <w:style w:type="character" w:styleId="Marquedecommentaire">
    <w:name w:val="annotation reference"/>
    <w:basedOn w:val="Policepardfaut"/>
    <w:semiHidden/>
    <w:rsid w:val="00372A6B"/>
    <w:rPr>
      <w:sz w:val="16"/>
      <w:szCs w:val="16"/>
    </w:rPr>
  </w:style>
  <w:style w:type="paragraph" w:styleId="Commentaire">
    <w:name w:val="annotation text"/>
    <w:basedOn w:val="Normal"/>
    <w:semiHidden/>
    <w:rsid w:val="00372A6B"/>
  </w:style>
  <w:style w:type="paragraph" w:styleId="Objetducommentaire">
    <w:name w:val="annotation subject"/>
    <w:basedOn w:val="Commentaire"/>
    <w:next w:val="Commentaire"/>
    <w:semiHidden/>
    <w:rsid w:val="00372A6B"/>
    <w:rPr>
      <w:b/>
      <w:bCs/>
    </w:rPr>
  </w:style>
  <w:style w:type="paragraph" w:styleId="Textedebulles">
    <w:name w:val="Balloon Text"/>
    <w:basedOn w:val="Normal"/>
    <w:semiHidden/>
    <w:rsid w:val="00372A6B"/>
    <w:rPr>
      <w:rFonts w:ascii="Tahoma" w:hAnsi="Tahoma" w:cs="Tahoma"/>
      <w:sz w:val="16"/>
      <w:szCs w:val="16"/>
    </w:rPr>
  </w:style>
  <w:style w:type="paragraph" w:customStyle="1" w:styleId="Body4">
    <w:name w:val="Body4"/>
    <w:basedOn w:val="Body3"/>
    <w:rsid w:val="00372A6B"/>
    <w:pPr>
      <w:autoSpaceDE/>
      <w:autoSpaceDN/>
      <w:adjustRightInd/>
      <w:ind w:left="810"/>
    </w:pPr>
    <w:rPr>
      <w:szCs w:val="20"/>
    </w:rPr>
  </w:style>
  <w:style w:type="paragraph" w:customStyle="1" w:styleId="SourceCode">
    <w:name w:val="Source Code"/>
    <w:basedOn w:val="Body1"/>
    <w:rsid w:val="00372A6B"/>
    <w:pPr>
      <w:shd w:val="clear" w:color="auto" w:fill="C0C0C0"/>
    </w:pPr>
    <w:rPr>
      <w:rFonts w:ascii="Courier New" w:hAnsi="Courier New" w:cs="Courier New"/>
      <w:noProof/>
      <w:sz w:val="18"/>
    </w:rPr>
  </w:style>
  <w:style w:type="table" w:styleId="Grilledutableau">
    <w:name w:val="Table Grid"/>
    <w:basedOn w:val="TableauNormal"/>
    <w:rsid w:val="00372A6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ourcecode">
    <w:name w:val="table source code"/>
    <w:basedOn w:val="SourceCode"/>
    <w:rsid w:val="00372A6B"/>
  </w:style>
  <w:style w:type="paragraph" w:customStyle="1" w:styleId="StyleCLIheadingfirstCharacterscale100">
    <w:name w:val="Style CLI heading first + Character scale: 100%"/>
    <w:basedOn w:val="CLIheadingfirst"/>
    <w:autoRedefine/>
    <w:rsid w:val="00372A6B"/>
    <w:rPr>
      <w:rFonts w:ascii="Trebuchet MS" w:hAnsi="Trebuchet MS"/>
      <w:bCs/>
      <w:w w:val="100"/>
    </w:rPr>
  </w:style>
  <w:style w:type="paragraph" w:customStyle="1" w:styleId="StyleHeading4h4aHeading514H4Subhead3HeadingFourl4I4">
    <w:name w:val="Style Heading 4h4a.Heading 514H4Subhead 3Heading Fourl4I4..."/>
    <w:basedOn w:val="Titre4"/>
    <w:autoRedefine/>
    <w:rsid w:val="00372A6B"/>
    <w:pPr>
      <w:spacing w:before="120"/>
      <w:jc w:val="left"/>
    </w:pPr>
    <w:rPr>
      <w:b w:val="0"/>
      <w:sz w:val="24"/>
    </w:rPr>
  </w:style>
  <w:style w:type="paragraph" w:styleId="Normalcentr">
    <w:name w:val="Block Text"/>
    <w:basedOn w:val="Normal"/>
    <w:rsid w:val="00372A6B"/>
    <w:pPr>
      <w:spacing w:after="120"/>
      <w:ind w:left="1440" w:right="1440"/>
    </w:pPr>
  </w:style>
  <w:style w:type="character" w:customStyle="1" w:styleId="Titre5Car">
    <w:name w:val="Titre 5 Car"/>
    <w:aliases w:val="5 Car,h5 Car,h51 Car,heading 51 Car,h52 Car,heading 52 Car,h53 Car,heading 53 Car,heading 5 Car,headiCNOMALde Car,headiCode Car"/>
    <w:basedOn w:val="Policepardfaut"/>
    <w:link w:val="Titre5"/>
    <w:rsid w:val="00372A6B"/>
    <w:rPr>
      <w:rFonts w:ascii="Trebuchet MS" w:hAnsi="Trebuchet MS"/>
      <w:b/>
      <w:bCs/>
      <w:i/>
      <w:iCs/>
      <w:sz w:val="22"/>
      <w:szCs w:val="26"/>
      <w:lang w:val="en-US" w:eastAsia="en-US" w:bidi="ar-SA"/>
    </w:rPr>
  </w:style>
  <w:style w:type="paragraph" w:customStyle="1" w:styleId="Mnormal">
    <w:name w:val="Mnormal"/>
    <w:basedOn w:val="Body2"/>
    <w:rsid w:val="00372A6B"/>
  </w:style>
  <w:style w:type="table" w:styleId="Grilledetableau5">
    <w:name w:val="Table Grid 5"/>
    <w:basedOn w:val="TableauNormal"/>
    <w:rsid w:val="00372A6B"/>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enumros">
    <w:name w:val="List Number"/>
    <w:basedOn w:val="Normal"/>
    <w:rsid w:val="000538A3"/>
    <w:pPr>
      <w:numPr>
        <w:numId w:val="31"/>
      </w:numPr>
      <w:autoSpaceDE w:val="0"/>
      <w:autoSpaceDN w:val="0"/>
      <w:adjustRightInd w:val="0"/>
      <w:jc w:val="left"/>
    </w:pPr>
    <w:rPr>
      <w:b/>
      <w:bCs/>
      <w:szCs w:val="24"/>
    </w:rPr>
  </w:style>
  <w:style w:type="character" w:customStyle="1" w:styleId="Body3Char">
    <w:name w:val="Body3 Char"/>
    <w:basedOn w:val="Policepardfaut"/>
    <w:link w:val="Body3"/>
    <w:rsid w:val="000538A3"/>
    <w:rPr>
      <w:sz w:val="24"/>
      <w:szCs w:val="24"/>
      <w:lang w:val="en-US" w:eastAsia="en-US" w:bidi="ar-SA"/>
    </w:rPr>
  </w:style>
  <w:style w:type="paragraph" w:styleId="PrformatHTML">
    <w:name w:val="HTML Preformatted"/>
    <w:basedOn w:val="Normal"/>
    <w:rsid w:val="00B7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30"/>
      <w:szCs w:val="30"/>
    </w:rPr>
  </w:style>
  <w:style w:type="character" w:customStyle="1" w:styleId="systrandntinsertion">
    <w:name w:val="systran_dnt_insertion"/>
    <w:basedOn w:val="Policepardfaut"/>
    <w:rsid w:val="00B76F84"/>
  </w:style>
  <w:style w:type="character" w:customStyle="1" w:styleId="contentbold1">
    <w:name w:val="contentbold1"/>
    <w:basedOn w:val="Policepardfaut"/>
    <w:rsid w:val="00B76F84"/>
    <w:rPr>
      <w:b/>
      <w:bCs/>
      <w:strike w:val="0"/>
      <w:dstrike w:val="0"/>
      <w:color w:val="000000"/>
      <w:sz w:val="25"/>
      <w:szCs w:val="25"/>
      <w:u w:val="none"/>
      <w:effect w:val="none"/>
    </w:rPr>
  </w:style>
  <w:style w:type="paragraph" w:customStyle="1" w:styleId="tablesourcecode0">
    <w:name w:val="tablesourcecode"/>
    <w:basedOn w:val="Normal"/>
    <w:rsid w:val="00F176A4"/>
    <w:pPr>
      <w:shd w:val="clear" w:color="auto" w:fill="C0C0C0"/>
      <w:ind w:left="450"/>
      <w:jc w:val="left"/>
    </w:pPr>
    <w:rPr>
      <w:rFonts w:ascii="Courier New" w:hAnsi="Courier New" w:cs="Courier New"/>
      <w:sz w:val="18"/>
      <w:szCs w:val="18"/>
    </w:rPr>
  </w:style>
  <w:style w:type="paragraph" w:styleId="NormalWeb">
    <w:name w:val="Normal (Web)"/>
    <w:basedOn w:val="Normal"/>
    <w:rsid w:val="004E6280"/>
    <w:pPr>
      <w:spacing w:before="100" w:beforeAutospacing="1" w:after="100" w:afterAutospacing="1"/>
      <w:jc w:val="left"/>
    </w:pPr>
    <w:rPr>
      <w:rFonts w:ascii="Times New Roman" w:eastAsia="SimSun" w:hAnsi="Times New Roman"/>
      <w:color w:val="000000"/>
      <w:sz w:val="24"/>
      <w:szCs w:val="24"/>
      <w:lang w:eastAsia="zh-CN"/>
    </w:rPr>
  </w:style>
  <w:style w:type="paragraph" w:styleId="En-ttedetabledesmatires">
    <w:name w:val="TOC Heading"/>
    <w:basedOn w:val="Titre1"/>
    <w:next w:val="Normal"/>
    <w:uiPriority w:val="39"/>
    <w:unhideWhenUsed/>
    <w:qFormat/>
    <w:rsid w:val="006F7524"/>
    <w:pPr>
      <w:keepLines/>
      <w:numPr>
        <w:numId w:val="0"/>
      </w:numPr>
      <w:spacing w:before="480" w:after="0" w:line="276" w:lineRule="auto"/>
      <w:jc w:val="left"/>
      <w:outlineLvl w:val="9"/>
    </w:pPr>
    <w:rPr>
      <w:rFonts w:ascii="Cambria" w:hAnsi="Cambria" w:cs="Times New Roman"/>
      <w:color w:val="365F91"/>
      <w:kern w:val="0"/>
      <w:sz w:val="28"/>
      <w:szCs w:val="28"/>
    </w:rPr>
  </w:style>
  <w:style w:type="paragraph" w:styleId="TM4">
    <w:name w:val="toc 4"/>
    <w:basedOn w:val="Normal"/>
    <w:next w:val="Normal"/>
    <w:autoRedefine/>
    <w:uiPriority w:val="39"/>
    <w:unhideWhenUsed/>
    <w:rsid w:val="006F7524"/>
    <w:pPr>
      <w:spacing w:after="100" w:line="276" w:lineRule="auto"/>
      <w:ind w:left="660"/>
      <w:jc w:val="left"/>
    </w:pPr>
    <w:rPr>
      <w:rFonts w:ascii="Calibri" w:hAnsi="Calibri"/>
      <w:sz w:val="22"/>
      <w:szCs w:val="22"/>
    </w:rPr>
  </w:style>
  <w:style w:type="paragraph" w:styleId="TM5">
    <w:name w:val="toc 5"/>
    <w:basedOn w:val="Normal"/>
    <w:next w:val="Normal"/>
    <w:autoRedefine/>
    <w:uiPriority w:val="39"/>
    <w:unhideWhenUsed/>
    <w:rsid w:val="006F7524"/>
    <w:pPr>
      <w:spacing w:after="100" w:line="276" w:lineRule="auto"/>
      <w:ind w:left="880"/>
      <w:jc w:val="left"/>
    </w:pPr>
    <w:rPr>
      <w:rFonts w:ascii="Calibri" w:hAnsi="Calibri"/>
      <w:sz w:val="22"/>
      <w:szCs w:val="22"/>
    </w:rPr>
  </w:style>
  <w:style w:type="paragraph" w:styleId="TM6">
    <w:name w:val="toc 6"/>
    <w:basedOn w:val="Normal"/>
    <w:next w:val="Normal"/>
    <w:autoRedefine/>
    <w:uiPriority w:val="39"/>
    <w:unhideWhenUsed/>
    <w:rsid w:val="006F7524"/>
    <w:pPr>
      <w:spacing w:after="100" w:line="276" w:lineRule="auto"/>
      <w:ind w:left="1100"/>
      <w:jc w:val="left"/>
    </w:pPr>
    <w:rPr>
      <w:rFonts w:ascii="Calibri" w:hAnsi="Calibri"/>
      <w:sz w:val="22"/>
      <w:szCs w:val="22"/>
    </w:rPr>
  </w:style>
  <w:style w:type="paragraph" w:styleId="TM7">
    <w:name w:val="toc 7"/>
    <w:basedOn w:val="Normal"/>
    <w:next w:val="Normal"/>
    <w:autoRedefine/>
    <w:uiPriority w:val="39"/>
    <w:unhideWhenUsed/>
    <w:rsid w:val="006F7524"/>
    <w:pPr>
      <w:spacing w:after="100" w:line="276" w:lineRule="auto"/>
      <w:ind w:left="1320"/>
      <w:jc w:val="left"/>
    </w:pPr>
    <w:rPr>
      <w:rFonts w:ascii="Calibri" w:hAnsi="Calibri"/>
      <w:sz w:val="22"/>
      <w:szCs w:val="22"/>
    </w:rPr>
  </w:style>
  <w:style w:type="paragraph" w:styleId="TM8">
    <w:name w:val="toc 8"/>
    <w:basedOn w:val="Normal"/>
    <w:next w:val="Normal"/>
    <w:autoRedefine/>
    <w:uiPriority w:val="39"/>
    <w:unhideWhenUsed/>
    <w:rsid w:val="006F7524"/>
    <w:pPr>
      <w:spacing w:after="100" w:line="276" w:lineRule="auto"/>
      <w:ind w:left="1540"/>
      <w:jc w:val="left"/>
    </w:pPr>
    <w:rPr>
      <w:rFonts w:ascii="Calibri" w:hAnsi="Calibri"/>
      <w:sz w:val="22"/>
      <w:szCs w:val="22"/>
    </w:rPr>
  </w:style>
  <w:style w:type="paragraph" w:styleId="TM9">
    <w:name w:val="toc 9"/>
    <w:basedOn w:val="Normal"/>
    <w:next w:val="Normal"/>
    <w:autoRedefine/>
    <w:uiPriority w:val="39"/>
    <w:unhideWhenUsed/>
    <w:rsid w:val="006F7524"/>
    <w:pPr>
      <w:spacing w:after="100" w:line="276" w:lineRule="auto"/>
      <w:ind w:left="1760"/>
      <w:jc w:val="left"/>
    </w:pPr>
    <w:rPr>
      <w:rFonts w:ascii="Calibri" w:hAnsi="Calibri"/>
      <w:sz w:val="22"/>
      <w:szCs w:val="22"/>
    </w:rPr>
  </w:style>
  <w:style w:type="paragraph" w:styleId="Paragraphedeliste">
    <w:name w:val="List Paragraph"/>
    <w:basedOn w:val="Normal"/>
    <w:uiPriority w:val="34"/>
    <w:qFormat/>
    <w:rsid w:val="00343204"/>
    <w:pPr>
      <w:spacing w:after="200" w:line="276" w:lineRule="auto"/>
      <w:ind w:left="720"/>
      <w:contextualSpacing/>
      <w:jc w:val="left"/>
    </w:pPr>
    <w:rPr>
      <w:rFonts w:ascii="Calibri" w:eastAsia="Calibri" w:hAnsi="Calibri"/>
      <w:sz w:val="22"/>
      <w:szCs w:val="22"/>
    </w:rPr>
  </w:style>
  <w:style w:type="paragraph" w:styleId="Sansinterligne">
    <w:name w:val="No Spacing"/>
    <w:basedOn w:val="Normal"/>
    <w:uiPriority w:val="1"/>
    <w:qFormat/>
    <w:rsid w:val="00096114"/>
    <w:pPr>
      <w:spacing w:before="100" w:beforeAutospacing="1" w:after="100" w:afterAutospacing="1"/>
      <w:jc w:val="left"/>
    </w:pPr>
    <w:rPr>
      <w:rFonts w:ascii="Times New Roman" w:eastAsia="Calibri" w:hAnsi="Times New Roman"/>
      <w:sz w:val="24"/>
      <w:szCs w:val="24"/>
      <w:lang w:bidi="hi-IN"/>
    </w:rPr>
  </w:style>
  <w:style w:type="character" w:customStyle="1" w:styleId="Titre1Car">
    <w:name w:val="Titre 1 Car"/>
    <w:aliases w:val="Heading One Car,app heading 1 Car,hd1 Car,head Car,head1 Car,head2 Car,head3 Car,head4 Car,head5 Car,head6 Car,head7 Car,head8 Car,head9 Car,head10 Car,head11 Car,head12 Car,head13 Car,head14 Car,hd11 Car,head21 Car,head31 Car,head41 Car"/>
    <w:basedOn w:val="Policepardfaut"/>
    <w:link w:val="Titre1"/>
    <w:rsid w:val="00D8530E"/>
    <w:rPr>
      <w:rFonts w:ascii="Trebuchet MS" w:hAnsi="Trebuchet MS" w:cs="Arial"/>
      <w:b/>
      <w:bCs/>
      <w:kern w:val="32"/>
      <w:sz w:val="32"/>
      <w:szCs w:val="32"/>
    </w:rPr>
  </w:style>
  <w:style w:type="paragraph" w:styleId="Titre">
    <w:name w:val="Title"/>
    <w:basedOn w:val="Normal"/>
    <w:next w:val="Normal"/>
    <w:link w:val="TitreCar"/>
    <w:qFormat/>
    <w:rsid w:val="00374C6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374C6A"/>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39625">
      <w:bodyDiv w:val="1"/>
      <w:marLeft w:val="0"/>
      <w:marRight w:val="0"/>
      <w:marTop w:val="0"/>
      <w:marBottom w:val="0"/>
      <w:divBdr>
        <w:top w:val="none" w:sz="0" w:space="0" w:color="auto"/>
        <w:left w:val="none" w:sz="0" w:space="0" w:color="auto"/>
        <w:bottom w:val="none" w:sz="0" w:space="0" w:color="auto"/>
        <w:right w:val="none" w:sz="0" w:space="0" w:color="auto"/>
      </w:divBdr>
    </w:div>
    <w:div w:id="577176931">
      <w:bodyDiv w:val="1"/>
      <w:marLeft w:val="0"/>
      <w:marRight w:val="0"/>
      <w:marTop w:val="0"/>
      <w:marBottom w:val="0"/>
      <w:divBdr>
        <w:top w:val="none" w:sz="0" w:space="0" w:color="auto"/>
        <w:left w:val="none" w:sz="0" w:space="0" w:color="auto"/>
        <w:bottom w:val="none" w:sz="0" w:space="0" w:color="auto"/>
        <w:right w:val="none" w:sz="0" w:space="0" w:color="auto"/>
      </w:divBdr>
    </w:div>
    <w:div w:id="580798726">
      <w:bodyDiv w:val="1"/>
      <w:marLeft w:val="0"/>
      <w:marRight w:val="0"/>
      <w:marTop w:val="0"/>
      <w:marBottom w:val="0"/>
      <w:divBdr>
        <w:top w:val="none" w:sz="0" w:space="0" w:color="auto"/>
        <w:left w:val="none" w:sz="0" w:space="0" w:color="auto"/>
        <w:bottom w:val="none" w:sz="0" w:space="0" w:color="auto"/>
        <w:right w:val="none" w:sz="0" w:space="0" w:color="auto"/>
      </w:divBdr>
    </w:div>
    <w:div w:id="871235867">
      <w:bodyDiv w:val="1"/>
      <w:marLeft w:val="0"/>
      <w:marRight w:val="0"/>
      <w:marTop w:val="0"/>
      <w:marBottom w:val="0"/>
      <w:divBdr>
        <w:top w:val="none" w:sz="0" w:space="0" w:color="auto"/>
        <w:left w:val="none" w:sz="0" w:space="0" w:color="auto"/>
        <w:bottom w:val="none" w:sz="0" w:space="0" w:color="auto"/>
        <w:right w:val="none" w:sz="0" w:space="0" w:color="auto"/>
      </w:divBdr>
    </w:div>
    <w:div w:id="880557327">
      <w:bodyDiv w:val="1"/>
      <w:marLeft w:val="0"/>
      <w:marRight w:val="0"/>
      <w:marTop w:val="0"/>
      <w:marBottom w:val="0"/>
      <w:divBdr>
        <w:top w:val="none" w:sz="0" w:space="0" w:color="auto"/>
        <w:left w:val="none" w:sz="0" w:space="0" w:color="auto"/>
        <w:bottom w:val="none" w:sz="0" w:space="0" w:color="auto"/>
        <w:right w:val="none" w:sz="0" w:space="0" w:color="auto"/>
      </w:divBdr>
    </w:div>
    <w:div w:id="1276450626">
      <w:bodyDiv w:val="1"/>
      <w:marLeft w:val="0"/>
      <w:marRight w:val="0"/>
      <w:marTop w:val="0"/>
      <w:marBottom w:val="0"/>
      <w:divBdr>
        <w:top w:val="none" w:sz="0" w:space="0" w:color="auto"/>
        <w:left w:val="none" w:sz="0" w:space="0" w:color="auto"/>
        <w:bottom w:val="none" w:sz="0" w:space="0" w:color="auto"/>
        <w:right w:val="none" w:sz="0" w:space="0" w:color="auto"/>
      </w:divBdr>
    </w:div>
    <w:div w:id="1396783546">
      <w:bodyDiv w:val="1"/>
      <w:marLeft w:val="0"/>
      <w:marRight w:val="0"/>
      <w:marTop w:val="0"/>
      <w:marBottom w:val="0"/>
      <w:divBdr>
        <w:top w:val="none" w:sz="0" w:space="0" w:color="auto"/>
        <w:left w:val="none" w:sz="0" w:space="0" w:color="auto"/>
        <w:bottom w:val="none" w:sz="0" w:space="0" w:color="auto"/>
        <w:right w:val="none" w:sz="0" w:space="0" w:color="auto"/>
      </w:divBdr>
    </w:div>
    <w:div w:id="1424570196">
      <w:bodyDiv w:val="1"/>
      <w:marLeft w:val="0"/>
      <w:marRight w:val="0"/>
      <w:marTop w:val="30"/>
      <w:marBottom w:val="0"/>
      <w:divBdr>
        <w:top w:val="none" w:sz="0" w:space="0" w:color="auto"/>
        <w:left w:val="none" w:sz="0" w:space="0" w:color="auto"/>
        <w:bottom w:val="none" w:sz="0" w:space="0" w:color="auto"/>
        <w:right w:val="none" w:sz="0" w:space="0" w:color="auto"/>
      </w:divBdr>
      <w:divsChild>
        <w:div w:id="1158768266">
          <w:marLeft w:val="0"/>
          <w:marRight w:val="0"/>
          <w:marTop w:val="0"/>
          <w:marBottom w:val="0"/>
          <w:divBdr>
            <w:top w:val="none" w:sz="0" w:space="0" w:color="auto"/>
            <w:left w:val="none" w:sz="0" w:space="0" w:color="auto"/>
            <w:bottom w:val="none" w:sz="0" w:space="0" w:color="auto"/>
            <w:right w:val="none" w:sz="0" w:space="0" w:color="auto"/>
          </w:divBdr>
          <w:divsChild>
            <w:div w:id="1939824752">
              <w:marLeft w:val="0"/>
              <w:marRight w:val="0"/>
              <w:marTop w:val="0"/>
              <w:marBottom w:val="0"/>
              <w:divBdr>
                <w:top w:val="none" w:sz="0" w:space="0" w:color="auto"/>
                <w:left w:val="none" w:sz="0" w:space="0" w:color="auto"/>
                <w:bottom w:val="none" w:sz="0" w:space="0" w:color="auto"/>
                <w:right w:val="none" w:sz="0" w:space="0" w:color="auto"/>
              </w:divBdr>
              <w:divsChild>
                <w:div w:id="10300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18428">
      <w:bodyDiv w:val="1"/>
      <w:marLeft w:val="0"/>
      <w:marRight w:val="0"/>
      <w:marTop w:val="0"/>
      <w:marBottom w:val="0"/>
      <w:divBdr>
        <w:top w:val="none" w:sz="0" w:space="0" w:color="auto"/>
        <w:left w:val="none" w:sz="0" w:space="0" w:color="auto"/>
        <w:bottom w:val="none" w:sz="0" w:space="0" w:color="auto"/>
        <w:right w:val="none" w:sz="0" w:space="0" w:color="auto"/>
      </w:divBdr>
    </w:div>
    <w:div w:id="1915434366">
      <w:bodyDiv w:val="1"/>
      <w:marLeft w:val="45"/>
      <w:marRight w:val="75"/>
      <w:marTop w:val="0"/>
      <w:marBottom w:val="0"/>
      <w:divBdr>
        <w:top w:val="none" w:sz="0" w:space="0" w:color="auto"/>
        <w:left w:val="none" w:sz="0" w:space="0" w:color="auto"/>
        <w:bottom w:val="none" w:sz="0" w:space="0" w:color="auto"/>
        <w:right w:val="none" w:sz="0" w:space="0" w:color="auto"/>
      </w:divBdr>
      <w:divsChild>
        <w:div w:id="1331253273">
          <w:marLeft w:val="150"/>
          <w:marRight w:val="150"/>
          <w:marTop w:val="75"/>
          <w:marBottom w:val="0"/>
          <w:divBdr>
            <w:top w:val="none" w:sz="0" w:space="0" w:color="auto"/>
            <w:left w:val="none" w:sz="0" w:space="0" w:color="auto"/>
            <w:bottom w:val="none" w:sz="0" w:space="0" w:color="auto"/>
            <w:right w:val="none" w:sz="0" w:space="0" w:color="auto"/>
          </w:divBdr>
        </w:div>
      </w:divsChild>
    </w:div>
    <w:div w:id="1937128495">
      <w:bodyDiv w:val="1"/>
      <w:marLeft w:val="0"/>
      <w:marRight w:val="0"/>
      <w:marTop w:val="0"/>
      <w:marBottom w:val="0"/>
      <w:divBdr>
        <w:top w:val="none" w:sz="0" w:space="0" w:color="auto"/>
        <w:left w:val="none" w:sz="0" w:space="0" w:color="auto"/>
        <w:bottom w:val="none" w:sz="0" w:space="0" w:color="auto"/>
        <w:right w:val="none" w:sz="0" w:space="0" w:color="auto"/>
      </w:divBdr>
    </w:div>
    <w:div w:id="2092504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image" Target="media/image14.e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8.emf"/><Relationship Id="rId42" Type="http://schemas.openxmlformats.org/officeDocument/2006/relationships/image" Target="media/image22.emf"/><Relationship Id="rId47" Type="http://schemas.openxmlformats.org/officeDocument/2006/relationships/header" Target="header1.xml"/><Relationship Id="rId50" Type="http://schemas.openxmlformats.org/officeDocument/2006/relationships/header" Target="header3.xm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emf"/><Relationship Id="rId46" Type="http://schemas.openxmlformats.org/officeDocument/2006/relationships/image" Target="media/image24.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oleObject" Target="embeddings/oleObject12.bin"/><Relationship Id="rId40" Type="http://schemas.openxmlformats.org/officeDocument/2006/relationships/image" Target="media/image21.emf"/><Relationship Id="rId45" Type="http://schemas.openxmlformats.org/officeDocument/2006/relationships/oleObject" Target="embeddings/oleObject16.bin"/><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5.emf"/><Relationship Id="rId36" Type="http://schemas.openxmlformats.org/officeDocument/2006/relationships/image" Target="media/image19.emf"/><Relationship Id="rId49"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3.emf"/><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2.emf"/><Relationship Id="rId27" Type="http://schemas.openxmlformats.org/officeDocument/2006/relationships/oleObject" Target="embeddings/oleObject7.bin"/><Relationship Id="rId30" Type="http://schemas.openxmlformats.org/officeDocument/2006/relationships/image" Target="media/image16.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21705</Words>
  <Characters>119379</Characters>
  <Application>Microsoft Office Word</Application>
  <DocSecurity>0</DocSecurity>
  <Lines>994</Lines>
  <Paragraphs>281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Alcatel-Lucent</Company>
  <LinksUpToDate>false</LinksUpToDate>
  <CharactersWithSpaces>140803</CharactersWithSpaces>
  <SharedDoc>false</SharedDoc>
  <HLinks>
    <vt:vector size="948" baseType="variant">
      <vt:variant>
        <vt:i4>3801145</vt:i4>
      </vt:variant>
      <vt:variant>
        <vt:i4>891</vt:i4>
      </vt:variant>
      <vt:variant>
        <vt:i4>0</vt:i4>
      </vt:variant>
      <vt:variant>
        <vt:i4>5</vt:i4>
      </vt:variant>
      <vt:variant>
        <vt:lpwstr/>
      </vt:variant>
      <vt:variant>
        <vt:lpwstr>_Interface_with_IPMS_CMM</vt:lpwstr>
      </vt:variant>
      <vt:variant>
        <vt:i4>4784212</vt:i4>
      </vt:variant>
      <vt:variant>
        <vt:i4>888</vt:i4>
      </vt:variant>
      <vt:variant>
        <vt:i4>0</vt:i4>
      </vt:variant>
      <vt:variant>
        <vt:i4>5</vt:i4>
      </vt:variant>
      <vt:variant>
        <vt:lpwstr/>
      </vt:variant>
      <vt:variant>
        <vt:lpwstr>_Interface_with_IP_CMM</vt:lpwstr>
      </vt:variant>
      <vt:variant>
        <vt:i4>5898361</vt:i4>
      </vt:variant>
      <vt:variant>
        <vt:i4>885</vt:i4>
      </vt:variant>
      <vt:variant>
        <vt:i4>0</vt:i4>
      </vt:variant>
      <vt:variant>
        <vt:i4>5</vt:i4>
      </vt:variant>
      <vt:variant>
        <vt:lpwstr/>
      </vt:variant>
      <vt:variant>
        <vt:lpwstr>_Interface_with_VM</vt:lpwstr>
      </vt:variant>
      <vt:variant>
        <vt:i4>5898367</vt:i4>
      </vt:variant>
      <vt:variant>
        <vt:i4>882</vt:i4>
      </vt:variant>
      <vt:variant>
        <vt:i4>0</vt:i4>
      </vt:variant>
      <vt:variant>
        <vt:i4>5</vt:i4>
      </vt:variant>
      <vt:variant>
        <vt:lpwstr/>
      </vt:variant>
      <vt:variant>
        <vt:lpwstr>_Interface_with_PM</vt:lpwstr>
      </vt:variant>
      <vt:variant>
        <vt:i4>5177442</vt:i4>
      </vt:variant>
      <vt:variant>
        <vt:i4>879</vt:i4>
      </vt:variant>
      <vt:variant>
        <vt:i4>0</vt:i4>
      </vt:variant>
      <vt:variant>
        <vt:i4>5</vt:i4>
      </vt:variant>
      <vt:variant>
        <vt:lpwstr/>
      </vt:variant>
      <vt:variant>
        <vt:lpwstr>_5.3.3.8_Cluster_Enable:</vt:lpwstr>
      </vt:variant>
      <vt:variant>
        <vt:i4>131183</vt:i4>
      </vt:variant>
      <vt:variant>
        <vt:i4>876</vt:i4>
      </vt:variant>
      <vt:variant>
        <vt:i4>0</vt:i4>
      </vt:variant>
      <vt:variant>
        <vt:i4>5</vt:i4>
      </vt:variant>
      <vt:variant>
        <vt:lpwstr/>
      </vt:variant>
      <vt:variant>
        <vt:lpwstr>_5.3.3.7_Cluster_Disable:</vt:lpwstr>
      </vt:variant>
      <vt:variant>
        <vt:i4>98</vt:i4>
      </vt:variant>
      <vt:variant>
        <vt:i4>873</vt:i4>
      </vt:variant>
      <vt:variant>
        <vt:i4>0</vt:i4>
      </vt:variant>
      <vt:variant>
        <vt:i4>5</vt:i4>
      </vt:variant>
      <vt:variant>
        <vt:lpwstr/>
      </vt:variant>
      <vt:variant>
        <vt:lpwstr>_5.3.3.6_Cluster_Deletion</vt:lpwstr>
      </vt:variant>
      <vt:variant>
        <vt:i4>4456455</vt:i4>
      </vt:variant>
      <vt:variant>
        <vt:i4>870</vt:i4>
      </vt:variant>
      <vt:variant>
        <vt:i4>0</vt:i4>
      </vt:variant>
      <vt:variant>
        <vt:i4>5</vt:i4>
      </vt:variant>
      <vt:variant>
        <vt:lpwstr/>
      </vt:variant>
      <vt:variant>
        <vt:lpwstr>_5.3.3.5_Cluster_port_modification.</vt:lpwstr>
      </vt:variant>
      <vt:variant>
        <vt:i4>5570569</vt:i4>
      </vt:variant>
      <vt:variant>
        <vt:i4>867</vt:i4>
      </vt:variant>
      <vt:variant>
        <vt:i4>0</vt:i4>
      </vt:variant>
      <vt:variant>
        <vt:i4>5</vt:i4>
      </vt:variant>
      <vt:variant>
        <vt:lpwstr/>
      </vt:variant>
      <vt:variant>
        <vt:lpwstr>_5.3.3.4_L3_Cluster_Configuration Se</vt:lpwstr>
      </vt:variant>
      <vt:variant>
        <vt:i4>5373960</vt:i4>
      </vt:variant>
      <vt:variant>
        <vt:i4>864</vt:i4>
      </vt:variant>
      <vt:variant>
        <vt:i4>0</vt:i4>
      </vt:variant>
      <vt:variant>
        <vt:i4>5</vt:i4>
      </vt:variant>
      <vt:variant>
        <vt:lpwstr/>
      </vt:variant>
      <vt:variant>
        <vt:lpwstr>_5.3.3.3_L2_Cluster_Configuration Se</vt:lpwstr>
      </vt:variant>
      <vt:variant>
        <vt:i4>262152</vt:i4>
      </vt:variant>
      <vt:variant>
        <vt:i4>861</vt:i4>
      </vt:variant>
      <vt:variant>
        <vt:i4>0</vt:i4>
      </vt:variant>
      <vt:variant>
        <vt:i4>5</vt:i4>
      </vt:variant>
      <vt:variant>
        <vt:lpwstr/>
      </vt:variant>
      <vt:variant>
        <vt:lpwstr>_5.3.3.2_Cluster_Mode_Setting:</vt:lpwstr>
      </vt:variant>
      <vt:variant>
        <vt:i4>589937</vt:i4>
      </vt:variant>
      <vt:variant>
        <vt:i4>858</vt:i4>
      </vt:variant>
      <vt:variant>
        <vt:i4>0</vt:i4>
      </vt:variant>
      <vt:variant>
        <vt:i4>5</vt:i4>
      </vt:variant>
      <vt:variant>
        <vt:lpwstr/>
      </vt:variant>
      <vt:variant>
        <vt:lpwstr>_5.3.3.1_Cluster_Creation</vt:lpwstr>
      </vt:variant>
      <vt:variant>
        <vt:i4>5111857</vt:i4>
      </vt:variant>
      <vt:variant>
        <vt:i4>855</vt:i4>
      </vt:variant>
      <vt:variant>
        <vt:i4>0</vt:i4>
      </vt:variant>
      <vt:variant>
        <vt:i4>5</vt:i4>
      </vt:variant>
      <vt:variant>
        <vt:lpwstr/>
      </vt:variant>
      <vt:variant>
        <vt:lpwstr>_5.3.2.3_Boot_Sequence</vt:lpwstr>
      </vt:variant>
      <vt:variant>
        <vt:i4>3539028</vt:i4>
      </vt:variant>
      <vt:variant>
        <vt:i4>852</vt:i4>
      </vt:variant>
      <vt:variant>
        <vt:i4>0</vt:i4>
      </vt:variant>
      <vt:variant>
        <vt:i4>5</vt:i4>
      </vt:variant>
      <vt:variant>
        <vt:lpwstr/>
      </vt:variant>
      <vt:variant>
        <vt:lpwstr>_5.3.2.2_NI_Down</vt:lpwstr>
      </vt:variant>
      <vt:variant>
        <vt:i4>1769503</vt:i4>
      </vt:variant>
      <vt:variant>
        <vt:i4>849</vt:i4>
      </vt:variant>
      <vt:variant>
        <vt:i4>0</vt:i4>
      </vt:variant>
      <vt:variant>
        <vt:i4>5</vt:i4>
      </vt:variant>
      <vt:variant>
        <vt:lpwstr/>
      </vt:variant>
      <vt:variant>
        <vt:lpwstr>_CMM_Takeover</vt:lpwstr>
      </vt:variant>
      <vt:variant>
        <vt:i4>6029324</vt:i4>
      </vt:variant>
      <vt:variant>
        <vt:i4>825</vt:i4>
      </vt:variant>
      <vt:variant>
        <vt:i4>0</vt:i4>
      </vt:variant>
      <vt:variant>
        <vt:i4>5</vt:i4>
      </vt:variant>
      <vt:variant>
        <vt:lpwstr/>
      </vt:variant>
      <vt:variant>
        <vt:lpwstr>_APPENDIX_C:_User_Guidelines</vt:lpwstr>
      </vt:variant>
      <vt:variant>
        <vt:i4>327708</vt:i4>
      </vt:variant>
      <vt:variant>
        <vt:i4>822</vt:i4>
      </vt:variant>
      <vt:variant>
        <vt:i4>0</vt:i4>
      </vt:variant>
      <vt:variant>
        <vt:i4>5</vt:i4>
      </vt:variant>
      <vt:variant>
        <vt:lpwstr/>
      </vt:variant>
      <vt:variant>
        <vt:lpwstr>_Hotswap_Requirements</vt:lpwstr>
      </vt:variant>
      <vt:variant>
        <vt:i4>5767233</vt:i4>
      </vt:variant>
      <vt:variant>
        <vt:i4>819</vt:i4>
      </vt:variant>
      <vt:variant>
        <vt:i4>0</vt:i4>
      </vt:variant>
      <vt:variant>
        <vt:i4>5</vt:i4>
      </vt:variant>
      <vt:variant>
        <vt:lpwstr/>
      </vt:variant>
      <vt:variant>
        <vt:lpwstr>_Takeover_Requirements</vt:lpwstr>
      </vt:variant>
      <vt:variant>
        <vt:i4>2097176</vt:i4>
      </vt:variant>
      <vt:variant>
        <vt:i4>807</vt:i4>
      </vt:variant>
      <vt:variant>
        <vt:i4>0</vt:i4>
      </vt:variant>
      <vt:variant>
        <vt:i4>5</vt:i4>
      </vt:variant>
      <vt:variant>
        <vt:lpwstr/>
      </vt:variant>
      <vt:variant>
        <vt:lpwstr>_Requirement_Traceability_Matrix</vt:lpwstr>
      </vt:variant>
      <vt:variant>
        <vt:i4>6029324</vt:i4>
      </vt:variant>
      <vt:variant>
        <vt:i4>804</vt:i4>
      </vt:variant>
      <vt:variant>
        <vt:i4>0</vt:i4>
      </vt:variant>
      <vt:variant>
        <vt:i4>5</vt:i4>
      </vt:variant>
      <vt:variant>
        <vt:lpwstr/>
      </vt:variant>
      <vt:variant>
        <vt:lpwstr>_APPENDIX_C:_User_Guidelines</vt:lpwstr>
      </vt:variant>
      <vt:variant>
        <vt:i4>3342453</vt:i4>
      </vt:variant>
      <vt:variant>
        <vt:i4>801</vt:i4>
      </vt:variant>
      <vt:variant>
        <vt:i4>0</vt:i4>
      </vt:variant>
      <vt:variant>
        <vt:i4>5</vt:i4>
      </vt:variant>
      <vt:variant>
        <vt:lpwstr/>
      </vt:variant>
      <vt:variant>
        <vt:lpwstr>_APPENDIX_B:_Critical_Resources</vt:lpwstr>
      </vt:variant>
      <vt:variant>
        <vt:i4>1507348</vt:i4>
      </vt:variant>
      <vt:variant>
        <vt:i4>798</vt:i4>
      </vt:variant>
      <vt:variant>
        <vt:i4>0</vt:i4>
      </vt:variant>
      <vt:variant>
        <vt:i4>5</vt:i4>
      </vt:variant>
      <vt:variant>
        <vt:lpwstr/>
      </vt:variant>
      <vt:variant>
        <vt:lpwstr>_APPENDIX_A:_MANAGEMENT_INTERFACE CR</vt:lpwstr>
      </vt:variant>
      <vt:variant>
        <vt:i4>8323166</vt:i4>
      </vt:variant>
      <vt:variant>
        <vt:i4>795</vt:i4>
      </vt:variant>
      <vt:variant>
        <vt:i4>0</vt:i4>
      </vt:variant>
      <vt:variant>
        <vt:i4>5</vt:i4>
      </vt:variant>
      <vt:variant>
        <vt:lpwstr/>
      </vt:variant>
      <vt:variant>
        <vt:lpwstr>_Tracing_and_Debug</vt:lpwstr>
      </vt:variant>
      <vt:variant>
        <vt:i4>6815843</vt:i4>
      </vt:variant>
      <vt:variant>
        <vt:i4>792</vt:i4>
      </vt:variant>
      <vt:variant>
        <vt:i4>0</vt:i4>
      </vt:variant>
      <vt:variant>
        <vt:i4>5</vt:i4>
      </vt:variant>
      <vt:variant>
        <vt:lpwstr/>
      </vt:variant>
      <vt:variant>
        <vt:lpwstr>_AOS_Impact</vt:lpwstr>
      </vt:variant>
      <vt:variant>
        <vt:i4>2097193</vt:i4>
      </vt:variant>
      <vt:variant>
        <vt:i4>789</vt:i4>
      </vt:variant>
      <vt:variant>
        <vt:i4>0</vt:i4>
      </vt:variant>
      <vt:variant>
        <vt:i4>5</vt:i4>
      </vt:variant>
      <vt:variant>
        <vt:lpwstr/>
      </vt:variant>
      <vt:variant>
        <vt:lpwstr>_Implementation_Strategy</vt:lpwstr>
      </vt:variant>
      <vt:variant>
        <vt:i4>6422541</vt:i4>
      </vt:variant>
      <vt:variant>
        <vt:i4>786</vt:i4>
      </vt:variant>
      <vt:variant>
        <vt:i4>0</vt:i4>
      </vt:variant>
      <vt:variant>
        <vt:i4>5</vt:i4>
      </vt:variant>
      <vt:variant>
        <vt:lpwstr/>
      </vt:variant>
      <vt:variant>
        <vt:lpwstr>_FUNCTIONAL_SPECIFICATIONS_1</vt:lpwstr>
      </vt:variant>
      <vt:variant>
        <vt:i4>8257598</vt:i4>
      </vt:variant>
      <vt:variant>
        <vt:i4>783</vt:i4>
      </vt:variant>
      <vt:variant>
        <vt:i4>0</vt:i4>
      </vt:variant>
      <vt:variant>
        <vt:i4>5</vt:i4>
      </vt:variant>
      <vt:variant>
        <vt:lpwstr/>
      </vt:variant>
      <vt:variant>
        <vt:lpwstr>_Use_cases/_configuration_Examples</vt:lpwstr>
      </vt:variant>
      <vt:variant>
        <vt:i4>3538981</vt:i4>
      </vt:variant>
      <vt:variant>
        <vt:i4>780</vt:i4>
      </vt:variant>
      <vt:variant>
        <vt:i4>0</vt:i4>
      </vt:variant>
      <vt:variant>
        <vt:i4>5</vt:i4>
      </vt:variant>
      <vt:variant>
        <vt:lpwstr/>
      </vt:variant>
      <vt:variant>
        <vt:lpwstr>_MANAGEMENT_INTERFACE</vt:lpwstr>
      </vt:variant>
      <vt:variant>
        <vt:i4>5439570</vt:i4>
      </vt:variant>
      <vt:variant>
        <vt:i4>777</vt:i4>
      </vt:variant>
      <vt:variant>
        <vt:i4>0</vt:i4>
      </vt:variant>
      <vt:variant>
        <vt:i4>5</vt:i4>
      </vt:variant>
      <vt:variant>
        <vt:lpwstr/>
      </vt:variant>
      <vt:variant>
        <vt:lpwstr>_FUNCTIONAL_SPECIFICATIONS</vt:lpwstr>
      </vt:variant>
      <vt:variant>
        <vt:i4>393264</vt:i4>
      </vt:variant>
      <vt:variant>
        <vt:i4>774</vt:i4>
      </vt:variant>
      <vt:variant>
        <vt:i4>0</vt:i4>
      </vt:variant>
      <vt:variant>
        <vt:i4>5</vt:i4>
      </vt:variant>
      <vt:variant>
        <vt:lpwstr/>
      </vt:variant>
      <vt:variant>
        <vt:lpwstr>_FUNCTIONAL_DESCRIPTION_1</vt:lpwstr>
      </vt:variant>
      <vt:variant>
        <vt:i4>1835053</vt:i4>
      </vt:variant>
      <vt:variant>
        <vt:i4>771</vt:i4>
      </vt:variant>
      <vt:variant>
        <vt:i4>0</vt:i4>
      </vt:variant>
      <vt:variant>
        <vt:i4>5</vt:i4>
      </vt:variant>
      <vt:variant>
        <vt:lpwstr/>
      </vt:variant>
      <vt:variant>
        <vt:lpwstr>_INTRODUCTION</vt:lpwstr>
      </vt:variant>
      <vt:variant>
        <vt:i4>1441847</vt:i4>
      </vt:variant>
      <vt:variant>
        <vt:i4>764</vt:i4>
      </vt:variant>
      <vt:variant>
        <vt:i4>0</vt:i4>
      </vt:variant>
      <vt:variant>
        <vt:i4>5</vt:i4>
      </vt:variant>
      <vt:variant>
        <vt:lpwstr/>
      </vt:variant>
      <vt:variant>
        <vt:lpwstr>_Toc270435671</vt:lpwstr>
      </vt:variant>
      <vt:variant>
        <vt:i4>1441847</vt:i4>
      </vt:variant>
      <vt:variant>
        <vt:i4>758</vt:i4>
      </vt:variant>
      <vt:variant>
        <vt:i4>0</vt:i4>
      </vt:variant>
      <vt:variant>
        <vt:i4>5</vt:i4>
      </vt:variant>
      <vt:variant>
        <vt:lpwstr/>
      </vt:variant>
      <vt:variant>
        <vt:lpwstr>_Toc270435670</vt:lpwstr>
      </vt:variant>
      <vt:variant>
        <vt:i4>1507383</vt:i4>
      </vt:variant>
      <vt:variant>
        <vt:i4>752</vt:i4>
      </vt:variant>
      <vt:variant>
        <vt:i4>0</vt:i4>
      </vt:variant>
      <vt:variant>
        <vt:i4>5</vt:i4>
      </vt:variant>
      <vt:variant>
        <vt:lpwstr/>
      </vt:variant>
      <vt:variant>
        <vt:lpwstr>_Toc270435669</vt:lpwstr>
      </vt:variant>
      <vt:variant>
        <vt:i4>1507383</vt:i4>
      </vt:variant>
      <vt:variant>
        <vt:i4>746</vt:i4>
      </vt:variant>
      <vt:variant>
        <vt:i4>0</vt:i4>
      </vt:variant>
      <vt:variant>
        <vt:i4>5</vt:i4>
      </vt:variant>
      <vt:variant>
        <vt:lpwstr/>
      </vt:variant>
      <vt:variant>
        <vt:lpwstr>_Toc270435668</vt:lpwstr>
      </vt:variant>
      <vt:variant>
        <vt:i4>1114167</vt:i4>
      </vt:variant>
      <vt:variant>
        <vt:i4>737</vt:i4>
      </vt:variant>
      <vt:variant>
        <vt:i4>0</vt:i4>
      </vt:variant>
      <vt:variant>
        <vt:i4>5</vt:i4>
      </vt:variant>
      <vt:variant>
        <vt:lpwstr/>
      </vt:variant>
      <vt:variant>
        <vt:lpwstr>_Toc436661321</vt:lpwstr>
      </vt:variant>
      <vt:variant>
        <vt:i4>1114167</vt:i4>
      </vt:variant>
      <vt:variant>
        <vt:i4>731</vt:i4>
      </vt:variant>
      <vt:variant>
        <vt:i4>0</vt:i4>
      </vt:variant>
      <vt:variant>
        <vt:i4>5</vt:i4>
      </vt:variant>
      <vt:variant>
        <vt:lpwstr/>
      </vt:variant>
      <vt:variant>
        <vt:lpwstr>_Toc436661320</vt:lpwstr>
      </vt:variant>
      <vt:variant>
        <vt:i4>1179703</vt:i4>
      </vt:variant>
      <vt:variant>
        <vt:i4>725</vt:i4>
      </vt:variant>
      <vt:variant>
        <vt:i4>0</vt:i4>
      </vt:variant>
      <vt:variant>
        <vt:i4>5</vt:i4>
      </vt:variant>
      <vt:variant>
        <vt:lpwstr/>
      </vt:variant>
      <vt:variant>
        <vt:lpwstr>_Toc436661319</vt:lpwstr>
      </vt:variant>
      <vt:variant>
        <vt:i4>1179703</vt:i4>
      </vt:variant>
      <vt:variant>
        <vt:i4>719</vt:i4>
      </vt:variant>
      <vt:variant>
        <vt:i4>0</vt:i4>
      </vt:variant>
      <vt:variant>
        <vt:i4>5</vt:i4>
      </vt:variant>
      <vt:variant>
        <vt:lpwstr/>
      </vt:variant>
      <vt:variant>
        <vt:lpwstr>_Toc436661318</vt:lpwstr>
      </vt:variant>
      <vt:variant>
        <vt:i4>1179703</vt:i4>
      </vt:variant>
      <vt:variant>
        <vt:i4>713</vt:i4>
      </vt:variant>
      <vt:variant>
        <vt:i4>0</vt:i4>
      </vt:variant>
      <vt:variant>
        <vt:i4>5</vt:i4>
      </vt:variant>
      <vt:variant>
        <vt:lpwstr/>
      </vt:variant>
      <vt:variant>
        <vt:lpwstr>_Toc436661317</vt:lpwstr>
      </vt:variant>
      <vt:variant>
        <vt:i4>1179703</vt:i4>
      </vt:variant>
      <vt:variant>
        <vt:i4>707</vt:i4>
      </vt:variant>
      <vt:variant>
        <vt:i4>0</vt:i4>
      </vt:variant>
      <vt:variant>
        <vt:i4>5</vt:i4>
      </vt:variant>
      <vt:variant>
        <vt:lpwstr/>
      </vt:variant>
      <vt:variant>
        <vt:lpwstr>_Toc436661316</vt:lpwstr>
      </vt:variant>
      <vt:variant>
        <vt:i4>1179703</vt:i4>
      </vt:variant>
      <vt:variant>
        <vt:i4>701</vt:i4>
      </vt:variant>
      <vt:variant>
        <vt:i4>0</vt:i4>
      </vt:variant>
      <vt:variant>
        <vt:i4>5</vt:i4>
      </vt:variant>
      <vt:variant>
        <vt:lpwstr/>
      </vt:variant>
      <vt:variant>
        <vt:lpwstr>_Toc436661315</vt:lpwstr>
      </vt:variant>
      <vt:variant>
        <vt:i4>1179703</vt:i4>
      </vt:variant>
      <vt:variant>
        <vt:i4>695</vt:i4>
      </vt:variant>
      <vt:variant>
        <vt:i4>0</vt:i4>
      </vt:variant>
      <vt:variant>
        <vt:i4>5</vt:i4>
      </vt:variant>
      <vt:variant>
        <vt:lpwstr/>
      </vt:variant>
      <vt:variant>
        <vt:lpwstr>_Toc436661314</vt:lpwstr>
      </vt:variant>
      <vt:variant>
        <vt:i4>1179703</vt:i4>
      </vt:variant>
      <vt:variant>
        <vt:i4>689</vt:i4>
      </vt:variant>
      <vt:variant>
        <vt:i4>0</vt:i4>
      </vt:variant>
      <vt:variant>
        <vt:i4>5</vt:i4>
      </vt:variant>
      <vt:variant>
        <vt:lpwstr/>
      </vt:variant>
      <vt:variant>
        <vt:lpwstr>_Toc436661313</vt:lpwstr>
      </vt:variant>
      <vt:variant>
        <vt:i4>1179703</vt:i4>
      </vt:variant>
      <vt:variant>
        <vt:i4>683</vt:i4>
      </vt:variant>
      <vt:variant>
        <vt:i4>0</vt:i4>
      </vt:variant>
      <vt:variant>
        <vt:i4>5</vt:i4>
      </vt:variant>
      <vt:variant>
        <vt:lpwstr/>
      </vt:variant>
      <vt:variant>
        <vt:lpwstr>_Toc436661312</vt:lpwstr>
      </vt:variant>
      <vt:variant>
        <vt:i4>1179703</vt:i4>
      </vt:variant>
      <vt:variant>
        <vt:i4>677</vt:i4>
      </vt:variant>
      <vt:variant>
        <vt:i4>0</vt:i4>
      </vt:variant>
      <vt:variant>
        <vt:i4>5</vt:i4>
      </vt:variant>
      <vt:variant>
        <vt:lpwstr/>
      </vt:variant>
      <vt:variant>
        <vt:lpwstr>_Toc436661311</vt:lpwstr>
      </vt:variant>
      <vt:variant>
        <vt:i4>1179703</vt:i4>
      </vt:variant>
      <vt:variant>
        <vt:i4>671</vt:i4>
      </vt:variant>
      <vt:variant>
        <vt:i4>0</vt:i4>
      </vt:variant>
      <vt:variant>
        <vt:i4>5</vt:i4>
      </vt:variant>
      <vt:variant>
        <vt:lpwstr/>
      </vt:variant>
      <vt:variant>
        <vt:lpwstr>_Toc436661310</vt:lpwstr>
      </vt:variant>
      <vt:variant>
        <vt:i4>1245239</vt:i4>
      </vt:variant>
      <vt:variant>
        <vt:i4>665</vt:i4>
      </vt:variant>
      <vt:variant>
        <vt:i4>0</vt:i4>
      </vt:variant>
      <vt:variant>
        <vt:i4>5</vt:i4>
      </vt:variant>
      <vt:variant>
        <vt:lpwstr/>
      </vt:variant>
      <vt:variant>
        <vt:lpwstr>_Toc436661309</vt:lpwstr>
      </vt:variant>
      <vt:variant>
        <vt:i4>1245239</vt:i4>
      </vt:variant>
      <vt:variant>
        <vt:i4>659</vt:i4>
      </vt:variant>
      <vt:variant>
        <vt:i4>0</vt:i4>
      </vt:variant>
      <vt:variant>
        <vt:i4>5</vt:i4>
      </vt:variant>
      <vt:variant>
        <vt:lpwstr/>
      </vt:variant>
      <vt:variant>
        <vt:lpwstr>_Toc436661308</vt:lpwstr>
      </vt:variant>
      <vt:variant>
        <vt:i4>1245239</vt:i4>
      </vt:variant>
      <vt:variant>
        <vt:i4>653</vt:i4>
      </vt:variant>
      <vt:variant>
        <vt:i4>0</vt:i4>
      </vt:variant>
      <vt:variant>
        <vt:i4>5</vt:i4>
      </vt:variant>
      <vt:variant>
        <vt:lpwstr/>
      </vt:variant>
      <vt:variant>
        <vt:lpwstr>_Toc436661307</vt:lpwstr>
      </vt:variant>
      <vt:variant>
        <vt:i4>1245239</vt:i4>
      </vt:variant>
      <vt:variant>
        <vt:i4>647</vt:i4>
      </vt:variant>
      <vt:variant>
        <vt:i4>0</vt:i4>
      </vt:variant>
      <vt:variant>
        <vt:i4>5</vt:i4>
      </vt:variant>
      <vt:variant>
        <vt:lpwstr/>
      </vt:variant>
      <vt:variant>
        <vt:lpwstr>_Toc436661306</vt:lpwstr>
      </vt:variant>
      <vt:variant>
        <vt:i4>1245239</vt:i4>
      </vt:variant>
      <vt:variant>
        <vt:i4>641</vt:i4>
      </vt:variant>
      <vt:variant>
        <vt:i4>0</vt:i4>
      </vt:variant>
      <vt:variant>
        <vt:i4>5</vt:i4>
      </vt:variant>
      <vt:variant>
        <vt:lpwstr/>
      </vt:variant>
      <vt:variant>
        <vt:lpwstr>_Toc436661305</vt:lpwstr>
      </vt:variant>
      <vt:variant>
        <vt:i4>1245239</vt:i4>
      </vt:variant>
      <vt:variant>
        <vt:i4>635</vt:i4>
      </vt:variant>
      <vt:variant>
        <vt:i4>0</vt:i4>
      </vt:variant>
      <vt:variant>
        <vt:i4>5</vt:i4>
      </vt:variant>
      <vt:variant>
        <vt:lpwstr/>
      </vt:variant>
      <vt:variant>
        <vt:lpwstr>_Toc436661304</vt:lpwstr>
      </vt:variant>
      <vt:variant>
        <vt:i4>1245239</vt:i4>
      </vt:variant>
      <vt:variant>
        <vt:i4>629</vt:i4>
      </vt:variant>
      <vt:variant>
        <vt:i4>0</vt:i4>
      </vt:variant>
      <vt:variant>
        <vt:i4>5</vt:i4>
      </vt:variant>
      <vt:variant>
        <vt:lpwstr/>
      </vt:variant>
      <vt:variant>
        <vt:lpwstr>_Toc436661303</vt:lpwstr>
      </vt:variant>
      <vt:variant>
        <vt:i4>1245239</vt:i4>
      </vt:variant>
      <vt:variant>
        <vt:i4>623</vt:i4>
      </vt:variant>
      <vt:variant>
        <vt:i4>0</vt:i4>
      </vt:variant>
      <vt:variant>
        <vt:i4>5</vt:i4>
      </vt:variant>
      <vt:variant>
        <vt:lpwstr/>
      </vt:variant>
      <vt:variant>
        <vt:lpwstr>_Toc436661302</vt:lpwstr>
      </vt:variant>
      <vt:variant>
        <vt:i4>1245239</vt:i4>
      </vt:variant>
      <vt:variant>
        <vt:i4>617</vt:i4>
      </vt:variant>
      <vt:variant>
        <vt:i4>0</vt:i4>
      </vt:variant>
      <vt:variant>
        <vt:i4>5</vt:i4>
      </vt:variant>
      <vt:variant>
        <vt:lpwstr/>
      </vt:variant>
      <vt:variant>
        <vt:lpwstr>_Toc436661301</vt:lpwstr>
      </vt:variant>
      <vt:variant>
        <vt:i4>1245239</vt:i4>
      </vt:variant>
      <vt:variant>
        <vt:i4>611</vt:i4>
      </vt:variant>
      <vt:variant>
        <vt:i4>0</vt:i4>
      </vt:variant>
      <vt:variant>
        <vt:i4>5</vt:i4>
      </vt:variant>
      <vt:variant>
        <vt:lpwstr/>
      </vt:variant>
      <vt:variant>
        <vt:lpwstr>_Toc436661300</vt:lpwstr>
      </vt:variant>
      <vt:variant>
        <vt:i4>1966135</vt:i4>
      </vt:variant>
      <vt:variant>
        <vt:i4>602</vt:i4>
      </vt:variant>
      <vt:variant>
        <vt:i4>0</vt:i4>
      </vt:variant>
      <vt:variant>
        <vt:i4>5</vt:i4>
      </vt:variant>
      <vt:variant>
        <vt:lpwstr/>
      </vt:variant>
      <vt:variant>
        <vt:lpwstr>_Toc424820534</vt:lpwstr>
      </vt:variant>
      <vt:variant>
        <vt:i4>2031671</vt:i4>
      </vt:variant>
      <vt:variant>
        <vt:i4>596</vt:i4>
      </vt:variant>
      <vt:variant>
        <vt:i4>0</vt:i4>
      </vt:variant>
      <vt:variant>
        <vt:i4>5</vt:i4>
      </vt:variant>
      <vt:variant>
        <vt:lpwstr/>
      </vt:variant>
      <vt:variant>
        <vt:lpwstr>_Toc424820528</vt:lpwstr>
      </vt:variant>
      <vt:variant>
        <vt:i4>2031671</vt:i4>
      </vt:variant>
      <vt:variant>
        <vt:i4>590</vt:i4>
      </vt:variant>
      <vt:variant>
        <vt:i4>0</vt:i4>
      </vt:variant>
      <vt:variant>
        <vt:i4>5</vt:i4>
      </vt:variant>
      <vt:variant>
        <vt:lpwstr/>
      </vt:variant>
      <vt:variant>
        <vt:lpwstr>_Toc424820527</vt:lpwstr>
      </vt:variant>
      <vt:variant>
        <vt:i4>2031671</vt:i4>
      </vt:variant>
      <vt:variant>
        <vt:i4>584</vt:i4>
      </vt:variant>
      <vt:variant>
        <vt:i4>0</vt:i4>
      </vt:variant>
      <vt:variant>
        <vt:i4>5</vt:i4>
      </vt:variant>
      <vt:variant>
        <vt:lpwstr/>
      </vt:variant>
      <vt:variant>
        <vt:lpwstr>_Toc424820525</vt:lpwstr>
      </vt:variant>
      <vt:variant>
        <vt:i4>2031671</vt:i4>
      </vt:variant>
      <vt:variant>
        <vt:i4>578</vt:i4>
      </vt:variant>
      <vt:variant>
        <vt:i4>0</vt:i4>
      </vt:variant>
      <vt:variant>
        <vt:i4>5</vt:i4>
      </vt:variant>
      <vt:variant>
        <vt:lpwstr/>
      </vt:variant>
      <vt:variant>
        <vt:lpwstr>_Toc424820520</vt:lpwstr>
      </vt:variant>
      <vt:variant>
        <vt:i4>1835063</vt:i4>
      </vt:variant>
      <vt:variant>
        <vt:i4>572</vt:i4>
      </vt:variant>
      <vt:variant>
        <vt:i4>0</vt:i4>
      </vt:variant>
      <vt:variant>
        <vt:i4>5</vt:i4>
      </vt:variant>
      <vt:variant>
        <vt:lpwstr/>
      </vt:variant>
      <vt:variant>
        <vt:lpwstr>_Toc424820519</vt:lpwstr>
      </vt:variant>
      <vt:variant>
        <vt:i4>1835063</vt:i4>
      </vt:variant>
      <vt:variant>
        <vt:i4>566</vt:i4>
      </vt:variant>
      <vt:variant>
        <vt:i4>0</vt:i4>
      </vt:variant>
      <vt:variant>
        <vt:i4>5</vt:i4>
      </vt:variant>
      <vt:variant>
        <vt:lpwstr/>
      </vt:variant>
      <vt:variant>
        <vt:lpwstr>_Toc424820518</vt:lpwstr>
      </vt:variant>
      <vt:variant>
        <vt:i4>1835063</vt:i4>
      </vt:variant>
      <vt:variant>
        <vt:i4>560</vt:i4>
      </vt:variant>
      <vt:variant>
        <vt:i4>0</vt:i4>
      </vt:variant>
      <vt:variant>
        <vt:i4>5</vt:i4>
      </vt:variant>
      <vt:variant>
        <vt:lpwstr/>
      </vt:variant>
      <vt:variant>
        <vt:lpwstr>_Toc424820517</vt:lpwstr>
      </vt:variant>
      <vt:variant>
        <vt:i4>1835063</vt:i4>
      </vt:variant>
      <vt:variant>
        <vt:i4>554</vt:i4>
      </vt:variant>
      <vt:variant>
        <vt:i4>0</vt:i4>
      </vt:variant>
      <vt:variant>
        <vt:i4>5</vt:i4>
      </vt:variant>
      <vt:variant>
        <vt:lpwstr/>
      </vt:variant>
      <vt:variant>
        <vt:lpwstr>_Toc424820515</vt:lpwstr>
      </vt:variant>
      <vt:variant>
        <vt:i4>1835063</vt:i4>
      </vt:variant>
      <vt:variant>
        <vt:i4>548</vt:i4>
      </vt:variant>
      <vt:variant>
        <vt:i4>0</vt:i4>
      </vt:variant>
      <vt:variant>
        <vt:i4>5</vt:i4>
      </vt:variant>
      <vt:variant>
        <vt:lpwstr/>
      </vt:variant>
      <vt:variant>
        <vt:lpwstr>_Toc424820514</vt:lpwstr>
      </vt:variant>
      <vt:variant>
        <vt:i4>1835063</vt:i4>
      </vt:variant>
      <vt:variant>
        <vt:i4>542</vt:i4>
      </vt:variant>
      <vt:variant>
        <vt:i4>0</vt:i4>
      </vt:variant>
      <vt:variant>
        <vt:i4>5</vt:i4>
      </vt:variant>
      <vt:variant>
        <vt:lpwstr/>
      </vt:variant>
      <vt:variant>
        <vt:lpwstr>_Toc424820513</vt:lpwstr>
      </vt:variant>
      <vt:variant>
        <vt:i4>1835063</vt:i4>
      </vt:variant>
      <vt:variant>
        <vt:i4>536</vt:i4>
      </vt:variant>
      <vt:variant>
        <vt:i4>0</vt:i4>
      </vt:variant>
      <vt:variant>
        <vt:i4>5</vt:i4>
      </vt:variant>
      <vt:variant>
        <vt:lpwstr/>
      </vt:variant>
      <vt:variant>
        <vt:lpwstr>_Toc424820512</vt:lpwstr>
      </vt:variant>
      <vt:variant>
        <vt:i4>1835063</vt:i4>
      </vt:variant>
      <vt:variant>
        <vt:i4>530</vt:i4>
      </vt:variant>
      <vt:variant>
        <vt:i4>0</vt:i4>
      </vt:variant>
      <vt:variant>
        <vt:i4>5</vt:i4>
      </vt:variant>
      <vt:variant>
        <vt:lpwstr/>
      </vt:variant>
      <vt:variant>
        <vt:lpwstr>_Toc424820511</vt:lpwstr>
      </vt:variant>
      <vt:variant>
        <vt:i4>1835063</vt:i4>
      </vt:variant>
      <vt:variant>
        <vt:i4>524</vt:i4>
      </vt:variant>
      <vt:variant>
        <vt:i4>0</vt:i4>
      </vt:variant>
      <vt:variant>
        <vt:i4>5</vt:i4>
      </vt:variant>
      <vt:variant>
        <vt:lpwstr/>
      </vt:variant>
      <vt:variant>
        <vt:lpwstr>_Toc424820510</vt:lpwstr>
      </vt:variant>
      <vt:variant>
        <vt:i4>1900599</vt:i4>
      </vt:variant>
      <vt:variant>
        <vt:i4>518</vt:i4>
      </vt:variant>
      <vt:variant>
        <vt:i4>0</vt:i4>
      </vt:variant>
      <vt:variant>
        <vt:i4>5</vt:i4>
      </vt:variant>
      <vt:variant>
        <vt:lpwstr/>
      </vt:variant>
      <vt:variant>
        <vt:lpwstr>_Toc424820509</vt:lpwstr>
      </vt:variant>
      <vt:variant>
        <vt:i4>1900599</vt:i4>
      </vt:variant>
      <vt:variant>
        <vt:i4>512</vt:i4>
      </vt:variant>
      <vt:variant>
        <vt:i4>0</vt:i4>
      </vt:variant>
      <vt:variant>
        <vt:i4>5</vt:i4>
      </vt:variant>
      <vt:variant>
        <vt:lpwstr/>
      </vt:variant>
      <vt:variant>
        <vt:lpwstr>_Toc424820508</vt:lpwstr>
      </vt:variant>
      <vt:variant>
        <vt:i4>1900599</vt:i4>
      </vt:variant>
      <vt:variant>
        <vt:i4>506</vt:i4>
      </vt:variant>
      <vt:variant>
        <vt:i4>0</vt:i4>
      </vt:variant>
      <vt:variant>
        <vt:i4>5</vt:i4>
      </vt:variant>
      <vt:variant>
        <vt:lpwstr/>
      </vt:variant>
      <vt:variant>
        <vt:lpwstr>_Toc424820507</vt:lpwstr>
      </vt:variant>
      <vt:variant>
        <vt:i4>1900599</vt:i4>
      </vt:variant>
      <vt:variant>
        <vt:i4>500</vt:i4>
      </vt:variant>
      <vt:variant>
        <vt:i4>0</vt:i4>
      </vt:variant>
      <vt:variant>
        <vt:i4>5</vt:i4>
      </vt:variant>
      <vt:variant>
        <vt:lpwstr/>
      </vt:variant>
      <vt:variant>
        <vt:lpwstr>_Toc424820506</vt:lpwstr>
      </vt:variant>
      <vt:variant>
        <vt:i4>1900599</vt:i4>
      </vt:variant>
      <vt:variant>
        <vt:i4>494</vt:i4>
      </vt:variant>
      <vt:variant>
        <vt:i4>0</vt:i4>
      </vt:variant>
      <vt:variant>
        <vt:i4>5</vt:i4>
      </vt:variant>
      <vt:variant>
        <vt:lpwstr/>
      </vt:variant>
      <vt:variant>
        <vt:lpwstr>_Toc424820505</vt:lpwstr>
      </vt:variant>
      <vt:variant>
        <vt:i4>1900599</vt:i4>
      </vt:variant>
      <vt:variant>
        <vt:i4>488</vt:i4>
      </vt:variant>
      <vt:variant>
        <vt:i4>0</vt:i4>
      </vt:variant>
      <vt:variant>
        <vt:i4>5</vt:i4>
      </vt:variant>
      <vt:variant>
        <vt:lpwstr/>
      </vt:variant>
      <vt:variant>
        <vt:lpwstr>_Toc424820504</vt:lpwstr>
      </vt:variant>
      <vt:variant>
        <vt:i4>1900599</vt:i4>
      </vt:variant>
      <vt:variant>
        <vt:i4>482</vt:i4>
      </vt:variant>
      <vt:variant>
        <vt:i4>0</vt:i4>
      </vt:variant>
      <vt:variant>
        <vt:i4>5</vt:i4>
      </vt:variant>
      <vt:variant>
        <vt:lpwstr/>
      </vt:variant>
      <vt:variant>
        <vt:lpwstr>_Toc424820503</vt:lpwstr>
      </vt:variant>
      <vt:variant>
        <vt:i4>1900599</vt:i4>
      </vt:variant>
      <vt:variant>
        <vt:i4>476</vt:i4>
      </vt:variant>
      <vt:variant>
        <vt:i4>0</vt:i4>
      </vt:variant>
      <vt:variant>
        <vt:i4>5</vt:i4>
      </vt:variant>
      <vt:variant>
        <vt:lpwstr/>
      </vt:variant>
      <vt:variant>
        <vt:lpwstr>_Toc424820501</vt:lpwstr>
      </vt:variant>
      <vt:variant>
        <vt:i4>1900599</vt:i4>
      </vt:variant>
      <vt:variant>
        <vt:i4>470</vt:i4>
      </vt:variant>
      <vt:variant>
        <vt:i4>0</vt:i4>
      </vt:variant>
      <vt:variant>
        <vt:i4>5</vt:i4>
      </vt:variant>
      <vt:variant>
        <vt:lpwstr/>
      </vt:variant>
      <vt:variant>
        <vt:lpwstr>_Toc424820500</vt:lpwstr>
      </vt:variant>
      <vt:variant>
        <vt:i4>1310774</vt:i4>
      </vt:variant>
      <vt:variant>
        <vt:i4>464</vt:i4>
      </vt:variant>
      <vt:variant>
        <vt:i4>0</vt:i4>
      </vt:variant>
      <vt:variant>
        <vt:i4>5</vt:i4>
      </vt:variant>
      <vt:variant>
        <vt:lpwstr/>
      </vt:variant>
      <vt:variant>
        <vt:lpwstr>_Toc424820497</vt:lpwstr>
      </vt:variant>
      <vt:variant>
        <vt:i4>1310774</vt:i4>
      </vt:variant>
      <vt:variant>
        <vt:i4>458</vt:i4>
      </vt:variant>
      <vt:variant>
        <vt:i4>0</vt:i4>
      </vt:variant>
      <vt:variant>
        <vt:i4>5</vt:i4>
      </vt:variant>
      <vt:variant>
        <vt:lpwstr/>
      </vt:variant>
      <vt:variant>
        <vt:lpwstr>_Toc424820495</vt:lpwstr>
      </vt:variant>
      <vt:variant>
        <vt:i4>1310774</vt:i4>
      </vt:variant>
      <vt:variant>
        <vt:i4>452</vt:i4>
      </vt:variant>
      <vt:variant>
        <vt:i4>0</vt:i4>
      </vt:variant>
      <vt:variant>
        <vt:i4>5</vt:i4>
      </vt:variant>
      <vt:variant>
        <vt:lpwstr/>
      </vt:variant>
      <vt:variant>
        <vt:lpwstr>_Toc424820493</vt:lpwstr>
      </vt:variant>
      <vt:variant>
        <vt:i4>1310774</vt:i4>
      </vt:variant>
      <vt:variant>
        <vt:i4>446</vt:i4>
      </vt:variant>
      <vt:variant>
        <vt:i4>0</vt:i4>
      </vt:variant>
      <vt:variant>
        <vt:i4>5</vt:i4>
      </vt:variant>
      <vt:variant>
        <vt:lpwstr/>
      </vt:variant>
      <vt:variant>
        <vt:lpwstr>_Toc424820491</vt:lpwstr>
      </vt:variant>
      <vt:variant>
        <vt:i4>1310774</vt:i4>
      </vt:variant>
      <vt:variant>
        <vt:i4>440</vt:i4>
      </vt:variant>
      <vt:variant>
        <vt:i4>0</vt:i4>
      </vt:variant>
      <vt:variant>
        <vt:i4>5</vt:i4>
      </vt:variant>
      <vt:variant>
        <vt:lpwstr/>
      </vt:variant>
      <vt:variant>
        <vt:lpwstr>_Toc424820490</vt:lpwstr>
      </vt:variant>
      <vt:variant>
        <vt:i4>1703990</vt:i4>
      </vt:variant>
      <vt:variant>
        <vt:i4>434</vt:i4>
      </vt:variant>
      <vt:variant>
        <vt:i4>0</vt:i4>
      </vt:variant>
      <vt:variant>
        <vt:i4>5</vt:i4>
      </vt:variant>
      <vt:variant>
        <vt:lpwstr/>
      </vt:variant>
      <vt:variant>
        <vt:lpwstr>_Toc424820473</vt:lpwstr>
      </vt:variant>
      <vt:variant>
        <vt:i4>1769526</vt:i4>
      </vt:variant>
      <vt:variant>
        <vt:i4>428</vt:i4>
      </vt:variant>
      <vt:variant>
        <vt:i4>0</vt:i4>
      </vt:variant>
      <vt:variant>
        <vt:i4>5</vt:i4>
      </vt:variant>
      <vt:variant>
        <vt:lpwstr/>
      </vt:variant>
      <vt:variant>
        <vt:lpwstr>_Toc424820463</vt:lpwstr>
      </vt:variant>
      <vt:variant>
        <vt:i4>1769526</vt:i4>
      </vt:variant>
      <vt:variant>
        <vt:i4>422</vt:i4>
      </vt:variant>
      <vt:variant>
        <vt:i4>0</vt:i4>
      </vt:variant>
      <vt:variant>
        <vt:i4>5</vt:i4>
      </vt:variant>
      <vt:variant>
        <vt:lpwstr/>
      </vt:variant>
      <vt:variant>
        <vt:lpwstr>_Toc424820462</vt:lpwstr>
      </vt:variant>
      <vt:variant>
        <vt:i4>1572918</vt:i4>
      </vt:variant>
      <vt:variant>
        <vt:i4>416</vt:i4>
      </vt:variant>
      <vt:variant>
        <vt:i4>0</vt:i4>
      </vt:variant>
      <vt:variant>
        <vt:i4>5</vt:i4>
      </vt:variant>
      <vt:variant>
        <vt:lpwstr/>
      </vt:variant>
      <vt:variant>
        <vt:lpwstr>_Toc424820458</vt:lpwstr>
      </vt:variant>
      <vt:variant>
        <vt:i4>1572918</vt:i4>
      </vt:variant>
      <vt:variant>
        <vt:i4>410</vt:i4>
      </vt:variant>
      <vt:variant>
        <vt:i4>0</vt:i4>
      </vt:variant>
      <vt:variant>
        <vt:i4>5</vt:i4>
      </vt:variant>
      <vt:variant>
        <vt:lpwstr/>
      </vt:variant>
      <vt:variant>
        <vt:lpwstr>_Toc424820457</vt:lpwstr>
      </vt:variant>
      <vt:variant>
        <vt:i4>1638454</vt:i4>
      </vt:variant>
      <vt:variant>
        <vt:i4>404</vt:i4>
      </vt:variant>
      <vt:variant>
        <vt:i4>0</vt:i4>
      </vt:variant>
      <vt:variant>
        <vt:i4>5</vt:i4>
      </vt:variant>
      <vt:variant>
        <vt:lpwstr/>
      </vt:variant>
      <vt:variant>
        <vt:lpwstr>_Toc424820448</vt:lpwstr>
      </vt:variant>
      <vt:variant>
        <vt:i4>1966134</vt:i4>
      </vt:variant>
      <vt:variant>
        <vt:i4>398</vt:i4>
      </vt:variant>
      <vt:variant>
        <vt:i4>0</vt:i4>
      </vt:variant>
      <vt:variant>
        <vt:i4>5</vt:i4>
      </vt:variant>
      <vt:variant>
        <vt:lpwstr/>
      </vt:variant>
      <vt:variant>
        <vt:lpwstr>_Toc424820434</vt:lpwstr>
      </vt:variant>
      <vt:variant>
        <vt:i4>2031670</vt:i4>
      </vt:variant>
      <vt:variant>
        <vt:i4>392</vt:i4>
      </vt:variant>
      <vt:variant>
        <vt:i4>0</vt:i4>
      </vt:variant>
      <vt:variant>
        <vt:i4>5</vt:i4>
      </vt:variant>
      <vt:variant>
        <vt:lpwstr/>
      </vt:variant>
      <vt:variant>
        <vt:lpwstr>_Toc424820427</vt:lpwstr>
      </vt:variant>
      <vt:variant>
        <vt:i4>2031670</vt:i4>
      </vt:variant>
      <vt:variant>
        <vt:i4>386</vt:i4>
      </vt:variant>
      <vt:variant>
        <vt:i4>0</vt:i4>
      </vt:variant>
      <vt:variant>
        <vt:i4>5</vt:i4>
      </vt:variant>
      <vt:variant>
        <vt:lpwstr/>
      </vt:variant>
      <vt:variant>
        <vt:lpwstr>_Toc424820426</vt:lpwstr>
      </vt:variant>
      <vt:variant>
        <vt:i4>2031670</vt:i4>
      </vt:variant>
      <vt:variant>
        <vt:i4>380</vt:i4>
      </vt:variant>
      <vt:variant>
        <vt:i4>0</vt:i4>
      </vt:variant>
      <vt:variant>
        <vt:i4>5</vt:i4>
      </vt:variant>
      <vt:variant>
        <vt:lpwstr/>
      </vt:variant>
      <vt:variant>
        <vt:lpwstr>_Toc424820425</vt:lpwstr>
      </vt:variant>
      <vt:variant>
        <vt:i4>2031670</vt:i4>
      </vt:variant>
      <vt:variant>
        <vt:i4>374</vt:i4>
      </vt:variant>
      <vt:variant>
        <vt:i4>0</vt:i4>
      </vt:variant>
      <vt:variant>
        <vt:i4>5</vt:i4>
      </vt:variant>
      <vt:variant>
        <vt:lpwstr/>
      </vt:variant>
      <vt:variant>
        <vt:lpwstr>_Toc424820424</vt:lpwstr>
      </vt:variant>
      <vt:variant>
        <vt:i4>2031670</vt:i4>
      </vt:variant>
      <vt:variant>
        <vt:i4>368</vt:i4>
      </vt:variant>
      <vt:variant>
        <vt:i4>0</vt:i4>
      </vt:variant>
      <vt:variant>
        <vt:i4>5</vt:i4>
      </vt:variant>
      <vt:variant>
        <vt:lpwstr/>
      </vt:variant>
      <vt:variant>
        <vt:lpwstr>_Toc424820423</vt:lpwstr>
      </vt:variant>
      <vt:variant>
        <vt:i4>1835062</vt:i4>
      </vt:variant>
      <vt:variant>
        <vt:i4>362</vt:i4>
      </vt:variant>
      <vt:variant>
        <vt:i4>0</vt:i4>
      </vt:variant>
      <vt:variant>
        <vt:i4>5</vt:i4>
      </vt:variant>
      <vt:variant>
        <vt:lpwstr/>
      </vt:variant>
      <vt:variant>
        <vt:lpwstr>_Toc424820418</vt:lpwstr>
      </vt:variant>
      <vt:variant>
        <vt:i4>1835062</vt:i4>
      </vt:variant>
      <vt:variant>
        <vt:i4>356</vt:i4>
      </vt:variant>
      <vt:variant>
        <vt:i4>0</vt:i4>
      </vt:variant>
      <vt:variant>
        <vt:i4>5</vt:i4>
      </vt:variant>
      <vt:variant>
        <vt:lpwstr/>
      </vt:variant>
      <vt:variant>
        <vt:lpwstr>_Toc424820417</vt:lpwstr>
      </vt:variant>
      <vt:variant>
        <vt:i4>1835062</vt:i4>
      </vt:variant>
      <vt:variant>
        <vt:i4>350</vt:i4>
      </vt:variant>
      <vt:variant>
        <vt:i4>0</vt:i4>
      </vt:variant>
      <vt:variant>
        <vt:i4>5</vt:i4>
      </vt:variant>
      <vt:variant>
        <vt:lpwstr/>
      </vt:variant>
      <vt:variant>
        <vt:lpwstr>_Toc424820416</vt:lpwstr>
      </vt:variant>
      <vt:variant>
        <vt:i4>1835062</vt:i4>
      </vt:variant>
      <vt:variant>
        <vt:i4>344</vt:i4>
      </vt:variant>
      <vt:variant>
        <vt:i4>0</vt:i4>
      </vt:variant>
      <vt:variant>
        <vt:i4>5</vt:i4>
      </vt:variant>
      <vt:variant>
        <vt:lpwstr/>
      </vt:variant>
      <vt:variant>
        <vt:lpwstr>_Toc424820415</vt:lpwstr>
      </vt:variant>
      <vt:variant>
        <vt:i4>1835062</vt:i4>
      </vt:variant>
      <vt:variant>
        <vt:i4>338</vt:i4>
      </vt:variant>
      <vt:variant>
        <vt:i4>0</vt:i4>
      </vt:variant>
      <vt:variant>
        <vt:i4>5</vt:i4>
      </vt:variant>
      <vt:variant>
        <vt:lpwstr/>
      </vt:variant>
      <vt:variant>
        <vt:lpwstr>_Toc424820413</vt:lpwstr>
      </vt:variant>
      <vt:variant>
        <vt:i4>1835062</vt:i4>
      </vt:variant>
      <vt:variant>
        <vt:i4>332</vt:i4>
      </vt:variant>
      <vt:variant>
        <vt:i4>0</vt:i4>
      </vt:variant>
      <vt:variant>
        <vt:i4>5</vt:i4>
      </vt:variant>
      <vt:variant>
        <vt:lpwstr/>
      </vt:variant>
      <vt:variant>
        <vt:lpwstr>_Toc424820412</vt:lpwstr>
      </vt:variant>
      <vt:variant>
        <vt:i4>1835062</vt:i4>
      </vt:variant>
      <vt:variant>
        <vt:i4>326</vt:i4>
      </vt:variant>
      <vt:variant>
        <vt:i4>0</vt:i4>
      </vt:variant>
      <vt:variant>
        <vt:i4>5</vt:i4>
      </vt:variant>
      <vt:variant>
        <vt:lpwstr/>
      </vt:variant>
      <vt:variant>
        <vt:lpwstr>_Toc424820411</vt:lpwstr>
      </vt:variant>
      <vt:variant>
        <vt:i4>1900598</vt:i4>
      </vt:variant>
      <vt:variant>
        <vt:i4>320</vt:i4>
      </vt:variant>
      <vt:variant>
        <vt:i4>0</vt:i4>
      </vt:variant>
      <vt:variant>
        <vt:i4>5</vt:i4>
      </vt:variant>
      <vt:variant>
        <vt:lpwstr/>
      </vt:variant>
      <vt:variant>
        <vt:lpwstr>_Toc424820400</vt:lpwstr>
      </vt:variant>
      <vt:variant>
        <vt:i4>1310769</vt:i4>
      </vt:variant>
      <vt:variant>
        <vt:i4>314</vt:i4>
      </vt:variant>
      <vt:variant>
        <vt:i4>0</vt:i4>
      </vt:variant>
      <vt:variant>
        <vt:i4>5</vt:i4>
      </vt:variant>
      <vt:variant>
        <vt:lpwstr/>
      </vt:variant>
      <vt:variant>
        <vt:lpwstr>_Toc424820399</vt:lpwstr>
      </vt:variant>
      <vt:variant>
        <vt:i4>1310769</vt:i4>
      </vt:variant>
      <vt:variant>
        <vt:i4>308</vt:i4>
      </vt:variant>
      <vt:variant>
        <vt:i4>0</vt:i4>
      </vt:variant>
      <vt:variant>
        <vt:i4>5</vt:i4>
      </vt:variant>
      <vt:variant>
        <vt:lpwstr/>
      </vt:variant>
      <vt:variant>
        <vt:lpwstr>_Toc424820392</vt:lpwstr>
      </vt:variant>
      <vt:variant>
        <vt:i4>1703985</vt:i4>
      </vt:variant>
      <vt:variant>
        <vt:i4>302</vt:i4>
      </vt:variant>
      <vt:variant>
        <vt:i4>0</vt:i4>
      </vt:variant>
      <vt:variant>
        <vt:i4>5</vt:i4>
      </vt:variant>
      <vt:variant>
        <vt:lpwstr/>
      </vt:variant>
      <vt:variant>
        <vt:lpwstr>_Toc424820372</vt:lpwstr>
      </vt:variant>
      <vt:variant>
        <vt:i4>1703985</vt:i4>
      </vt:variant>
      <vt:variant>
        <vt:i4>296</vt:i4>
      </vt:variant>
      <vt:variant>
        <vt:i4>0</vt:i4>
      </vt:variant>
      <vt:variant>
        <vt:i4>5</vt:i4>
      </vt:variant>
      <vt:variant>
        <vt:lpwstr/>
      </vt:variant>
      <vt:variant>
        <vt:lpwstr>_Toc424820371</vt:lpwstr>
      </vt:variant>
      <vt:variant>
        <vt:i4>1966129</vt:i4>
      </vt:variant>
      <vt:variant>
        <vt:i4>290</vt:i4>
      </vt:variant>
      <vt:variant>
        <vt:i4>0</vt:i4>
      </vt:variant>
      <vt:variant>
        <vt:i4>5</vt:i4>
      </vt:variant>
      <vt:variant>
        <vt:lpwstr/>
      </vt:variant>
      <vt:variant>
        <vt:lpwstr>_Toc424820339</vt:lpwstr>
      </vt:variant>
      <vt:variant>
        <vt:i4>1966129</vt:i4>
      </vt:variant>
      <vt:variant>
        <vt:i4>284</vt:i4>
      </vt:variant>
      <vt:variant>
        <vt:i4>0</vt:i4>
      </vt:variant>
      <vt:variant>
        <vt:i4>5</vt:i4>
      </vt:variant>
      <vt:variant>
        <vt:lpwstr/>
      </vt:variant>
      <vt:variant>
        <vt:lpwstr>_Toc424820338</vt:lpwstr>
      </vt:variant>
      <vt:variant>
        <vt:i4>1966129</vt:i4>
      </vt:variant>
      <vt:variant>
        <vt:i4>278</vt:i4>
      </vt:variant>
      <vt:variant>
        <vt:i4>0</vt:i4>
      </vt:variant>
      <vt:variant>
        <vt:i4>5</vt:i4>
      </vt:variant>
      <vt:variant>
        <vt:lpwstr/>
      </vt:variant>
      <vt:variant>
        <vt:lpwstr>_Toc424820337</vt:lpwstr>
      </vt:variant>
      <vt:variant>
        <vt:i4>1966129</vt:i4>
      </vt:variant>
      <vt:variant>
        <vt:i4>272</vt:i4>
      </vt:variant>
      <vt:variant>
        <vt:i4>0</vt:i4>
      </vt:variant>
      <vt:variant>
        <vt:i4>5</vt:i4>
      </vt:variant>
      <vt:variant>
        <vt:lpwstr/>
      </vt:variant>
      <vt:variant>
        <vt:lpwstr>_Toc424820336</vt:lpwstr>
      </vt:variant>
      <vt:variant>
        <vt:i4>1966129</vt:i4>
      </vt:variant>
      <vt:variant>
        <vt:i4>266</vt:i4>
      </vt:variant>
      <vt:variant>
        <vt:i4>0</vt:i4>
      </vt:variant>
      <vt:variant>
        <vt:i4>5</vt:i4>
      </vt:variant>
      <vt:variant>
        <vt:lpwstr/>
      </vt:variant>
      <vt:variant>
        <vt:lpwstr>_Toc424820333</vt:lpwstr>
      </vt:variant>
      <vt:variant>
        <vt:i4>1966129</vt:i4>
      </vt:variant>
      <vt:variant>
        <vt:i4>260</vt:i4>
      </vt:variant>
      <vt:variant>
        <vt:i4>0</vt:i4>
      </vt:variant>
      <vt:variant>
        <vt:i4>5</vt:i4>
      </vt:variant>
      <vt:variant>
        <vt:lpwstr/>
      </vt:variant>
      <vt:variant>
        <vt:lpwstr>_Toc424820331</vt:lpwstr>
      </vt:variant>
      <vt:variant>
        <vt:i4>1966129</vt:i4>
      </vt:variant>
      <vt:variant>
        <vt:i4>254</vt:i4>
      </vt:variant>
      <vt:variant>
        <vt:i4>0</vt:i4>
      </vt:variant>
      <vt:variant>
        <vt:i4>5</vt:i4>
      </vt:variant>
      <vt:variant>
        <vt:lpwstr/>
      </vt:variant>
      <vt:variant>
        <vt:lpwstr>_Toc424820330</vt:lpwstr>
      </vt:variant>
      <vt:variant>
        <vt:i4>2031665</vt:i4>
      </vt:variant>
      <vt:variant>
        <vt:i4>248</vt:i4>
      </vt:variant>
      <vt:variant>
        <vt:i4>0</vt:i4>
      </vt:variant>
      <vt:variant>
        <vt:i4>5</vt:i4>
      </vt:variant>
      <vt:variant>
        <vt:lpwstr/>
      </vt:variant>
      <vt:variant>
        <vt:lpwstr>_Toc424820329</vt:lpwstr>
      </vt:variant>
      <vt:variant>
        <vt:i4>2031665</vt:i4>
      </vt:variant>
      <vt:variant>
        <vt:i4>242</vt:i4>
      </vt:variant>
      <vt:variant>
        <vt:i4>0</vt:i4>
      </vt:variant>
      <vt:variant>
        <vt:i4>5</vt:i4>
      </vt:variant>
      <vt:variant>
        <vt:lpwstr/>
      </vt:variant>
      <vt:variant>
        <vt:lpwstr>_Toc424820328</vt:lpwstr>
      </vt:variant>
      <vt:variant>
        <vt:i4>2031665</vt:i4>
      </vt:variant>
      <vt:variant>
        <vt:i4>236</vt:i4>
      </vt:variant>
      <vt:variant>
        <vt:i4>0</vt:i4>
      </vt:variant>
      <vt:variant>
        <vt:i4>5</vt:i4>
      </vt:variant>
      <vt:variant>
        <vt:lpwstr/>
      </vt:variant>
      <vt:variant>
        <vt:lpwstr>_Toc424820326</vt:lpwstr>
      </vt:variant>
      <vt:variant>
        <vt:i4>2031665</vt:i4>
      </vt:variant>
      <vt:variant>
        <vt:i4>230</vt:i4>
      </vt:variant>
      <vt:variant>
        <vt:i4>0</vt:i4>
      </vt:variant>
      <vt:variant>
        <vt:i4>5</vt:i4>
      </vt:variant>
      <vt:variant>
        <vt:lpwstr/>
      </vt:variant>
      <vt:variant>
        <vt:lpwstr>_Toc424820325</vt:lpwstr>
      </vt:variant>
      <vt:variant>
        <vt:i4>2031665</vt:i4>
      </vt:variant>
      <vt:variant>
        <vt:i4>224</vt:i4>
      </vt:variant>
      <vt:variant>
        <vt:i4>0</vt:i4>
      </vt:variant>
      <vt:variant>
        <vt:i4>5</vt:i4>
      </vt:variant>
      <vt:variant>
        <vt:lpwstr/>
      </vt:variant>
      <vt:variant>
        <vt:lpwstr>_Toc424820324</vt:lpwstr>
      </vt:variant>
      <vt:variant>
        <vt:i4>2031665</vt:i4>
      </vt:variant>
      <vt:variant>
        <vt:i4>218</vt:i4>
      </vt:variant>
      <vt:variant>
        <vt:i4>0</vt:i4>
      </vt:variant>
      <vt:variant>
        <vt:i4>5</vt:i4>
      </vt:variant>
      <vt:variant>
        <vt:lpwstr/>
      </vt:variant>
      <vt:variant>
        <vt:lpwstr>_Toc424820323</vt:lpwstr>
      </vt:variant>
      <vt:variant>
        <vt:i4>2031665</vt:i4>
      </vt:variant>
      <vt:variant>
        <vt:i4>212</vt:i4>
      </vt:variant>
      <vt:variant>
        <vt:i4>0</vt:i4>
      </vt:variant>
      <vt:variant>
        <vt:i4>5</vt:i4>
      </vt:variant>
      <vt:variant>
        <vt:lpwstr/>
      </vt:variant>
      <vt:variant>
        <vt:lpwstr>_Toc424820322</vt:lpwstr>
      </vt:variant>
      <vt:variant>
        <vt:i4>2031665</vt:i4>
      </vt:variant>
      <vt:variant>
        <vt:i4>206</vt:i4>
      </vt:variant>
      <vt:variant>
        <vt:i4>0</vt:i4>
      </vt:variant>
      <vt:variant>
        <vt:i4>5</vt:i4>
      </vt:variant>
      <vt:variant>
        <vt:lpwstr/>
      </vt:variant>
      <vt:variant>
        <vt:lpwstr>_Toc424820320</vt:lpwstr>
      </vt:variant>
      <vt:variant>
        <vt:i4>1835057</vt:i4>
      </vt:variant>
      <vt:variant>
        <vt:i4>200</vt:i4>
      </vt:variant>
      <vt:variant>
        <vt:i4>0</vt:i4>
      </vt:variant>
      <vt:variant>
        <vt:i4>5</vt:i4>
      </vt:variant>
      <vt:variant>
        <vt:lpwstr/>
      </vt:variant>
      <vt:variant>
        <vt:lpwstr>_Toc424820319</vt:lpwstr>
      </vt:variant>
      <vt:variant>
        <vt:i4>1835057</vt:i4>
      </vt:variant>
      <vt:variant>
        <vt:i4>194</vt:i4>
      </vt:variant>
      <vt:variant>
        <vt:i4>0</vt:i4>
      </vt:variant>
      <vt:variant>
        <vt:i4>5</vt:i4>
      </vt:variant>
      <vt:variant>
        <vt:lpwstr/>
      </vt:variant>
      <vt:variant>
        <vt:lpwstr>_Toc424820318</vt:lpwstr>
      </vt:variant>
      <vt:variant>
        <vt:i4>1835057</vt:i4>
      </vt:variant>
      <vt:variant>
        <vt:i4>188</vt:i4>
      </vt:variant>
      <vt:variant>
        <vt:i4>0</vt:i4>
      </vt:variant>
      <vt:variant>
        <vt:i4>5</vt:i4>
      </vt:variant>
      <vt:variant>
        <vt:lpwstr/>
      </vt:variant>
      <vt:variant>
        <vt:lpwstr>_Toc424820317</vt:lpwstr>
      </vt:variant>
      <vt:variant>
        <vt:i4>1835057</vt:i4>
      </vt:variant>
      <vt:variant>
        <vt:i4>182</vt:i4>
      </vt:variant>
      <vt:variant>
        <vt:i4>0</vt:i4>
      </vt:variant>
      <vt:variant>
        <vt:i4>5</vt:i4>
      </vt:variant>
      <vt:variant>
        <vt:lpwstr/>
      </vt:variant>
      <vt:variant>
        <vt:lpwstr>_Toc424820316</vt:lpwstr>
      </vt:variant>
      <vt:variant>
        <vt:i4>1835057</vt:i4>
      </vt:variant>
      <vt:variant>
        <vt:i4>176</vt:i4>
      </vt:variant>
      <vt:variant>
        <vt:i4>0</vt:i4>
      </vt:variant>
      <vt:variant>
        <vt:i4>5</vt:i4>
      </vt:variant>
      <vt:variant>
        <vt:lpwstr/>
      </vt:variant>
      <vt:variant>
        <vt:lpwstr>_Toc424820315</vt:lpwstr>
      </vt:variant>
      <vt:variant>
        <vt:i4>1835057</vt:i4>
      </vt:variant>
      <vt:variant>
        <vt:i4>170</vt:i4>
      </vt:variant>
      <vt:variant>
        <vt:i4>0</vt:i4>
      </vt:variant>
      <vt:variant>
        <vt:i4>5</vt:i4>
      </vt:variant>
      <vt:variant>
        <vt:lpwstr/>
      </vt:variant>
      <vt:variant>
        <vt:lpwstr>_Toc424820313</vt:lpwstr>
      </vt:variant>
      <vt:variant>
        <vt:i4>1835057</vt:i4>
      </vt:variant>
      <vt:variant>
        <vt:i4>164</vt:i4>
      </vt:variant>
      <vt:variant>
        <vt:i4>0</vt:i4>
      </vt:variant>
      <vt:variant>
        <vt:i4>5</vt:i4>
      </vt:variant>
      <vt:variant>
        <vt:lpwstr/>
      </vt:variant>
      <vt:variant>
        <vt:lpwstr>_Toc424820312</vt:lpwstr>
      </vt:variant>
      <vt:variant>
        <vt:i4>1835057</vt:i4>
      </vt:variant>
      <vt:variant>
        <vt:i4>158</vt:i4>
      </vt:variant>
      <vt:variant>
        <vt:i4>0</vt:i4>
      </vt:variant>
      <vt:variant>
        <vt:i4>5</vt:i4>
      </vt:variant>
      <vt:variant>
        <vt:lpwstr/>
      </vt:variant>
      <vt:variant>
        <vt:lpwstr>_Toc424820311</vt:lpwstr>
      </vt:variant>
      <vt:variant>
        <vt:i4>1835057</vt:i4>
      </vt:variant>
      <vt:variant>
        <vt:i4>152</vt:i4>
      </vt:variant>
      <vt:variant>
        <vt:i4>0</vt:i4>
      </vt:variant>
      <vt:variant>
        <vt:i4>5</vt:i4>
      </vt:variant>
      <vt:variant>
        <vt:lpwstr/>
      </vt:variant>
      <vt:variant>
        <vt:lpwstr>_Toc424820310</vt:lpwstr>
      </vt:variant>
      <vt:variant>
        <vt:i4>1900593</vt:i4>
      </vt:variant>
      <vt:variant>
        <vt:i4>146</vt:i4>
      </vt:variant>
      <vt:variant>
        <vt:i4>0</vt:i4>
      </vt:variant>
      <vt:variant>
        <vt:i4>5</vt:i4>
      </vt:variant>
      <vt:variant>
        <vt:lpwstr/>
      </vt:variant>
      <vt:variant>
        <vt:lpwstr>_Toc424820309</vt:lpwstr>
      </vt:variant>
      <vt:variant>
        <vt:i4>1900593</vt:i4>
      </vt:variant>
      <vt:variant>
        <vt:i4>140</vt:i4>
      </vt:variant>
      <vt:variant>
        <vt:i4>0</vt:i4>
      </vt:variant>
      <vt:variant>
        <vt:i4>5</vt:i4>
      </vt:variant>
      <vt:variant>
        <vt:lpwstr/>
      </vt:variant>
      <vt:variant>
        <vt:lpwstr>_Toc424820308</vt:lpwstr>
      </vt:variant>
      <vt:variant>
        <vt:i4>1900593</vt:i4>
      </vt:variant>
      <vt:variant>
        <vt:i4>134</vt:i4>
      </vt:variant>
      <vt:variant>
        <vt:i4>0</vt:i4>
      </vt:variant>
      <vt:variant>
        <vt:i4>5</vt:i4>
      </vt:variant>
      <vt:variant>
        <vt:lpwstr/>
      </vt:variant>
      <vt:variant>
        <vt:lpwstr>_Toc424820306</vt:lpwstr>
      </vt:variant>
      <vt:variant>
        <vt:i4>1900593</vt:i4>
      </vt:variant>
      <vt:variant>
        <vt:i4>128</vt:i4>
      </vt:variant>
      <vt:variant>
        <vt:i4>0</vt:i4>
      </vt:variant>
      <vt:variant>
        <vt:i4>5</vt:i4>
      </vt:variant>
      <vt:variant>
        <vt:lpwstr/>
      </vt:variant>
      <vt:variant>
        <vt:lpwstr>_Toc424820305</vt:lpwstr>
      </vt:variant>
      <vt:variant>
        <vt:i4>1900593</vt:i4>
      </vt:variant>
      <vt:variant>
        <vt:i4>122</vt:i4>
      </vt:variant>
      <vt:variant>
        <vt:i4>0</vt:i4>
      </vt:variant>
      <vt:variant>
        <vt:i4>5</vt:i4>
      </vt:variant>
      <vt:variant>
        <vt:lpwstr/>
      </vt:variant>
      <vt:variant>
        <vt:lpwstr>_Toc424820304</vt:lpwstr>
      </vt:variant>
      <vt:variant>
        <vt:i4>1900593</vt:i4>
      </vt:variant>
      <vt:variant>
        <vt:i4>116</vt:i4>
      </vt:variant>
      <vt:variant>
        <vt:i4>0</vt:i4>
      </vt:variant>
      <vt:variant>
        <vt:i4>5</vt:i4>
      </vt:variant>
      <vt:variant>
        <vt:lpwstr/>
      </vt:variant>
      <vt:variant>
        <vt:lpwstr>_Toc424820303</vt:lpwstr>
      </vt:variant>
      <vt:variant>
        <vt:i4>1900593</vt:i4>
      </vt:variant>
      <vt:variant>
        <vt:i4>110</vt:i4>
      </vt:variant>
      <vt:variant>
        <vt:i4>0</vt:i4>
      </vt:variant>
      <vt:variant>
        <vt:i4>5</vt:i4>
      </vt:variant>
      <vt:variant>
        <vt:lpwstr/>
      </vt:variant>
      <vt:variant>
        <vt:lpwstr>_Toc424820302</vt:lpwstr>
      </vt:variant>
      <vt:variant>
        <vt:i4>1900593</vt:i4>
      </vt:variant>
      <vt:variant>
        <vt:i4>104</vt:i4>
      </vt:variant>
      <vt:variant>
        <vt:i4>0</vt:i4>
      </vt:variant>
      <vt:variant>
        <vt:i4>5</vt:i4>
      </vt:variant>
      <vt:variant>
        <vt:lpwstr/>
      </vt:variant>
      <vt:variant>
        <vt:lpwstr>_Toc424820301</vt:lpwstr>
      </vt:variant>
      <vt:variant>
        <vt:i4>1900593</vt:i4>
      </vt:variant>
      <vt:variant>
        <vt:i4>98</vt:i4>
      </vt:variant>
      <vt:variant>
        <vt:i4>0</vt:i4>
      </vt:variant>
      <vt:variant>
        <vt:i4>5</vt:i4>
      </vt:variant>
      <vt:variant>
        <vt:lpwstr/>
      </vt:variant>
      <vt:variant>
        <vt:lpwstr>_Toc424820300</vt:lpwstr>
      </vt:variant>
      <vt:variant>
        <vt:i4>1310768</vt:i4>
      </vt:variant>
      <vt:variant>
        <vt:i4>92</vt:i4>
      </vt:variant>
      <vt:variant>
        <vt:i4>0</vt:i4>
      </vt:variant>
      <vt:variant>
        <vt:i4>5</vt:i4>
      </vt:variant>
      <vt:variant>
        <vt:lpwstr/>
      </vt:variant>
      <vt:variant>
        <vt:lpwstr>_Toc424820299</vt:lpwstr>
      </vt:variant>
      <vt:variant>
        <vt:i4>1310768</vt:i4>
      </vt:variant>
      <vt:variant>
        <vt:i4>86</vt:i4>
      </vt:variant>
      <vt:variant>
        <vt:i4>0</vt:i4>
      </vt:variant>
      <vt:variant>
        <vt:i4>5</vt:i4>
      </vt:variant>
      <vt:variant>
        <vt:lpwstr/>
      </vt:variant>
      <vt:variant>
        <vt:lpwstr>_Toc424820294</vt:lpwstr>
      </vt:variant>
      <vt:variant>
        <vt:i4>1310768</vt:i4>
      </vt:variant>
      <vt:variant>
        <vt:i4>80</vt:i4>
      </vt:variant>
      <vt:variant>
        <vt:i4>0</vt:i4>
      </vt:variant>
      <vt:variant>
        <vt:i4>5</vt:i4>
      </vt:variant>
      <vt:variant>
        <vt:lpwstr/>
      </vt:variant>
      <vt:variant>
        <vt:lpwstr>_Toc424820290</vt:lpwstr>
      </vt:variant>
      <vt:variant>
        <vt:i4>1376304</vt:i4>
      </vt:variant>
      <vt:variant>
        <vt:i4>74</vt:i4>
      </vt:variant>
      <vt:variant>
        <vt:i4>0</vt:i4>
      </vt:variant>
      <vt:variant>
        <vt:i4>5</vt:i4>
      </vt:variant>
      <vt:variant>
        <vt:lpwstr/>
      </vt:variant>
      <vt:variant>
        <vt:lpwstr>_Toc424820289</vt:lpwstr>
      </vt:variant>
      <vt:variant>
        <vt:i4>1376304</vt:i4>
      </vt:variant>
      <vt:variant>
        <vt:i4>68</vt:i4>
      </vt:variant>
      <vt:variant>
        <vt:i4>0</vt:i4>
      </vt:variant>
      <vt:variant>
        <vt:i4>5</vt:i4>
      </vt:variant>
      <vt:variant>
        <vt:lpwstr/>
      </vt:variant>
      <vt:variant>
        <vt:lpwstr>_Toc424820288</vt:lpwstr>
      </vt:variant>
      <vt:variant>
        <vt:i4>1376304</vt:i4>
      </vt:variant>
      <vt:variant>
        <vt:i4>62</vt:i4>
      </vt:variant>
      <vt:variant>
        <vt:i4>0</vt:i4>
      </vt:variant>
      <vt:variant>
        <vt:i4>5</vt:i4>
      </vt:variant>
      <vt:variant>
        <vt:lpwstr/>
      </vt:variant>
      <vt:variant>
        <vt:lpwstr>_Toc424820284</vt:lpwstr>
      </vt:variant>
      <vt:variant>
        <vt:i4>1376304</vt:i4>
      </vt:variant>
      <vt:variant>
        <vt:i4>56</vt:i4>
      </vt:variant>
      <vt:variant>
        <vt:i4>0</vt:i4>
      </vt:variant>
      <vt:variant>
        <vt:i4>5</vt:i4>
      </vt:variant>
      <vt:variant>
        <vt:lpwstr/>
      </vt:variant>
      <vt:variant>
        <vt:lpwstr>_Toc424820283</vt:lpwstr>
      </vt:variant>
      <vt:variant>
        <vt:i4>1376304</vt:i4>
      </vt:variant>
      <vt:variant>
        <vt:i4>50</vt:i4>
      </vt:variant>
      <vt:variant>
        <vt:i4>0</vt:i4>
      </vt:variant>
      <vt:variant>
        <vt:i4>5</vt:i4>
      </vt:variant>
      <vt:variant>
        <vt:lpwstr/>
      </vt:variant>
      <vt:variant>
        <vt:lpwstr>_Toc424820282</vt:lpwstr>
      </vt:variant>
      <vt:variant>
        <vt:i4>1376304</vt:i4>
      </vt:variant>
      <vt:variant>
        <vt:i4>44</vt:i4>
      </vt:variant>
      <vt:variant>
        <vt:i4>0</vt:i4>
      </vt:variant>
      <vt:variant>
        <vt:i4>5</vt:i4>
      </vt:variant>
      <vt:variant>
        <vt:lpwstr/>
      </vt:variant>
      <vt:variant>
        <vt:lpwstr>_Toc424820280</vt:lpwstr>
      </vt:variant>
      <vt:variant>
        <vt:i4>1703984</vt:i4>
      </vt:variant>
      <vt:variant>
        <vt:i4>38</vt:i4>
      </vt:variant>
      <vt:variant>
        <vt:i4>0</vt:i4>
      </vt:variant>
      <vt:variant>
        <vt:i4>5</vt:i4>
      </vt:variant>
      <vt:variant>
        <vt:lpwstr/>
      </vt:variant>
      <vt:variant>
        <vt:lpwstr>_Toc424820273</vt:lpwstr>
      </vt:variant>
      <vt:variant>
        <vt:i4>1703984</vt:i4>
      </vt:variant>
      <vt:variant>
        <vt:i4>32</vt:i4>
      </vt:variant>
      <vt:variant>
        <vt:i4>0</vt:i4>
      </vt:variant>
      <vt:variant>
        <vt:i4>5</vt:i4>
      </vt:variant>
      <vt:variant>
        <vt:lpwstr/>
      </vt:variant>
      <vt:variant>
        <vt:lpwstr>_Toc424820272</vt:lpwstr>
      </vt:variant>
      <vt:variant>
        <vt:i4>1703984</vt:i4>
      </vt:variant>
      <vt:variant>
        <vt:i4>26</vt:i4>
      </vt:variant>
      <vt:variant>
        <vt:i4>0</vt:i4>
      </vt:variant>
      <vt:variant>
        <vt:i4>5</vt:i4>
      </vt:variant>
      <vt:variant>
        <vt:lpwstr/>
      </vt:variant>
      <vt:variant>
        <vt:lpwstr>_Toc424820271</vt:lpwstr>
      </vt:variant>
      <vt:variant>
        <vt:i4>1703984</vt:i4>
      </vt:variant>
      <vt:variant>
        <vt:i4>20</vt:i4>
      </vt:variant>
      <vt:variant>
        <vt:i4>0</vt:i4>
      </vt:variant>
      <vt:variant>
        <vt:i4>5</vt:i4>
      </vt:variant>
      <vt:variant>
        <vt:lpwstr/>
      </vt:variant>
      <vt:variant>
        <vt:lpwstr>_Toc424820270</vt:lpwstr>
      </vt:variant>
      <vt:variant>
        <vt:i4>1769520</vt:i4>
      </vt:variant>
      <vt:variant>
        <vt:i4>14</vt:i4>
      </vt:variant>
      <vt:variant>
        <vt:i4>0</vt:i4>
      </vt:variant>
      <vt:variant>
        <vt:i4>5</vt:i4>
      </vt:variant>
      <vt:variant>
        <vt:lpwstr/>
      </vt:variant>
      <vt:variant>
        <vt:lpwstr>_Toc424820269</vt:lpwstr>
      </vt:variant>
      <vt:variant>
        <vt:i4>1769520</vt:i4>
      </vt:variant>
      <vt:variant>
        <vt:i4>8</vt:i4>
      </vt:variant>
      <vt:variant>
        <vt:i4>0</vt:i4>
      </vt:variant>
      <vt:variant>
        <vt:i4>5</vt:i4>
      </vt:variant>
      <vt:variant>
        <vt:lpwstr/>
      </vt:variant>
      <vt:variant>
        <vt:lpwstr>_Toc424820268</vt:lpwstr>
      </vt:variant>
      <vt:variant>
        <vt:i4>1769520</vt:i4>
      </vt:variant>
      <vt:variant>
        <vt:i4>2</vt:i4>
      </vt:variant>
      <vt:variant>
        <vt:i4>0</vt:i4>
      </vt:variant>
      <vt:variant>
        <vt:i4>5</vt:i4>
      </vt:variant>
      <vt:variant>
        <vt:lpwstr/>
      </vt:variant>
      <vt:variant>
        <vt:lpwstr>_Toc424820267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ssreeran</dc:creator>
  <cp:lastModifiedBy>VOYER Raphael</cp:lastModifiedBy>
  <cp:revision>8</cp:revision>
  <dcterms:created xsi:type="dcterms:W3CDTF">2021-06-16T07:28:00Z</dcterms:created>
  <dcterms:modified xsi:type="dcterms:W3CDTF">2021-06-16T10:02:00Z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Owner">
    <vt:lpwstr>psathee@wipro.com</vt:lpwstr>
  </property>
  <property fmtid="{D5CDD505-2E9C-101B-9397-08002B2CF9AE}" pid="6" name="MSIP_Label_b9a70571-31c6-4603-80c1-ef2fb871a62a_SetDate">
    <vt:lpwstr>2018-10-03T13:20:10.0623863Z</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